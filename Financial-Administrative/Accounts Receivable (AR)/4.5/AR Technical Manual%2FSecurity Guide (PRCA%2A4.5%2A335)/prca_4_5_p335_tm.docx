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5860B" w14:textId="77777777" w:rsidR="005D0F6F" w:rsidRPr="00183235" w:rsidRDefault="005D0F6F" w:rsidP="005D0F6F">
      <w:pPr>
        <w:jc w:val="center"/>
        <w:rPr>
          <w:rFonts w:ascii="Times New Roman" w:hAnsi="Times New Roman"/>
          <w:color w:val="000000"/>
          <w:sz w:val="48"/>
          <w:szCs w:val="48"/>
        </w:rPr>
      </w:pPr>
    </w:p>
    <w:p w14:paraId="04641796" w14:textId="77777777" w:rsidR="005D0F6F" w:rsidRPr="00D804D9" w:rsidRDefault="00981873" w:rsidP="005D0F6F">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0EE982D4" w14:textId="77777777" w:rsidR="005D0F6F" w:rsidRPr="00D804D9" w:rsidRDefault="005D0F6F" w:rsidP="005D0F6F">
      <w:pPr>
        <w:jc w:val="center"/>
        <w:rPr>
          <w:rFonts w:ascii="Arial" w:hAnsi="Arial" w:cs="Arial"/>
          <w:color w:val="000000"/>
          <w:sz w:val="48"/>
          <w:szCs w:val="48"/>
        </w:rPr>
      </w:pPr>
    </w:p>
    <w:p w14:paraId="2F4CAE5F" w14:textId="33396C37" w:rsidR="005D0F6F" w:rsidRPr="00D804D9" w:rsidRDefault="005D0F6F" w:rsidP="00183235">
      <w:pPr>
        <w:jc w:val="center"/>
        <w:rPr>
          <w:rFonts w:ascii="Arial" w:hAnsi="Arial" w:cs="Arial"/>
          <w:caps/>
          <w:color w:val="000000"/>
          <w:sz w:val="48"/>
          <w:szCs w:val="48"/>
        </w:rPr>
      </w:pPr>
      <w:r w:rsidRPr="00D804D9">
        <w:rPr>
          <w:rFonts w:ascii="Arial" w:hAnsi="Arial" w:cs="Arial"/>
          <w:caps/>
          <w:color w:val="000000"/>
          <w:sz w:val="48"/>
          <w:szCs w:val="48"/>
        </w:rPr>
        <w:t>TECHNICAL Manual</w:t>
      </w:r>
      <w:r w:rsidR="00B52E93" w:rsidRPr="00D804D9">
        <w:rPr>
          <w:rFonts w:ascii="Arial" w:hAnsi="Arial" w:cs="Arial"/>
          <w:caps/>
          <w:color w:val="000000"/>
          <w:sz w:val="48"/>
          <w:szCs w:val="48"/>
        </w:rPr>
        <w:t>/Security Guide</w:t>
      </w:r>
    </w:p>
    <w:p w14:paraId="2BCA448F" w14:textId="77777777" w:rsidR="005D0F6F" w:rsidRPr="00D804D9" w:rsidRDefault="005D0F6F" w:rsidP="005D0F6F">
      <w:pPr>
        <w:jc w:val="center"/>
      </w:pPr>
    </w:p>
    <w:p w14:paraId="09B4F7D2" w14:textId="77777777" w:rsidR="00AF1C92" w:rsidRPr="00D804D9" w:rsidRDefault="00AF1C92" w:rsidP="005D0F6F">
      <w:pPr>
        <w:jc w:val="center"/>
      </w:pPr>
    </w:p>
    <w:p w14:paraId="19345D70" w14:textId="77777777" w:rsidR="004C4431" w:rsidRPr="007E7F07" w:rsidRDefault="004C4431" w:rsidP="004C4431">
      <w:pPr>
        <w:jc w:val="center"/>
      </w:pPr>
      <w:r w:rsidRPr="007E7F07">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0BF47446" w14:textId="77777777" w:rsidR="00AF1C92" w:rsidRPr="00D804D9" w:rsidRDefault="00AF1C92" w:rsidP="005170EE"/>
    <w:p w14:paraId="3C1D5BCD" w14:textId="77777777" w:rsidR="00AF1C92" w:rsidRPr="00D804D9" w:rsidRDefault="00AF1C92" w:rsidP="005D0F6F">
      <w:pPr>
        <w:jc w:val="center"/>
        <w:rPr>
          <w:rFonts w:ascii="Arial" w:hAnsi="Arial" w:cs="Arial"/>
          <w:color w:val="000000"/>
          <w:sz w:val="48"/>
          <w:szCs w:val="48"/>
        </w:rPr>
      </w:pPr>
    </w:p>
    <w:p w14:paraId="4D578E0E" w14:textId="77777777"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 xml:space="preserve">Version </w:t>
      </w:r>
      <w:r w:rsidR="00981873" w:rsidRPr="00D804D9">
        <w:rPr>
          <w:rFonts w:ascii="Arial" w:hAnsi="Arial" w:cs="Arial"/>
          <w:color w:val="000000"/>
          <w:sz w:val="36"/>
          <w:szCs w:val="36"/>
        </w:rPr>
        <w:t>4</w:t>
      </w:r>
      <w:r w:rsidRPr="00D804D9">
        <w:rPr>
          <w:rFonts w:ascii="Arial" w:hAnsi="Arial" w:cs="Arial"/>
          <w:color w:val="000000"/>
          <w:sz w:val="36"/>
          <w:szCs w:val="36"/>
        </w:rPr>
        <w:t>.</w:t>
      </w:r>
      <w:r w:rsidR="00981873" w:rsidRPr="00D804D9">
        <w:rPr>
          <w:rFonts w:ascii="Arial" w:hAnsi="Arial" w:cs="Arial"/>
          <w:color w:val="000000"/>
          <w:sz w:val="36"/>
          <w:szCs w:val="36"/>
        </w:rPr>
        <w:t>5</w:t>
      </w:r>
    </w:p>
    <w:p w14:paraId="32F18CF9" w14:textId="77777777" w:rsidR="005D0F6F" w:rsidRPr="00D804D9" w:rsidRDefault="005D0F6F" w:rsidP="005D0F6F">
      <w:pPr>
        <w:jc w:val="center"/>
        <w:rPr>
          <w:rFonts w:ascii="Arial" w:hAnsi="Arial" w:cs="Arial"/>
          <w:color w:val="000000"/>
          <w:sz w:val="36"/>
          <w:szCs w:val="36"/>
        </w:rPr>
      </w:pPr>
    </w:p>
    <w:p w14:paraId="77B9F6C8" w14:textId="3148CEEA"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March 199</w:t>
      </w:r>
      <w:r w:rsidR="00981873" w:rsidRPr="00D804D9">
        <w:rPr>
          <w:rFonts w:ascii="Arial" w:hAnsi="Arial" w:cs="Arial"/>
          <w:color w:val="000000"/>
          <w:sz w:val="36"/>
          <w:szCs w:val="36"/>
        </w:rPr>
        <w:t>5</w:t>
      </w:r>
    </w:p>
    <w:p w14:paraId="343D5E0D" w14:textId="77777777" w:rsidR="005D0F6F" w:rsidRPr="00D804D9" w:rsidRDefault="005D0F6F" w:rsidP="005D0F6F">
      <w:pPr>
        <w:jc w:val="center"/>
        <w:rPr>
          <w:rFonts w:ascii="Arial" w:hAnsi="Arial" w:cs="Arial"/>
          <w:color w:val="000000"/>
          <w:sz w:val="36"/>
          <w:szCs w:val="36"/>
        </w:rPr>
      </w:pPr>
    </w:p>
    <w:p w14:paraId="314DFB41" w14:textId="17ABEFE3" w:rsidR="005D0F6F" w:rsidRPr="00262E89" w:rsidRDefault="005D0F6F" w:rsidP="005D0F6F">
      <w:pPr>
        <w:jc w:val="center"/>
        <w:rPr>
          <w:rFonts w:ascii="Arial" w:hAnsi="Arial" w:cs="Arial"/>
          <w:bCs/>
          <w:sz w:val="36"/>
          <w:szCs w:val="36"/>
        </w:rPr>
      </w:pPr>
      <w:r w:rsidRPr="00D804D9">
        <w:rPr>
          <w:rFonts w:ascii="Arial" w:hAnsi="Arial" w:cs="Arial"/>
          <w:bCs/>
          <w:sz w:val="36"/>
          <w:szCs w:val="36"/>
        </w:rPr>
        <w:t xml:space="preserve">Revised </w:t>
      </w:r>
      <w:r w:rsidR="00C31B68">
        <w:rPr>
          <w:rFonts w:ascii="Arial" w:hAnsi="Arial" w:cs="Arial"/>
          <w:bCs/>
          <w:sz w:val="36"/>
          <w:szCs w:val="36"/>
        </w:rPr>
        <w:t>February</w:t>
      </w:r>
      <w:r w:rsidR="00210994" w:rsidRPr="00D27392">
        <w:rPr>
          <w:rFonts w:ascii="Arial" w:hAnsi="Arial"/>
          <w:sz w:val="36"/>
        </w:rPr>
        <w:t xml:space="preserve"> 201</w:t>
      </w:r>
      <w:r w:rsidR="00C31B68">
        <w:rPr>
          <w:rFonts w:ascii="Arial" w:hAnsi="Arial"/>
          <w:sz w:val="36"/>
        </w:rPr>
        <w:t>8</w:t>
      </w:r>
    </w:p>
    <w:p w14:paraId="1F425607" w14:textId="77777777" w:rsidR="005D0F6F" w:rsidRPr="00AB278E" w:rsidRDefault="005D0F6F" w:rsidP="005D0F6F">
      <w:pPr>
        <w:jc w:val="center"/>
        <w:rPr>
          <w:rFonts w:ascii="Arial" w:hAnsi="Arial" w:cs="Arial"/>
          <w:color w:val="000000"/>
          <w:szCs w:val="24"/>
        </w:rPr>
      </w:pPr>
    </w:p>
    <w:p w14:paraId="4EEB1CD1" w14:textId="77777777" w:rsidR="000A1761" w:rsidRPr="00AB278E" w:rsidRDefault="000A1761" w:rsidP="00D27392">
      <w:pPr>
        <w:spacing w:before="2000"/>
        <w:jc w:val="center"/>
        <w:rPr>
          <w:rFonts w:ascii="Arial" w:hAnsi="Arial" w:cs="Arial"/>
          <w:szCs w:val="24"/>
        </w:rPr>
      </w:pPr>
      <w:r w:rsidRPr="00AB278E">
        <w:rPr>
          <w:rFonts w:ascii="Arial" w:hAnsi="Arial" w:cs="Arial"/>
          <w:szCs w:val="24"/>
        </w:rPr>
        <w:t>Veterans Affairs</w:t>
      </w:r>
    </w:p>
    <w:p w14:paraId="2CBD5957" w14:textId="77777777" w:rsidR="000A1761" w:rsidRPr="00AB278E" w:rsidRDefault="000A1761" w:rsidP="000A1761">
      <w:pPr>
        <w:jc w:val="center"/>
        <w:rPr>
          <w:rFonts w:ascii="Arial" w:hAnsi="Arial" w:cs="Arial"/>
          <w:szCs w:val="24"/>
        </w:rPr>
      </w:pPr>
      <w:r w:rsidRPr="00AB278E">
        <w:rPr>
          <w:rFonts w:ascii="Arial" w:hAnsi="Arial" w:cs="Arial"/>
          <w:szCs w:val="24"/>
        </w:rPr>
        <w:t>Product Development (PD)</w:t>
      </w:r>
    </w:p>
    <w:p w14:paraId="7145ACB8"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1AF03C35" w14:textId="77777777" w:rsidR="00186B93" w:rsidRPr="00AB278E" w:rsidRDefault="00186B93" w:rsidP="00D27392">
      <w:pPr>
        <w:jc w:val="center"/>
        <w:rPr>
          <w:bCs/>
          <w:i/>
          <w:szCs w:val="22"/>
        </w:rPr>
      </w:pPr>
      <w:bookmarkStart w:id="0" w:name="_Toc200787291"/>
      <w:bookmarkStart w:id="1" w:name="_Toc200787513"/>
      <w:bookmarkStart w:id="2" w:name="_Toc200787514"/>
    </w:p>
    <w:p w14:paraId="0D42766D"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49C5FDC7" w14:textId="77777777" w:rsidR="00746E51" w:rsidRPr="00AB278E" w:rsidRDefault="00746E51" w:rsidP="00746E51">
      <w:pPr>
        <w:rPr>
          <w:rFonts w:ascii="Times New Roman" w:hAnsi="Times New Roman"/>
          <w:szCs w:val="22"/>
        </w:rPr>
      </w:pPr>
    </w:p>
    <w:p w14:paraId="4BA58E63" w14:textId="77777777" w:rsidR="00746E51" w:rsidRPr="00AB278E" w:rsidRDefault="00746E51" w:rsidP="00746E51">
      <w:pPr>
        <w:rPr>
          <w:rFonts w:ascii="Times New Roman" w:hAnsi="Times New Roman"/>
          <w:szCs w:val="22"/>
        </w:rPr>
      </w:pPr>
    </w:p>
    <w:p w14:paraId="295456AA" w14:textId="77777777" w:rsidR="00E96384" w:rsidRDefault="00E96384" w:rsidP="00746E51">
      <w:pPr>
        <w:rPr>
          <w:rFonts w:ascii="Times New Roman" w:hAnsi="Times New Roman"/>
          <w:szCs w:val="22"/>
        </w:rPr>
      </w:pPr>
    </w:p>
    <w:p w14:paraId="238D8469" w14:textId="77777777" w:rsidR="00E96384" w:rsidRPr="00E96384" w:rsidRDefault="00E96384" w:rsidP="00E96384">
      <w:pPr>
        <w:rPr>
          <w:rFonts w:ascii="Times New Roman" w:hAnsi="Times New Roman"/>
          <w:szCs w:val="22"/>
        </w:rPr>
      </w:pPr>
    </w:p>
    <w:p w14:paraId="071D8305" w14:textId="77777777" w:rsidR="00E96384" w:rsidRPr="00075BAE" w:rsidRDefault="00E96384" w:rsidP="00075BAE">
      <w:pPr>
        <w:rPr>
          <w:rFonts w:ascii="Times New Roman" w:hAnsi="Times New Roman"/>
          <w:szCs w:val="22"/>
        </w:rPr>
      </w:pPr>
    </w:p>
    <w:p w14:paraId="12380640" w14:textId="77777777" w:rsidR="00E96384" w:rsidRPr="00293607" w:rsidRDefault="00E96384" w:rsidP="00293607">
      <w:pPr>
        <w:rPr>
          <w:rFonts w:ascii="Times New Roman" w:hAnsi="Times New Roman"/>
          <w:szCs w:val="22"/>
        </w:rPr>
      </w:pPr>
    </w:p>
    <w:p w14:paraId="0A5477E8" w14:textId="77777777" w:rsidR="00E96384" w:rsidRPr="00293607" w:rsidRDefault="00E96384" w:rsidP="00293607">
      <w:pPr>
        <w:rPr>
          <w:rFonts w:ascii="Times New Roman" w:hAnsi="Times New Roman"/>
          <w:szCs w:val="22"/>
        </w:rPr>
      </w:pPr>
    </w:p>
    <w:p w14:paraId="6588AAAA" w14:textId="77777777" w:rsidR="00E96384" w:rsidRPr="00293607" w:rsidRDefault="00E96384" w:rsidP="00293607">
      <w:pPr>
        <w:rPr>
          <w:rFonts w:ascii="Times New Roman" w:hAnsi="Times New Roman"/>
          <w:szCs w:val="22"/>
        </w:rPr>
      </w:pPr>
    </w:p>
    <w:p w14:paraId="47081C1E" w14:textId="77777777" w:rsidR="00E96384" w:rsidRPr="00293607" w:rsidRDefault="00E96384" w:rsidP="00293607">
      <w:pPr>
        <w:rPr>
          <w:rFonts w:ascii="Times New Roman" w:hAnsi="Times New Roman"/>
          <w:szCs w:val="22"/>
        </w:rPr>
      </w:pPr>
    </w:p>
    <w:p w14:paraId="1D2B7501" w14:textId="77777777" w:rsidR="00E96384" w:rsidRPr="00293607" w:rsidRDefault="00E96384" w:rsidP="00293607">
      <w:pPr>
        <w:rPr>
          <w:rFonts w:ascii="Times New Roman" w:hAnsi="Times New Roman"/>
          <w:szCs w:val="22"/>
        </w:rPr>
      </w:pPr>
    </w:p>
    <w:p w14:paraId="2734737E" w14:textId="77777777" w:rsidR="00E96384" w:rsidRPr="00293607" w:rsidRDefault="00E96384" w:rsidP="00293607">
      <w:pPr>
        <w:rPr>
          <w:rFonts w:ascii="Times New Roman" w:hAnsi="Times New Roman"/>
          <w:szCs w:val="22"/>
        </w:rPr>
      </w:pPr>
    </w:p>
    <w:p w14:paraId="223F713B" w14:textId="77777777" w:rsidR="00E96384" w:rsidRPr="00293607" w:rsidRDefault="00E96384" w:rsidP="00293607">
      <w:pPr>
        <w:rPr>
          <w:rFonts w:ascii="Times New Roman" w:hAnsi="Times New Roman"/>
          <w:szCs w:val="22"/>
        </w:rPr>
      </w:pPr>
    </w:p>
    <w:p w14:paraId="76E7B0B5" w14:textId="77777777" w:rsidR="00E96384" w:rsidRPr="00293607" w:rsidRDefault="00E96384" w:rsidP="00293607">
      <w:pPr>
        <w:rPr>
          <w:rFonts w:ascii="Times New Roman" w:hAnsi="Times New Roman"/>
          <w:szCs w:val="22"/>
        </w:rPr>
      </w:pPr>
    </w:p>
    <w:p w14:paraId="31730C83" w14:textId="77777777" w:rsidR="00E96384" w:rsidRPr="00293607" w:rsidRDefault="00E96384" w:rsidP="00293607">
      <w:pPr>
        <w:rPr>
          <w:rFonts w:ascii="Times New Roman" w:hAnsi="Times New Roman"/>
          <w:szCs w:val="22"/>
        </w:rPr>
      </w:pPr>
    </w:p>
    <w:p w14:paraId="25B3C1B4" w14:textId="77777777" w:rsidR="00E96384" w:rsidRPr="00293607" w:rsidRDefault="00E96384" w:rsidP="00293607">
      <w:pPr>
        <w:rPr>
          <w:rFonts w:ascii="Times New Roman" w:hAnsi="Times New Roman"/>
          <w:szCs w:val="22"/>
        </w:rPr>
      </w:pPr>
    </w:p>
    <w:p w14:paraId="7C1ACE22" w14:textId="77777777" w:rsidR="00E96384" w:rsidRPr="00293607" w:rsidRDefault="00E96384" w:rsidP="00293607">
      <w:pPr>
        <w:rPr>
          <w:rFonts w:ascii="Times New Roman" w:hAnsi="Times New Roman"/>
          <w:szCs w:val="22"/>
        </w:rPr>
      </w:pPr>
    </w:p>
    <w:p w14:paraId="2B62F3F3" w14:textId="77777777" w:rsidR="00E96384" w:rsidRPr="00293607" w:rsidRDefault="00E96384" w:rsidP="00293607">
      <w:pPr>
        <w:rPr>
          <w:rFonts w:ascii="Times New Roman" w:hAnsi="Times New Roman"/>
          <w:szCs w:val="22"/>
        </w:rPr>
      </w:pPr>
    </w:p>
    <w:p w14:paraId="0E358606" w14:textId="77777777" w:rsidR="00E96384" w:rsidRPr="00293607" w:rsidRDefault="00E96384" w:rsidP="00293607">
      <w:pPr>
        <w:rPr>
          <w:rFonts w:ascii="Times New Roman" w:hAnsi="Times New Roman"/>
          <w:szCs w:val="22"/>
        </w:rPr>
      </w:pPr>
    </w:p>
    <w:p w14:paraId="3663585E" w14:textId="77777777" w:rsidR="00E96384" w:rsidRPr="00293607" w:rsidRDefault="00E96384" w:rsidP="00293607">
      <w:pPr>
        <w:rPr>
          <w:rFonts w:ascii="Times New Roman" w:hAnsi="Times New Roman"/>
          <w:szCs w:val="22"/>
        </w:rPr>
      </w:pPr>
    </w:p>
    <w:p w14:paraId="1C41CCDE" w14:textId="77777777" w:rsidR="00E96384" w:rsidRPr="00293607" w:rsidRDefault="00E96384" w:rsidP="00293607">
      <w:pPr>
        <w:rPr>
          <w:rFonts w:ascii="Times New Roman" w:hAnsi="Times New Roman"/>
          <w:szCs w:val="22"/>
        </w:rPr>
      </w:pPr>
    </w:p>
    <w:p w14:paraId="235D1566" w14:textId="77777777" w:rsidR="00E96384" w:rsidRPr="00293607" w:rsidRDefault="00E96384" w:rsidP="00293607">
      <w:pPr>
        <w:rPr>
          <w:rFonts w:ascii="Times New Roman" w:hAnsi="Times New Roman"/>
          <w:szCs w:val="22"/>
        </w:rPr>
      </w:pPr>
    </w:p>
    <w:p w14:paraId="450ABF19" w14:textId="77777777" w:rsidR="00E96384" w:rsidRPr="00293607" w:rsidRDefault="00E96384" w:rsidP="00293607">
      <w:pPr>
        <w:rPr>
          <w:rFonts w:ascii="Times New Roman" w:hAnsi="Times New Roman"/>
          <w:szCs w:val="22"/>
        </w:rPr>
      </w:pPr>
    </w:p>
    <w:p w14:paraId="48520224" w14:textId="77777777" w:rsidR="00E96384" w:rsidRPr="00293607" w:rsidRDefault="00E96384" w:rsidP="00293607">
      <w:pPr>
        <w:rPr>
          <w:rFonts w:ascii="Times New Roman" w:hAnsi="Times New Roman"/>
          <w:szCs w:val="22"/>
        </w:rPr>
      </w:pPr>
    </w:p>
    <w:p w14:paraId="0D28F3AD" w14:textId="77777777" w:rsidR="00E96384" w:rsidRPr="00293607" w:rsidRDefault="00E96384" w:rsidP="00293607">
      <w:pPr>
        <w:rPr>
          <w:rFonts w:ascii="Times New Roman" w:hAnsi="Times New Roman"/>
          <w:szCs w:val="22"/>
        </w:rPr>
      </w:pPr>
    </w:p>
    <w:p w14:paraId="7718EA18" w14:textId="77777777" w:rsidR="00E96384" w:rsidRPr="00293607" w:rsidRDefault="00E96384" w:rsidP="00293607">
      <w:pPr>
        <w:rPr>
          <w:rFonts w:ascii="Times New Roman" w:hAnsi="Times New Roman"/>
          <w:szCs w:val="22"/>
        </w:rPr>
      </w:pPr>
    </w:p>
    <w:p w14:paraId="11D9880B" w14:textId="77777777" w:rsidR="00E96384" w:rsidRPr="00293607" w:rsidRDefault="00E96384" w:rsidP="00293607">
      <w:pPr>
        <w:rPr>
          <w:rFonts w:ascii="Times New Roman" w:hAnsi="Times New Roman"/>
          <w:szCs w:val="22"/>
        </w:rPr>
      </w:pPr>
    </w:p>
    <w:p w14:paraId="6144C212" w14:textId="77777777" w:rsidR="00E96384" w:rsidRPr="00293607" w:rsidRDefault="00E96384" w:rsidP="00293607">
      <w:pPr>
        <w:rPr>
          <w:rFonts w:ascii="Times New Roman" w:hAnsi="Times New Roman"/>
          <w:szCs w:val="22"/>
        </w:rPr>
      </w:pPr>
    </w:p>
    <w:p w14:paraId="25D60F99" w14:textId="77777777" w:rsidR="00E96384" w:rsidRPr="00293607" w:rsidRDefault="00E96384" w:rsidP="00293607">
      <w:pPr>
        <w:rPr>
          <w:rFonts w:ascii="Times New Roman" w:hAnsi="Times New Roman"/>
          <w:szCs w:val="22"/>
        </w:rPr>
      </w:pPr>
    </w:p>
    <w:p w14:paraId="20211901" w14:textId="77777777" w:rsidR="00E96384" w:rsidRPr="00293607" w:rsidRDefault="00E96384" w:rsidP="00293607">
      <w:pPr>
        <w:rPr>
          <w:rFonts w:ascii="Times New Roman" w:hAnsi="Times New Roman"/>
          <w:szCs w:val="22"/>
        </w:rPr>
      </w:pPr>
    </w:p>
    <w:p w14:paraId="30C90C96" w14:textId="77777777" w:rsidR="00E96384" w:rsidRPr="00293607" w:rsidRDefault="00E96384" w:rsidP="00293607">
      <w:pPr>
        <w:rPr>
          <w:rFonts w:ascii="Times New Roman" w:hAnsi="Times New Roman"/>
          <w:szCs w:val="22"/>
        </w:rPr>
      </w:pPr>
    </w:p>
    <w:p w14:paraId="2BF4AC70" w14:textId="77777777" w:rsidR="00E96384" w:rsidRPr="00293607" w:rsidRDefault="00E96384" w:rsidP="00293607">
      <w:pPr>
        <w:rPr>
          <w:rFonts w:ascii="Times New Roman" w:hAnsi="Times New Roman"/>
          <w:szCs w:val="22"/>
        </w:rPr>
      </w:pPr>
    </w:p>
    <w:p w14:paraId="64880546" w14:textId="77777777" w:rsidR="00E96384" w:rsidRPr="00293607" w:rsidRDefault="00E96384" w:rsidP="00293607">
      <w:pPr>
        <w:rPr>
          <w:rFonts w:ascii="Times New Roman" w:hAnsi="Times New Roman"/>
          <w:szCs w:val="22"/>
        </w:rPr>
      </w:pPr>
    </w:p>
    <w:p w14:paraId="513F3E4C" w14:textId="77777777" w:rsidR="00E96384" w:rsidRPr="00293607" w:rsidRDefault="00E96384" w:rsidP="00293607">
      <w:pPr>
        <w:rPr>
          <w:rFonts w:ascii="Times New Roman" w:hAnsi="Times New Roman"/>
          <w:szCs w:val="22"/>
        </w:rPr>
      </w:pPr>
    </w:p>
    <w:p w14:paraId="0245CAB8" w14:textId="77777777" w:rsidR="00E96384" w:rsidRPr="00293607" w:rsidRDefault="00E96384" w:rsidP="00293607">
      <w:pPr>
        <w:rPr>
          <w:rFonts w:ascii="Times New Roman" w:hAnsi="Times New Roman"/>
          <w:szCs w:val="22"/>
        </w:rPr>
      </w:pPr>
    </w:p>
    <w:p w14:paraId="4A7EB7E7" w14:textId="77777777" w:rsidR="00E96384" w:rsidRPr="00293607" w:rsidRDefault="00E96384" w:rsidP="00293607">
      <w:pPr>
        <w:rPr>
          <w:rFonts w:ascii="Times New Roman" w:hAnsi="Times New Roman"/>
          <w:szCs w:val="22"/>
        </w:rPr>
      </w:pPr>
    </w:p>
    <w:p w14:paraId="7A62088F" w14:textId="77777777" w:rsidR="00E96384" w:rsidRPr="00293607" w:rsidRDefault="00E96384" w:rsidP="00293607">
      <w:pPr>
        <w:rPr>
          <w:rFonts w:ascii="Times New Roman" w:hAnsi="Times New Roman"/>
          <w:szCs w:val="22"/>
        </w:rPr>
      </w:pPr>
    </w:p>
    <w:p w14:paraId="1DEF5F85" w14:textId="77777777" w:rsidR="00E96384" w:rsidRPr="00293607" w:rsidRDefault="00E96384" w:rsidP="00293607">
      <w:pPr>
        <w:rPr>
          <w:rFonts w:ascii="Times New Roman" w:hAnsi="Times New Roman"/>
          <w:szCs w:val="22"/>
        </w:rPr>
      </w:pPr>
    </w:p>
    <w:p w14:paraId="033037AE" w14:textId="77777777" w:rsidR="00E96384" w:rsidRPr="00293607" w:rsidRDefault="00E96384" w:rsidP="00293607">
      <w:pPr>
        <w:rPr>
          <w:rFonts w:ascii="Times New Roman" w:hAnsi="Times New Roman"/>
          <w:szCs w:val="22"/>
        </w:rPr>
      </w:pPr>
    </w:p>
    <w:p w14:paraId="6BD4B0D3" w14:textId="77777777" w:rsidR="00E96384" w:rsidRPr="00293607" w:rsidRDefault="00E96384" w:rsidP="00293607">
      <w:pPr>
        <w:rPr>
          <w:rFonts w:ascii="Times New Roman" w:hAnsi="Times New Roman"/>
          <w:szCs w:val="22"/>
        </w:rPr>
      </w:pPr>
    </w:p>
    <w:p w14:paraId="59908BB5" w14:textId="77777777" w:rsidR="00E96384" w:rsidRPr="00293607" w:rsidRDefault="00E96384" w:rsidP="00293607">
      <w:pPr>
        <w:rPr>
          <w:rFonts w:ascii="Times New Roman" w:hAnsi="Times New Roman"/>
          <w:szCs w:val="22"/>
        </w:rPr>
      </w:pPr>
    </w:p>
    <w:p w14:paraId="194C95AB" w14:textId="77777777" w:rsidR="00E96384" w:rsidRPr="00293607" w:rsidRDefault="00E96384" w:rsidP="00293607">
      <w:pPr>
        <w:rPr>
          <w:rFonts w:ascii="Times New Roman" w:hAnsi="Times New Roman"/>
          <w:szCs w:val="22"/>
        </w:rPr>
      </w:pPr>
    </w:p>
    <w:p w14:paraId="2A167EB7" w14:textId="77777777" w:rsidR="00E96384" w:rsidRDefault="00E96384" w:rsidP="00746E51">
      <w:pPr>
        <w:rPr>
          <w:rFonts w:ascii="Times New Roman" w:hAnsi="Times New Roman"/>
          <w:szCs w:val="22"/>
        </w:rPr>
      </w:pPr>
    </w:p>
    <w:p w14:paraId="3C07F1CC" w14:textId="77777777" w:rsidR="00E96384" w:rsidRDefault="00E96384" w:rsidP="00E10264">
      <w:pPr>
        <w:jc w:val="right"/>
        <w:rPr>
          <w:rFonts w:ascii="Times New Roman" w:hAnsi="Times New Roman"/>
          <w:szCs w:val="22"/>
        </w:rPr>
      </w:pPr>
    </w:p>
    <w:p w14:paraId="17D3E53F" w14:textId="77777777" w:rsidR="00746E51" w:rsidRPr="00AB278E" w:rsidRDefault="00746E51" w:rsidP="00746E51">
      <w:pPr>
        <w:rPr>
          <w:rFonts w:ascii="Times New Roman" w:hAnsi="Times New Roman"/>
          <w:szCs w:val="22"/>
        </w:rPr>
      </w:pPr>
      <w:r w:rsidRPr="00E96384">
        <w:rPr>
          <w:rFonts w:ascii="Times New Roman" w:hAnsi="Times New Roman"/>
          <w:szCs w:val="22"/>
        </w:rPr>
        <w:br w:type="page"/>
      </w:r>
    </w:p>
    <w:p w14:paraId="370E55F6" w14:textId="77777777" w:rsidR="005D0F6F" w:rsidRPr="00AB278E" w:rsidRDefault="005D0F6F" w:rsidP="00901F19">
      <w:pPr>
        <w:rPr>
          <w:rFonts w:ascii="Arial" w:hAnsi="Arial" w:cs="Arial"/>
          <w:sz w:val="36"/>
          <w:szCs w:val="36"/>
        </w:rPr>
      </w:pPr>
      <w:r w:rsidRPr="00AB278E">
        <w:rPr>
          <w:rFonts w:ascii="Arial" w:hAnsi="Arial" w:cs="Arial"/>
          <w:sz w:val="36"/>
          <w:szCs w:val="36"/>
        </w:rPr>
        <w:lastRenderedPageBreak/>
        <w:t>Revision History</w:t>
      </w:r>
      <w:bookmarkEnd w:id="0"/>
      <w:bookmarkEnd w:id="1"/>
      <w:bookmarkEnd w:id="2"/>
    </w:p>
    <w:p w14:paraId="3C04A16C" w14:textId="77777777" w:rsidR="005D0F6F" w:rsidRPr="00AB278E" w:rsidRDefault="005D0F6F" w:rsidP="005D0F6F">
      <w:pPr>
        <w:rPr>
          <w:rFonts w:ascii="Times New Roman" w:hAnsi="Times New Roman"/>
          <w:szCs w:val="22"/>
        </w:rPr>
      </w:pPr>
    </w:p>
    <w:p w14:paraId="18B18B05" w14:textId="77777777" w:rsidR="005D0F6F" w:rsidRPr="00AB278E" w:rsidRDefault="005D0F6F" w:rsidP="005D0F6F">
      <w:pPr>
        <w:rPr>
          <w:rFonts w:ascii="Times New Roman" w:hAnsi="Times New Roman"/>
          <w:szCs w:val="22"/>
        </w:rPr>
      </w:pPr>
      <w:r w:rsidRPr="00AB278E">
        <w:rPr>
          <w:rFonts w:ascii="Times New Roman" w:hAnsi="Times New Roman"/>
          <w:szCs w:val="22"/>
        </w:rPr>
        <w:t>Initiated on 12/29/04</w:t>
      </w:r>
    </w:p>
    <w:p w14:paraId="6E2F1009" w14:textId="77777777" w:rsidR="005D0F6F" w:rsidRPr="00AB278E" w:rsidRDefault="005D0F6F" w:rsidP="005D0F6F">
      <w:pPr>
        <w:rPr>
          <w:rFonts w:ascii="Times New Roman" w:hAnsi="Times New Roman"/>
          <w:szCs w:val="22"/>
        </w:rPr>
      </w:pP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524"/>
        <w:gridCol w:w="2876"/>
        <w:gridCol w:w="2720"/>
        <w:gridCol w:w="2150"/>
      </w:tblGrid>
      <w:tr w:rsidR="005D0F6F" w:rsidRPr="00AB278E" w14:paraId="5C9D6A92" w14:textId="77777777" w:rsidTr="00D27392">
        <w:tc>
          <w:tcPr>
            <w:tcW w:w="1524" w:type="dxa"/>
            <w:tcBorders>
              <w:top w:val="single" w:sz="6" w:space="0" w:color="auto"/>
              <w:left w:val="single" w:sz="6" w:space="0" w:color="auto"/>
              <w:bottom w:val="single" w:sz="6" w:space="0" w:color="auto"/>
              <w:right w:val="single" w:sz="6" w:space="0" w:color="auto"/>
            </w:tcBorders>
            <w:shd w:val="clear" w:color="auto" w:fill="C0C0C0"/>
          </w:tcPr>
          <w:p w14:paraId="1E872594"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Date</w:t>
            </w:r>
          </w:p>
        </w:tc>
        <w:tc>
          <w:tcPr>
            <w:tcW w:w="2876" w:type="dxa"/>
            <w:tcBorders>
              <w:top w:val="single" w:sz="6" w:space="0" w:color="auto"/>
              <w:left w:val="single" w:sz="6" w:space="0" w:color="auto"/>
              <w:bottom w:val="single" w:sz="6" w:space="0" w:color="auto"/>
              <w:right w:val="single" w:sz="6" w:space="0" w:color="auto"/>
            </w:tcBorders>
            <w:shd w:val="clear" w:color="auto" w:fill="C0C0C0"/>
          </w:tcPr>
          <w:p w14:paraId="41B95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Description (Patch # if applic.)</w:t>
            </w:r>
          </w:p>
        </w:tc>
        <w:tc>
          <w:tcPr>
            <w:tcW w:w="2720" w:type="dxa"/>
            <w:tcBorders>
              <w:top w:val="single" w:sz="6" w:space="0" w:color="auto"/>
              <w:left w:val="single" w:sz="6" w:space="0" w:color="auto"/>
              <w:bottom w:val="single" w:sz="6" w:space="0" w:color="auto"/>
              <w:right w:val="single" w:sz="6" w:space="0" w:color="auto"/>
            </w:tcBorders>
            <w:shd w:val="clear" w:color="auto" w:fill="C0C0C0"/>
          </w:tcPr>
          <w:p w14:paraId="7F8EC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Project Manager</w:t>
            </w:r>
          </w:p>
        </w:tc>
        <w:tc>
          <w:tcPr>
            <w:tcW w:w="2150" w:type="dxa"/>
            <w:tcBorders>
              <w:top w:val="single" w:sz="6" w:space="0" w:color="auto"/>
              <w:left w:val="single" w:sz="6" w:space="0" w:color="auto"/>
              <w:bottom w:val="single" w:sz="6" w:space="0" w:color="auto"/>
              <w:right w:val="single" w:sz="6" w:space="0" w:color="auto"/>
            </w:tcBorders>
            <w:shd w:val="clear" w:color="auto" w:fill="C0C0C0"/>
          </w:tcPr>
          <w:p w14:paraId="24B8B250"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Technical Writer</w:t>
            </w:r>
          </w:p>
        </w:tc>
      </w:tr>
      <w:tr w:rsidR="00400A9E" w:rsidRPr="00AB278E" w14:paraId="78B144A2" w14:textId="77777777" w:rsidTr="00101C38">
        <w:tc>
          <w:tcPr>
            <w:tcW w:w="1524" w:type="dxa"/>
            <w:tcBorders>
              <w:top w:val="single" w:sz="6" w:space="0" w:color="auto"/>
              <w:left w:val="single" w:sz="6" w:space="0" w:color="auto"/>
              <w:bottom w:val="single" w:sz="6" w:space="0" w:color="auto"/>
              <w:right w:val="single" w:sz="6" w:space="0" w:color="auto"/>
            </w:tcBorders>
          </w:tcPr>
          <w:p w14:paraId="5BC6068B" w14:textId="43A2E793" w:rsidR="00400A9E" w:rsidRPr="007E7F07" w:rsidRDefault="00400A9E" w:rsidP="00361712">
            <w:pPr>
              <w:spacing w:before="60" w:after="60"/>
              <w:rPr>
                <w:rFonts w:ascii="Times New Roman" w:hAnsi="Times New Roman"/>
                <w:szCs w:val="22"/>
              </w:rPr>
            </w:pPr>
            <w:r>
              <w:rPr>
                <w:rFonts w:ascii="Times New Roman" w:hAnsi="Times New Roman"/>
                <w:szCs w:val="22"/>
              </w:rPr>
              <w:t>February 2018</w:t>
            </w:r>
          </w:p>
        </w:tc>
        <w:tc>
          <w:tcPr>
            <w:tcW w:w="2876" w:type="dxa"/>
            <w:tcBorders>
              <w:top w:val="single" w:sz="6" w:space="0" w:color="auto"/>
              <w:left w:val="single" w:sz="6" w:space="0" w:color="auto"/>
              <w:bottom w:val="single" w:sz="6" w:space="0" w:color="auto"/>
              <w:right w:val="single" w:sz="6" w:space="0" w:color="auto"/>
            </w:tcBorders>
          </w:tcPr>
          <w:p w14:paraId="56F5E088" w14:textId="078DD87B" w:rsidR="00400A9E" w:rsidRPr="007E7F07" w:rsidRDefault="00400A9E" w:rsidP="00101C38">
            <w:pPr>
              <w:spacing w:before="60" w:after="60"/>
              <w:rPr>
                <w:rFonts w:ascii="Times New Roman" w:hAnsi="Times New Roman"/>
                <w:szCs w:val="22"/>
              </w:rPr>
            </w:pPr>
            <w:r>
              <w:rPr>
                <w:rFonts w:ascii="Times New Roman" w:hAnsi="Times New Roman"/>
                <w:szCs w:val="22"/>
              </w:rPr>
              <w:t xml:space="preserve">Update for patch PRCA*4.5*335 to include new </w:t>
            </w:r>
            <w:r w:rsidRPr="00C31B68">
              <w:rPr>
                <w:rFonts w:ascii="Times New Roman" w:hAnsi="Times New Roman"/>
                <w:szCs w:val="22"/>
              </w:rPr>
              <w:t>ARDC Monthly Reconciliation Report  [PRCA ARDC MONTHLY REPORT] report</w:t>
            </w:r>
            <w:r w:rsidR="004445B6">
              <w:rPr>
                <w:rFonts w:ascii="Times New Roman" w:hAnsi="Times New Roman"/>
                <w:szCs w:val="22"/>
              </w:rPr>
              <w:t xml:space="preserve">. See pages: </w:t>
            </w:r>
            <w:r w:rsidR="00C31B68">
              <w:rPr>
                <w:rFonts w:ascii="Times New Roman" w:hAnsi="Times New Roman"/>
                <w:szCs w:val="22"/>
              </w:rPr>
              <w:t>47, 63, 96</w:t>
            </w:r>
          </w:p>
        </w:tc>
        <w:tc>
          <w:tcPr>
            <w:tcW w:w="2720" w:type="dxa"/>
            <w:tcBorders>
              <w:top w:val="single" w:sz="6" w:space="0" w:color="auto"/>
              <w:left w:val="single" w:sz="6" w:space="0" w:color="auto"/>
              <w:bottom w:val="single" w:sz="6" w:space="0" w:color="auto"/>
              <w:right w:val="single" w:sz="6" w:space="0" w:color="auto"/>
            </w:tcBorders>
          </w:tcPr>
          <w:p w14:paraId="31B399AC" w14:textId="5C4AC4E7" w:rsidR="00400A9E" w:rsidRPr="007E7F07" w:rsidRDefault="00400A9E" w:rsidP="00361712">
            <w:pPr>
              <w:spacing w:before="60" w:after="60"/>
              <w:rPr>
                <w:rFonts w:ascii="Times New Roman" w:hAnsi="Times New Roman"/>
                <w:szCs w:val="22"/>
              </w:rPr>
            </w:pPr>
            <w:r>
              <w:rPr>
                <w:rFonts w:ascii="Times New Roman" w:hAnsi="Times New Roman"/>
                <w:szCs w:val="22"/>
              </w:rPr>
              <w:t>Brandon Bergeron</w:t>
            </w:r>
          </w:p>
        </w:tc>
        <w:tc>
          <w:tcPr>
            <w:tcW w:w="2150" w:type="dxa"/>
            <w:tcBorders>
              <w:top w:val="single" w:sz="6" w:space="0" w:color="auto"/>
              <w:left w:val="single" w:sz="6" w:space="0" w:color="auto"/>
              <w:bottom w:val="single" w:sz="6" w:space="0" w:color="auto"/>
              <w:right w:val="single" w:sz="6" w:space="0" w:color="auto"/>
            </w:tcBorders>
          </w:tcPr>
          <w:p w14:paraId="521B3446" w14:textId="4661B402" w:rsidR="00400A9E" w:rsidRPr="007E7F07" w:rsidRDefault="00C31B68" w:rsidP="00361712">
            <w:pPr>
              <w:spacing w:before="60" w:after="60"/>
              <w:rPr>
                <w:rFonts w:ascii="Times New Roman" w:hAnsi="Times New Roman"/>
                <w:szCs w:val="22"/>
              </w:rPr>
            </w:pPr>
            <w:r>
              <w:rPr>
                <w:rFonts w:ascii="Times New Roman" w:hAnsi="Times New Roman"/>
                <w:szCs w:val="22"/>
              </w:rPr>
              <w:t>Maichi Halley</w:t>
            </w:r>
          </w:p>
        </w:tc>
      </w:tr>
      <w:tr w:rsidR="006A23C2" w:rsidRPr="00AB278E" w14:paraId="52F113CE" w14:textId="77777777" w:rsidTr="00101C38">
        <w:tc>
          <w:tcPr>
            <w:tcW w:w="1524" w:type="dxa"/>
            <w:tcBorders>
              <w:top w:val="single" w:sz="6" w:space="0" w:color="auto"/>
              <w:left w:val="single" w:sz="6" w:space="0" w:color="auto"/>
              <w:bottom w:val="single" w:sz="6" w:space="0" w:color="auto"/>
              <w:right w:val="single" w:sz="6" w:space="0" w:color="auto"/>
            </w:tcBorders>
          </w:tcPr>
          <w:p w14:paraId="2096362A" w14:textId="74C83972" w:rsidR="006A23C2" w:rsidRPr="00F15C57" w:rsidRDefault="006A23C2" w:rsidP="00361712">
            <w:pPr>
              <w:spacing w:before="60" w:after="60"/>
              <w:rPr>
                <w:rFonts w:ascii="Arial" w:hAnsi="Arial"/>
              </w:rPr>
            </w:pPr>
            <w:r w:rsidRPr="007E7F07">
              <w:rPr>
                <w:rFonts w:ascii="Times New Roman" w:hAnsi="Times New Roman"/>
                <w:szCs w:val="22"/>
              </w:rPr>
              <w:t>July 2017</w:t>
            </w:r>
          </w:p>
        </w:tc>
        <w:tc>
          <w:tcPr>
            <w:tcW w:w="2876" w:type="dxa"/>
            <w:tcBorders>
              <w:top w:val="single" w:sz="6" w:space="0" w:color="auto"/>
              <w:left w:val="single" w:sz="6" w:space="0" w:color="auto"/>
              <w:bottom w:val="single" w:sz="6" w:space="0" w:color="auto"/>
              <w:right w:val="single" w:sz="6" w:space="0" w:color="auto"/>
            </w:tcBorders>
          </w:tcPr>
          <w:p w14:paraId="023E227F" w14:textId="3B264578" w:rsidR="00101C38" w:rsidRPr="007E7F07" w:rsidRDefault="00101C38" w:rsidP="00101C38">
            <w:pPr>
              <w:spacing w:before="60" w:after="60"/>
              <w:rPr>
                <w:rFonts w:ascii="Times New Roman" w:hAnsi="Times New Roman"/>
                <w:szCs w:val="22"/>
              </w:rPr>
            </w:pPr>
            <w:r w:rsidRPr="007E7F07">
              <w:rPr>
                <w:rFonts w:ascii="Times New Roman" w:hAnsi="Times New Roman"/>
                <w:szCs w:val="22"/>
              </w:rPr>
              <w:t>Updated for patch PRCA*4.5*325</w:t>
            </w:r>
            <w:r w:rsidR="00F4527D">
              <w:rPr>
                <w:rFonts w:ascii="Times New Roman" w:hAnsi="Times New Roman"/>
                <w:szCs w:val="22"/>
              </w:rPr>
              <w:t>:</w:t>
            </w:r>
          </w:p>
          <w:p w14:paraId="3DA8A5CD" w14:textId="24BE26B3" w:rsidR="006A23C2" w:rsidRPr="00F15C57" w:rsidRDefault="00101C38" w:rsidP="00101C38">
            <w:pPr>
              <w:spacing w:before="60" w:after="60"/>
              <w:rPr>
                <w:rFonts w:ascii="Arial" w:hAnsi="Arial"/>
              </w:rPr>
            </w:pPr>
            <w:r w:rsidRPr="007E7F07">
              <w:rPr>
                <w:rFonts w:ascii="Times New Roman" w:hAnsi="Times New Roman"/>
                <w:szCs w:val="22"/>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7E7F07">
                <w:rPr>
                  <w:rStyle w:val="Hyperlink"/>
                  <w:rFonts w:ascii="Times New Roman" w:hAnsi="Times New Roman"/>
                  <w:szCs w:val="22"/>
                  <w:u w:val="single"/>
                </w:rPr>
                <w:t>14</w:t>
              </w:r>
            </w:hyperlink>
            <w:r w:rsidRPr="007E7F07">
              <w:rPr>
                <w:rFonts w:ascii="Times New Roman" w:hAnsi="Times New Roman"/>
                <w:szCs w:val="22"/>
              </w:rPr>
              <w:t xml:space="preserve">, </w:t>
            </w:r>
            <w:hyperlink w:anchor="TCSP_FLAG_CONTROL" w:history="1">
              <w:r w:rsidRPr="007E7F07">
                <w:rPr>
                  <w:rStyle w:val="Hyperlink"/>
                  <w:rFonts w:ascii="Times New Roman" w:hAnsi="Times New Roman"/>
                  <w:szCs w:val="22"/>
                  <w:u w:val="single"/>
                </w:rPr>
                <w:t>71</w:t>
              </w:r>
            </w:hyperlink>
            <w:r w:rsidRPr="007E7F07">
              <w:rPr>
                <w:rFonts w:ascii="Times New Roman" w:hAnsi="Times New Roman"/>
                <w:szCs w:val="22"/>
              </w:rPr>
              <w:t xml:space="preserve">, </w:t>
            </w:r>
            <w:hyperlink w:anchor="RCDP_TCSP_FLAG" w:history="1">
              <w:r w:rsidRPr="00A6645D">
                <w:rPr>
                  <w:rStyle w:val="Hyperlink"/>
                  <w:rFonts w:ascii="Times New Roman" w:hAnsi="Times New Roman"/>
                  <w:szCs w:val="22"/>
                  <w:u w:val="single"/>
                </w:rPr>
                <w:t>142</w:t>
              </w:r>
            </w:hyperlink>
          </w:p>
        </w:tc>
        <w:tc>
          <w:tcPr>
            <w:tcW w:w="2720" w:type="dxa"/>
            <w:tcBorders>
              <w:top w:val="single" w:sz="6" w:space="0" w:color="auto"/>
              <w:left w:val="single" w:sz="6" w:space="0" w:color="auto"/>
              <w:bottom w:val="single" w:sz="6" w:space="0" w:color="auto"/>
              <w:right w:val="single" w:sz="6" w:space="0" w:color="auto"/>
            </w:tcBorders>
          </w:tcPr>
          <w:p w14:paraId="09ED7A53" w14:textId="6E7B7A51" w:rsidR="006A23C2" w:rsidRPr="00F15C57" w:rsidRDefault="006A23C2" w:rsidP="00361712">
            <w:pPr>
              <w:spacing w:before="60" w:after="60"/>
              <w:rPr>
                <w:rFonts w:ascii="Arial" w:hAnsi="Arial"/>
              </w:rPr>
            </w:pPr>
            <w:r w:rsidRPr="007E7F07">
              <w:rPr>
                <w:rFonts w:ascii="Times New Roman" w:hAnsi="Times New Roman"/>
                <w:szCs w:val="22"/>
              </w:rPr>
              <w:t>Darryle Jones/Rishan Chandarana</w:t>
            </w:r>
          </w:p>
        </w:tc>
        <w:tc>
          <w:tcPr>
            <w:tcW w:w="2150" w:type="dxa"/>
            <w:tcBorders>
              <w:top w:val="single" w:sz="6" w:space="0" w:color="auto"/>
              <w:left w:val="single" w:sz="6" w:space="0" w:color="auto"/>
              <w:bottom w:val="single" w:sz="6" w:space="0" w:color="auto"/>
              <w:right w:val="single" w:sz="6" w:space="0" w:color="auto"/>
            </w:tcBorders>
          </w:tcPr>
          <w:p w14:paraId="767A7540" w14:textId="7FF03D7C" w:rsidR="006A23C2" w:rsidRPr="00F15C57" w:rsidRDefault="00101C38" w:rsidP="00361712">
            <w:pPr>
              <w:spacing w:before="60" w:after="60"/>
              <w:rPr>
                <w:rFonts w:ascii="Arial" w:hAnsi="Arial"/>
              </w:rPr>
            </w:pPr>
            <w:r w:rsidRPr="007E7F07">
              <w:rPr>
                <w:rFonts w:ascii="Times New Roman" w:hAnsi="Times New Roman"/>
                <w:szCs w:val="22"/>
              </w:rPr>
              <w:t>April Sessler</w:t>
            </w:r>
          </w:p>
        </w:tc>
      </w:tr>
      <w:tr w:rsidR="006A23C2" w:rsidRPr="00AB278E" w14:paraId="6C4C51BC" w14:textId="77777777" w:rsidTr="00101C38">
        <w:tc>
          <w:tcPr>
            <w:tcW w:w="1524" w:type="dxa"/>
            <w:tcBorders>
              <w:top w:val="single" w:sz="6" w:space="0" w:color="auto"/>
              <w:left w:val="single" w:sz="6" w:space="0" w:color="auto"/>
              <w:bottom w:val="single" w:sz="6" w:space="0" w:color="auto"/>
              <w:right w:val="single" w:sz="6" w:space="0" w:color="auto"/>
            </w:tcBorders>
          </w:tcPr>
          <w:p w14:paraId="7D2497A1" w14:textId="3C7B0FA2" w:rsidR="006A23C2" w:rsidRPr="00F15C57" w:rsidRDefault="006A23C2" w:rsidP="00361712">
            <w:pPr>
              <w:spacing w:before="60" w:after="60"/>
              <w:rPr>
                <w:rFonts w:ascii="Arial" w:hAnsi="Arial"/>
              </w:rPr>
            </w:pPr>
            <w:r>
              <w:rPr>
                <w:rFonts w:ascii="Arial" w:hAnsi="Arial"/>
              </w:rPr>
              <w:t>March 2017</w:t>
            </w:r>
          </w:p>
        </w:tc>
        <w:tc>
          <w:tcPr>
            <w:tcW w:w="2876" w:type="dxa"/>
            <w:tcBorders>
              <w:top w:val="single" w:sz="6" w:space="0" w:color="auto"/>
              <w:left w:val="single" w:sz="6" w:space="0" w:color="auto"/>
              <w:bottom w:val="single" w:sz="6" w:space="0" w:color="auto"/>
              <w:right w:val="single" w:sz="6" w:space="0" w:color="auto"/>
            </w:tcBorders>
          </w:tcPr>
          <w:p w14:paraId="279B5652" w14:textId="17FE3DE0" w:rsidR="006A23C2" w:rsidRPr="00F15C57" w:rsidRDefault="006A23C2" w:rsidP="006A23C2">
            <w:pPr>
              <w:spacing w:before="60" w:after="60"/>
              <w:rPr>
                <w:rFonts w:ascii="Arial" w:hAnsi="Arial" w:cs="Arial"/>
                <w:szCs w:val="22"/>
              </w:rPr>
            </w:pPr>
            <w:r w:rsidRPr="00F15C57">
              <w:rPr>
                <w:rFonts w:ascii="Arial" w:hAnsi="Arial" w:cs="Arial"/>
                <w:szCs w:val="22"/>
              </w:rPr>
              <w:t>Updated for patch PRCA*4.5*310</w:t>
            </w:r>
          </w:p>
          <w:p w14:paraId="7FD9F970" w14:textId="0D4B59D7" w:rsidR="006A23C2" w:rsidRPr="00F15C57" w:rsidRDefault="006A23C2" w:rsidP="006A23C2">
            <w:pPr>
              <w:spacing w:before="60" w:after="60"/>
              <w:rPr>
                <w:rFonts w:ascii="Arial" w:hAnsi="Arial"/>
              </w:rPr>
            </w:pPr>
            <w:r w:rsidRPr="00F15C57">
              <w:rPr>
                <w:rFonts w:ascii="Arial" w:hAnsi="Arial" w:cs="Arial"/>
                <w:color w:val="1F497D"/>
              </w:rPr>
              <w:t>This patch includes entries in several AR files to support the new Rate Type of FEE REIMB INS. This new rate type is similar to REIMBUR. INS. and is used to segregate revenue generated by third party reimbursement of fee based Non-VA Care.</w:t>
            </w:r>
          </w:p>
        </w:tc>
        <w:tc>
          <w:tcPr>
            <w:tcW w:w="2720" w:type="dxa"/>
            <w:tcBorders>
              <w:top w:val="single" w:sz="6" w:space="0" w:color="auto"/>
              <w:left w:val="single" w:sz="6" w:space="0" w:color="auto"/>
              <w:bottom w:val="single" w:sz="6" w:space="0" w:color="auto"/>
              <w:right w:val="single" w:sz="6" w:space="0" w:color="auto"/>
            </w:tcBorders>
          </w:tcPr>
          <w:p w14:paraId="68434AED" w14:textId="3A6F4BC4" w:rsidR="006A23C2" w:rsidRPr="00F15C57" w:rsidRDefault="006A23C2" w:rsidP="00361712">
            <w:pPr>
              <w:spacing w:before="60" w:after="60"/>
              <w:rPr>
                <w:rFonts w:ascii="Arial" w:hAnsi="Arial"/>
              </w:rPr>
            </w:pPr>
            <w:r w:rsidRPr="00F15C57">
              <w:rPr>
                <w:rFonts w:ascii="Arial" w:hAnsi="Arial" w:cs="Arial"/>
                <w:szCs w:val="22"/>
              </w:rPr>
              <w:t>C. Dunn (OI&amp;T-PD), A. Kliegl (VHA-CPAC)</w:t>
            </w:r>
          </w:p>
        </w:tc>
        <w:tc>
          <w:tcPr>
            <w:tcW w:w="2150" w:type="dxa"/>
            <w:tcBorders>
              <w:top w:val="single" w:sz="6" w:space="0" w:color="auto"/>
              <w:left w:val="single" w:sz="6" w:space="0" w:color="auto"/>
              <w:bottom w:val="single" w:sz="6" w:space="0" w:color="auto"/>
              <w:right w:val="single" w:sz="6" w:space="0" w:color="auto"/>
            </w:tcBorders>
          </w:tcPr>
          <w:p w14:paraId="789E4F12" w14:textId="4F619E9C" w:rsidR="006A23C2" w:rsidRPr="00F15C57" w:rsidRDefault="006A23C2" w:rsidP="00361712">
            <w:pPr>
              <w:spacing w:before="60" w:after="60"/>
              <w:rPr>
                <w:rFonts w:ascii="Arial" w:hAnsi="Arial"/>
              </w:rPr>
            </w:pPr>
            <w:r w:rsidRPr="00F15C57">
              <w:rPr>
                <w:rFonts w:ascii="Arial" w:hAnsi="Arial" w:cs="Arial"/>
                <w:szCs w:val="22"/>
              </w:rPr>
              <w:t>K. Marr</w:t>
            </w:r>
          </w:p>
        </w:tc>
      </w:tr>
      <w:tr w:rsidR="00F15C57" w:rsidRPr="00AB278E" w14:paraId="49D5288D" w14:textId="77777777" w:rsidTr="00D27392">
        <w:tc>
          <w:tcPr>
            <w:tcW w:w="1524" w:type="dxa"/>
            <w:tcBorders>
              <w:top w:val="single" w:sz="6" w:space="0" w:color="auto"/>
              <w:left w:val="single" w:sz="6" w:space="0" w:color="auto"/>
              <w:bottom w:val="single" w:sz="6" w:space="0" w:color="auto"/>
              <w:right w:val="single" w:sz="6" w:space="0" w:color="auto"/>
            </w:tcBorders>
          </w:tcPr>
          <w:p w14:paraId="0E2A282A" w14:textId="77777777" w:rsidR="00F15C57" w:rsidRPr="00D27392" w:rsidRDefault="00F15C57" w:rsidP="00361712">
            <w:pPr>
              <w:spacing w:before="60" w:after="60"/>
              <w:rPr>
                <w:rFonts w:ascii="Arial" w:hAnsi="Arial"/>
              </w:rPr>
            </w:pPr>
            <w:r w:rsidRPr="00D27392">
              <w:rPr>
                <w:rFonts w:ascii="Arial" w:hAnsi="Arial"/>
              </w:rPr>
              <w:t>October 2016</w:t>
            </w:r>
          </w:p>
        </w:tc>
        <w:tc>
          <w:tcPr>
            <w:tcW w:w="2876" w:type="dxa"/>
            <w:tcBorders>
              <w:top w:val="single" w:sz="6" w:space="0" w:color="auto"/>
              <w:left w:val="single" w:sz="6" w:space="0" w:color="auto"/>
              <w:bottom w:val="single" w:sz="6" w:space="0" w:color="auto"/>
              <w:right w:val="single" w:sz="6" w:space="0" w:color="auto"/>
            </w:tcBorders>
          </w:tcPr>
          <w:p w14:paraId="02538E3B" w14:textId="77777777" w:rsidR="00F15C57" w:rsidRPr="00D27392" w:rsidRDefault="00F15C57" w:rsidP="00361712">
            <w:pPr>
              <w:spacing w:before="60" w:after="60"/>
              <w:rPr>
                <w:rFonts w:ascii="Arial" w:hAnsi="Arial"/>
              </w:rPr>
            </w:pPr>
            <w:r w:rsidRPr="00D27392">
              <w:rPr>
                <w:rFonts w:ascii="Arial" w:hAnsi="Arial"/>
              </w:rPr>
              <w:t xml:space="preserve">Additional updates for PRCA*4.5*301. See pages: </w:t>
            </w:r>
            <w:hyperlink w:anchor="AR_Routines_RCTCS" w:history="1">
              <w:r w:rsidRPr="00D27392">
                <w:rPr>
                  <w:rStyle w:val="Hyperlink"/>
                  <w:rFonts w:ascii="Arial" w:hAnsi="Arial"/>
                  <w:color w:val="0070C0"/>
                  <w:u w:val="single"/>
                </w:rPr>
                <w:t>8</w:t>
              </w:r>
            </w:hyperlink>
            <w:r w:rsidRPr="00D27392">
              <w:rPr>
                <w:rFonts w:ascii="Arial" w:hAnsi="Arial"/>
              </w:rPr>
              <w:t xml:space="preserve">, </w:t>
            </w:r>
            <w:hyperlink w:anchor="AR_Routines_4_5_RCTCS" w:history="1">
              <w:r w:rsidRPr="00D27392">
                <w:rPr>
                  <w:rStyle w:val="Hyperlink"/>
                  <w:rFonts w:ascii="Arial" w:hAnsi="Arial"/>
                  <w:color w:val="0070C0"/>
                  <w:u w:val="single"/>
                </w:rPr>
                <w:t>18</w:t>
              </w:r>
            </w:hyperlink>
            <w:r w:rsidRPr="00D27392">
              <w:rPr>
                <w:rFonts w:ascii="Arial" w:hAnsi="Arial"/>
              </w:rPr>
              <w:t xml:space="preserve">, </w:t>
            </w:r>
            <w:hyperlink w:anchor="AR_Routines_Print_Templates" w:history="1">
              <w:r w:rsidRPr="00D27392">
                <w:rPr>
                  <w:rStyle w:val="Hyperlink"/>
                  <w:rFonts w:ascii="Arial" w:hAnsi="Arial"/>
                  <w:color w:val="0070C0"/>
                  <w:u w:val="single"/>
                </w:rPr>
                <w:t>27</w:t>
              </w:r>
            </w:hyperlink>
            <w:r w:rsidRPr="00D27392">
              <w:rPr>
                <w:rFonts w:ascii="Arial" w:hAnsi="Arial"/>
              </w:rPr>
              <w:t xml:space="preserve">, </w:t>
            </w:r>
            <w:hyperlink w:anchor="AR_Sort_Template_2" w:history="1">
              <w:r w:rsidRPr="00D27392">
                <w:rPr>
                  <w:rStyle w:val="Hyperlink"/>
                  <w:rFonts w:ascii="Arial" w:hAnsi="Arial"/>
                  <w:color w:val="0070C0"/>
                  <w:u w:val="single"/>
                </w:rPr>
                <w:t>29</w:t>
              </w:r>
            </w:hyperlink>
            <w:r w:rsidRPr="00D27392">
              <w:rPr>
                <w:rFonts w:ascii="Arial" w:hAnsi="Arial"/>
              </w:rPr>
              <w:t xml:space="preserve">, </w:t>
            </w:r>
            <w:hyperlink w:anchor="AR_File_348_5" w:history="1">
              <w:r w:rsidRPr="00D27392">
                <w:rPr>
                  <w:rStyle w:val="Hyperlink"/>
                  <w:rFonts w:ascii="Arial" w:hAnsi="Arial"/>
                  <w:color w:val="0070C0"/>
                  <w:u w:val="single"/>
                </w:rPr>
                <w:t>44</w:t>
              </w:r>
            </w:hyperlink>
            <w:r w:rsidRPr="00D27392">
              <w:rPr>
                <w:rFonts w:ascii="Arial" w:hAnsi="Arial"/>
              </w:rPr>
              <w:t xml:space="preserve">, </w:t>
            </w:r>
            <w:hyperlink w:anchor="PCRA_Nightly_Process_Step_6" w:history="1">
              <w:r w:rsidRPr="00D27392">
                <w:rPr>
                  <w:rStyle w:val="Hyperlink"/>
                  <w:rFonts w:ascii="Arial" w:hAnsi="Arial"/>
                  <w:color w:val="0070C0"/>
                  <w:u w:val="single"/>
                </w:rPr>
                <w:t>76</w:t>
              </w:r>
            </w:hyperlink>
            <w:r w:rsidRPr="00D27392">
              <w:rPr>
                <w:rFonts w:ascii="Arial" w:hAnsi="Arial"/>
              </w:rPr>
              <w:t xml:space="preserve">, and </w:t>
            </w:r>
            <w:hyperlink w:anchor="AR_Cross_References_3" w:history="1">
              <w:r w:rsidRPr="00D27392">
                <w:rPr>
                  <w:rStyle w:val="Hyperlink"/>
                  <w:rFonts w:ascii="Arial" w:hAnsi="Arial"/>
                  <w:color w:val="0070C0"/>
                  <w:u w:val="single"/>
                </w:rPr>
                <w:t>87</w:t>
              </w:r>
            </w:hyperlink>
            <w:r w:rsidRPr="00D27392">
              <w:rPr>
                <w:rFonts w:ascii="Arial" w:hAnsi="Arial"/>
              </w:rPr>
              <w:t>. Technical edit.</w:t>
            </w:r>
          </w:p>
        </w:tc>
        <w:tc>
          <w:tcPr>
            <w:tcW w:w="2720" w:type="dxa"/>
            <w:tcBorders>
              <w:top w:val="single" w:sz="6" w:space="0" w:color="auto"/>
              <w:left w:val="single" w:sz="6" w:space="0" w:color="auto"/>
              <w:bottom w:val="single" w:sz="6" w:space="0" w:color="auto"/>
              <w:right w:val="single" w:sz="6" w:space="0" w:color="auto"/>
            </w:tcBorders>
          </w:tcPr>
          <w:p w14:paraId="5A841F09" w14:textId="77777777" w:rsidR="00F15C57" w:rsidRPr="00D27392" w:rsidRDefault="00F15C57" w:rsidP="00361712">
            <w:pPr>
              <w:spacing w:before="60" w:after="60"/>
              <w:rPr>
                <w:rFonts w:ascii="Arial" w:hAnsi="Arial"/>
              </w:rPr>
            </w:pPr>
            <w:r w:rsidRPr="00D27392">
              <w:rPr>
                <w:rFonts w:ascii="Arial" w:hAnsi="Arial"/>
              </w:rPr>
              <w:t>Brandon Bergeron</w:t>
            </w:r>
          </w:p>
        </w:tc>
        <w:tc>
          <w:tcPr>
            <w:tcW w:w="2150" w:type="dxa"/>
            <w:tcBorders>
              <w:top w:val="single" w:sz="6" w:space="0" w:color="auto"/>
              <w:left w:val="single" w:sz="6" w:space="0" w:color="auto"/>
              <w:bottom w:val="single" w:sz="6" w:space="0" w:color="auto"/>
              <w:right w:val="single" w:sz="6" w:space="0" w:color="auto"/>
            </w:tcBorders>
          </w:tcPr>
          <w:p w14:paraId="19A77F8E" w14:textId="77777777" w:rsidR="00F15C57" w:rsidRPr="00D27392" w:rsidRDefault="00F15C57" w:rsidP="00361712">
            <w:pPr>
              <w:spacing w:before="60" w:after="60"/>
              <w:rPr>
                <w:rFonts w:ascii="Arial" w:hAnsi="Arial"/>
              </w:rPr>
            </w:pPr>
            <w:r w:rsidRPr="00D27392">
              <w:rPr>
                <w:rFonts w:ascii="Arial" w:hAnsi="Arial"/>
              </w:rPr>
              <w:t>Marella Colyvas</w:t>
            </w:r>
          </w:p>
        </w:tc>
      </w:tr>
      <w:tr w:rsidR="00F15C57" w:rsidRPr="00AB278E" w14:paraId="508920B8" w14:textId="77777777" w:rsidTr="00D27392">
        <w:tc>
          <w:tcPr>
            <w:tcW w:w="1524" w:type="dxa"/>
            <w:tcBorders>
              <w:top w:val="single" w:sz="6" w:space="0" w:color="auto"/>
              <w:left w:val="single" w:sz="6" w:space="0" w:color="auto"/>
              <w:bottom w:val="single" w:sz="6" w:space="0" w:color="auto"/>
              <w:right w:val="single" w:sz="6" w:space="0" w:color="auto"/>
            </w:tcBorders>
          </w:tcPr>
          <w:p w14:paraId="11818B62" w14:textId="1FF2C188" w:rsidR="00F15C57" w:rsidRPr="00D27392" w:rsidRDefault="00F15C57" w:rsidP="00D27392">
            <w:pPr>
              <w:pStyle w:val="TableParagraph"/>
              <w:spacing w:before="54"/>
              <w:rPr>
                <w:rFonts w:ascii="Arial" w:hAnsi="Arial"/>
              </w:rPr>
            </w:pPr>
            <w:r w:rsidRPr="00F15C57">
              <w:rPr>
                <w:rFonts w:ascii="Arial" w:hAnsi="Arial" w:cs="Arial"/>
              </w:rPr>
              <w:t>June 2016</w:t>
            </w:r>
          </w:p>
        </w:tc>
        <w:tc>
          <w:tcPr>
            <w:tcW w:w="2876" w:type="dxa"/>
            <w:tcBorders>
              <w:top w:val="single" w:sz="6" w:space="0" w:color="auto"/>
              <w:left w:val="single" w:sz="6" w:space="0" w:color="auto"/>
              <w:bottom w:val="single" w:sz="6" w:space="0" w:color="auto"/>
              <w:right w:val="single" w:sz="6" w:space="0" w:color="auto"/>
            </w:tcBorders>
          </w:tcPr>
          <w:p w14:paraId="31CCE021" w14:textId="02F5F313" w:rsidR="00F15C57" w:rsidRPr="00D27392" w:rsidRDefault="00F15C57" w:rsidP="00D27392">
            <w:pPr>
              <w:pStyle w:val="TableParagraph"/>
              <w:spacing w:before="54"/>
              <w:ind w:left="100" w:right="222"/>
              <w:rPr>
                <w:rFonts w:ascii="Arial" w:hAnsi="Arial"/>
              </w:rPr>
            </w:pPr>
            <w:r w:rsidRPr="00D27392">
              <w:rPr>
                <w:rFonts w:ascii="Arial" w:hAnsi="Arial"/>
              </w:rPr>
              <w:t>Added updates for</w:t>
            </w:r>
            <w:r w:rsidRPr="00D27392">
              <w:rPr>
                <w:rFonts w:ascii="Arial" w:hAnsi="Arial"/>
                <w:spacing w:val="-6"/>
              </w:rPr>
              <w:t xml:space="preserve"> </w:t>
            </w:r>
            <w:r w:rsidRPr="00D27392">
              <w:rPr>
                <w:rFonts w:ascii="Arial" w:hAnsi="Arial"/>
              </w:rPr>
              <w:t>PRCA*4.5*</w:t>
            </w:r>
            <w:r w:rsidRPr="00F15C57">
              <w:rPr>
                <w:rFonts w:ascii="Arial" w:hAnsi="Arial" w:cs="Arial"/>
              </w:rPr>
              <w:t>303 and</w:t>
            </w:r>
            <w:r w:rsidRPr="00F15C57">
              <w:rPr>
                <w:rFonts w:ascii="Arial" w:hAnsi="Arial" w:cs="Arial"/>
                <w:spacing w:val="2"/>
              </w:rPr>
              <w:t xml:space="preserve"> </w:t>
            </w:r>
            <w:r w:rsidRPr="00F15C57">
              <w:rPr>
                <w:rFonts w:ascii="Arial" w:hAnsi="Arial" w:cs="Arial"/>
              </w:rPr>
              <w:t>PRCA*4.5*304</w:t>
            </w:r>
          </w:p>
        </w:tc>
        <w:tc>
          <w:tcPr>
            <w:tcW w:w="2720" w:type="dxa"/>
            <w:tcBorders>
              <w:top w:val="single" w:sz="6" w:space="0" w:color="auto"/>
              <w:left w:val="single" w:sz="6" w:space="0" w:color="auto"/>
              <w:bottom w:val="single" w:sz="6" w:space="0" w:color="auto"/>
              <w:right w:val="single" w:sz="6" w:space="0" w:color="auto"/>
            </w:tcBorders>
          </w:tcPr>
          <w:p w14:paraId="1BBF2E4D" w14:textId="77A12BD9" w:rsidR="00F15C57" w:rsidRPr="00D27392" w:rsidRDefault="00F15C57" w:rsidP="00D27392">
            <w:pPr>
              <w:pStyle w:val="TableParagraph"/>
              <w:spacing w:before="54"/>
              <w:ind w:right="754"/>
              <w:rPr>
                <w:rFonts w:ascii="Arial" w:hAnsi="Arial"/>
              </w:rPr>
            </w:pPr>
            <w:r w:rsidRPr="00F15C57">
              <w:rPr>
                <w:rFonts w:ascii="Arial" w:hAnsi="Arial" w:cs="Arial"/>
              </w:rPr>
              <w:t>Therese Tarleton</w:t>
            </w:r>
          </w:p>
        </w:tc>
        <w:tc>
          <w:tcPr>
            <w:tcW w:w="2150" w:type="dxa"/>
            <w:tcBorders>
              <w:top w:val="single" w:sz="6" w:space="0" w:color="auto"/>
              <w:left w:val="single" w:sz="6" w:space="0" w:color="auto"/>
              <w:bottom w:val="single" w:sz="6" w:space="0" w:color="auto"/>
              <w:right w:val="single" w:sz="6" w:space="0" w:color="auto"/>
            </w:tcBorders>
          </w:tcPr>
          <w:p w14:paraId="1060116C" w14:textId="7BD7F2DD" w:rsidR="00F15C57" w:rsidRPr="00D27392" w:rsidRDefault="00F15C57" w:rsidP="00D27392">
            <w:pPr>
              <w:pStyle w:val="TableParagraph"/>
              <w:spacing w:before="54"/>
              <w:ind w:left="100"/>
              <w:rPr>
                <w:rFonts w:ascii="Arial" w:hAnsi="Arial"/>
              </w:rPr>
            </w:pPr>
            <w:r w:rsidRPr="00F15C57">
              <w:rPr>
                <w:rFonts w:ascii="Arial" w:hAnsi="Arial" w:cs="Arial"/>
              </w:rPr>
              <w:t>Vida</w:t>
            </w:r>
            <w:r w:rsidRPr="00F15C57">
              <w:rPr>
                <w:rFonts w:ascii="Arial" w:hAnsi="Arial" w:cs="Arial"/>
                <w:spacing w:val="-3"/>
              </w:rPr>
              <w:t xml:space="preserve"> </w:t>
            </w:r>
            <w:r w:rsidRPr="00F15C57">
              <w:rPr>
                <w:rFonts w:ascii="Arial" w:hAnsi="Arial" w:cs="Arial"/>
              </w:rPr>
              <w:t>Dunie</w:t>
            </w:r>
          </w:p>
        </w:tc>
      </w:tr>
      <w:tr w:rsidR="00174AB0" w:rsidRPr="00AB278E" w14:paraId="3AEDD415" w14:textId="77777777" w:rsidTr="00D27392">
        <w:tc>
          <w:tcPr>
            <w:tcW w:w="1524" w:type="dxa"/>
            <w:tcBorders>
              <w:top w:val="single" w:sz="6" w:space="0" w:color="auto"/>
              <w:left w:val="single" w:sz="6" w:space="0" w:color="auto"/>
              <w:bottom w:val="single" w:sz="6" w:space="0" w:color="auto"/>
              <w:right w:val="single" w:sz="6" w:space="0" w:color="auto"/>
            </w:tcBorders>
          </w:tcPr>
          <w:p w14:paraId="37B90D6F" w14:textId="10E6AB7E" w:rsidR="00174AB0" w:rsidRPr="00F15C57" w:rsidRDefault="004C4431" w:rsidP="00E96384">
            <w:pPr>
              <w:spacing w:before="60" w:after="60"/>
              <w:rPr>
                <w:rFonts w:ascii="Arial" w:hAnsi="Arial" w:cs="Arial"/>
                <w:szCs w:val="22"/>
              </w:rPr>
            </w:pPr>
            <w:r w:rsidRPr="007E7F07">
              <w:rPr>
                <w:rFonts w:ascii="Times New Roman" w:hAnsi="Times New Roman"/>
                <w:szCs w:val="22"/>
              </w:rPr>
              <w:lastRenderedPageBreak/>
              <w:t>February</w:t>
            </w:r>
            <w:r w:rsidR="00174AB0" w:rsidRPr="00D27392">
              <w:rPr>
                <w:rFonts w:ascii="Arial" w:hAnsi="Arial"/>
              </w:rPr>
              <w:t xml:space="preserve"> 2015</w:t>
            </w:r>
          </w:p>
          <w:p w14:paraId="514525F4" w14:textId="77777777" w:rsidR="00174AB0" w:rsidRPr="00D27392" w:rsidRDefault="00174AB0" w:rsidP="00D27392">
            <w:pPr>
              <w:jc w:val="center"/>
              <w:rPr>
                <w:rFonts w:ascii="Arial" w:hAnsi="Arial"/>
              </w:rPr>
            </w:pPr>
          </w:p>
        </w:tc>
        <w:tc>
          <w:tcPr>
            <w:tcW w:w="2876" w:type="dxa"/>
            <w:tcBorders>
              <w:top w:val="single" w:sz="6" w:space="0" w:color="auto"/>
              <w:left w:val="single" w:sz="6" w:space="0" w:color="auto"/>
              <w:bottom w:val="single" w:sz="6" w:space="0" w:color="auto"/>
              <w:right w:val="single" w:sz="6" w:space="0" w:color="auto"/>
            </w:tcBorders>
          </w:tcPr>
          <w:p w14:paraId="64CDD82E" w14:textId="77777777" w:rsidR="00174AB0" w:rsidRPr="00D27392" w:rsidRDefault="00174AB0" w:rsidP="00E96384">
            <w:pPr>
              <w:spacing w:before="60" w:after="60"/>
              <w:rPr>
                <w:rFonts w:ascii="Arial" w:hAnsi="Arial"/>
              </w:rPr>
            </w:pPr>
            <w:r w:rsidRPr="00D27392">
              <w:rPr>
                <w:rFonts w:ascii="Arial" w:hAnsi="Arial"/>
              </w:rPr>
              <w:t>Added update for PRCA*4.5*298</w:t>
            </w:r>
          </w:p>
        </w:tc>
        <w:tc>
          <w:tcPr>
            <w:tcW w:w="2720" w:type="dxa"/>
            <w:tcBorders>
              <w:top w:val="single" w:sz="6" w:space="0" w:color="auto"/>
              <w:left w:val="single" w:sz="6" w:space="0" w:color="auto"/>
              <w:bottom w:val="single" w:sz="6" w:space="0" w:color="auto"/>
              <w:right w:val="single" w:sz="6" w:space="0" w:color="auto"/>
            </w:tcBorders>
          </w:tcPr>
          <w:p w14:paraId="47EB550C" w14:textId="77777777" w:rsidR="00174AB0" w:rsidRPr="00D27392" w:rsidRDefault="00174AB0" w:rsidP="00E96384">
            <w:pPr>
              <w:spacing w:before="60" w:after="60"/>
              <w:rPr>
                <w:rFonts w:ascii="Arial" w:hAnsi="Arial"/>
              </w:rPr>
            </w:pPr>
            <w:r w:rsidRPr="00D27392">
              <w:rPr>
                <w:rFonts w:ascii="Arial" w:hAnsi="Arial"/>
              </w:rPr>
              <w:t>Sharon Taubenfeld</w:t>
            </w:r>
          </w:p>
        </w:tc>
        <w:tc>
          <w:tcPr>
            <w:tcW w:w="2150" w:type="dxa"/>
            <w:tcBorders>
              <w:top w:val="single" w:sz="6" w:space="0" w:color="auto"/>
              <w:left w:val="single" w:sz="6" w:space="0" w:color="auto"/>
              <w:bottom w:val="single" w:sz="6" w:space="0" w:color="auto"/>
              <w:right w:val="single" w:sz="6" w:space="0" w:color="auto"/>
            </w:tcBorders>
          </w:tcPr>
          <w:p w14:paraId="2A2A7C43" w14:textId="77777777" w:rsidR="00174AB0" w:rsidRPr="00D27392" w:rsidRDefault="00174AB0" w:rsidP="00E96384">
            <w:pPr>
              <w:spacing w:before="60" w:after="60"/>
              <w:rPr>
                <w:rFonts w:ascii="Arial" w:hAnsi="Arial"/>
              </w:rPr>
            </w:pPr>
            <w:r w:rsidRPr="00D27392">
              <w:rPr>
                <w:rFonts w:ascii="Arial" w:hAnsi="Arial"/>
              </w:rPr>
              <w:t>FirstView</w:t>
            </w:r>
          </w:p>
        </w:tc>
      </w:tr>
      <w:tr w:rsidR="00174AB0" w:rsidRPr="00AB278E" w14:paraId="077D15AE" w14:textId="77777777" w:rsidTr="00D27392">
        <w:tc>
          <w:tcPr>
            <w:tcW w:w="1524" w:type="dxa"/>
            <w:tcBorders>
              <w:top w:val="single" w:sz="6" w:space="0" w:color="auto"/>
              <w:left w:val="single" w:sz="6" w:space="0" w:color="auto"/>
              <w:bottom w:val="single" w:sz="6" w:space="0" w:color="auto"/>
              <w:right w:val="single" w:sz="6" w:space="0" w:color="auto"/>
            </w:tcBorders>
          </w:tcPr>
          <w:p w14:paraId="50EDF6E1" w14:textId="77777777" w:rsidR="00174AB0" w:rsidRPr="00D27392" w:rsidRDefault="00174AB0" w:rsidP="00E96384">
            <w:pPr>
              <w:spacing w:before="60" w:after="60"/>
              <w:rPr>
                <w:rFonts w:ascii="Arial" w:hAnsi="Arial"/>
              </w:rPr>
            </w:pPr>
            <w:r w:rsidRPr="00D27392">
              <w:rPr>
                <w:rFonts w:ascii="Arial" w:hAnsi="Arial"/>
              </w:rPr>
              <w:t>September 2014</w:t>
            </w:r>
          </w:p>
        </w:tc>
        <w:tc>
          <w:tcPr>
            <w:tcW w:w="2876" w:type="dxa"/>
            <w:tcBorders>
              <w:top w:val="single" w:sz="6" w:space="0" w:color="auto"/>
              <w:left w:val="single" w:sz="6" w:space="0" w:color="auto"/>
              <w:bottom w:val="single" w:sz="6" w:space="0" w:color="auto"/>
              <w:right w:val="single" w:sz="6" w:space="0" w:color="auto"/>
            </w:tcBorders>
          </w:tcPr>
          <w:p w14:paraId="5424F9FE" w14:textId="77777777" w:rsidR="00174AB0" w:rsidRPr="00D27392" w:rsidRDefault="00174AB0" w:rsidP="00E96384">
            <w:pPr>
              <w:spacing w:before="60" w:after="60"/>
              <w:rPr>
                <w:rFonts w:ascii="Arial" w:hAnsi="Arial"/>
              </w:rPr>
            </w:pPr>
            <w:r w:rsidRPr="00D27392">
              <w:rPr>
                <w:rFonts w:ascii="Arial" w:hAnsi="Arial"/>
              </w:rPr>
              <w:t>Technical edit.</w:t>
            </w:r>
          </w:p>
        </w:tc>
        <w:tc>
          <w:tcPr>
            <w:tcW w:w="2720" w:type="dxa"/>
            <w:tcBorders>
              <w:top w:val="single" w:sz="6" w:space="0" w:color="auto"/>
              <w:left w:val="single" w:sz="6" w:space="0" w:color="auto"/>
              <w:bottom w:val="single" w:sz="6" w:space="0" w:color="auto"/>
              <w:right w:val="single" w:sz="6" w:space="0" w:color="auto"/>
            </w:tcBorders>
          </w:tcPr>
          <w:p w14:paraId="29976076" w14:textId="77777777" w:rsidR="00174AB0" w:rsidRPr="00D27392" w:rsidRDefault="00174AB0" w:rsidP="00E96384">
            <w:pPr>
              <w:spacing w:before="60" w:after="60"/>
              <w:rPr>
                <w:rFonts w:ascii="Arial" w:hAnsi="Arial"/>
              </w:rPr>
            </w:pPr>
            <w:r w:rsidRPr="00D27392">
              <w:rPr>
                <w:rFonts w:ascii="Arial" w:hAnsi="Arial"/>
              </w:rPr>
              <w:t>Margie Woehrle</w:t>
            </w:r>
          </w:p>
        </w:tc>
        <w:tc>
          <w:tcPr>
            <w:tcW w:w="2150" w:type="dxa"/>
            <w:tcBorders>
              <w:top w:val="single" w:sz="6" w:space="0" w:color="auto"/>
              <w:left w:val="single" w:sz="6" w:space="0" w:color="auto"/>
              <w:bottom w:val="single" w:sz="6" w:space="0" w:color="auto"/>
              <w:right w:val="single" w:sz="6" w:space="0" w:color="auto"/>
            </w:tcBorders>
          </w:tcPr>
          <w:p w14:paraId="2F5C6AE1" w14:textId="77777777" w:rsidR="00174AB0" w:rsidRPr="00D27392" w:rsidRDefault="00174AB0" w:rsidP="00E96384">
            <w:pPr>
              <w:spacing w:before="60" w:after="60"/>
              <w:rPr>
                <w:rFonts w:ascii="Arial" w:hAnsi="Arial"/>
              </w:rPr>
            </w:pPr>
            <w:r w:rsidRPr="00D27392">
              <w:rPr>
                <w:rFonts w:ascii="Arial" w:hAnsi="Arial"/>
              </w:rPr>
              <w:t>Rachel Wilder</w:t>
            </w:r>
          </w:p>
        </w:tc>
      </w:tr>
      <w:tr w:rsidR="00174AB0" w:rsidRPr="00AB278E" w14:paraId="744F1666" w14:textId="77777777" w:rsidTr="00D27392">
        <w:tc>
          <w:tcPr>
            <w:tcW w:w="1524" w:type="dxa"/>
            <w:tcBorders>
              <w:top w:val="single" w:sz="6" w:space="0" w:color="auto"/>
              <w:left w:val="single" w:sz="6" w:space="0" w:color="auto"/>
              <w:bottom w:val="single" w:sz="6" w:space="0" w:color="auto"/>
              <w:right w:val="single" w:sz="6" w:space="0" w:color="auto"/>
            </w:tcBorders>
          </w:tcPr>
          <w:p w14:paraId="64B562D0" w14:textId="77777777" w:rsidR="00174AB0" w:rsidRPr="00D27392" w:rsidRDefault="00174AB0" w:rsidP="00E96384">
            <w:pPr>
              <w:spacing w:before="60" w:after="60"/>
              <w:rPr>
                <w:rFonts w:ascii="Arial" w:hAnsi="Arial"/>
              </w:rPr>
            </w:pPr>
            <w:r w:rsidRPr="00D27392">
              <w:rPr>
                <w:rFonts w:ascii="Arial" w:hAnsi="Arial"/>
              </w:rPr>
              <w:t>April 2012</w:t>
            </w:r>
          </w:p>
        </w:tc>
        <w:tc>
          <w:tcPr>
            <w:tcW w:w="2876" w:type="dxa"/>
            <w:tcBorders>
              <w:top w:val="single" w:sz="6" w:space="0" w:color="auto"/>
              <w:left w:val="single" w:sz="6" w:space="0" w:color="auto"/>
              <w:bottom w:val="single" w:sz="6" w:space="0" w:color="auto"/>
              <w:right w:val="single" w:sz="6" w:space="0" w:color="auto"/>
            </w:tcBorders>
          </w:tcPr>
          <w:p w14:paraId="1D9CC505" w14:textId="77777777" w:rsidR="00174AB0" w:rsidRPr="00D27392" w:rsidRDefault="00174AB0" w:rsidP="00E96384">
            <w:pPr>
              <w:spacing w:before="60" w:after="60"/>
              <w:rPr>
                <w:rFonts w:ascii="Arial" w:hAnsi="Arial"/>
              </w:rPr>
            </w:pPr>
            <w:r w:rsidRPr="00D27392">
              <w:rPr>
                <w:rFonts w:ascii="Arial" w:hAnsi="Arial"/>
              </w:rPr>
              <w:t>Added update for PRCA*4.5*284</w:t>
            </w:r>
          </w:p>
        </w:tc>
        <w:tc>
          <w:tcPr>
            <w:tcW w:w="2720" w:type="dxa"/>
            <w:tcBorders>
              <w:top w:val="single" w:sz="6" w:space="0" w:color="auto"/>
              <w:left w:val="single" w:sz="6" w:space="0" w:color="auto"/>
              <w:bottom w:val="single" w:sz="6" w:space="0" w:color="auto"/>
              <w:right w:val="single" w:sz="6" w:space="0" w:color="auto"/>
            </w:tcBorders>
          </w:tcPr>
          <w:p w14:paraId="223F032C" w14:textId="77777777" w:rsidR="00174AB0" w:rsidRPr="00D27392" w:rsidRDefault="00174AB0"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66964DB" w14:textId="77777777" w:rsidR="00174AB0" w:rsidRPr="00D27392" w:rsidRDefault="00174AB0" w:rsidP="00E96384">
            <w:pPr>
              <w:spacing w:before="60" w:after="60"/>
              <w:rPr>
                <w:rFonts w:ascii="Arial" w:hAnsi="Arial"/>
              </w:rPr>
            </w:pPr>
            <w:r w:rsidRPr="00D27392">
              <w:rPr>
                <w:rFonts w:ascii="Arial" w:hAnsi="Arial"/>
              </w:rPr>
              <w:t>Gianni LaRosa</w:t>
            </w:r>
          </w:p>
        </w:tc>
      </w:tr>
      <w:tr w:rsidR="00174AB0" w:rsidRPr="00AB278E" w14:paraId="614FDAEA" w14:textId="77777777" w:rsidTr="00D27392">
        <w:tc>
          <w:tcPr>
            <w:tcW w:w="1524" w:type="dxa"/>
            <w:tcBorders>
              <w:top w:val="single" w:sz="6" w:space="0" w:color="auto"/>
              <w:left w:val="single" w:sz="6" w:space="0" w:color="auto"/>
              <w:bottom w:val="single" w:sz="6" w:space="0" w:color="auto"/>
              <w:right w:val="single" w:sz="6" w:space="0" w:color="auto"/>
            </w:tcBorders>
          </w:tcPr>
          <w:p w14:paraId="191B3607" w14:textId="77777777" w:rsidR="00174AB0" w:rsidRPr="00D27392" w:rsidRDefault="00174AB0" w:rsidP="00E96384">
            <w:pPr>
              <w:spacing w:before="60" w:after="60"/>
              <w:rPr>
                <w:rFonts w:ascii="Arial" w:hAnsi="Arial"/>
              </w:rPr>
            </w:pPr>
            <w:r w:rsidRPr="00D27392">
              <w:rPr>
                <w:rFonts w:ascii="Arial" w:hAnsi="Arial"/>
              </w:rPr>
              <w:t>March 2012</w:t>
            </w:r>
          </w:p>
        </w:tc>
        <w:tc>
          <w:tcPr>
            <w:tcW w:w="2876" w:type="dxa"/>
            <w:tcBorders>
              <w:top w:val="single" w:sz="6" w:space="0" w:color="auto"/>
              <w:left w:val="single" w:sz="6" w:space="0" w:color="auto"/>
              <w:bottom w:val="single" w:sz="6" w:space="0" w:color="auto"/>
              <w:right w:val="single" w:sz="6" w:space="0" w:color="auto"/>
            </w:tcBorders>
          </w:tcPr>
          <w:p w14:paraId="43F45E78" w14:textId="77777777" w:rsidR="00174AB0" w:rsidRPr="00D27392" w:rsidRDefault="00174AB0" w:rsidP="00E96384">
            <w:pPr>
              <w:spacing w:before="60" w:after="60"/>
              <w:rPr>
                <w:rFonts w:ascii="Arial" w:hAnsi="Arial"/>
              </w:rPr>
            </w:pPr>
            <w:r w:rsidRPr="00D27392">
              <w:rPr>
                <w:rFonts w:ascii="Arial" w:hAnsi="Arial"/>
              </w:rPr>
              <w:t>Added update for PRCA*4.5*275</w:t>
            </w:r>
          </w:p>
        </w:tc>
        <w:tc>
          <w:tcPr>
            <w:tcW w:w="2720" w:type="dxa"/>
            <w:tcBorders>
              <w:top w:val="single" w:sz="6" w:space="0" w:color="auto"/>
              <w:left w:val="single" w:sz="6" w:space="0" w:color="auto"/>
              <w:bottom w:val="single" w:sz="6" w:space="0" w:color="auto"/>
              <w:right w:val="single" w:sz="6" w:space="0" w:color="auto"/>
            </w:tcBorders>
          </w:tcPr>
          <w:p w14:paraId="10D8F6B7" w14:textId="77777777" w:rsidR="00174AB0" w:rsidRPr="00D27392" w:rsidRDefault="00174AB0"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D8B24" w14:textId="77777777" w:rsidR="00174AB0" w:rsidRPr="00D27392" w:rsidRDefault="00174AB0" w:rsidP="00E96384">
            <w:pPr>
              <w:spacing w:before="60" w:after="60"/>
              <w:rPr>
                <w:rFonts w:ascii="Arial" w:hAnsi="Arial"/>
              </w:rPr>
            </w:pPr>
            <w:r w:rsidRPr="00D27392">
              <w:rPr>
                <w:rFonts w:ascii="Arial" w:hAnsi="Arial"/>
              </w:rPr>
              <w:t>Ben Irwin/Berry Anderson</w:t>
            </w:r>
          </w:p>
        </w:tc>
      </w:tr>
      <w:tr w:rsidR="00174AB0" w:rsidRPr="00AB278E" w14:paraId="443A2F18" w14:textId="77777777" w:rsidTr="00D27392">
        <w:tc>
          <w:tcPr>
            <w:tcW w:w="1524" w:type="dxa"/>
            <w:tcBorders>
              <w:top w:val="single" w:sz="6" w:space="0" w:color="auto"/>
              <w:left w:val="single" w:sz="6" w:space="0" w:color="auto"/>
              <w:bottom w:val="single" w:sz="6" w:space="0" w:color="auto"/>
              <w:right w:val="single" w:sz="6" w:space="0" w:color="auto"/>
            </w:tcBorders>
          </w:tcPr>
          <w:p w14:paraId="4F8E2025" w14:textId="77777777" w:rsidR="00174AB0" w:rsidRPr="00D27392" w:rsidRDefault="00174AB0" w:rsidP="00E96384">
            <w:pPr>
              <w:spacing w:before="60" w:after="60"/>
              <w:rPr>
                <w:rFonts w:ascii="Arial" w:hAnsi="Arial"/>
              </w:rPr>
            </w:pPr>
            <w:r w:rsidRPr="00D27392">
              <w:rPr>
                <w:rFonts w:ascii="Arial" w:hAnsi="Arial"/>
              </w:rPr>
              <w:t>Dec 2011</w:t>
            </w:r>
          </w:p>
        </w:tc>
        <w:tc>
          <w:tcPr>
            <w:tcW w:w="2876" w:type="dxa"/>
            <w:tcBorders>
              <w:top w:val="single" w:sz="6" w:space="0" w:color="auto"/>
              <w:left w:val="single" w:sz="6" w:space="0" w:color="auto"/>
              <w:bottom w:val="single" w:sz="6" w:space="0" w:color="auto"/>
              <w:right w:val="single" w:sz="6" w:space="0" w:color="auto"/>
            </w:tcBorders>
          </w:tcPr>
          <w:p w14:paraId="1A73FCD1" w14:textId="77777777" w:rsidR="00174AB0" w:rsidRPr="00D27392" w:rsidRDefault="00174AB0" w:rsidP="00E96384">
            <w:pPr>
              <w:spacing w:before="60" w:after="60"/>
              <w:rPr>
                <w:rFonts w:ascii="Arial" w:hAnsi="Arial"/>
              </w:rPr>
            </w:pPr>
            <w:r w:rsidRPr="00D27392">
              <w:rPr>
                <w:rFonts w:ascii="Arial" w:hAnsi="Arial"/>
              </w:rPr>
              <w:t>Updated for EDI Lockbox – Patch PRCA*4.5*276</w:t>
            </w:r>
          </w:p>
        </w:tc>
        <w:tc>
          <w:tcPr>
            <w:tcW w:w="2720" w:type="dxa"/>
            <w:tcBorders>
              <w:top w:val="single" w:sz="6" w:space="0" w:color="auto"/>
              <w:left w:val="single" w:sz="6" w:space="0" w:color="auto"/>
              <w:bottom w:val="single" w:sz="6" w:space="0" w:color="auto"/>
              <w:right w:val="single" w:sz="6" w:space="0" w:color="auto"/>
            </w:tcBorders>
          </w:tcPr>
          <w:p w14:paraId="6EB69B70" w14:textId="77777777" w:rsidR="00174AB0" w:rsidRPr="00D27392" w:rsidRDefault="00174AB0"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61CC2" w14:textId="77777777" w:rsidR="00174AB0" w:rsidRPr="00D27392" w:rsidRDefault="00174AB0" w:rsidP="00E96384">
            <w:pPr>
              <w:spacing w:before="60" w:after="60"/>
              <w:rPr>
                <w:rFonts w:ascii="Arial" w:hAnsi="Arial"/>
              </w:rPr>
            </w:pPr>
            <w:r w:rsidRPr="00D27392">
              <w:rPr>
                <w:rFonts w:ascii="Arial" w:hAnsi="Arial"/>
              </w:rPr>
              <w:t>Peter Hartley/Berry Anderson</w:t>
            </w:r>
          </w:p>
        </w:tc>
      </w:tr>
      <w:tr w:rsidR="00174AB0" w:rsidRPr="00AB278E" w14:paraId="49211ECA" w14:textId="77777777" w:rsidTr="00D27392">
        <w:tc>
          <w:tcPr>
            <w:tcW w:w="1524" w:type="dxa"/>
            <w:tcBorders>
              <w:top w:val="single" w:sz="6" w:space="0" w:color="auto"/>
              <w:left w:val="single" w:sz="6" w:space="0" w:color="auto"/>
              <w:bottom w:val="single" w:sz="6" w:space="0" w:color="auto"/>
              <w:right w:val="single" w:sz="6" w:space="0" w:color="auto"/>
            </w:tcBorders>
          </w:tcPr>
          <w:p w14:paraId="072D85DC" w14:textId="77777777" w:rsidR="00174AB0" w:rsidRPr="00D27392" w:rsidRDefault="00174AB0" w:rsidP="00E96384">
            <w:pPr>
              <w:spacing w:before="60" w:after="60"/>
              <w:rPr>
                <w:rFonts w:ascii="Arial" w:hAnsi="Arial"/>
              </w:rPr>
            </w:pPr>
            <w:r w:rsidRPr="00D27392">
              <w:rPr>
                <w:rFonts w:ascii="Arial" w:hAnsi="Arial"/>
              </w:rPr>
              <w:t>Oct 2011</w:t>
            </w:r>
          </w:p>
        </w:tc>
        <w:tc>
          <w:tcPr>
            <w:tcW w:w="2876" w:type="dxa"/>
            <w:tcBorders>
              <w:top w:val="single" w:sz="6" w:space="0" w:color="auto"/>
              <w:left w:val="single" w:sz="6" w:space="0" w:color="auto"/>
              <w:bottom w:val="single" w:sz="6" w:space="0" w:color="auto"/>
              <w:right w:val="single" w:sz="6" w:space="0" w:color="auto"/>
            </w:tcBorders>
          </w:tcPr>
          <w:p w14:paraId="7875101A" w14:textId="77777777" w:rsidR="00174AB0" w:rsidRPr="00D27392" w:rsidRDefault="00174AB0" w:rsidP="00E96384">
            <w:pPr>
              <w:spacing w:before="60" w:after="60"/>
              <w:rPr>
                <w:rFonts w:ascii="Arial" w:hAnsi="Arial"/>
              </w:rPr>
            </w:pPr>
            <w:r w:rsidRPr="00D27392">
              <w:rPr>
                <w:rFonts w:ascii="Arial" w:hAnsi="Arial"/>
              </w:rPr>
              <w:t>Copied from PDF to Microsoft Word</w:t>
            </w:r>
          </w:p>
        </w:tc>
        <w:tc>
          <w:tcPr>
            <w:tcW w:w="2720" w:type="dxa"/>
            <w:tcBorders>
              <w:top w:val="single" w:sz="6" w:space="0" w:color="auto"/>
              <w:left w:val="single" w:sz="6" w:space="0" w:color="auto"/>
              <w:bottom w:val="single" w:sz="6" w:space="0" w:color="auto"/>
              <w:right w:val="single" w:sz="6" w:space="0" w:color="auto"/>
            </w:tcBorders>
          </w:tcPr>
          <w:p w14:paraId="3DF7A4B7" w14:textId="77777777" w:rsidR="00174AB0" w:rsidRPr="00D27392" w:rsidRDefault="00174AB0"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076D047" w14:textId="77777777" w:rsidR="00174AB0" w:rsidRPr="00D27392" w:rsidRDefault="00174AB0" w:rsidP="00E96384">
            <w:pPr>
              <w:spacing w:before="60" w:after="60"/>
              <w:rPr>
                <w:rFonts w:ascii="Arial" w:hAnsi="Arial"/>
              </w:rPr>
            </w:pPr>
            <w:r w:rsidRPr="00D27392">
              <w:rPr>
                <w:rFonts w:ascii="Arial" w:hAnsi="Arial"/>
              </w:rPr>
              <w:t>Ben Irwin</w:t>
            </w:r>
          </w:p>
        </w:tc>
      </w:tr>
      <w:tr w:rsidR="00174AB0" w:rsidRPr="00AB278E" w14:paraId="008E658F" w14:textId="77777777" w:rsidTr="00D27392">
        <w:tc>
          <w:tcPr>
            <w:tcW w:w="1524" w:type="dxa"/>
            <w:tcBorders>
              <w:top w:val="single" w:sz="6" w:space="0" w:color="auto"/>
              <w:left w:val="single" w:sz="6" w:space="0" w:color="auto"/>
              <w:bottom w:val="single" w:sz="6" w:space="0" w:color="auto"/>
              <w:right w:val="single" w:sz="6" w:space="0" w:color="auto"/>
            </w:tcBorders>
          </w:tcPr>
          <w:p w14:paraId="16A713E9" w14:textId="77777777" w:rsidR="00174AB0" w:rsidRPr="00D27392" w:rsidRDefault="00174AB0"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22B39408" w14:textId="77777777" w:rsidR="00174AB0" w:rsidRPr="00D27392" w:rsidRDefault="00174AB0" w:rsidP="00E96384">
            <w:pPr>
              <w:spacing w:before="60" w:after="60"/>
              <w:rPr>
                <w:rFonts w:ascii="Arial" w:hAnsi="Arial"/>
              </w:rPr>
            </w:pPr>
            <w:r w:rsidRPr="00D27392">
              <w:rPr>
                <w:rFonts w:ascii="Arial" w:hAnsi="Arial"/>
              </w:rPr>
              <w:t>PDF file checked for accessibility to readers with disabilities.</w:t>
            </w:r>
          </w:p>
        </w:tc>
        <w:tc>
          <w:tcPr>
            <w:tcW w:w="2720" w:type="dxa"/>
            <w:tcBorders>
              <w:top w:val="single" w:sz="6" w:space="0" w:color="auto"/>
              <w:left w:val="single" w:sz="6" w:space="0" w:color="auto"/>
              <w:bottom w:val="single" w:sz="6" w:space="0" w:color="auto"/>
              <w:right w:val="single" w:sz="6" w:space="0" w:color="auto"/>
            </w:tcBorders>
          </w:tcPr>
          <w:p w14:paraId="5E42CE32" w14:textId="77777777" w:rsidR="00174AB0" w:rsidRPr="00D27392" w:rsidRDefault="00174AB0"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43ED4575" w14:textId="77777777" w:rsidR="00174AB0" w:rsidRPr="00D27392" w:rsidRDefault="00174AB0" w:rsidP="00E96384">
            <w:pPr>
              <w:spacing w:before="60" w:after="60"/>
              <w:rPr>
                <w:rFonts w:ascii="Arial" w:hAnsi="Arial"/>
              </w:rPr>
            </w:pPr>
            <w:r w:rsidRPr="00D27392">
              <w:rPr>
                <w:rFonts w:ascii="Arial" w:hAnsi="Arial"/>
              </w:rPr>
              <w:t>Mary Ellen Gray</w:t>
            </w:r>
          </w:p>
        </w:tc>
      </w:tr>
      <w:tr w:rsidR="00174AB0" w:rsidRPr="00AB278E" w14:paraId="76E643AF" w14:textId="77777777" w:rsidTr="00D27392">
        <w:tc>
          <w:tcPr>
            <w:tcW w:w="1524" w:type="dxa"/>
            <w:tcBorders>
              <w:top w:val="single" w:sz="6" w:space="0" w:color="auto"/>
              <w:left w:val="single" w:sz="6" w:space="0" w:color="auto"/>
              <w:bottom w:val="single" w:sz="6" w:space="0" w:color="auto"/>
              <w:right w:val="single" w:sz="6" w:space="0" w:color="auto"/>
            </w:tcBorders>
          </w:tcPr>
          <w:p w14:paraId="71DAE06F" w14:textId="77777777" w:rsidR="00174AB0" w:rsidRPr="00D27392" w:rsidRDefault="00174AB0"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74E0F915" w14:textId="77777777" w:rsidR="00174AB0" w:rsidRPr="00D27392" w:rsidRDefault="00174AB0" w:rsidP="00E96384">
            <w:pPr>
              <w:spacing w:before="60" w:after="60"/>
              <w:rPr>
                <w:rFonts w:ascii="Arial" w:hAnsi="Arial"/>
              </w:rPr>
            </w:pPr>
            <w:r w:rsidRPr="00D27392">
              <w:rPr>
                <w:rFonts w:ascii="Arial" w:hAnsi="Arial"/>
              </w:rPr>
              <w:t>Updated to comply with SOP 192-352 Displaying Sensitive Data</w:t>
            </w:r>
            <w:r w:rsidRPr="00F15C57">
              <w:rPr>
                <w:rFonts w:ascii="Arial" w:hAnsi="Arial" w:cs="Arial"/>
                <w:szCs w:val="22"/>
              </w:rPr>
              <w:t>.</w:t>
            </w:r>
          </w:p>
        </w:tc>
        <w:tc>
          <w:tcPr>
            <w:tcW w:w="2720" w:type="dxa"/>
            <w:tcBorders>
              <w:top w:val="single" w:sz="6" w:space="0" w:color="auto"/>
              <w:left w:val="single" w:sz="6" w:space="0" w:color="auto"/>
              <w:bottom w:val="single" w:sz="6" w:space="0" w:color="auto"/>
              <w:right w:val="single" w:sz="6" w:space="0" w:color="auto"/>
            </w:tcBorders>
          </w:tcPr>
          <w:p w14:paraId="75C0A29F" w14:textId="77777777" w:rsidR="00174AB0" w:rsidRPr="00D27392" w:rsidRDefault="00174AB0"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7A2BA1AC" w14:textId="77777777" w:rsidR="00174AB0" w:rsidRPr="00D27392" w:rsidRDefault="00174AB0" w:rsidP="00E96384">
            <w:pPr>
              <w:spacing w:before="60" w:after="60"/>
              <w:rPr>
                <w:rFonts w:ascii="Arial" w:hAnsi="Arial"/>
              </w:rPr>
            </w:pPr>
            <w:r w:rsidRPr="00D27392">
              <w:rPr>
                <w:rFonts w:ascii="Arial" w:hAnsi="Arial"/>
              </w:rPr>
              <w:t>Mary Ellen Gray</w:t>
            </w:r>
          </w:p>
        </w:tc>
      </w:tr>
    </w:tbl>
    <w:p w14:paraId="19FE201E" w14:textId="77777777" w:rsidR="004C4431" w:rsidRPr="007E7F07" w:rsidRDefault="004C4431" w:rsidP="004C4431">
      <w:pPr>
        <w:ind w:right="-539"/>
        <w:jc w:val="center"/>
        <w:rPr>
          <w:bCs/>
          <w:i/>
          <w:szCs w:val="22"/>
        </w:rPr>
      </w:pPr>
      <w:bookmarkStart w:id="3" w:name="_Toc200787290"/>
      <w:bookmarkStart w:id="4" w:name="_Toc200787512"/>
      <w:r w:rsidRPr="007E7F07">
        <w:rPr>
          <w:rFonts w:ascii="Times New Roman" w:hAnsi="Times New Roman"/>
          <w:szCs w:val="22"/>
        </w:rPr>
        <w:br w:type="page"/>
      </w:r>
    </w:p>
    <w:p w14:paraId="7ABF88AE" w14:textId="77777777" w:rsidR="004612BE" w:rsidRPr="00AB278E" w:rsidRDefault="004612BE" w:rsidP="00D05133">
      <w:pPr>
        <w:pStyle w:val="Heading1"/>
      </w:pPr>
    </w:p>
    <w:p w14:paraId="20EB8202" w14:textId="77777777" w:rsidR="00186B93" w:rsidRPr="00AB278E" w:rsidRDefault="00B038F8" w:rsidP="00186B93">
      <w:pPr>
        <w:ind w:right="-539"/>
        <w:jc w:val="center"/>
        <w:rPr>
          <w:rFonts w:ascii="Times New Roman" w:hAnsi="Times New Roman"/>
          <w:i/>
          <w:szCs w:val="22"/>
        </w:rPr>
      </w:pPr>
      <w:r w:rsidRPr="00AB278E">
        <w:rPr>
          <w:rFonts w:ascii="Times New Roman" w:hAnsi="Times New Roman"/>
          <w:bCs/>
          <w:i/>
          <w:szCs w:val="22"/>
        </w:rPr>
        <w:t xml:space="preserve"> </w:t>
      </w:r>
      <w:r w:rsidR="00186B93" w:rsidRPr="00AB278E">
        <w:rPr>
          <w:rFonts w:ascii="Times New Roman" w:hAnsi="Times New Roman"/>
          <w:bCs/>
          <w:i/>
          <w:szCs w:val="22"/>
        </w:rPr>
        <w:t>(This page included for two-sided copying.)</w:t>
      </w:r>
    </w:p>
    <w:p w14:paraId="05E757E1" w14:textId="77777777" w:rsidR="00746E51" w:rsidRPr="00AB278E" w:rsidRDefault="00746E51" w:rsidP="004612BE">
      <w:pPr>
        <w:rPr>
          <w:rFonts w:ascii="Times New Roman" w:hAnsi="Times New Roman"/>
          <w:szCs w:val="22"/>
        </w:rPr>
      </w:pPr>
    </w:p>
    <w:p w14:paraId="1722FB5A" w14:textId="77777777" w:rsidR="00746E51" w:rsidRPr="00D27392" w:rsidRDefault="00746E51" w:rsidP="00D27392">
      <w:pPr>
        <w:ind w:right="-539"/>
        <w:jc w:val="center"/>
        <w:rPr>
          <w:rFonts w:ascii="Times New Roman" w:hAnsi="Times New Roman"/>
          <w:i/>
        </w:rPr>
      </w:pPr>
    </w:p>
    <w:p w14:paraId="34117068" w14:textId="77777777" w:rsidR="00746E51" w:rsidRPr="00AB278E" w:rsidRDefault="00746E51" w:rsidP="004612BE">
      <w:pPr>
        <w:rPr>
          <w:rFonts w:ascii="Times New Roman" w:hAnsi="Times New Roman"/>
          <w:szCs w:val="22"/>
        </w:rPr>
      </w:pPr>
      <w:r w:rsidRPr="00AB278E">
        <w:rPr>
          <w:rFonts w:ascii="Times New Roman" w:hAnsi="Times New Roman"/>
          <w:szCs w:val="22"/>
        </w:rPr>
        <w:br w:type="page"/>
      </w:r>
    </w:p>
    <w:p w14:paraId="1C120EEA" w14:textId="77777777" w:rsidR="00531745" w:rsidRPr="00AB278E" w:rsidRDefault="00531745" w:rsidP="004612BE">
      <w:pPr>
        <w:rPr>
          <w:rFonts w:ascii="Arial" w:hAnsi="Arial" w:cs="Arial"/>
          <w:sz w:val="36"/>
          <w:szCs w:val="36"/>
        </w:rPr>
      </w:pPr>
      <w:r w:rsidRPr="00AB278E">
        <w:rPr>
          <w:rFonts w:ascii="Arial" w:hAnsi="Arial" w:cs="Arial"/>
          <w:sz w:val="36"/>
          <w:szCs w:val="36"/>
        </w:rPr>
        <w:lastRenderedPageBreak/>
        <w:t>Preface</w:t>
      </w:r>
      <w:bookmarkEnd w:id="3"/>
      <w:bookmarkEnd w:id="4"/>
    </w:p>
    <w:p w14:paraId="7BD2E545" w14:textId="77777777" w:rsidR="00531745" w:rsidRPr="00AB278E" w:rsidRDefault="00531745">
      <w:pPr>
        <w:rPr>
          <w:rFonts w:ascii="Times New Roman" w:hAnsi="Times New Roman"/>
          <w:szCs w:val="22"/>
        </w:rPr>
      </w:pPr>
    </w:p>
    <w:p w14:paraId="64B28618" w14:textId="77777777" w:rsidR="00531745" w:rsidRPr="00AB278E" w:rsidRDefault="00981873">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AB278E" w:rsidRDefault="00531745">
      <w:pPr>
        <w:rPr>
          <w:rFonts w:ascii="Times New Roman" w:hAnsi="Times New Roman"/>
          <w:szCs w:val="22"/>
        </w:rPr>
      </w:pPr>
    </w:p>
    <w:p w14:paraId="3B233CF6" w14:textId="77777777" w:rsidR="00186B93" w:rsidRPr="00AB278E" w:rsidRDefault="00531745" w:rsidP="00186B93">
      <w:pPr>
        <w:ind w:right="-539"/>
        <w:jc w:val="center"/>
        <w:rPr>
          <w:bCs/>
          <w:i/>
          <w:szCs w:val="22"/>
        </w:rPr>
      </w:pPr>
      <w:r w:rsidRPr="00AB278E">
        <w:rPr>
          <w:rFonts w:ascii="Times New Roman" w:hAnsi="Times New Roman"/>
          <w:szCs w:val="22"/>
        </w:rPr>
        <w:br w:type="page"/>
      </w:r>
    </w:p>
    <w:p w14:paraId="51E68AD9"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59858F9B" w14:textId="58CBEC2E" w:rsidR="00531745" w:rsidRPr="00F9744C" w:rsidRDefault="00186B93" w:rsidP="00A34B69">
      <w:pPr>
        <w:rPr>
          <w:rFonts w:ascii="Arial" w:hAnsi="Arial"/>
          <w:sz w:val="36"/>
        </w:rPr>
      </w:pPr>
      <w:r w:rsidRPr="00AB278E">
        <w:rPr>
          <w:rFonts w:ascii="Times New Roman" w:hAnsi="Times New Roman"/>
          <w:szCs w:val="22"/>
        </w:rPr>
        <w:br w:type="page"/>
      </w:r>
      <w:r w:rsidR="00531745" w:rsidRPr="00AB278E">
        <w:rPr>
          <w:rFonts w:ascii="Arial" w:hAnsi="Arial" w:cs="Arial"/>
          <w:sz w:val="36"/>
          <w:szCs w:val="36"/>
        </w:rPr>
        <w:lastRenderedPageBreak/>
        <w:t>Table of Contents</w:t>
      </w:r>
    </w:p>
    <w:p w14:paraId="73E3019A" w14:textId="77777777" w:rsidR="00426F48" w:rsidRPr="00AB278E" w:rsidRDefault="00426F48" w:rsidP="005D0F6F">
      <w:pPr>
        <w:rPr>
          <w:rFonts w:ascii="Times New Roman" w:hAnsi="Times New Roman"/>
          <w:szCs w:val="22"/>
        </w:rPr>
      </w:pPr>
    </w:p>
    <w:p w14:paraId="5E8FEEE7" w14:textId="28EAA465" w:rsidR="006A23C2" w:rsidRDefault="00D71084">
      <w:pPr>
        <w:pStyle w:val="TOC1"/>
        <w:rPr>
          <w:rFonts w:asciiTheme="minorHAnsi" w:eastAsiaTheme="minorEastAsia" w:hAnsiTheme="minorHAnsi" w:cstheme="minorBidi"/>
          <w:szCs w:val="22"/>
        </w:rPr>
      </w:pPr>
      <w:r w:rsidRPr="00D27392">
        <w:fldChar w:fldCharType="begin"/>
      </w:r>
      <w:r w:rsidR="00BA4AEA" w:rsidRPr="00AB278E">
        <w:instrText xml:space="preserve"> TOC \o "1-3" \h \z \u </w:instrText>
      </w:r>
      <w:r w:rsidRPr="00D27392">
        <w:fldChar w:fldCharType="separate"/>
      </w:r>
      <w:hyperlink w:anchor="_Toc493599067" w:history="1">
        <w:r w:rsidR="006A23C2" w:rsidRPr="00910BBD">
          <w:rPr>
            <w:rStyle w:val="Hyperlink"/>
          </w:rPr>
          <w:t>Introduction – Overview of Accounts Receivable</w:t>
        </w:r>
        <w:r w:rsidR="006A23C2">
          <w:rPr>
            <w:webHidden/>
          </w:rPr>
          <w:tab/>
        </w:r>
        <w:r w:rsidR="006A23C2">
          <w:rPr>
            <w:webHidden/>
          </w:rPr>
          <w:fldChar w:fldCharType="begin"/>
        </w:r>
        <w:r w:rsidR="006A23C2">
          <w:rPr>
            <w:webHidden/>
          </w:rPr>
          <w:instrText xml:space="preserve"> PAGEREF _Toc493599067 \h </w:instrText>
        </w:r>
        <w:r w:rsidR="006A23C2">
          <w:rPr>
            <w:webHidden/>
          </w:rPr>
        </w:r>
        <w:r w:rsidR="006A23C2">
          <w:rPr>
            <w:webHidden/>
          </w:rPr>
          <w:fldChar w:fldCharType="separate"/>
        </w:r>
        <w:r w:rsidR="00EC0484">
          <w:rPr>
            <w:webHidden/>
          </w:rPr>
          <w:t>1</w:t>
        </w:r>
        <w:r w:rsidR="006A23C2">
          <w:rPr>
            <w:webHidden/>
          </w:rPr>
          <w:fldChar w:fldCharType="end"/>
        </w:r>
      </w:hyperlink>
    </w:p>
    <w:p w14:paraId="52CD0E46" w14:textId="4CB171BC" w:rsidR="006A23C2" w:rsidRDefault="00D63DAC">
      <w:pPr>
        <w:pStyle w:val="TOC1"/>
        <w:rPr>
          <w:rFonts w:asciiTheme="minorHAnsi" w:eastAsiaTheme="minorEastAsia" w:hAnsiTheme="minorHAnsi" w:cstheme="minorBidi"/>
          <w:szCs w:val="22"/>
        </w:rPr>
      </w:pPr>
      <w:hyperlink w:anchor="_Toc493599068" w:history="1">
        <w:r w:rsidR="006A23C2" w:rsidRPr="00910BBD">
          <w:rPr>
            <w:rStyle w:val="Hyperlink"/>
          </w:rPr>
          <w:t>Implementation and Maintenance</w:t>
        </w:r>
        <w:r w:rsidR="006A23C2">
          <w:rPr>
            <w:webHidden/>
          </w:rPr>
          <w:tab/>
        </w:r>
        <w:r w:rsidR="006A23C2">
          <w:rPr>
            <w:webHidden/>
          </w:rPr>
          <w:fldChar w:fldCharType="begin"/>
        </w:r>
        <w:r w:rsidR="006A23C2">
          <w:rPr>
            <w:webHidden/>
          </w:rPr>
          <w:instrText xml:space="preserve"> PAGEREF _Toc493599068 \h </w:instrText>
        </w:r>
        <w:r w:rsidR="006A23C2">
          <w:rPr>
            <w:webHidden/>
          </w:rPr>
        </w:r>
        <w:r w:rsidR="006A23C2">
          <w:rPr>
            <w:webHidden/>
          </w:rPr>
          <w:fldChar w:fldCharType="separate"/>
        </w:r>
        <w:r w:rsidR="00EC0484">
          <w:rPr>
            <w:webHidden/>
          </w:rPr>
          <w:t>3</w:t>
        </w:r>
        <w:r w:rsidR="006A23C2">
          <w:rPr>
            <w:webHidden/>
          </w:rPr>
          <w:fldChar w:fldCharType="end"/>
        </w:r>
      </w:hyperlink>
    </w:p>
    <w:p w14:paraId="1FA98506" w14:textId="4E65183B" w:rsidR="006A23C2" w:rsidRDefault="00D63DAC">
      <w:pPr>
        <w:pStyle w:val="TOC2"/>
        <w:tabs>
          <w:tab w:val="right" w:leader="dot" w:pos="9350"/>
        </w:tabs>
        <w:rPr>
          <w:rFonts w:asciiTheme="minorHAnsi" w:eastAsiaTheme="minorEastAsia" w:hAnsiTheme="minorHAnsi" w:cstheme="minorBidi"/>
          <w:noProof/>
          <w:szCs w:val="22"/>
        </w:rPr>
      </w:pPr>
      <w:hyperlink w:anchor="_Toc493599069" w:history="1">
        <w:r w:rsidR="006A23C2" w:rsidRPr="00910BBD">
          <w:rPr>
            <w:rStyle w:val="Hyperlink"/>
            <w:noProof/>
          </w:rPr>
          <w:t>Other Maintenance</w:t>
        </w:r>
        <w:r w:rsidR="006A23C2" w:rsidRPr="00910BBD">
          <w:rPr>
            <w:rStyle w:val="Hyperlink"/>
            <w:noProof/>
            <w:spacing w:val="-6"/>
          </w:rPr>
          <w:t xml:space="preserve"> </w:t>
        </w:r>
        <w:r w:rsidR="006A23C2" w:rsidRPr="00910BBD">
          <w:rPr>
            <w:rStyle w:val="Hyperlink"/>
            <w:noProof/>
          </w:rPr>
          <w:t>Issues</w:t>
        </w:r>
        <w:r w:rsidR="006A23C2">
          <w:rPr>
            <w:noProof/>
            <w:webHidden/>
          </w:rPr>
          <w:tab/>
        </w:r>
        <w:r w:rsidR="006A23C2">
          <w:rPr>
            <w:noProof/>
            <w:webHidden/>
          </w:rPr>
          <w:fldChar w:fldCharType="begin"/>
        </w:r>
        <w:r w:rsidR="006A23C2">
          <w:rPr>
            <w:noProof/>
            <w:webHidden/>
          </w:rPr>
          <w:instrText xml:space="preserve"> PAGEREF _Toc493599069 \h </w:instrText>
        </w:r>
        <w:r w:rsidR="006A23C2">
          <w:rPr>
            <w:noProof/>
            <w:webHidden/>
          </w:rPr>
        </w:r>
        <w:r w:rsidR="006A23C2">
          <w:rPr>
            <w:noProof/>
            <w:webHidden/>
          </w:rPr>
          <w:fldChar w:fldCharType="separate"/>
        </w:r>
        <w:r w:rsidR="00EC0484">
          <w:rPr>
            <w:noProof/>
            <w:webHidden/>
          </w:rPr>
          <w:t>7</w:t>
        </w:r>
        <w:r w:rsidR="006A23C2">
          <w:rPr>
            <w:noProof/>
            <w:webHidden/>
          </w:rPr>
          <w:fldChar w:fldCharType="end"/>
        </w:r>
      </w:hyperlink>
    </w:p>
    <w:p w14:paraId="4560F8BE" w14:textId="175F6E98" w:rsidR="006A23C2" w:rsidRDefault="00D63DAC">
      <w:pPr>
        <w:pStyle w:val="TOC1"/>
        <w:rPr>
          <w:rFonts w:asciiTheme="minorHAnsi" w:eastAsiaTheme="minorEastAsia" w:hAnsiTheme="minorHAnsi" w:cstheme="minorBidi"/>
          <w:szCs w:val="22"/>
        </w:rPr>
      </w:pPr>
      <w:hyperlink w:anchor="_Toc493599070" w:history="1">
        <w:r w:rsidR="006A23C2" w:rsidRPr="00910BBD">
          <w:rPr>
            <w:rStyle w:val="Hyperlink"/>
          </w:rPr>
          <w:t>Accounts Receivable Routines and Templates</w:t>
        </w:r>
        <w:r w:rsidR="006A23C2">
          <w:rPr>
            <w:webHidden/>
          </w:rPr>
          <w:tab/>
        </w:r>
        <w:r w:rsidR="006A23C2">
          <w:rPr>
            <w:webHidden/>
          </w:rPr>
          <w:fldChar w:fldCharType="begin"/>
        </w:r>
        <w:r w:rsidR="006A23C2">
          <w:rPr>
            <w:webHidden/>
          </w:rPr>
          <w:instrText xml:space="preserve"> PAGEREF _Toc493599070 \h </w:instrText>
        </w:r>
        <w:r w:rsidR="006A23C2">
          <w:rPr>
            <w:webHidden/>
          </w:rPr>
        </w:r>
        <w:r w:rsidR="006A23C2">
          <w:rPr>
            <w:webHidden/>
          </w:rPr>
          <w:fldChar w:fldCharType="separate"/>
        </w:r>
        <w:r w:rsidR="00EC0484">
          <w:rPr>
            <w:webHidden/>
          </w:rPr>
          <w:t>8</w:t>
        </w:r>
        <w:r w:rsidR="006A23C2">
          <w:rPr>
            <w:webHidden/>
          </w:rPr>
          <w:fldChar w:fldCharType="end"/>
        </w:r>
      </w:hyperlink>
    </w:p>
    <w:p w14:paraId="34336864" w14:textId="43228AEB" w:rsidR="006A23C2" w:rsidRDefault="00D63DAC">
      <w:pPr>
        <w:pStyle w:val="TOC2"/>
        <w:tabs>
          <w:tab w:val="right" w:leader="dot" w:pos="9350"/>
        </w:tabs>
        <w:rPr>
          <w:rFonts w:asciiTheme="minorHAnsi" w:eastAsiaTheme="minorEastAsia" w:hAnsiTheme="minorHAnsi" w:cstheme="minorBidi"/>
          <w:noProof/>
          <w:szCs w:val="22"/>
        </w:rPr>
      </w:pPr>
      <w:hyperlink w:anchor="_Toc493599071" w:history="1">
        <w:r w:rsidR="006A23C2" w:rsidRPr="00910BBD">
          <w:rPr>
            <w:rStyle w:val="Hyperlink"/>
            <w:noProof/>
          </w:rPr>
          <w:t>Accounts Receivable Routines</w:t>
        </w:r>
        <w:r w:rsidR="006A23C2">
          <w:rPr>
            <w:noProof/>
            <w:webHidden/>
          </w:rPr>
          <w:tab/>
        </w:r>
        <w:r w:rsidR="006A23C2">
          <w:rPr>
            <w:noProof/>
            <w:webHidden/>
          </w:rPr>
          <w:fldChar w:fldCharType="begin"/>
        </w:r>
        <w:r w:rsidR="006A23C2">
          <w:rPr>
            <w:noProof/>
            <w:webHidden/>
          </w:rPr>
          <w:instrText xml:space="preserve"> PAGEREF _Toc493599071 \h </w:instrText>
        </w:r>
        <w:r w:rsidR="006A23C2">
          <w:rPr>
            <w:noProof/>
            <w:webHidden/>
          </w:rPr>
        </w:r>
        <w:r w:rsidR="006A23C2">
          <w:rPr>
            <w:noProof/>
            <w:webHidden/>
          </w:rPr>
          <w:fldChar w:fldCharType="separate"/>
        </w:r>
        <w:r w:rsidR="00EC0484">
          <w:rPr>
            <w:noProof/>
            <w:webHidden/>
          </w:rPr>
          <w:t>8</w:t>
        </w:r>
        <w:r w:rsidR="006A23C2">
          <w:rPr>
            <w:noProof/>
            <w:webHidden/>
          </w:rPr>
          <w:fldChar w:fldCharType="end"/>
        </w:r>
      </w:hyperlink>
    </w:p>
    <w:p w14:paraId="3338963A" w14:textId="1F384113" w:rsidR="006A23C2" w:rsidRDefault="00D63DAC">
      <w:pPr>
        <w:pStyle w:val="TOC2"/>
        <w:tabs>
          <w:tab w:val="right" w:leader="dot" w:pos="9350"/>
        </w:tabs>
        <w:rPr>
          <w:rFonts w:asciiTheme="minorHAnsi" w:eastAsiaTheme="minorEastAsia" w:hAnsiTheme="minorHAnsi" w:cstheme="minorBidi"/>
          <w:noProof/>
          <w:szCs w:val="22"/>
        </w:rPr>
      </w:pPr>
      <w:hyperlink w:anchor="_Toc493599072" w:history="1">
        <w:r w:rsidR="006A23C2" w:rsidRPr="00910BBD">
          <w:rPr>
            <w:rStyle w:val="Hyperlink"/>
            <w:noProof/>
          </w:rPr>
          <w:t>Accounts Receivable Mapped Routines</w:t>
        </w:r>
        <w:r w:rsidR="006A23C2">
          <w:rPr>
            <w:noProof/>
            <w:webHidden/>
          </w:rPr>
          <w:tab/>
        </w:r>
        <w:r w:rsidR="006A23C2">
          <w:rPr>
            <w:noProof/>
            <w:webHidden/>
          </w:rPr>
          <w:fldChar w:fldCharType="begin"/>
        </w:r>
        <w:r w:rsidR="006A23C2">
          <w:rPr>
            <w:noProof/>
            <w:webHidden/>
          </w:rPr>
          <w:instrText xml:space="preserve"> PAGEREF _Toc493599072 \h </w:instrText>
        </w:r>
        <w:r w:rsidR="006A23C2">
          <w:rPr>
            <w:noProof/>
            <w:webHidden/>
          </w:rPr>
        </w:r>
        <w:r w:rsidR="006A23C2">
          <w:rPr>
            <w:noProof/>
            <w:webHidden/>
          </w:rPr>
          <w:fldChar w:fldCharType="separate"/>
        </w:r>
        <w:r w:rsidR="00EC0484">
          <w:rPr>
            <w:noProof/>
            <w:webHidden/>
          </w:rPr>
          <w:t>20</w:t>
        </w:r>
        <w:r w:rsidR="006A23C2">
          <w:rPr>
            <w:noProof/>
            <w:webHidden/>
          </w:rPr>
          <w:fldChar w:fldCharType="end"/>
        </w:r>
      </w:hyperlink>
    </w:p>
    <w:p w14:paraId="1CE7F701" w14:textId="4C25385D" w:rsidR="006A23C2" w:rsidRDefault="00D63DAC">
      <w:pPr>
        <w:pStyle w:val="TOC2"/>
        <w:tabs>
          <w:tab w:val="right" w:leader="dot" w:pos="9350"/>
        </w:tabs>
        <w:rPr>
          <w:rFonts w:asciiTheme="minorHAnsi" w:eastAsiaTheme="minorEastAsia" w:hAnsiTheme="minorHAnsi" w:cstheme="minorBidi"/>
          <w:noProof/>
          <w:szCs w:val="22"/>
        </w:rPr>
      </w:pPr>
      <w:hyperlink w:anchor="_Toc493599073" w:history="1">
        <w:r w:rsidR="006A23C2" w:rsidRPr="00910BBD">
          <w:rPr>
            <w:rStyle w:val="Hyperlink"/>
            <w:noProof/>
          </w:rPr>
          <w:t>List of Accounts Receivable Input Templates</w:t>
        </w:r>
        <w:r w:rsidR="006A23C2">
          <w:rPr>
            <w:noProof/>
            <w:webHidden/>
          </w:rPr>
          <w:tab/>
        </w:r>
        <w:r w:rsidR="006A23C2">
          <w:rPr>
            <w:noProof/>
            <w:webHidden/>
          </w:rPr>
          <w:fldChar w:fldCharType="begin"/>
        </w:r>
        <w:r w:rsidR="006A23C2">
          <w:rPr>
            <w:noProof/>
            <w:webHidden/>
          </w:rPr>
          <w:instrText xml:space="preserve"> PAGEREF _Toc493599073 \h </w:instrText>
        </w:r>
        <w:r w:rsidR="006A23C2">
          <w:rPr>
            <w:noProof/>
            <w:webHidden/>
          </w:rPr>
        </w:r>
        <w:r w:rsidR="006A23C2">
          <w:rPr>
            <w:noProof/>
            <w:webHidden/>
          </w:rPr>
          <w:fldChar w:fldCharType="separate"/>
        </w:r>
        <w:r w:rsidR="00EC0484">
          <w:rPr>
            <w:noProof/>
            <w:webHidden/>
          </w:rPr>
          <w:t>26</w:t>
        </w:r>
        <w:r w:rsidR="006A23C2">
          <w:rPr>
            <w:noProof/>
            <w:webHidden/>
          </w:rPr>
          <w:fldChar w:fldCharType="end"/>
        </w:r>
      </w:hyperlink>
    </w:p>
    <w:p w14:paraId="09FBA33B" w14:textId="4AF0260B" w:rsidR="006A23C2" w:rsidRDefault="00D63DAC">
      <w:pPr>
        <w:pStyle w:val="TOC2"/>
        <w:tabs>
          <w:tab w:val="right" w:leader="dot" w:pos="9350"/>
        </w:tabs>
        <w:rPr>
          <w:rFonts w:asciiTheme="minorHAnsi" w:eastAsiaTheme="minorEastAsia" w:hAnsiTheme="minorHAnsi" w:cstheme="minorBidi"/>
          <w:noProof/>
          <w:szCs w:val="22"/>
        </w:rPr>
      </w:pPr>
      <w:hyperlink w:anchor="_Toc493599074" w:history="1">
        <w:r w:rsidR="006A23C2" w:rsidRPr="00910BBD">
          <w:rPr>
            <w:rStyle w:val="Hyperlink"/>
            <w:noProof/>
          </w:rPr>
          <w:t>List of Accounts Receivable Print Templates</w:t>
        </w:r>
        <w:r w:rsidR="006A23C2">
          <w:rPr>
            <w:noProof/>
            <w:webHidden/>
          </w:rPr>
          <w:tab/>
        </w:r>
        <w:r w:rsidR="006A23C2">
          <w:rPr>
            <w:noProof/>
            <w:webHidden/>
          </w:rPr>
          <w:fldChar w:fldCharType="begin"/>
        </w:r>
        <w:r w:rsidR="006A23C2">
          <w:rPr>
            <w:noProof/>
            <w:webHidden/>
          </w:rPr>
          <w:instrText xml:space="preserve"> PAGEREF _Toc493599074 \h </w:instrText>
        </w:r>
        <w:r w:rsidR="006A23C2">
          <w:rPr>
            <w:noProof/>
            <w:webHidden/>
          </w:rPr>
        </w:r>
        <w:r w:rsidR="006A23C2">
          <w:rPr>
            <w:noProof/>
            <w:webHidden/>
          </w:rPr>
          <w:fldChar w:fldCharType="separate"/>
        </w:r>
        <w:r w:rsidR="00EC0484">
          <w:rPr>
            <w:noProof/>
            <w:webHidden/>
          </w:rPr>
          <w:t>28</w:t>
        </w:r>
        <w:r w:rsidR="006A23C2">
          <w:rPr>
            <w:noProof/>
            <w:webHidden/>
          </w:rPr>
          <w:fldChar w:fldCharType="end"/>
        </w:r>
      </w:hyperlink>
    </w:p>
    <w:p w14:paraId="15B1B4F3" w14:textId="79F0612A" w:rsidR="006A23C2" w:rsidRDefault="00D63DAC">
      <w:pPr>
        <w:pStyle w:val="TOC2"/>
        <w:tabs>
          <w:tab w:val="right" w:leader="dot" w:pos="9350"/>
        </w:tabs>
        <w:rPr>
          <w:rFonts w:asciiTheme="minorHAnsi" w:eastAsiaTheme="minorEastAsia" w:hAnsiTheme="minorHAnsi" w:cstheme="minorBidi"/>
          <w:noProof/>
          <w:szCs w:val="22"/>
        </w:rPr>
      </w:pPr>
      <w:hyperlink w:anchor="_Toc493599075" w:history="1">
        <w:r w:rsidR="006A23C2" w:rsidRPr="00910BBD">
          <w:rPr>
            <w:rStyle w:val="Hyperlink"/>
            <w:noProof/>
          </w:rPr>
          <w:t>List of Accounts Receivable Sort Templates</w:t>
        </w:r>
        <w:r w:rsidR="006A23C2">
          <w:rPr>
            <w:noProof/>
            <w:webHidden/>
          </w:rPr>
          <w:tab/>
        </w:r>
        <w:r w:rsidR="006A23C2">
          <w:rPr>
            <w:noProof/>
            <w:webHidden/>
          </w:rPr>
          <w:fldChar w:fldCharType="begin"/>
        </w:r>
        <w:r w:rsidR="006A23C2">
          <w:rPr>
            <w:noProof/>
            <w:webHidden/>
          </w:rPr>
          <w:instrText xml:space="preserve"> PAGEREF _Toc493599075 \h </w:instrText>
        </w:r>
        <w:r w:rsidR="006A23C2">
          <w:rPr>
            <w:noProof/>
            <w:webHidden/>
          </w:rPr>
        </w:r>
        <w:r w:rsidR="006A23C2">
          <w:rPr>
            <w:noProof/>
            <w:webHidden/>
          </w:rPr>
          <w:fldChar w:fldCharType="separate"/>
        </w:r>
        <w:r w:rsidR="00EC0484">
          <w:rPr>
            <w:noProof/>
            <w:webHidden/>
          </w:rPr>
          <w:t>30</w:t>
        </w:r>
        <w:r w:rsidR="006A23C2">
          <w:rPr>
            <w:noProof/>
            <w:webHidden/>
          </w:rPr>
          <w:fldChar w:fldCharType="end"/>
        </w:r>
      </w:hyperlink>
    </w:p>
    <w:p w14:paraId="5D778FB0" w14:textId="15CC7B0D" w:rsidR="006A23C2" w:rsidRDefault="00D63DAC">
      <w:pPr>
        <w:pStyle w:val="TOC1"/>
        <w:rPr>
          <w:rFonts w:asciiTheme="minorHAnsi" w:eastAsiaTheme="minorEastAsia" w:hAnsiTheme="minorHAnsi" w:cstheme="minorBidi"/>
          <w:szCs w:val="22"/>
        </w:rPr>
      </w:pPr>
      <w:hyperlink w:anchor="_Toc493599076" w:history="1">
        <w:r w:rsidR="006A23C2" w:rsidRPr="00910BBD">
          <w:rPr>
            <w:rStyle w:val="Hyperlink"/>
          </w:rPr>
          <w:t>Accounts Receivable Integration with Integrated Billing and National Roll-Up</w:t>
        </w:r>
        <w:r w:rsidR="006A23C2">
          <w:rPr>
            <w:webHidden/>
          </w:rPr>
          <w:tab/>
        </w:r>
        <w:r w:rsidR="006A23C2">
          <w:rPr>
            <w:webHidden/>
          </w:rPr>
          <w:fldChar w:fldCharType="begin"/>
        </w:r>
        <w:r w:rsidR="006A23C2">
          <w:rPr>
            <w:webHidden/>
          </w:rPr>
          <w:instrText xml:space="preserve"> PAGEREF _Toc493599076 \h </w:instrText>
        </w:r>
        <w:r w:rsidR="006A23C2">
          <w:rPr>
            <w:webHidden/>
          </w:rPr>
        </w:r>
        <w:r w:rsidR="006A23C2">
          <w:rPr>
            <w:webHidden/>
          </w:rPr>
          <w:fldChar w:fldCharType="separate"/>
        </w:r>
        <w:r w:rsidR="00EC0484">
          <w:rPr>
            <w:webHidden/>
          </w:rPr>
          <w:t>32</w:t>
        </w:r>
        <w:r w:rsidR="006A23C2">
          <w:rPr>
            <w:webHidden/>
          </w:rPr>
          <w:fldChar w:fldCharType="end"/>
        </w:r>
      </w:hyperlink>
    </w:p>
    <w:p w14:paraId="4ED042BB" w14:textId="60995FB0" w:rsidR="006A23C2" w:rsidRDefault="00D63DAC">
      <w:pPr>
        <w:pStyle w:val="TOC2"/>
        <w:tabs>
          <w:tab w:val="right" w:leader="dot" w:pos="9350"/>
        </w:tabs>
        <w:rPr>
          <w:rFonts w:asciiTheme="minorHAnsi" w:eastAsiaTheme="minorEastAsia" w:hAnsiTheme="minorHAnsi" w:cstheme="minorBidi"/>
          <w:noProof/>
          <w:szCs w:val="22"/>
        </w:rPr>
      </w:pPr>
      <w:hyperlink w:anchor="_Toc493599077" w:history="1">
        <w:r w:rsidR="006A23C2" w:rsidRPr="00910BBD">
          <w:rPr>
            <w:rStyle w:val="Hyperlink"/>
            <w:noProof/>
          </w:rPr>
          <w:t>References</w:t>
        </w:r>
        <w:r w:rsidR="006A23C2">
          <w:rPr>
            <w:noProof/>
            <w:webHidden/>
          </w:rPr>
          <w:tab/>
        </w:r>
        <w:r w:rsidR="006A23C2">
          <w:rPr>
            <w:noProof/>
            <w:webHidden/>
          </w:rPr>
          <w:fldChar w:fldCharType="begin"/>
        </w:r>
        <w:r w:rsidR="006A23C2">
          <w:rPr>
            <w:noProof/>
            <w:webHidden/>
          </w:rPr>
          <w:instrText xml:space="preserve"> PAGEREF _Toc493599077 \h </w:instrText>
        </w:r>
        <w:r w:rsidR="006A23C2">
          <w:rPr>
            <w:noProof/>
            <w:webHidden/>
          </w:rPr>
        </w:r>
        <w:r w:rsidR="006A23C2">
          <w:rPr>
            <w:noProof/>
            <w:webHidden/>
          </w:rPr>
          <w:fldChar w:fldCharType="separate"/>
        </w:r>
        <w:r w:rsidR="00EC0484">
          <w:rPr>
            <w:noProof/>
            <w:webHidden/>
          </w:rPr>
          <w:t>39</w:t>
        </w:r>
        <w:r w:rsidR="006A23C2">
          <w:rPr>
            <w:noProof/>
            <w:webHidden/>
          </w:rPr>
          <w:fldChar w:fldCharType="end"/>
        </w:r>
      </w:hyperlink>
    </w:p>
    <w:p w14:paraId="269CDA13" w14:textId="76F8C517" w:rsidR="006A23C2" w:rsidRDefault="00D63DAC">
      <w:pPr>
        <w:pStyle w:val="TOC2"/>
        <w:tabs>
          <w:tab w:val="right" w:leader="dot" w:pos="9350"/>
        </w:tabs>
        <w:rPr>
          <w:rFonts w:asciiTheme="minorHAnsi" w:eastAsiaTheme="minorEastAsia" w:hAnsiTheme="minorHAnsi" w:cstheme="minorBidi"/>
          <w:noProof/>
          <w:szCs w:val="22"/>
        </w:rPr>
      </w:pPr>
      <w:hyperlink w:anchor="_Toc493599078" w:history="1">
        <w:r w:rsidR="006A23C2" w:rsidRPr="00910BBD">
          <w:rPr>
            <w:rStyle w:val="Hyperlink"/>
            <w:noProof/>
          </w:rPr>
          <w:t>AR Integration with National Roll-Up</w:t>
        </w:r>
        <w:r w:rsidR="006A23C2">
          <w:rPr>
            <w:noProof/>
            <w:webHidden/>
          </w:rPr>
          <w:tab/>
        </w:r>
        <w:r w:rsidR="006A23C2">
          <w:rPr>
            <w:noProof/>
            <w:webHidden/>
          </w:rPr>
          <w:fldChar w:fldCharType="begin"/>
        </w:r>
        <w:r w:rsidR="006A23C2">
          <w:rPr>
            <w:noProof/>
            <w:webHidden/>
          </w:rPr>
          <w:instrText xml:space="preserve"> PAGEREF _Toc493599078 \h </w:instrText>
        </w:r>
        <w:r w:rsidR="006A23C2">
          <w:rPr>
            <w:noProof/>
            <w:webHidden/>
          </w:rPr>
        </w:r>
        <w:r w:rsidR="006A23C2">
          <w:rPr>
            <w:noProof/>
            <w:webHidden/>
          </w:rPr>
          <w:fldChar w:fldCharType="separate"/>
        </w:r>
        <w:r w:rsidR="00EC0484">
          <w:rPr>
            <w:noProof/>
            <w:webHidden/>
          </w:rPr>
          <w:t>40</w:t>
        </w:r>
        <w:r w:rsidR="006A23C2">
          <w:rPr>
            <w:noProof/>
            <w:webHidden/>
          </w:rPr>
          <w:fldChar w:fldCharType="end"/>
        </w:r>
      </w:hyperlink>
    </w:p>
    <w:p w14:paraId="6A66D215" w14:textId="40AE019C" w:rsidR="006A23C2" w:rsidRDefault="00D63DAC">
      <w:pPr>
        <w:pStyle w:val="TOC1"/>
        <w:rPr>
          <w:rFonts w:asciiTheme="minorHAnsi" w:eastAsiaTheme="minorEastAsia" w:hAnsiTheme="minorHAnsi" w:cstheme="minorBidi"/>
          <w:szCs w:val="22"/>
        </w:rPr>
      </w:pPr>
      <w:hyperlink w:anchor="_Toc493599079" w:history="1">
        <w:r w:rsidR="006A23C2" w:rsidRPr="00910BBD">
          <w:rPr>
            <w:rStyle w:val="Hyperlink"/>
          </w:rPr>
          <w:t>Scope of Accounts Receivable 4.5</w:t>
        </w:r>
        <w:r w:rsidR="006A23C2">
          <w:rPr>
            <w:webHidden/>
          </w:rPr>
          <w:tab/>
        </w:r>
        <w:r w:rsidR="006A23C2">
          <w:rPr>
            <w:webHidden/>
          </w:rPr>
          <w:fldChar w:fldCharType="begin"/>
        </w:r>
        <w:r w:rsidR="006A23C2">
          <w:rPr>
            <w:webHidden/>
          </w:rPr>
          <w:instrText xml:space="preserve"> PAGEREF _Toc493599079 \h </w:instrText>
        </w:r>
        <w:r w:rsidR="006A23C2">
          <w:rPr>
            <w:webHidden/>
          </w:rPr>
        </w:r>
        <w:r w:rsidR="006A23C2">
          <w:rPr>
            <w:webHidden/>
          </w:rPr>
          <w:fldChar w:fldCharType="separate"/>
        </w:r>
        <w:r w:rsidR="00EC0484">
          <w:rPr>
            <w:webHidden/>
          </w:rPr>
          <w:t>42</w:t>
        </w:r>
        <w:r w:rsidR="006A23C2">
          <w:rPr>
            <w:webHidden/>
          </w:rPr>
          <w:fldChar w:fldCharType="end"/>
        </w:r>
      </w:hyperlink>
    </w:p>
    <w:p w14:paraId="05965EE7" w14:textId="6E809A0E" w:rsidR="006A23C2" w:rsidRDefault="00D63DAC">
      <w:pPr>
        <w:pStyle w:val="TOC2"/>
        <w:tabs>
          <w:tab w:val="right" w:leader="dot" w:pos="9350"/>
        </w:tabs>
        <w:rPr>
          <w:rFonts w:asciiTheme="minorHAnsi" w:eastAsiaTheme="minorEastAsia" w:hAnsiTheme="minorHAnsi" w:cstheme="minorBidi"/>
          <w:noProof/>
          <w:szCs w:val="22"/>
        </w:rPr>
      </w:pPr>
      <w:hyperlink w:anchor="_Toc493599080" w:history="1">
        <w:r w:rsidR="006A23C2" w:rsidRPr="00910BBD">
          <w:rPr>
            <w:rStyle w:val="Hyperlink"/>
            <w:noProof/>
          </w:rPr>
          <w:t>Accounts Receivable Files</w:t>
        </w:r>
        <w:r w:rsidR="006A23C2">
          <w:rPr>
            <w:noProof/>
            <w:webHidden/>
          </w:rPr>
          <w:tab/>
        </w:r>
        <w:r w:rsidR="006A23C2">
          <w:rPr>
            <w:noProof/>
            <w:webHidden/>
          </w:rPr>
          <w:fldChar w:fldCharType="begin"/>
        </w:r>
        <w:r w:rsidR="006A23C2">
          <w:rPr>
            <w:noProof/>
            <w:webHidden/>
          </w:rPr>
          <w:instrText xml:space="preserve"> PAGEREF _Toc493599080 \h </w:instrText>
        </w:r>
        <w:r w:rsidR="006A23C2">
          <w:rPr>
            <w:noProof/>
            <w:webHidden/>
          </w:rPr>
        </w:r>
        <w:r w:rsidR="006A23C2">
          <w:rPr>
            <w:noProof/>
            <w:webHidden/>
          </w:rPr>
          <w:fldChar w:fldCharType="separate"/>
        </w:r>
        <w:r w:rsidR="00EC0484">
          <w:rPr>
            <w:noProof/>
            <w:webHidden/>
          </w:rPr>
          <w:t>43</w:t>
        </w:r>
        <w:r w:rsidR="006A23C2">
          <w:rPr>
            <w:noProof/>
            <w:webHidden/>
          </w:rPr>
          <w:fldChar w:fldCharType="end"/>
        </w:r>
      </w:hyperlink>
    </w:p>
    <w:p w14:paraId="74C36D47" w14:textId="56A309DD" w:rsidR="006A23C2" w:rsidRDefault="00D63DAC">
      <w:pPr>
        <w:pStyle w:val="TOC1"/>
        <w:rPr>
          <w:rFonts w:asciiTheme="minorHAnsi" w:eastAsiaTheme="minorEastAsia" w:hAnsiTheme="minorHAnsi" w:cstheme="minorBidi"/>
          <w:szCs w:val="22"/>
        </w:rPr>
      </w:pPr>
      <w:hyperlink w:anchor="_Toc493599081" w:history="1">
        <w:r w:rsidR="006A23C2" w:rsidRPr="00910BBD">
          <w:rPr>
            <w:rStyle w:val="Hyperlink"/>
          </w:rPr>
          <w:t>Accounts Receivable Menu Structure and Option Definitions</w:t>
        </w:r>
        <w:r w:rsidR="006A23C2">
          <w:rPr>
            <w:webHidden/>
          </w:rPr>
          <w:tab/>
        </w:r>
        <w:r w:rsidR="006A23C2">
          <w:rPr>
            <w:webHidden/>
          </w:rPr>
          <w:fldChar w:fldCharType="begin"/>
        </w:r>
        <w:r w:rsidR="006A23C2">
          <w:rPr>
            <w:webHidden/>
          </w:rPr>
          <w:instrText xml:space="preserve"> PAGEREF _Toc493599081 \h </w:instrText>
        </w:r>
        <w:r w:rsidR="006A23C2">
          <w:rPr>
            <w:webHidden/>
          </w:rPr>
        </w:r>
        <w:r w:rsidR="006A23C2">
          <w:rPr>
            <w:webHidden/>
          </w:rPr>
          <w:fldChar w:fldCharType="separate"/>
        </w:r>
        <w:r w:rsidR="00EC0484">
          <w:rPr>
            <w:webHidden/>
          </w:rPr>
          <w:t>50</w:t>
        </w:r>
        <w:r w:rsidR="006A23C2">
          <w:rPr>
            <w:webHidden/>
          </w:rPr>
          <w:fldChar w:fldCharType="end"/>
        </w:r>
      </w:hyperlink>
    </w:p>
    <w:p w14:paraId="084420D3" w14:textId="47BE4A03" w:rsidR="006A23C2" w:rsidRDefault="00D63DAC">
      <w:pPr>
        <w:pStyle w:val="TOC2"/>
        <w:tabs>
          <w:tab w:val="right" w:leader="dot" w:pos="9350"/>
        </w:tabs>
        <w:rPr>
          <w:rFonts w:asciiTheme="minorHAnsi" w:eastAsiaTheme="minorEastAsia" w:hAnsiTheme="minorHAnsi" w:cstheme="minorBidi"/>
          <w:noProof/>
          <w:szCs w:val="22"/>
        </w:rPr>
      </w:pPr>
      <w:hyperlink w:anchor="_Toc493599082" w:history="1">
        <w:r w:rsidR="006A23C2" w:rsidRPr="00910BBD">
          <w:rPr>
            <w:rStyle w:val="Hyperlink"/>
            <w:noProof/>
          </w:rPr>
          <w:t>Accounts Receivable Menu [PRCAT USER]</w:t>
        </w:r>
        <w:r w:rsidR="006A23C2">
          <w:rPr>
            <w:noProof/>
            <w:webHidden/>
          </w:rPr>
          <w:tab/>
        </w:r>
        <w:r w:rsidR="006A23C2">
          <w:rPr>
            <w:noProof/>
            <w:webHidden/>
          </w:rPr>
          <w:fldChar w:fldCharType="begin"/>
        </w:r>
        <w:r w:rsidR="006A23C2">
          <w:rPr>
            <w:noProof/>
            <w:webHidden/>
          </w:rPr>
          <w:instrText xml:space="preserve"> PAGEREF _Toc493599082 \h </w:instrText>
        </w:r>
        <w:r w:rsidR="006A23C2">
          <w:rPr>
            <w:noProof/>
            <w:webHidden/>
          </w:rPr>
        </w:r>
        <w:r w:rsidR="006A23C2">
          <w:rPr>
            <w:noProof/>
            <w:webHidden/>
          </w:rPr>
          <w:fldChar w:fldCharType="separate"/>
        </w:r>
        <w:r w:rsidR="00EC0484">
          <w:rPr>
            <w:noProof/>
            <w:webHidden/>
          </w:rPr>
          <w:t>51</w:t>
        </w:r>
        <w:r w:rsidR="006A23C2">
          <w:rPr>
            <w:noProof/>
            <w:webHidden/>
          </w:rPr>
          <w:fldChar w:fldCharType="end"/>
        </w:r>
      </w:hyperlink>
    </w:p>
    <w:p w14:paraId="38AC0503" w14:textId="6A2A300D" w:rsidR="006A23C2" w:rsidRDefault="00D63DAC">
      <w:pPr>
        <w:pStyle w:val="TOC2"/>
        <w:tabs>
          <w:tab w:val="right" w:leader="dot" w:pos="9350"/>
        </w:tabs>
        <w:rPr>
          <w:rFonts w:asciiTheme="minorHAnsi" w:eastAsiaTheme="minorEastAsia" w:hAnsiTheme="minorHAnsi" w:cstheme="minorBidi"/>
          <w:noProof/>
          <w:szCs w:val="22"/>
        </w:rPr>
      </w:pPr>
      <w:hyperlink w:anchor="_Toc493599083" w:history="1">
        <w:r w:rsidR="006A23C2" w:rsidRPr="00910BBD">
          <w:rPr>
            <w:rStyle w:val="Hyperlink"/>
            <w:noProof/>
          </w:rPr>
          <w:t>EDI Lockbox [RCDPE EDI LOCKBOX</w:t>
        </w:r>
        <w:r w:rsidR="006A23C2" w:rsidRPr="00910BBD">
          <w:rPr>
            <w:rStyle w:val="Hyperlink"/>
            <w:noProof/>
            <w:spacing w:val="-13"/>
          </w:rPr>
          <w:t xml:space="preserve"> </w:t>
        </w:r>
        <w:r w:rsidR="006A23C2" w:rsidRPr="00910BBD">
          <w:rPr>
            <w:rStyle w:val="Hyperlink"/>
            <w:noProof/>
          </w:rPr>
          <w:t>MENU]</w:t>
        </w:r>
        <w:r w:rsidR="006A23C2">
          <w:rPr>
            <w:noProof/>
            <w:webHidden/>
          </w:rPr>
          <w:tab/>
        </w:r>
        <w:r w:rsidR="006A23C2">
          <w:rPr>
            <w:noProof/>
            <w:webHidden/>
          </w:rPr>
          <w:fldChar w:fldCharType="begin"/>
        </w:r>
        <w:r w:rsidR="006A23C2">
          <w:rPr>
            <w:noProof/>
            <w:webHidden/>
          </w:rPr>
          <w:instrText xml:space="preserve"> PAGEREF _Toc493599083 \h </w:instrText>
        </w:r>
        <w:r w:rsidR="006A23C2">
          <w:rPr>
            <w:noProof/>
            <w:webHidden/>
          </w:rPr>
        </w:r>
        <w:r w:rsidR="006A23C2">
          <w:rPr>
            <w:noProof/>
            <w:webHidden/>
          </w:rPr>
          <w:fldChar w:fldCharType="separate"/>
        </w:r>
        <w:r w:rsidR="00EC0484">
          <w:rPr>
            <w:noProof/>
            <w:webHidden/>
          </w:rPr>
          <w:t>77</w:t>
        </w:r>
        <w:r w:rsidR="006A23C2">
          <w:rPr>
            <w:noProof/>
            <w:webHidden/>
          </w:rPr>
          <w:fldChar w:fldCharType="end"/>
        </w:r>
      </w:hyperlink>
    </w:p>
    <w:p w14:paraId="3A490D12" w14:textId="6F825031" w:rsidR="006A23C2" w:rsidRDefault="00D63DAC">
      <w:pPr>
        <w:pStyle w:val="TOC1"/>
        <w:rPr>
          <w:rFonts w:asciiTheme="minorHAnsi" w:eastAsiaTheme="minorEastAsia" w:hAnsiTheme="minorHAnsi" w:cstheme="minorBidi"/>
          <w:szCs w:val="22"/>
        </w:rPr>
      </w:pPr>
      <w:hyperlink w:anchor="_Toc493599084" w:history="1">
        <w:r w:rsidR="006A23C2" w:rsidRPr="00910BBD">
          <w:rPr>
            <w:rStyle w:val="Hyperlink"/>
          </w:rPr>
          <w:t>Accounts Receivable Cross-References</w:t>
        </w:r>
        <w:r w:rsidR="006A23C2">
          <w:rPr>
            <w:webHidden/>
          </w:rPr>
          <w:tab/>
        </w:r>
        <w:r w:rsidR="006A23C2">
          <w:rPr>
            <w:webHidden/>
          </w:rPr>
          <w:fldChar w:fldCharType="begin"/>
        </w:r>
        <w:r w:rsidR="006A23C2">
          <w:rPr>
            <w:webHidden/>
          </w:rPr>
          <w:instrText xml:space="preserve"> PAGEREF _Toc493599084 \h </w:instrText>
        </w:r>
        <w:r w:rsidR="006A23C2">
          <w:rPr>
            <w:webHidden/>
          </w:rPr>
        </w:r>
        <w:r w:rsidR="006A23C2">
          <w:rPr>
            <w:webHidden/>
          </w:rPr>
          <w:fldChar w:fldCharType="separate"/>
        </w:r>
        <w:r w:rsidR="00EC0484">
          <w:rPr>
            <w:webHidden/>
          </w:rPr>
          <w:t>83</w:t>
        </w:r>
        <w:r w:rsidR="006A23C2">
          <w:rPr>
            <w:webHidden/>
          </w:rPr>
          <w:fldChar w:fldCharType="end"/>
        </w:r>
      </w:hyperlink>
    </w:p>
    <w:p w14:paraId="1F87423C" w14:textId="754B5019" w:rsidR="006A23C2" w:rsidRDefault="00D63DAC">
      <w:pPr>
        <w:pStyle w:val="TOC1"/>
        <w:rPr>
          <w:rFonts w:asciiTheme="minorHAnsi" w:eastAsiaTheme="minorEastAsia" w:hAnsiTheme="minorHAnsi" w:cstheme="minorBidi"/>
          <w:szCs w:val="22"/>
        </w:rPr>
      </w:pPr>
      <w:hyperlink w:anchor="_Toc493599085" w:history="1">
        <w:r w:rsidR="006A23C2" w:rsidRPr="00910BBD">
          <w:rPr>
            <w:rStyle w:val="Hyperlink"/>
          </w:rPr>
          <w:t>Operating Specifics</w:t>
        </w:r>
        <w:r w:rsidR="006A23C2">
          <w:rPr>
            <w:webHidden/>
          </w:rPr>
          <w:tab/>
        </w:r>
        <w:r w:rsidR="006A23C2">
          <w:rPr>
            <w:webHidden/>
          </w:rPr>
          <w:fldChar w:fldCharType="begin"/>
        </w:r>
        <w:r w:rsidR="006A23C2">
          <w:rPr>
            <w:webHidden/>
          </w:rPr>
          <w:instrText xml:space="preserve"> PAGEREF _Toc493599085 \h </w:instrText>
        </w:r>
        <w:r w:rsidR="006A23C2">
          <w:rPr>
            <w:webHidden/>
          </w:rPr>
        </w:r>
        <w:r w:rsidR="006A23C2">
          <w:rPr>
            <w:webHidden/>
          </w:rPr>
          <w:fldChar w:fldCharType="separate"/>
        </w:r>
        <w:r w:rsidR="00EC0484">
          <w:rPr>
            <w:webHidden/>
          </w:rPr>
          <w:t>101</w:t>
        </w:r>
        <w:r w:rsidR="006A23C2">
          <w:rPr>
            <w:webHidden/>
          </w:rPr>
          <w:fldChar w:fldCharType="end"/>
        </w:r>
      </w:hyperlink>
    </w:p>
    <w:p w14:paraId="2304B158" w14:textId="654CC94A" w:rsidR="006A23C2" w:rsidRDefault="00D63DAC">
      <w:pPr>
        <w:pStyle w:val="TOC1"/>
        <w:rPr>
          <w:rFonts w:asciiTheme="minorHAnsi" w:eastAsiaTheme="minorEastAsia" w:hAnsiTheme="minorHAnsi" w:cstheme="minorBidi"/>
          <w:szCs w:val="22"/>
        </w:rPr>
      </w:pPr>
      <w:hyperlink w:anchor="_Toc493599086" w:history="1">
        <w:r w:rsidR="006A23C2" w:rsidRPr="00910BBD">
          <w:rPr>
            <w:rStyle w:val="Hyperlink"/>
          </w:rPr>
          <w:t>On-line Documentation</w:t>
        </w:r>
        <w:r w:rsidR="006A23C2">
          <w:rPr>
            <w:webHidden/>
          </w:rPr>
          <w:tab/>
        </w:r>
        <w:r w:rsidR="006A23C2">
          <w:rPr>
            <w:webHidden/>
          </w:rPr>
          <w:fldChar w:fldCharType="begin"/>
        </w:r>
        <w:r w:rsidR="006A23C2">
          <w:rPr>
            <w:webHidden/>
          </w:rPr>
          <w:instrText xml:space="preserve"> PAGEREF _Toc493599086 \h </w:instrText>
        </w:r>
        <w:r w:rsidR="006A23C2">
          <w:rPr>
            <w:webHidden/>
          </w:rPr>
        </w:r>
        <w:r w:rsidR="006A23C2">
          <w:rPr>
            <w:webHidden/>
          </w:rPr>
          <w:fldChar w:fldCharType="separate"/>
        </w:r>
        <w:r w:rsidR="00EC0484">
          <w:rPr>
            <w:webHidden/>
          </w:rPr>
          <w:t>103</w:t>
        </w:r>
        <w:r w:rsidR="006A23C2">
          <w:rPr>
            <w:webHidden/>
          </w:rPr>
          <w:fldChar w:fldCharType="end"/>
        </w:r>
      </w:hyperlink>
    </w:p>
    <w:p w14:paraId="061443A1" w14:textId="4DD2FF9D" w:rsidR="006A23C2" w:rsidRDefault="00D63DAC">
      <w:pPr>
        <w:pStyle w:val="TOC1"/>
        <w:rPr>
          <w:rFonts w:asciiTheme="minorHAnsi" w:eastAsiaTheme="minorEastAsia" w:hAnsiTheme="minorHAnsi" w:cstheme="minorBidi"/>
          <w:szCs w:val="22"/>
        </w:rPr>
      </w:pPr>
      <w:hyperlink w:anchor="_Toc493599087" w:history="1">
        <w:r w:rsidR="006A23C2" w:rsidRPr="00910BBD">
          <w:rPr>
            <w:rStyle w:val="Hyperlink"/>
          </w:rPr>
          <w:t>Appendix 1: AR Archiving Checklist and Troubleshooting Guide</w:t>
        </w:r>
        <w:r w:rsidR="006A23C2">
          <w:rPr>
            <w:webHidden/>
          </w:rPr>
          <w:tab/>
        </w:r>
        <w:r w:rsidR="006A23C2">
          <w:rPr>
            <w:webHidden/>
          </w:rPr>
          <w:fldChar w:fldCharType="begin"/>
        </w:r>
        <w:r w:rsidR="006A23C2">
          <w:rPr>
            <w:webHidden/>
          </w:rPr>
          <w:instrText xml:space="preserve"> PAGEREF _Toc493599087 \h </w:instrText>
        </w:r>
        <w:r w:rsidR="006A23C2">
          <w:rPr>
            <w:webHidden/>
          </w:rPr>
        </w:r>
        <w:r w:rsidR="006A23C2">
          <w:rPr>
            <w:webHidden/>
          </w:rPr>
          <w:fldChar w:fldCharType="separate"/>
        </w:r>
        <w:r w:rsidR="00EC0484">
          <w:rPr>
            <w:webHidden/>
          </w:rPr>
          <w:t>105</w:t>
        </w:r>
        <w:r w:rsidR="006A23C2">
          <w:rPr>
            <w:webHidden/>
          </w:rPr>
          <w:fldChar w:fldCharType="end"/>
        </w:r>
      </w:hyperlink>
    </w:p>
    <w:p w14:paraId="527335FA" w14:textId="32A4FACF" w:rsidR="006A23C2" w:rsidRDefault="00D63DAC">
      <w:pPr>
        <w:pStyle w:val="TOC1"/>
        <w:rPr>
          <w:rFonts w:asciiTheme="minorHAnsi" w:eastAsiaTheme="minorEastAsia" w:hAnsiTheme="minorHAnsi" w:cstheme="minorBidi"/>
          <w:szCs w:val="22"/>
        </w:rPr>
      </w:pPr>
      <w:hyperlink w:anchor="_Toc493599088" w:history="1">
        <w:r w:rsidR="006A23C2" w:rsidRPr="00910BBD">
          <w:rPr>
            <w:rStyle w:val="Hyperlink"/>
          </w:rPr>
          <w:t>Appendix 2: FMS Documents</w:t>
        </w:r>
        <w:r w:rsidR="006A23C2">
          <w:rPr>
            <w:webHidden/>
          </w:rPr>
          <w:tab/>
        </w:r>
        <w:r w:rsidR="006A23C2">
          <w:rPr>
            <w:webHidden/>
          </w:rPr>
          <w:fldChar w:fldCharType="begin"/>
        </w:r>
        <w:r w:rsidR="006A23C2">
          <w:rPr>
            <w:webHidden/>
          </w:rPr>
          <w:instrText xml:space="preserve"> PAGEREF _Toc493599088 \h </w:instrText>
        </w:r>
        <w:r w:rsidR="006A23C2">
          <w:rPr>
            <w:webHidden/>
          </w:rPr>
        </w:r>
        <w:r w:rsidR="006A23C2">
          <w:rPr>
            <w:webHidden/>
          </w:rPr>
          <w:fldChar w:fldCharType="separate"/>
        </w:r>
        <w:r w:rsidR="00EC0484">
          <w:rPr>
            <w:webHidden/>
          </w:rPr>
          <w:t>107</w:t>
        </w:r>
        <w:r w:rsidR="006A23C2">
          <w:rPr>
            <w:webHidden/>
          </w:rPr>
          <w:fldChar w:fldCharType="end"/>
        </w:r>
      </w:hyperlink>
    </w:p>
    <w:p w14:paraId="652C9031" w14:textId="77777777" w:rsidR="004C4431" w:rsidRPr="007E7F07" w:rsidRDefault="00D71084" w:rsidP="004C4431">
      <w:r w:rsidRPr="00D27392">
        <w:rPr>
          <w:rFonts w:ascii="Times New Roman" w:hAnsi="Times New Roman"/>
        </w:rPr>
        <w:fldChar w:fldCharType="end"/>
      </w:r>
      <w:r w:rsidR="004C4431" w:rsidRPr="007E7F07">
        <w:br w:type="page"/>
      </w:r>
    </w:p>
    <w:p w14:paraId="2F8463AB" w14:textId="77777777" w:rsidR="0017190C" w:rsidRPr="00D27392" w:rsidRDefault="0017190C" w:rsidP="0017190C">
      <w:pPr>
        <w:ind w:right="-539"/>
        <w:jc w:val="center"/>
        <w:rPr>
          <w:rFonts w:ascii="Times New Roman" w:hAnsi="Times New Roman"/>
          <w:i/>
        </w:rPr>
      </w:pPr>
      <w:r w:rsidRPr="00D27392">
        <w:rPr>
          <w:rFonts w:ascii="Times New Roman" w:hAnsi="Times New Roman"/>
          <w:i/>
        </w:rPr>
        <w:lastRenderedPageBreak/>
        <w:t>(This page included for two-sided copying.)</w:t>
      </w:r>
    </w:p>
    <w:p w14:paraId="04F070F7" w14:textId="77777777" w:rsidR="00C10EDD" w:rsidRPr="00AB278E" w:rsidRDefault="00C10EDD" w:rsidP="0017190C"/>
    <w:p w14:paraId="172A5F0B" w14:textId="77777777" w:rsidR="00C10EDD" w:rsidRPr="00AB278E" w:rsidRDefault="00C10EDD" w:rsidP="0017190C">
      <w:pPr>
        <w:sectPr w:rsidR="00C10EDD" w:rsidRPr="00AB278E" w:rsidSect="00542FD9">
          <w:footerReference w:type="even" r:id="rId17"/>
          <w:footerReference w:type="default" r:id="rId18"/>
          <w:type w:val="continuous"/>
          <w:pgSz w:w="12240" w:h="15840" w:code="1"/>
          <w:pgMar w:top="1440" w:right="1440" w:bottom="1440" w:left="1440" w:header="720" w:footer="720" w:gutter="0"/>
          <w:pgNumType w:fmt="lowerRoman" w:start="1"/>
          <w:cols w:space="720"/>
          <w:titlePg/>
        </w:sectPr>
      </w:pPr>
    </w:p>
    <w:p w14:paraId="79A4841C" w14:textId="77777777" w:rsidR="004C4431" w:rsidRPr="007E7F07" w:rsidRDefault="004C4431" w:rsidP="004C4431">
      <w:pPr>
        <w:pStyle w:val="Heading1"/>
      </w:pPr>
      <w:bookmarkStart w:id="5" w:name="_Toc200787515"/>
    </w:p>
    <w:p w14:paraId="4F8CDC06" w14:textId="77777777" w:rsidR="00531745" w:rsidRPr="00AB278E" w:rsidRDefault="00531745" w:rsidP="00D05133">
      <w:pPr>
        <w:pStyle w:val="Heading1"/>
      </w:pPr>
      <w:bookmarkStart w:id="6" w:name="_Toc425503926"/>
      <w:bookmarkStart w:id="7" w:name="_Toc493599067"/>
      <w:r w:rsidRPr="00AB278E">
        <w:t>Introduction</w:t>
      </w:r>
      <w:bookmarkEnd w:id="5"/>
      <w:r w:rsidR="00293D00" w:rsidRPr="00AB278E">
        <w:t xml:space="preserve"> – Overview of Accounts Receivable</w:t>
      </w:r>
      <w:bookmarkEnd w:id="6"/>
      <w:bookmarkEnd w:id="7"/>
    </w:p>
    <w:p w14:paraId="69E1A067" w14:textId="77777777" w:rsidR="00531745" w:rsidRPr="00AB278E" w:rsidRDefault="00531745">
      <w:pPr>
        <w:rPr>
          <w:rFonts w:ascii="Times New Roman" w:hAnsi="Times New Roman"/>
          <w:szCs w:val="22"/>
        </w:rPr>
      </w:pPr>
    </w:p>
    <w:p w14:paraId="0FD38189" w14:textId="77777777" w:rsidR="00293D00" w:rsidRPr="00AB278E" w:rsidRDefault="00293D00" w:rsidP="004B3A4E">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AB278E" w:rsidRDefault="00293D00" w:rsidP="004B3A4E">
      <w:pPr>
        <w:rPr>
          <w:rFonts w:ascii="Times New Roman" w:hAnsi="Times New Roman"/>
          <w:szCs w:val="22"/>
        </w:rPr>
      </w:pPr>
    </w:p>
    <w:p w14:paraId="3AE3F045" w14:textId="77777777" w:rsidR="00293D00" w:rsidRPr="00AB278E" w:rsidRDefault="00293D00" w:rsidP="004B3A4E">
      <w:pPr>
        <w:rPr>
          <w:rFonts w:ascii="Times New Roman" w:hAnsi="Times New Roman"/>
          <w:b/>
          <w:szCs w:val="22"/>
        </w:rPr>
      </w:pPr>
      <w:r w:rsidRPr="00AB278E">
        <w:rPr>
          <w:rFonts w:ascii="Times New Roman" w:hAnsi="Times New Roman"/>
          <w:b/>
          <w:szCs w:val="22"/>
        </w:rPr>
        <w:t>BILLING/ESTABLISHING ACCOUNTS RECEIVABLE</w:t>
      </w:r>
    </w:p>
    <w:p w14:paraId="55855B96" w14:textId="77777777" w:rsidR="00293D00" w:rsidRPr="00AB278E" w:rsidRDefault="00293D00" w:rsidP="004B3A4E">
      <w:pPr>
        <w:rPr>
          <w:rFonts w:ascii="Times New Roman" w:hAnsi="Times New Roman"/>
          <w:szCs w:val="22"/>
        </w:rPr>
      </w:pPr>
    </w:p>
    <w:p w14:paraId="78175F22" w14:textId="77777777" w:rsidR="00293D00" w:rsidRPr="00AB278E" w:rsidRDefault="00293D00" w:rsidP="004B3A4E">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AB278E" w:rsidRDefault="00293D00" w:rsidP="004B3A4E">
      <w:pPr>
        <w:rPr>
          <w:rFonts w:ascii="Times New Roman" w:hAnsi="Times New Roman"/>
          <w:szCs w:val="22"/>
        </w:rPr>
      </w:pPr>
    </w:p>
    <w:p w14:paraId="0A8B21E3" w14:textId="77777777" w:rsidR="00293D00" w:rsidRPr="00AB278E" w:rsidRDefault="00293D00" w:rsidP="004B3A4E">
      <w:pPr>
        <w:rPr>
          <w:rFonts w:ascii="Times New Roman" w:hAnsi="Times New Roman"/>
          <w:b/>
          <w:szCs w:val="22"/>
        </w:rPr>
      </w:pPr>
      <w:r w:rsidRPr="00AB278E">
        <w:rPr>
          <w:rFonts w:ascii="Times New Roman" w:hAnsi="Times New Roman"/>
          <w:b/>
          <w:szCs w:val="22"/>
        </w:rPr>
        <w:t>COLLECTIONS OF ACCOUNTS RECEIVABLE</w:t>
      </w:r>
    </w:p>
    <w:p w14:paraId="169FC8A6" w14:textId="77777777" w:rsidR="00293D00" w:rsidRPr="00AB278E" w:rsidRDefault="00293D00" w:rsidP="004B3A4E">
      <w:pPr>
        <w:rPr>
          <w:rFonts w:ascii="Times New Roman" w:hAnsi="Times New Roman"/>
          <w:szCs w:val="22"/>
        </w:rPr>
      </w:pPr>
    </w:p>
    <w:p w14:paraId="0AE15137" w14:textId="77777777" w:rsidR="00293D00" w:rsidRPr="00AB278E" w:rsidRDefault="00293D00" w:rsidP="004B3A4E">
      <w:pPr>
        <w:rPr>
          <w:rFonts w:ascii="Times New Roman" w:hAnsi="Times New Roman"/>
          <w:szCs w:val="22"/>
        </w:rPr>
      </w:pPr>
      <w:r w:rsidRPr="00AB278E">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AB278E" w:rsidRDefault="00293D00" w:rsidP="004B3A4E">
      <w:pPr>
        <w:rPr>
          <w:rFonts w:ascii="Times New Roman" w:hAnsi="Times New Roman"/>
          <w:szCs w:val="22"/>
        </w:rPr>
      </w:pPr>
    </w:p>
    <w:p w14:paraId="5EB171A2" w14:textId="77777777" w:rsidR="00293D00" w:rsidRPr="00AB278E" w:rsidRDefault="00293D00" w:rsidP="004B3A4E">
      <w:pPr>
        <w:rPr>
          <w:rFonts w:ascii="Times New Roman" w:hAnsi="Times New Roman"/>
          <w:b/>
          <w:szCs w:val="22"/>
        </w:rPr>
      </w:pPr>
      <w:r w:rsidRPr="00AB278E">
        <w:rPr>
          <w:rFonts w:ascii="Times New Roman" w:hAnsi="Times New Roman"/>
          <w:b/>
          <w:szCs w:val="22"/>
        </w:rPr>
        <w:t>PATIENT ACCOUNT PROFILING</w:t>
      </w:r>
    </w:p>
    <w:p w14:paraId="5861407F" w14:textId="77777777" w:rsidR="00293D00" w:rsidRPr="00AB278E" w:rsidRDefault="00293D00" w:rsidP="004B3A4E">
      <w:pPr>
        <w:rPr>
          <w:rFonts w:ascii="Times New Roman" w:hAnsi="Times New Roman"/>
          <w:szCs w:val="22"/>
        </w:rPr>
      </w:pPr>
    </w:p>
    <w:p w14:paraId="25F43BFA" w14:textId="77777777" w:rsidR="00531745" w:rsidRPr="00AB278E" w:rsidRDefault="00293D00" w:rsidP="004B3A4E">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AB278E" w:rsidRDefault="00531745">
      <w:pPr>
        <w:rPr>
          <w:rFonts w:ascii="Times New Roman" w:hAnsi="Times New Roman"/>
          <w:szCs w:val="22"/>
        </w:rPr>
      </w:pPr>
    </w:p>
    <w:p w14:paraId="1490543A" w14:textId="77777777" w:rsidR="000F2330" w:rsidRPr="00AB278E" w:rsidRDefault="000F2330" w:rsidP="000F2330">
      <w:pPr>
        <w:rPr>
          <w:rFonts w:ascii="Times New Roman" w:hAnsi="Times New Roman"/>
          <w:b/>
          <w:szCs w:val="22"/>
        </w:rPr>
      </w:pPr>
      <w:r w:rsidRPr="00AB278E">
        <w:rPr>
          <w:rFonts w:ascii="Times New Roman" w:hAnsi="Times New Roman"/>
          <w:b/>
          <w:szCs w:val="22"/>
        </w:rPr>
        <w:t>EDI LOCKBOX</w:t>
      </w:r>
    </w:p>
    <w:p w14:paraId="7FFBEBD7" w14:textId="77777777" w:rsidR="000F2330" w:rsidRPr="00AB278E" w:rsidRDefault="000F2330" w:rsidP="000F2330">
      <w:pPr>
        <w:rPr>
          <w:rFonts w:ascii="Times New Roman" w:hAnsi="Times New Roman"/>
          <w:szCs w:val="22"/>
        </w:rPr>
      </w:pPr>
    </w:p>
    <w:p w14:paraId="7E938ED6" w14:textId="77777777" w:rsidR="000F2330" w:rsidRPr="00AB278E" w:rsidRDefault="000F2330" w:rsidP="000F2330">
      <w:pPr>
        <w:rPr>
          <w:rFonts w:ascii="Times New Roman" w:hAnsi="Times New Roman"/>
          <w:szCs w:val="22"/>
        </w:rPr>
      </w:pPr>
      <w:r w:rsidRPr="00AB278E">
        <w:rPr>
          <w:rFonts w:ascii="Times New Roman" w:hAnsi="Times New Roman"/>
          <w:szCs w:val="22"/>
        </w:rPr>
        <w:t>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ePayments.</w:t>
      </w:r>
    </w:p>
    <w:p w14:paraId="7DDBB222" w14:textId="77777777" w:rsidR="00BA4AEA" w:rsidRPr="00AB278E" w:rsidRDefault="00BA4AEA" w:rsidP="00BA4AEA">
      <w:pPr>
        <w:ind w:right="-539"/>
        <w:jc w:val="center"/>
        <w:rPr>
          <w:bCs/>
          <w:i/>
          <w:szCs w:val="22"/>
        </w:rPr>
      </w:pPr>
      <w:r w:rsidRPr="00AB278E">
        <w:rPr>
          <w:rFonts w:ascii="Times New Roman" w:hAnsi="Times New Roman"/>
          <w:szCs w:val="22"/>
        </w:rPr>
        <w:br w:type="page"/>
      </w:r>
    </w:p>
    <w:p w14:paraId="704DAF12" w14:textId="77777777" w:rsidR="00262E89" w:rsidRPr="00AB278E" w:rsidRDefault="00BA4AEA" w:rsidP="00BA4AEA">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6F4234F4" w14:textId="77777777" w:rsidR="000F2330" w:rsidRPr="00AB278E" w:rsidRDefault="00BA4AEA">
      <w:pPr>
        <w:rPr>
          <w:rFonts w:ascii="Times New Roman" w:hAnsi="Times New Roman"/>
          <w:szCs w:val="22"/>
        </w:rPr>
      </w:pPr>
      <w:r w:rsidRPr="00AB278E">
        <w:rPr>
          <w:rFonts w:ascii="Times New Roman" w:hAnsi="Times New Roman"/>
          <w:szCs w:val="22"/>
        </w:rPr>
        <w:br w:type="page"/>
      </w:r>
    </w:p>
    <w:p w14:paraId="59F678BD" w14:textId="77777777" w:rsidR="00531745" w:rsidRPr="00AB278E" w:rsidRDefault="00531745" w:rsidP="00D05133">
      <w:pPr>
        <w:pStyle w:val="Heading1"/>
      </w:pPr>
      <w:bookmarkStart w:id="8" w:name="_Toc200787522"/>
      <w:bookmarkStart w:id="9" w:name="_Toc425503927"/>
      <w:bookmarkStart w:id="10" w:name="_Toc493599068"/>
      <w:r w:rsidRPr="00AB278E">
        <w:lastRenderedPageBreak/>
        <w:t>Implementation and Maintenance</w:t>
      </w:r>
      <w:bookmarkEnd w:id="8"/>
      <w:bookmarkEnd w:id="9"/>
      <w:bookmarkEnd w:id="10"/>
    </w:p>
    <w:p w14:paraId="5F82CD7D" w14:textId="77777777" w:rsidR="00531745" w:rsidRPr="00AB278E" w:rsidRDefault="00531745">
      <w:pPr>
        <w:rPr>
          <w:rFonts w:ascii="Times New Roman" w:hAnsi="Times New Roman"/>
          <w:szCs w:val="22"/>
        </w:rPr>
      </w:pPr>
    </w:p>
    <w:p w14:paraId="381224A7" w14:textId="77777777" w:rsidR="00641786" w:rsidRPr="00AB278E" w:rsidRDefault="00641786" w:rsidP="00641786">
      <w:pPr>
        <w:rPr>
          <w:rFonts w:ascii="Times New Roman" w:hAnsi="Times New Roman"/>
          <w:b/>
          <w:szCs w:val="22"/>
        </w:rPr>
      </w:pPr>
      <w:r w:rsidRPr="00AB278E">
        <w:rPr>
          <w:rFonts w:ascii="Times New Roman" w:hAnsi="Times New Roman"/>
          <w:b/>
          <w:szCs w:val="22"/>
        </w:rPr>
        <w:t>IMPLEMENTATION</w:t>
      </w:r>
    </w:p>
    <w:p w14:paraId="2B14F841" w14:textId="77777777" w:rsidR="00641786" w:rsidRPr="00AB278E" w:rsidRDefault="00641786" w:rsidP="00641786">
      <w:pPr>
        <w:rPr>
          <w:rFonts w:ascii="Times New Roman" w:hAnsi="Times New Roman"/>
          <w:szCs w:val="22"/>
        </w:rPr>
      </w:pPr>
    </w:p>
    <w:p w14:paraId="5E84AA6E" w14:textId="77777777" w:rsidR="00B038F8" w:rsidRPr="00D27392" w:rsidRDefault="00B038F8" w:rsidP="00D27392">
      <w:pPr>
        <w:pStyle w:val="BodyText"/>
        <w:ind w:right="136"/>
      </w:pPr>
      <w:bookmarkStart w:id="11" w:name="_Toc200787528"/>
      <w:r w:rsidRPr="00D27392">
        <w:t>Before the Accounts Receivable software can run properly at your site, it requires certain</w:t>
      </w:r>
      <w:r w:rsidRPr="00D27392">
        <w:rPr>
          <w:spacing w:val="-25"/>
        </w:rPr>
        <w:t xml:space="preserve"> </w:t>
      </w:r>
      <w:r w:rsidRPr="00D27392">
        <w:t>start-up information. Once the software has been installed, setup your system by defining the</w:t>
      </w:r>
      <w:r w:rsidRPr="00D27392">
        <w:rPr>
          <w:spacing w:val="-31"/>
        </w:rPr>
        <w:t xml:space="preserve"> </w:t>
      </w:r>
      <w:r w:rsidRPr="00D27392">
        <w:t>following:</w:t>
      </w:r>
    </w:p>
    <w:p w14:paraId="228B2F7B" w14:textId="77777777" w:rsidR="00B038F8" w:rsidRDefault="00B038F8" w:rsidP="00B038F8">
      <w:pPr>
        <w:rPr>
          <w:rFonts w:ascii="Times New Roman" w:hAnsi="Times New Roman"/>
        </w:rPr>
      </w:pPr>
    </w:p>
    <w:p w14:paraId="50A93C47" w14:textId="77777777" w:rsidR="00B038F8" w:rsidRPr="00D27392" w:rsidRDefault="00B038F8" w:rsidP="00D27392">
      <w:pPr>
        <w:pStyle w:val="BodyText"/>
        <w:ind w:right="136"/>
      </w:pPr>
      <w:r w:rsidRPr="00D27392">
        <w:rPr>
          <w:u w:val="single" w:color="000000"/>
        </w:rPr>
        <w:t>Site Parameter Edit Menu [PRCAF Supervisor</w:t>
      </w:r>
      <w:r w:rsidRPr="00D27392">
        <w:rPr>
          <w:spacing w:val="-12"/>
          <w:u w:val="single" w:color="000000"/>
        </w:rPr>
        <w:t xml:space="preserve"> </w:t>
      </w:r>
      <w:r w:rsidRPr="00D27392">
        <w:rPr>
          <w:u w:val="single" w:color="000000"/>
        </w:rPr>
        <w:t>Menu]</w:t>
      </w:r>
    </w:p>
    <w:p w14:paraId="077A4B49" w14:textId="77777777" w:rsidR="00B038F8" w:rsidRPr="00D27392" w:rsidRDefault="00B038F8" w:rsidP="00D27392">
      <w:pPr>
        <w:spacing w:before="9"/>
        <w:rPr>
          <w:rFonts w:ascii="Times New Roman" w:hAnsi="Times New Roman"/>
          <w:sz w:val="15"/>
        </w:rPr>
      </w:pPr>
    </w:p>
    <w:p w14:paraId="79A6DAAD" w14:textId="77777777" w:rsidR="00B038F8" w:rsidRPr="00D27392" w:rsidRDefault="00B038F8" w:rsidP="00D27392">
      <w:pPr>
        <w:pStyle w:val="BodyText"/>
        <w:spacing w:before="72"/>
        <w:ind w:left="820" w:right="136" w:hanging="720"/>
      </w:pPr>
      <w:r w:rsidRPr="00D27392">
        <w:t>Use the following options in this sub -menu to define parameters for your</w:t>
      </w:r>
      <w:r w:rsidRPr="00D27392">
        <w:rPr>
          <w:spacing w:val="-22"/>
        </w:rPr>
        <w:t xml:space="preserve"> </w:t>
      </w:r>
      <w:r w:rsidRPr="00D27392">
        <w:t>site:</w:t>
      </w:r>
    </w:p>
    <w:p w14:paraId="112010AB" w14:textId="77777777" w:rsidR="00B038F8" w:rsidRDefault="00B038F8" w:rsidP="00B038F8">
      <w:pPr>
        <w:rPr>
          <w:rFonts w:ascii="Times New Roman" w:hAnsi="Times New Roman"/>
        </w:rPr>
      </w:pPr>
    </w:p>
    <w:p w14:paraId="376D1DFC" w14:textId="77777777" w:rsidR="004C4431" w:rsidRPr="007E7F07" w:rsidRDefault="00B038F8" w:rsidP="004C4431">
      <w:pPr>
        <w:ind w:left="720"/>
        <w:rPr>
          <w:rFonts w:ascii="Times New Roman" w:hAnsi="Times New Roman"/>
          <w:szCs w:val="22"/>
        </w:rPr>
      </w:pPr>
      <w:r w:rsidRPr="00D27392">
        <w:t>CBO Data Extract</w:t>
      </w:r>
      <w:r w:rsidRPr="00D27392">
        <w:rPr>
          <w:spacing w:val="-6"/>
        </w:rPr>
        <w:t xml:space="preserve"> </w:t>
      </w:r>
      <w:r w:rsidRPr="00D27392">
        <w:t>Parameters</w:t>
      </w:r>
    </w:p>
    <w:p w14:paraId="7024111B" w14:textId="2DDF5C39"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32B11A5E"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4F4D4ECE" w14:textId="6CE1D437" w:rsidR="004C4431" w:rsidRPr="007E7F07" w:rsidRDefault="00B038F8" w:rsidP="004C4431">
      <w:pPr>
        <w:ind w:left="720"/>
        <w:rPr>
          <w:rFonts w:ascii="Times New Roman" w:hAnsi="Times New Roman"/>
          <w:szCs w:val="22"/>
        </w:rPr>
      </w:pPr>
      <w:r w:rsidRPr="00D27392">
        <w:t>Interest/Admin/Penalty</w:t>
      </w:r>
      <w:r w:rsidRPr="00D27392">
        <w:rPr>
          <w:spacing w:val="-7"/>
        </w:rPr>
        <w:t xml:space="preserve"> </w:t>
      </w:r>
      <w:r w:rsidRPr="00D27392">
        <w:t>Rates</w:t>
      </w:r>
    </w:p>
    <w:p w14:paraId="162C204E" w14:textId="7A06EB83" w:rsidR="00B038F8" w:rsidRPr="00101C38" w:rsidRDefault="00101C38" w:rsidP="00D27392">
      <w:pPr>
        <w:pStyle w:val="BodyText"/>
        <w:ind w:right="5985"/>
        <w:rPr>
          <w:rFonts w:ascii="Times New Roman" w:hAnsi="Times New Roman"/>
        </w:rPr>
      </w:pPr>
      <w:r>
        <w:tab/>
      </w:r>
      <w:r w:rsidR="00B038F8" w:rsidRPr="00D27392">
        <w:t>RC</w:t>
      </w:r>
      <w:r w:rsidR="00B038F8" w:rsidRPr="00D27392">
        <w:rPr>
          <w:spacing w:val="-3"/>
        </w:rPr>
        <w:t xml:space="preserve"> </w:t>
      </w:r>
      <w:r w:rsidR="00B038F8" w:rsidRPr="00101C38">
        <w:rPr>
          <w:rFonts w:ascii="Times New Roman" w:hAnsi="Times New Roman"/>
        </w:rPr>
        <w:t>Parameters</w:t>
      </w:r>
    </w:p>
    <w:p w14:paraId="35DFFBF2" w14:textId="77777777" w:rsidR="00B038F8" w:rsidRPr="00D27392" w:rsidRDefault="00B038F8" w:rsidP="00D27392">
      <w:pPr>
        <w:pStyle w:val="BodyText"/>
        <w:spacing w:before="1"/>
        <w:ind w:right="136" w:firstLine="720"/>
      </w:pPr>
      <w:r w:rsidRPr="00101C38">
        <w:rPr>
          <w:rFonts w:ascii="Times New Roman" w:hAnsi="Times New Roman"/>
        </w:rPr>
        <w:t>Statement</w:t>
      </w:r>
      <w:r w:rsidRPr="00D27392">
        <w:rPr>
          <w:spacing w:val="-3"/>
        </w:rPr>
        <w:t xml:space="preserve"> </w:t>
      </w:r>
      <w:r w:rsidRPr="00D27392">
        <w:t>Parameters</w:t>
      </w:r>
    </w:p>
    <w:p w14:paraId="6CD141D0" w14:textId="77777777" w:rsidR="00B038F8" w:rsidRPr="00D27392" w:rsidRDefault="00B038F8" w:rsidP="00D27392">
      <w:pPr>
        <w:spacing w:before="10"/>
        <w:rPr>
          <w:rFonts w:ascii="Times New Roman" w:hAnsi="Times New Roman"/>
          <w:sz w:val="21"/>
        </w:rPr>
      </w:pPr>
    </w:p>
    <w:p w14:paraId="32D6ACAB" w14:textId="77777777" w:rsidR="00B038F8" w:rsidRPr="00D27392" w:rsidRDefault="00B038F8" w:rsidP="00D27392">
      <w:pPr>
        <w:pStyle w:val="BodyText"/>
        <w:ind w:right="136"/>
      </w:pPr>
      <w:r w:rsidRPr="00D27392">
        <w:rPr>
          <w:u w:val="single" w:color="000000"/>
        </w:rPr>
        <w:t>Agency Location Code [PRCAF Supervisor</w:t>
      </w:r>
      <w:r w:rsidRPr="00D27392">
        <w:rPr>
          <w:spacing w:val="-8"/>
          <w:u w:val="single" w:color="000000"/>
        </w:rPr>
        <w:t xml:space="preserve"> </w:t>
      </w:r>
      <w:r w:rsidRPr="00D27392">
        <w:rPr>
          <w:u w:val="single" w:color="000000"/>
        </w:rPr>
        <w:t>Menu]</w:t>
      </w:r>
    </w:p>
    <w:p w14:paraId="70AAE95F" w14:textId="77777777" w:rsidR="00B038F8" w:rsidRPr="00D27392" w:rsidRDefault="00B038F8" w:rsidP="00D27392">
      <w:pPr>
        <w:spacing w:before="9"/>
        <w:rPr>
          <w:rFonts w:ascii="Times New Roman" w:hAnsi="Times New Roman"/>
          <w:sz w:val="15"/>
        </w:rPr>
      </w:pPr>
    </w:p>
    <w:p w14:paraId="67C7C5C4" w14:textId="4516E353" w:rsidR="00B038F8" w:rsidRPr="00D27392" w:rsidRDefault="00B038F8" w:rsidP="00D27392">
      <w:pPr>
        <w:pStyle w:val="BodyText"/>
        <w:spacing w:before="72" w:line="480" w:lineRule="auto"/>
        <w:ind w:right="2785"/>
      </w:pPr>
      <w:r w:rsidRPr="00D27392">
        <w:t>Use this option to establish the Agency Location Code (ALC) for your</w:t>
      </w:r>
      <w:r w:rsidRPr="00D27392">
        <w:rPr>
          <w:spacing w:val="-26"/>
        </w:rPr>
        <w:t xml:space="preserve"> </w:t>
      </w:r>
      <w:r w:rsidRPr="00D27392">
        <w:t>site.</w:t>
      </w:r>
      <w:r>
        <w:t xml:space="preserve"> </w:t>
      </w:r>
    </w:p>
    <w:p w14:paraId="63D519B0" w14:textId="77777777" w:rsidR="004C4431" w:rsidRPr="007E7F07" w:rsidRDefault="004C4431" w:rsidP="004C4431">
      <w:pPr>
        <w:rPr>
          <w:rFonts w:ascii="Times New Roman" w:hAnsi="Times New Roman"/>
          <w:szCs w:val="22"/>
        </w:rPr>
      </w:pPr>
    </w:p>
    <w:p w14:paraId="2A7499A3" w14:textId="77777777" w:rsidR="004C4431" w:rsidRPr="007E7F07" w:rsidRDefault="00B038F8" w:rsidP="004C4431">
      <w:pPr>
        <w:rPr>
          <w:rFonts w:ascii="Times New Roman" w:hAnsi="Times New Roman"/>
          <w:szCs w:val="22"/>
          <w:u w:val="single"/>
        </w:rPr>
      </w:pPr>
      <w:r w:rsidRPr="00D27392">
        <w:rPr>
          <w:u w:val="single" w:color="000000"/>
        </w:rPr>
        <w:t>Mail</w:t>
      </w:r>
      <w:r w:rsidRPr="00D27392">
        <w:rPr>
          <w:spacing w:val="-2"/>
          <w:u w:val="single" w:color="000000"/>
        </w:rPr>
        <w:t xml:space="preserve"> </w:t>
      </w:r>
      <w:r w:rsidRPr="00D27392">
        <w:rPr>
          <w:u w:val="single" w:color="000000"/>
        </w:rPr>
        <w:t>Groups</w:t>
      </w:r>
    </w:p>
    <w:p w14:paraId="5636BAC9" w14:textId="77777777" w:rsidR="004C4431" w:rsidRPr="007E7F07" w:rsidRDefault="004C4431" w:rsidP="004C4431">
      <w:pPr>
        <w:rPr>
          <w:rFonts w:ascii="Times New Roman" w:hAnsi="Times New Roman"/>
          <w:szCs w:val="22"/>
          <w:u w:val="single"/>
        </w:rPr>
      </w:pPr>
    </w:p>
    <w:p w14:paraId="75FACB8A" w14:textId="01476183" w:rsidR="00B038F8" w:rsidRPr="00D27392" w:rsidRDefault="00B038F8" w:rsidP="00D27392">
      <w:pPr>
        <w:pStyle w:val="BodyText"/>
        <w:spacing w:before="9"/>
        <w:ind w:right="180"/>
      </w:pPr>
      <w:r w:rsidRPr="00D27392">
        <w:t>The following mail groups should already be setup from previous versions of Accounts Receivable.</w:t>
      </w:r>
      <w:r w:rsidRPr="00D27392">
        <w:rPr>
          <w:spacing w:val="-24"/>
        </w:rPr>
        <w:t xml:space="preserve"> </w:t>
      </w:r>
      <w:r w:rsidRPr="00D27392">
        <w:t>If they are not, they need to be created for proper usage of version</w:t>
      </w:r>
      <w:r w:rsidRPr="00D27392">
        <w:rPr>
          <w:spacing w:val="-13"/>
        </w:rPr>
        <w:t xml:space="preserve"> </w:t>
      </w:r>
      <w:r w:rsidRPr="00D27392">
        <w:t>4.5.</w:t>
      </w:r>
    </w:p>
    <w:p w14:paraId="315F5715" w14:textId="77777777" w:rsidR="00B038F8" w:rsidRDefault="00B038F8" w:rsidP="00D27392">
      <w:pPr>
        <w:spacing w:before="1"/>
        <w:rPr>
          <w:rFonts w:ascii="Times New Roman" w:hAnsi="Times New Roman"/>
        </w:rPr>
      </w:pPr>
    </w:p>
    <w:p w14:paraId="319C947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 Adjustment</w:t>
      </w:r>
      <w:r w:rsidRPr="00D27392">
        <w:rPr>
          <w:rFonts w:ascii="Times New Roman"/>
          <w:i/>
          <w:spacing w:val="-6"/>
        </w:rPr>
        <w:t xml:space="preserve"> </w:t>
      </w:r>
      <w:r w:rsidRPr="00D27392">
        <w:rPr>
          <w:rFonts w:ascii="Times New Roman"/>
          <w:i/>
        </w:rPr>
        <w:t>Trans</w:t>
      </w:r>
    </w:p>
    <w:p w14:paraId="5EF8C99C" w14:textId="77777777" w:rsidR="00B038F8" w:rsidRPr="00D27392" w:rsidRDefault="00B038F8" w:rsidP="00D27392">
      <w:pPr>
        <w:pStyle w:val="BodyText"/>
        <w:ind w:right="136"/>
      </w:pPr>
      <w:r w:rsidRPr="00D27392">
        <w:t>Enter appropriate users to this mail group who will receive electronic mail messages regarding</w:t>
      </w:r>
      <w:r w:rsidRPr="00D27392">
        <w:rPr>
          <w:spacing w:val="-31"/>
        </w:rPr>
        <w:t xml:space="preserve"> </w:t>
      </w:r>
      <w:r w:rsidRPr="00D27392">
        <w:t>Automatic Decrease Adjustment to Bills, balance discrepancies, and patient</w:t>
      </w:r>
      <w:r w:rsidRPr="00D27392">
        <w:rPr>
          <w:spacing w:val="-22"/>
        </w:rPr>
        <w:t xml:space="preserve"> </w:t>
      </w:r>
      <w:r w:rsidRPr="00D27392">
        <w:t>deaths.</w:t>
      </w:r>
    </w:p>
    <w:p w14:paraId="095B55D8" w14:textId="77777777" w:rsidR="00B038F8" w:rsidRDefault="00B038F8" w:rsidP="00B038F8">
      <w:pPr>
        <w:rPr>
          <w:rFonts w:ascii="Times New Roman" w:hAnsi="Times New Roman"/>
        </w:rPr>
      </w:pPr>
    </w:p>
    <w:p w14:paraId="0FF8EFB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IRS</w:t>
      </w:r>
    </w:p>
    <w:p w14:paraId="5C116525" w14:textId="77777777" w:rsidR="00B038F8" w:rsidRPr="00D27392" w:rsidRDefault="00B038F8" w:rsidP="00D27392">
      <w:pPr>
        <w:pStyle w:val="BodyText"/>
        <w:spacing w:line="252" w:lineRule="exact"/>
        <w:ind w:right="136"/>
      </w:pPr>
      <w:r w:rsidRPr="00D27392">
        <w:t>Enter appropriate users to this mail group necessary to monitor IRS</w:t>
      </w:r>
      <w:r w:rsidRPr="00D27392">
        <w:rPr>
          <w:spacing w:val="-23"/>
        </w:rPr>
        <w:t xml:space="preserve"> </w:t>
      </w:r>
      <w:r w:rsidRPr="00D27392">
        <w:t>transactions.</w:t>
      </w:r>
    </w:p>
    <w:p w14:paraId="22622D96" w14:textId="77777777" w:rsidR="00B038F8" w:rsidRDefault="00B038F8" w:rsidP="00B038F8">
      <w:pPr>
        <w:rPr>
          <w:rFonts w:ascii="Times New Roman" w:hAnsi="Times New Roman"/>
        </w:rPr>
      </w:pPr>
    </w:p>
    <w:p w14:paraId="2B7B919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MDA</w:t>
      </w:r>
    </w:p>
    <w:p w14:paraId="3E8DD767" w14:textId="77777777" w:rsidR="00B038F8" w:rsidRPr="00D27392" w:rsidRDefault="00B038F8" w:rsidP="00D27392">
      <w:pPr>
        <w:pStyle w:val="BodyText"/>
        <w:ind w:right="136"/>
      </w:pPr>
      <w:r w:rsidRPr="00D27392">
        <w:t>This is the Medicare Deductible Alert (MDA) queue that will receive all the MDA transmissions</w:t>
      </w:r>
      <w:r w:rsidRPr="00D27392">
        <w:rPr>
          <w:spacing w:val="-33"/>
        </w:rPr>
        <w:t xml:space="preserve"> </w:t>
      </w:r>
      <w:r w:rsidRPr="00D27392">
        <w:t>from Austin.</w:t>
      </w:r>
    </w:p>
    <w:p w14:paraId="628D5A11" w14:textId="77777777" w:rsidR="00B038F8" w:rsidRDefault="00B038F8" w:rsidP="00B038F8">
      <w:pPr>
        <w:rPr>
          <w:rFonts w:ascii="Times New Roman" w:hAnsi="Times New Roman"/>
        </w:rPr>
      </w:pPr>
    </w:p>
    <w:p w14:paraId="63C51B3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w:t>
      </w:r>
      <w:r w:rsidRPr="00D27392">
        <w:rPr>
          <w:rFonts w:ascii="Times New Roman"/>
          <w:i/>
          <w:spacing w:val="-5"/>
        </w:rPr>
        <w:t xml:space="preserve"> </w:t>
      </w:r>
      <w:r w:rsidRPr="00D27392">
        <w:rPr>
          <w:rFonts w:ascii="Times New Roman"/>
          <w:i/>
        </w:rPr>
        <w:t>ERROR</w:t>
      </w:r>
    </w:p>
    <w:p w14:paraId="1BB2BD91" w14:textId="77777777" w:rsidR="00B038F8" w:rsidRPr="00D27392" w:rsidRDefault="00B038F8" w:rsidP="00D27392">
      <w:pPr>
        <w:pStyle w:val="BodyText"/>
        <w:spacing w:line="252" w:lineRule="exact"/>
        <w:ind w:right="136"/>
      </w:pPr>
      <w:r w:rsidRPr="00D27392">
        <w:t>This group is for the background job when it finds any corruption in the table</w:t>
      </w:r>
      <w:r w:rsidRPr="00D27392">
        <w:rPr>
          <w:spacing w:val="-30"/>
        </w:rPr>
        <w:t xml:space="preserve"> </w:t>
      </w:r>
      <w:r w:rsidRPr="00D27392">
        <w:t>files.</w:t>
      </w:r>
    </w:p>
    <w:p w14:paraId="331F2550" w14:textId="77777777" w:rsidR="00B038F8" w:rsidRDefault="00B038F8" w:rsidP="00D27392">
      <w:pPr>
        <w:spacing w:before="1"/>
        <w:rPr>
          <w:rFonts w:ascii="Times New Roman" w:hAnsi="Times New Roman"/>
        </w:rPr>
      </w:pPr>
    </w:p>
    <w:p w14:paraId="4CE74C66"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FMS</w:t>
      </w:r>
    </w:p>
    <w:p w14:paraId="606AB2D4" w14:textId="77777777" w:rsidR="00B038F8" w:rsidRPr="00D27392" w:rsidRDefault="00B038F8" w:rsidP="00D27392">
      <w:pPr>
        <w:pStyle w:val="BodyText"/>
        <w:spacing w:line="252" w:lineRule="exact"/>
        <w:ind w:right="136"/>
      </w:pPr>
      <w:r w:rsidRPr="00D27392">
        <w:t>Information from FMS in reference to FMS documents is sent to this fiscal mail</w:t>
      </w:r>
      <w:r w:rsidRPr="00D27392">
        <w:rPr>
          <w:spacing w:val="-19"/>
        </w:rPr>
        <w:t xml:space="preserve"> </w:t>
      </w:r>
      <w:r w:rsidRPr="00D27392">
        <w:t>group.</w:t>
      </w:r>
    </w:p>
    <w:p w14:paraId="785B5DAE" w14:textId="77777777" w:rsidR="00B038F8" w:rsidRDefault="00B038F8" w:rsidP="00B038F8">
      <w:pPr>
        <w:rPr>
          <w:rFonts w:ascii="Times New Roman" w:hAnsi="Times New Roman"/>
        </w:rPr>
      </w:pPr>
    </w:p>
    <w:p w14:paraId="6425E747" w14:textId="77777777" w:rsidR="00B038F8" w:rsidRDefault="00B038F8" w:rsidP="00B038F8">
      <w:pPr>
        <w:spacing w:line="252" w:lineRule="exact"/>
        <w:ind w:left="100" w:right="136"/>
        <w:rPr>
          <w:rFonts w:ascii="Times New Roman" w:hAnsi="Times New Roman"/>
        </w:rPr>
      </w:pPr>
      <w:r>
        <w:rPr>
          <w:rFonts w:ascii="Times New Roman"/>
          <w:i/>
        </w:rPr>
        <w:t>CARC_RARC_DATA</w:t>
      </w:r>
    </w:p>
    <w:p w14:paraId="1D266D6E" w14:textId="77777777" w:rsidR="00B038F8" w:rsidRDefault="00B038F8" w:rsidP="00B038F8">
      <w:pPr>
        <w:pStyle w:val="BodyText"/>
      </w:pPr>
      <w:r>
        <w:t>This mail group receives and processes Claim Adjustment Reason Codes (CARC) and Remittance</w:t>
      </w:r>
      <w:r>
        <w:rPr>
          <w:spacing w:val="-26"/>
        </w:rPr>
        <w:t xml:space="preserve"> </w:t>
      </w:r>
      <w:r>
        <w:t>Advice Remark Codes (RARC) table</w:t>
      </w:r>
      <w:r>
        <w:rPr>
          <w:spacing w:val="-8"/>
        </w:rPr>
        <w:t xml:space="preserve"> </w:t>
      </w:r>
      <w:r>
        <w:t>updates.</w:t>
      </w:r>
    </w:p>
    <w:p w14:paraId="6640D83F" w14:textId="77777777" w:rsidR="00B038F8" w:rsidRDefault="00B038F8" w:rsidP="00B038F8">
      <w:pPr>
        <w:rPr>
          <w:rFonts w:ascii="Times New Roman" w:hAnsi="Times New Roman"/>
        </w:rPr>
      </w:pPr>
    </w:p>
    <w:p w14:paraId="60B4C712" w14:textId="77777777" w:rsidR="00B038F8" w:rsidRPr="00D27392" w:rsidRDefault="00B038F8" w:rsidP="00D27392">
      <w:pPr>
        <w:ind w:left="100" w:right="136"/>
        <w:rPr>
          <w:rFonts w:ascii="Times New Roman" w:hAnsi="Times New Roman"/>
        </w:rPr>
      </w:pPr>
      <w:r w:rsidRPr="00D27392">
        <w:rPr>
          <w:rFonts w:ascii="Times New Roman"/>
          <w:i/>
        </w:rPr>
        <w:t>RCDPE</w:t>
      </w:r>
      <w:r w:rsidRPr="00D27392">
        <w:rPr>
          <w:rFonts w:ascii="Times New Roman"/>
          <w:i/>
          <w:spacing w:val="-2"/>
        </w:rPr>
        <w:t xml:space="preserve"> </w:t>
      </w:r>
      <w:r w:rsidRPr="00D27392">
        <w:rPr>
          <w:rFonts w:ascii="Times New Roman"/>
          <w:i/>
        </w:rPr>
        <w:t>PAYMENTS</w:t>
      </w:r>
    </w:p>
    <w:p w14:paraId="1245E3BF" w14:textId="77777777" w:rsidR="00B038F8" w:rsidRPr="00D27392" w:rsidRDefault="00B038F8" w:rsidP="00D27392">
      <w:pPr>
        <w:pStyle w:val="BodyText"/>
        <w:spacing w:before="54"/>
        <w:ind w:right="136"/>
      </w:pPr>
      <w:r w:rsidRPr="00D27392">
        <w:t>This group receives bulletins and reports from AR Nightly Process and all EDI Lockbox jobs apart</w:t>
      </w:r>
      <w:r w:rsidRPr="00D27392">
        <w:rPr>
          <w:spacing w:val="-29"/>
        </w:rPr>
        <w:t xml:space="preserve"> </w:t>
      </w:r>
      <w:r w:rsidRPr="00D27392">
        <w:t>from exception</w:t>
      </w:r>
      <w:r w:rsidRPr="00D27392">
        <w:rPr>
          <w:spacing w:val="-5"/>
        </w:rPr>
        <w:t xml:space="preserve"> </w:t>
      </w:r>
      <w:r w:rsidRPr="00D27392">
        <w:t>processing.</w:t>
      </w:r>
    </w:p>
    <w:p w14:paraId="1E3EC093" w14:textId="77777777" w:rsidR="00B038F8" w:rsidRDefault="00B038F8" w:rsidP="00B038F8">
      <w:pPr>
        <w:rPr>
          <w:rFonts w:ascii="Times New Roman" w:hAnsi="Times New Roman"/>
        </w:rPr>
      </w:pPr>
    </w:p>
    <w:p w14:paraId="686E84F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7"/>
        </w:rPr>
        <w:t xml:space="preserve"> </w:t>
      </w:r>
      <w:r w:rsidRPr="00D27392">
        <w:rPr>
          <w:rFonts w:ascii="Times New Roman"/>
          <w:i/>
        </w:rPr>
        <w:t>EXCEPTIONS</w:t>
      </w:r>
    </w:p>
    <w:p w14:paraId="72F0E9F3" w14:textId="77777777" w:rsidR="00B038F8" w:rsidRPr="00D27392" w:rsidRDefault="00B038F8" w:rsidP="00D27392">
      <w:pPr>
        <w:pStyle w:val="BodyText"/>
        <w:spacing w:before="1"/>
        <w:ind w:right="136"/>
      </w:pPr>
      <w:r w:rsidRPr="00D27392">
        <w:t>This group receives bulletins generated when errors are detected in incoming payment</w:t>
      </w:r>
      <w:r w:rsidRPr="00D27392">
        <w:rPr>
          <w:spacing w:val="-26"/>
        </w:rPr>
        <w:t xml:space="preserve"> </w:t>
      </w:r>
      <w:r w:rsidRPr="00D27392">
        <w:t>messages.</w:t>
      </w:r>
    </w:p>
    <w:p w14:paraId="1F4BFBC7" w14:textId="77777777" w:rsidR="00B038F8" w:rsidRPr="00D27392" w:rsidRDefault="00B038F8" w:rsidP="00D27392">
      <w:pPr>
        <w:spacing w:before="10"/>
        <w:rPr>
          <w:rFonts w:ascii="Times New Roman" w:hAnsi="Times New Roman"/>
          <w:sz w:val="21"/>
        </w:rPr>
      </w:pPr>
    </w:p>
    <w:p w14:paraId="4106B55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9"/>
        </w:rPr>
        <w:t xml:space="preserve"> </w:t>
      </w:r>
      <w:r w:rsidRPr="00D27392">
        <w:rPr>
          <w:rFonts w:ascii="Times New Roman"/>
          <w:i/>
        </w:rPr>
        <w:t>MGMT</w:t>
      </w:r>
    </w:p>
    <w:p w14:paraId="3968BA34" w14:textId="77777777" w:rsidR="00B038F8" w:rsidRPr="00D27392" w:rsidRDefault="00B038F8" w:rsidP="00D27392">
      <w:pPr>
        <w:pStyle w:val="BodyText"/>
        <w:spacing w:before="1"/>
        <w:ind w:right="136"/>
      </w:pPr>
      <w:r w:rsidRPr="00D27392">
        <w:t>This group receives bulletins that are sent when a transferred message is accepted by another</w:t>
      </w:r>
      <w:r w:rsidRPr="00D27392">
        <w:rPr>
          <w:spacing w:val="-25"/>
        </w:rPr>
        <w:t xml:space="preserve"> </w:t>
      </w:r>
      <w:r w:rsidRPr="00D27392">
        <w:t>site.</w:t>
      </w:r>
    </w:p>
    <w:p w14:paraId="01BC3BAE" w14:textId="77777777" w:rsidR="00B038F8" w:rsidRDefault="00B038F8" w:rsidP="00B038F8">
      <w:pPr>
        <w:rPr>
          <w:rFonts w:ascii="Times New Roman" w:hAnsi="Times New Roman"/>
        </w:rPr>
      </w:pPr>
    </w:p>
    <w:p w14:paraId="2D4A2D12"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RCDPE</w:t>
      </w:r>
      <w:r w:rsidRPr="00D27392">
        <w:rPr>
          <w:rFonts w:ascii="Times New Roman"/>
          <w:i/>
          <w:spacing w:val="-5"/>
        </w:rPr>
        <w:t xml:space="preserve"> </w:t>
      </w:r>
      <w:r w:rsidRPr="00D27392">
        <w:rPr>
          <w:rFonts w:ascii="Times New Roman"/>
          <w:i/>
        </w:rPr>
        <w:t>AUDIT</w:t>
      </w:r>
    </w:p>
    <w:p w14:paraId="11AFE17D" w14:textId="77777777" w:rsidR="00B038F8" w:rsidRPr="00D27392" w:rsidRDefault="00B038F8" w:rsidP="00D27392">
      <w:pPr>
        <w:pStyle w:val="BodyText"/>
        <w:ind w:right="136"/>
      </w:pPr>
      <w:r w:rsidRPr="00D27392">
        <w:t>This group receives bulletins from audited options within the EDI Lockbox menu and</w:t>
      </w:r>
      <w:r w:rsidRPr="00D27392">
        <w:rPr>
          <w:spacing w:val="-28"/>
        </w:rPr>
        <w:t xml:space="preserve"> </w:t>
      </w:r>
      <w:r w:rsidRPr="00D27392">
        <w:t>workload notifications for outstanding unprocessed EDI transaction from the AR Nightly</w:t>
      </w:r>
      <w:r w:rsidRPr="00D27392">
        <w:rPr>
          <w:spacing w:val="-27"/>
        </w:rPr>
        <w:t xml:space="preserve"> </w:t>
      </w:r>
      <w:r w:rsidRPr="00D27392">
        <w:t>Process.</w:t>
      </w:r>
    </w:p>
    <w:p w14:paraId="236A29A4" w14:textId="77777777" w:rsidR="00B038F8" w:rsidRDefault="00B038F8" w:rsidP="00B038F8">
      <w:pPr>
        <w:rPr>
          <w:rFonts w:ascii="Times New Roman" w:hAnsi="Times New Roman"/>
        </w:rPr>
      </w:pPr>
    </w:p>
    <w:p w14:paraId="3ACC3904" w14:textId="77777777" w:rsidR="00B038F8" w:rsidRPr="00D27392" w:rsidRDefault="00B038F8" w:rsidP="00D27392">
      <w:pPr>
        <w:ind w:left="100" w:right="136"/>
        <w:rPr>
          <w:rFonts w:ascii="Times New Roman" w:hAnsi="Times New Roman"/>
        </w:rPr>
      </w:pPr>
      <w:r w:rsidRPr="00D27392">
        <w:rPr>
          <w:rFonts w:ascii="Times New Roman"/>
          <w:i/>
        </w:rPr>
        <w:t>RCDPE MOVE</w:t>
      </w:r>
      <w:r w:rsidRPr="00D27392">
        <w:rPr>
          <w:rFonts w:ascii="Times New Roman"/>
          <w:i/>
          <w:spacing w:val="-5"/>
        </w:rPr>
        <w:t xml:space="preserve"> </w:t>
      </w:r>
      <w:r w:rsidRPr="00D27392">
        <w:rPr>
          <w:rFonts w:ascii="Times New Roman"/>
          <w:i/>
        </w:rPr>
        <w:t>COPY</w:t>
      </w:r>
    </w:p>
    <w:p w14:paraId="47B43062" w14:textId="77777777" w:rsidR="00B038F8" w:rsidRPr="00D27392" w:rsidRDefault="00B038F8" w:rsidP="00D27392">
      <w:pPr>
        <w:pStyle w:val="BodyText"/>
        <w:spacing w:before="2"/>
        <w:ind w:right="136"/>
      </w:pPr>
      <w:r w:rsidRPr="00D27392">
        <w:t>This group receives bulletins from the AR Nightly Process of any inactive claim explanation of</w:t>
      </w:r>
      <w:r w:rsidRPr="00D27392">
        <w:rPr>
          <w:spacing w:val="-36"/>
        </w:rPr>
        <w:t xml:space="preserve"> </w:t>
      </w:r>
      <w:r w:rsidRPr="00D27392">
        <w:t>benefits (EOB) moved or copied in the prior 24</w:t>
      </w:r>
      <w:r w:rsidRPr="00D27392">
        <w:rPr>
          <w:spacing w:val="-10"/>
        </w:rPr>
        <w:t xml:space="preserve"> </w:t>
      </w:r>
      <w:r w:rsidRPr="00D27392">
        <w:t>hours.</w:t>
      </w:r>
    </w:p>
    <w:p w14:paraId="66B108F3" w14:textId="77777777" w:rsidR="00B038F8" w:rsidRDefault="00B038F8" w:rsidP="00B038F8">
      <w:pPr>
        <w:rPr>
          <w:rFonts w:ascii="Times New Roman" w:hAnsi="Times New Roman"/>
        </w:rPr>
      </w:pPr>
    </w:p>
    <w:p w14:paraId="0CA89BAF" w14:textId="77777777" w:rsidR="004C4431" w:rsidRPr="007E7F07" w:rsidRDefault="004C4431" w:rsidP="004C4431">
      <w:pPr>
        <w:rPr>
          <w:rFonts w:ascii="Times New Roman" w:hAnsi="Times New Roman"/>
          <w:szCs w:val="22"/>
        </w:rPr>
      </w:pPr>
      <w:r w:rsidRPr="007E7F07">
        <w:rPr>
          <w:rFonts w:ascii="Times New Roman" w:hAnsi="Times New Roman"/>
          <w:szCs w:val="22"/>
        </w:rPr>
        <w:t>TCSP</w:t>
      </w:r>
    </w:p>
    <w:p w14:paraId="3B693E86" w14:textId="77777777" w:rsidR="004C4431" w:rsidRPr="007E7F07"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VistA to the AITC.  The </w:t>
      </w:r>
      <w:r w:rsidR="000259B5" w:rsidRPr="007E7F07">
        <w:rPr>
          <w:rFonts w:ascii="Times New Roman" w:hAnsi="Times New Roman"/>
          <w:szCs w:val="22"/>
        </w:rPr>
        <w:t xml:space="preserve">Q-TPL.VA.GOV </w:t>
      </w:r>
      <w:r w:rsidRPr="007E7F07">
        <w:rPr>
          <w:rFonts w:ascii="Times New Roman" w:hAnsi="Times New Roman"/>
          <w:szCs w:val="22"/>
        </w:rPr>
        <w:t xml:space="preserve"> domain will be used to transmit Due Process Notification (DPN) transmissions from VistA to the AITC.  The </w:t>
      </w:r>
      <w:r w:rsidR="000259B5" w:rsidRPr="007E7F07">
        <w:rPr>
          <w:rFonts w:ascii="Times New Roman" w:hAnsi="Times New Roman"/>
          <w:szCs w:val="22"/>
        </w:rPr>
        <w:t xml:space="preserve">Q-TPU.VA.GOV </w:t>
      </w:r>
      <w:r w:rsidRPr="007E7F07">
        <w:rPr>
          <w:rFonts w:ascii="Times New Roman" w:hAnsi="Times New Roman"/>
          <w:szCs w:val="22"/>
        </w:rPr>
        <w:t xml:space="preserve"> domain will be used for Unprocessable file transmissions.</w:t>
      </w:r>
    </w:p>
    <w:p w14:paraId="4F906C20" w14:textId="77777777" w:rsidR="004C4431" w:rsidRPr="007E7F07" w:rsidRDefault="004C4431" w:rsidP="004C4431">
      <w:pPr>
        <w:rPr>
          <w:rFonts w:ascii="Times New Roman" w:hAnsi="Times New Roman"/>
          <w:szCs w:val="22"/>
        </w:rPr>
      </w:pPr>
    </w:p>
    <w:p w14:paraId="30B13AF4" w14:textId="77777777" w:rsidR="00B038F8" w:rsidRPr="00D27392" w:rsidRDefault="00B038F8" w:rsidP="00D27392">
      <w:pPr>
        <w:pStyle w:val="BodyText"/>
        <w:ind w:right="136"/>
      </w:pPr>
      <w:r w:rsidRPr="00D27392">
        <w:rPr>
          <w:u w:val="single" w:color="000000"/>
        </w:rPr>
        <w:t>Accounts Receivable Nightly Process Background Job – PRCA NIGHTLY</w:t>
      </w:r>
      <w:r w:rsidRPr="00D27392">
        <w:rPr>
          <w:spacing w:val="-18"/>
          <w:u w:val="single" w:color="000000"/>
        </w:rPr>
        <w:t xml:space="preserve"> </w:t>
      </w:r>
      <w:r w:rsidRPr="00D27392">
        <w:rPr>
          <w:u w:val="single" w:color="000000"/>
        </w:rPr>
        <w:t>PROCESS</w:t>
      </w:r>
    </w:p>
    <w:p w14:paraId="1A2F72F7" w14:textId="77777777" w:rsidR="00B038F8" w:rsidRPr="00D27392" w:rsidRDefault="00B038F8" w:rsidP="00D27392">
      <w:pPr>
        <w:spacing w:before="9"/>
        <w:rPr>
          <w:rFonts w:ascii="Times New Roman" w:hAnsi="Times New Roman"/>
          <w:sz w:val="15"/>
        </w:rPr>
      </w:pPr>
    </w:p>
    <w:p w14:paraId="295A3CC8" w14:textId="77777777" w:rsidR="00B038F8" w:rsidRPr="00D27392" w:rsidRDefault="00B038F8" w:rsidP="00D27392">
      <w:pPr>
        <w:pStyle w:val="BodyText"/>
        <w:spacing w:before="72"/>
        <w:ind w:right="136"/>
      </w:pPr>
      <w:r w:rsidRPr="00D27392">
        <w:t>The PRCA NIGHTLY PROCESS option should be queued to run daily at a recommended time of</w:t>
      </w:r>
      <w:r w:rsidRPr="00D27392">
        <w:rPr>
          <w:spacing w:val="-26"/>
        </w:rPr>
        <w:t xml:space="preserve"> </w:t>
      </w:r>
      <w:r w:rsidRPr="00D27392">
        <w:t>2am. The following jobs are driven by the</w:t>
      </w:r>
      <w:r w:rsidRPr="00D27392">
        <w:rPr>
          <w:spacing w:val="-12"/>
        </w:rPr>
        <w:t xml:space="preserve"> </w:t>
      </w:r>
      <w:r w:rsidRPr="00D27392">
        <w:t>process.</w:t>
      </w:r>
    </w:p>
    <w:p w14:paraId="05DA9056" w14:textId="77777777" w:rsidR="00B038F8" w:rsidRDefault="00B038F8" w:rsidP="00B038F8">
      <w:pPr>
        <w:rPr>
          <w:rFonts w:ascii="Times New Roman" w:hAnsi="Times New Roman"/>
        </w:rPr>
      </w:pPr>
    </w:p>
    <w:p w14:paraId="2CDFF841" w14:textId="1D176A93" w:rsidR="00B038F8" w:rsidRDefault="00B038F8" w:rsidP="00D27392">
      <w:pPr>
        <w:pStyle w:val="ListParagraph"/>
        <w:widowControl w:val="0"/>
        <w:numPr>
          <w:ilvl w:val="0"/>
          <w:numId w:val="25"/>
        </w:numPr>
        <w:tabs>
          <w:tab w:val="left" w:pos="461"/>
        </w:tabs>
        <w:overflowPunct/>
        <w:autoSpaceDE/>
        <w:autoSpaceDN/>
        <w:adjustRightInd/>
        <w:ind w:right="4176"/>
        <w:textAlignment w:val="auto"/>
        <w:rPr>
          <w:rFonts w:ascii="Times New Roman" w:hAnsi="Times New Roman"/>
        </w:rPr>
      </w:pPr>
      <w:r w:rsidRPr="00101C38">
        <w:rPr>
          <w:rFonts w:ascii="Times New Roman" w:hAnsi="Times New Roman"/>
        </w:rPr>
        <w:t>Verification of the following Accounts Receivable</w:t>
      </w:r>
      <w:r w:rsidRPr="00D27392">
        <w:rPr>
          <w:rFonts w:ascii="Times New Roman"/>
          <w:spacing w:val="-22"/>
        </w:rPr>
        <w:t xml:space="preserve"> </w:t>
      </w:r>
      <w:r w:rsidRPr="00D27392">
        <w:rPr>
          <w:rFonts w:ascii="Times New Roman"/>
        </w:rPr>
        <w:t>files.</w:t>
      </w:r>
    </w:p>
    <w:p w14:paraId="7290F278"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3DB2E68C" w14:textId="77777777" w:rsidR="004C4431" w:rsidRPr="007E7F07" w:rsidRDefault="00B038F8" w:rsidP="004C4431">
      <w:pPr>
        <w:ind w:left="360"/>
        <w:rPr>
          <w:rFonts w:ascii="Times New Roman" w:hAnsi="Times New Roman"/>
          <w:szCs w:val="22"/>
        </w:rPr>
      </w:pPr>
      <w:r w:rsidRPr="00D27392">
        <w:t>ACCOUNTS RECEIVABLE CATEGORY</w:t>
      </w:r>
      <w:r w:rsidRPr="00D27392">
        <w:rPr>
          <w:spacing w:val="-9"/>
        </w:rPr>
        <w:t xml:space="preserve"> </w:t>
      </w:r>
      <w:r w:rsidRPr="00D27392">
        <w:t>(#430.2)</w:t>
      </w:r>
    </w:p>
    <w:p w14:paraId="27439441" w14:textId="2660529C" w:rsidR="00B038F8" w:rsidRPr="00D27392" w:rsidRDefault="00B038F8" w:rsidP="00D27392">
      <w:pPr>
        <w:pStyle w:val="BodyText"/>
        <w:spacing w:before="1"/>
        <w:ind w:right="4176" w:firstLine="360"/>
      </w:pPr>
      <w:r w:rsidRPr="00D27392">
        <w:t>ACCOUNTS RECEIVABLE TRANS.TYPE</w:t>
      </w:r>
      <w:r w:rsidRPr="00D27392">
        <w:rPr>
          <w:spacing w:val="-17"/>
        </w:rPr>
        <w:t xml:space="preserve"> </w:t>
      </w:r>
      <w:r w:rsidRPr="00D27392">
        <w:t>(#430.3)</w:t>
      </w:r>
    </w:p>
    <w:p w14:paraId="669B55C1" w14:textId="77777777" w:rsidR="00B038F8" w:rsidRDefault="00B038F8" w:rsidP="00D27392">
      <w:pPr>
        <w:spacing w:before="1"/>
        <w:rPr>
          <w:rFonts w:ascii="Times New Roman" w:hAnsi="Times New Roman"/>
        </w:rPr>
      </w:pPr>
    </w:p>
    <w:p w14:paraId="7035CCA3" w14:textId="77777777" w:rsidR="00B038F8" w:rsidRPr="00D27392" w:rsidRDefault="00B038F8" w:rsidP="00D27392">
      <w:pPr>
        <w:pStyle w:val="BodyText"/>
        <w:ind w:left="460" w:right="136"/>
      </w:pPr>
      <w:r w:rsidRPr="00D27392">
        <w:t>If these files do not match what was distributed by the Accounts Receivable package, a</w:t>
      </w:r>
      <w:r w:rsidRPr="00D27392">
        <w:rPr>
          <w:spacing w:val="-23"/>
        </w:rPr>
        <w:t xml:space="preserve"> </w:t>
      </w:r>
      <w:r w:rsidRPr="00D27392">
        <w:t>MailMan bulletin, PRCA NIGHTLY PROCESS ABORT, is sent to the mail groups defined in the bulletin</w:t>
      </w:r>
      <w:r w:rsidRPr="00D27392">
        <w:rPr>
          <w:spacing w:val="-27"/>
        </w:rPr>
        <w:t xml:space="preserve"> </w:t>
      </w:r>
      <w:r w:rsidRPr="00D27392">
        <w:t>and the PRCA NIGHTLY PROCESS will</w:t>
      </w:r>
      <w:r w:rsidRPr="00D27392">
        <w:rPr>
          <w:spacing w:val="-11"/>
        </w:rPr>
        <w:t xml:space="preserve"> </w:t>
      </w:r>
      <w:r w:rsidRPr="00D27392">
        <w:t>stop.</w:t>
      </w:r>
    </w:p>
    <w:p w14:paraId="5AF88F43" w14:textId="77777777" w:rsidR="00B038F8" w:rsidRDefault="00B038F8" w:rsidP="00D27392">
      <w:pPr>
        <w:rPr>
          <w:rFonts w:ascii="Times New Roman" w:hAnsi="Times New Roman"/>
        </w:rPr>
      </w:pPr>
    </w:p>
    <w:p w14:paraId="0C9CD58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Interest and administrative charges are added to non -patient type</w:t>
      </w:r>
      <w:r w:rsidRPr="00D27392">
        <w:rPr>
          <w:rFonts w:ascii="Times New Roman"/>
          <w:spacing w:val="-10"/>
        </w:rPr>
        <w:t xml:space="preserve"> </w:t>
      </w:r>
      <w:r w:rsidRPr="00D27392">
        <w:rPr>
          <w:rFonts w:ascii="Times New Roman"/>
        </w:rPr>
        <w:t>bills.</w:t>
      </w:r>
    </w:p>
    <w:p w14:paraId="77B8943A" w14:textId="77777777" w:rsidR="00B038F8" w:rsidRPr="00D27392" w:rsidRDefault="00B038F8" w:rsidP="00D27392">
      <w:pPr>
        <w:spacing w:before="10"/>
        <w:rPr>
          <w:rFonts w:ascii="Times New Roman" w:hAnsi="Times New Roman"/>
          <w:sz w:val="21"/>
        </w:rPr>
      </w:pPr>
    </w:p>
    <w:p w14:paraId="7F1B5C65" w14:textId="13435391" w:rsidR="00B038F8" w:rsidRDefault="00B038F8" w:rsidP="00D27392">
      <w:pPr>
        <w:pStyle w:val="ListParagraph"/>
        <w:widowControl w:val="0"/>
        <w:numPr>
          <w:ilvl w:val="0"/>
          <w:numId w:val="25"/>
        </w:numPr>
        <w:tabs>
          <w:tab w:val="left" w:pos="461"/>
        </w:tabs>
        <w:overflowPunct/>
        <w:autoSpaceDE/>
        <w:autoSpaceDN/>
        <w:adjustRightInd/>
        <w:ind w:right="510"/>
        <w:textAlignment w:val="auto"/>
        <w:rPr>
          <w:rFonts w:ascii="Times New Roman" w:hAnsi="Times New Roman"/>
        </w:rPr>
      </w:pPr>
      <w:r>
        <w:rPr>
          <w:rFonts w:ascii="Times New Roman" w:hAnsi="Times New Roman"/>
        </w:rPr>
        <w:t>The CCPC Patient Statements are processed if it is five days before the site’s statement day.</w:t>
      </w:r>
      <w:r w:rsidRPr="00D27392">
        <w:rPr>
          <w:rFonts w:ascii="Times New Roman" w:hAnsi="Times New Roman"/>
          <w:spacing w:val="32"/>
        </w:rPr>
        <w:t xml:space="preserve"> </w:t>
      </w:r>
      <w:r w:rsidR="004C4431" w:rsidRPr="007E7F07">
        <w:rPr>
          <w:rFonts w:ascii="Times New Roman" w:hAnsi="Times New Roman"/>
          <w:szCs w:val="22"/>
        </w:rPr>
        <w:t xml:space="preserve"> </w:t>
      </w:r>
      <w:r>
        <w:rPr>
          <w:rFonts w:ascii="Times New Roman" w:hAnsi="Times New Roman"/>
        </w:rPr>
        <w:t>This includes setting OPEN status bills to a status of ACTIVE and setting OPEN prepayments</w:t>
      </w:r>
      <w:r w:rsidRPr="00D27392">
        <w:rPr>
          <w:rFonts w:ascii="Times New Roman" w:hAnsi="Times New Roman"/>
          <w:spacing w:val="-19"/>
        </w:rPr>
        <w:t xml:space="preserve"> </w:t>
      </w:r>
      <w:r>
        <w:rPr>
          <w:rFonts w:ascii="Times New Roman" w:hAnsi="Times New Roman"/>
        </w:rPr>
        <w:t>to REFUND REVIEW if the bills are ready for REFUND</w:t>
      </w:r>
      <w:r w:rsidRPr="00D27392">
        <w:rPr>
          <w:rFonts w:ascii="Times New Roman" w:hAnsi="Times New Roman"/>
          <w:spacing w:val="-12"/>
        </w:rPr>
        <w:t xml:space="preserve"> </w:t>
      </w:r>
      <w:r>
        <w:rPr>
          <w:rFonts w:ascii="Times New Roman" w:hAnsi="Times New Roman"/>
        </w:rPr>
        <w:t>REVIEW.</w:t>
      </w:r>
    </w:p>
    <w:p w14:paraId="57B47B1D" w14:textId="77777777" w:rsidR="00B038F8" w:rsidRPr="00101C38" w:rsidRDefault="00B038F8" w:rsidP="00D27392">
      <w:pPr>
        <w:spacing w:before="1"/>
        <w:rPr>
          <w:rFonts w:ascii="Times New Roman" w:hAnsi="Times New Roman"/>
        </w:rPr>
      </w:pPr>
    </w:p>
    <w:p w14:paraId="18E998D3" w14:textId="49CFD6DA" w:rsidR="004C4431" w:rsidRPr="007E7F07" w:rsidRDefault="004C4431" w:rsidP="00101C38">
      <w:pPr>
        <w:numPr>
          <w:ilvl w:val="0"/>
          <w:numId w:val="25"/>
        </w:numPr>
        <w:rPr>
          <w:rFonts w:ascii="Times New Roman" w:hAnsi="Times New Roman"/>
          <w:szCs w:val="22"/>
        </w:rPr>
      </w:pPr>
      <w:r w:rsidRPr="007E7F07">
        <w:rPr>
          <w:rFonts w:ascii="Times New Roman" w:hAnsi="Times New Roman"/>
          <w:szCs w:val="22"/>
        </w:rPr>
        <w:t>Transmits Cross-Servicing documents.</w:t>
      </w:r>
    </w:p>
    <w:p w14:paraId="5498A480" w14:textId="77777777" w:rsidR="004C4431" w:rsidRPr="007E7F07" w:rsidRDefault="004C4431" w:rsidP="004C4431">
      <w:pPr>
        <w:pStyle w:val="ListParagraph"/>
        <w:rPr>
          <w:sz w:val="23"/>
        </w:rPr>
      </w:pPr>
    </w:p>
    <w:p w14:paraId="41E3DB1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Statement days for non-patient type bills are set or</w:t>
      </w:r>
      <w:r w:rsidRPr="00D27392">
        <w:rPr>
          <w:rFonts w:ascii="Times New Roman"/>
          <w:spacing w:val="-4"/>
        </w:rPr>
        <w:t xml:space="preserve"> </w:t>
      </w:r>
      <w:r w:rsidRPr="00D27392">
        <w:rPr>
          <w:rFonts w:ascii="Times New Roman"/>
        </w:rPr>
        <w:t>reset.</w:t>
      </w:r>
    </w:p>
    <w:p w14:paraId="5D587C69" w14:textId="77777777" w:rsidR="00B038F8" w:rsidRPr="00D27392" w:rsidRDefault="00B038F8" w:rsidP="00D27392">
      <w:pPr>
        <w:spacing w:before="11"/>
        <w:rPr>
          <w:rFonts w:ascii="Times New Roman" w:hAnsi="Times New Roman"/>
          <w:sz w:val="23"/>
        </w:rPr>
      </w:pPr>
    </w:p>
    <w:p w14:paraId="26A9A26F" w14:textId="60238148" w:rsidR="00B038F8" w:rsidRDefault="00B038F8" w:rsidP="00D27392">
      <w:pPr>
        <w:pStyle w:val="ListParagraph"/>
        <w:widowControl w:val="0"/>
        <w:numPr>
          <w:ilvl w:val="0"/>
          <w:numId w:val="25"/>
        </w:numPr>
        <w:tabs>
          <w:tab w:val="left" w:pos="461"/>
        </w:tabs>
        <w:overflowPunct/>
        <w:autoSpaceDE/>
        <w:autoSpaceDN/>
        <w:adjustRightInd/>
        <w:spacing w:line="242" w:lineRule="auto"/>
        <w:ind w:right="4683"/>
        <w:textAlignment w:val="auto"/>
        <w:rPr>
          <w:rFonts w:ascii="Times New Roman" w:hAnsi="Times New Roman"/>
        </w:rPr>
      </w:pPr>
      <w:r w:rsidRPr="00D27392">
        <w:rPr>
          <w:rFonts w:ascii="Times New Roman"/>
        </w:rPr>
        <w:t>Receipts are checked for the following</w:t>
      </w:r>
      <w:r w:rsidRPr="00D27392">
        <w:rPr>
          <w:rFonts w:ascii="Times New Roman"/>
          <w:spacing w:val="-16"/>
        </w:rPr>
        <w:t xml:space="preserve"> </w:t>
      </w:r>
      <w:r w:rsidRPr="00D27392">
        <w:rPr>
          <w:rFonts w:ascii="Times New Roman"/>
        </w:rPr>
        <w:t>conditions:</w:t>
      </w:r>
    </w:p>
    <w:p w14:paraId="7EEBB8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3403F74C" w14:textId="77777777" w:rsidR="004C4431" w:rsidRPr="007E7F07" w:rsidRDefault="00B038F8" w:rsidP="004C4431">
      <w:pPr>
        <w:ind w:left="360"/>
        <w:rPr>
          <w:rFonts w:ascii="Times New Roman" w:hAnsi="Times New Roman"/>
          <w:szCs w:val="22"/>
        </w:rPr>
      </w:pPr>
      <w:r w:rsidRPr="00D27392">
        <w:t>Receipt has not been</w:t>
      </w:r>
      <w:r w:rsidRPr="00D27392">
        <w:rPr>
          <w:spacing w:val="-6"/>
        </w:rPr>
        <w:t xml:space="preserve"> </w:t>
      </w:r>
      <w:r w:rsidRPr="00D27392">
        <w:t>processed.</w:t>
      </w:r>
    </w:p>
    <w:p w14:paraId="54C95171" w14:textId="4D2397C6" w:rsidR="00B038F8" w:rsidRPr="00D27392" w:rsidRDefault="00B038F8" w:rsidP="00D27392">
      <w:pPr>
        <w:pStyle w:val="BodyText"/>
        <w:spacing w:line="242" w:lineRule="auto"/>
        <w:ind w:right="5985" w:firstLine="360"/>
      </w:pPr>
      <w:r w:rsidRPr="00D27392">
        <w:t>Receipt is ready for</w:t>
      </w:r>
      <w:r w:rsidRPr="00D27392">
        <w:rPr>
          <w:spacing w:val="-11"/>
        </w:rPr>
        <w:t xml:space="preserve"> </w:t>
      </w:r>
      <w:r w:rsidRPr="00D27392">
        <w:t>posting.</w:t>
      </w:r>
    </w:p>
    <w:p w14:paraId="4A464314" w14:textId="77777777" w:rsidR="00B038F8" w:rsidRPr="00D27392" w:rsidRDefault="00B038F8" w:rsidP="00D27392">
      <w:pPr>
        <w:spacing w:before="10"/>
        <w:rPr>
          <w:rFonts w:ascii="Times New Roman" w:hAnsi="Times New Roman"/>
          <w:sz w:val="21"/>
        </w:rPr>
      </w:pPr>
    </w:p>
    <w:p w14:paraId="048826BE" w14:textId="77777777" w:rsidR="00B038F8" w:rsidRPr="00D27392" w:rsidRDefault="00B038F8" w:rsidP="00D27392">
      <w:pPr>
        <w:pStyle w:val="BodyText"/>
        <w:ind w:left="460" w:right="136"/>
      </w:pPr>
      <w:r w:rsidRPr="00D27392">
        <w:t>If any of these conditions exist, a MailMan message is sent to the PRCA ERROR mail</w:t>
      </w:r>
      <w:r w:rsidRPr="00D27392">
        <w:rPr>
          <w:spacing w:val="-26"/>
        </w:rPr>
        <w:t xml:space="preserve"> </w:t>
      </w:r>
      <w:r w:rsidRPr="00D27392">
        <w:t>group.</w:t>
      </w:r>
    </w:p>
    <w:p w14:paraId="7642FDA5" w14:textId="77777777" w:rsidR="00B038F8" w:rsidRPr="00D27392" w:rsidRDefault="00B038F8" w:rsidP="00D27392">
      <w:pPr>
        <w:spacing w:before="10"/>
        <w:rPr>
          <w:rFonts w:ascii="Times New Roman" w:hAnsi="Times New Roman"/>
          <w:sz w:val="21"/>
        </w:rPr>
      </w:pPr>
    </w:p>
    <w:p w14:paraId="03098CBF" w14:textId="51275AB3" w:rsidR="00B038F8" w:rsidRDefault="006A4EF1"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Receipts older than seven years</w:t>
      </w:r>
      <w:r w:rsidR="00B038F8" w:rsidRPr="00D27392">
        <w:rPr>
          <w:rFonts w:ascii="Times New Roman"/>
        </w:rPr>
        <w:t xml:space="preserve"> are</w:t>
      </w:r>
      <w:r w:rsidR="00B038F8" w:rsidRPr="00D27392">
        <w:rPr>
          <w:rFonts w:ascii="Times New Roman"/>
          <w:spacing w:val="-7"/>
        </w:rPr>
        <w:t xml:space="preserve"> </w:t>
      </w:r>
      <w:r w:rsidR="00B038F8" w:rsidRPr="00D27392">
        <w:rPr>
          <w:rFonts w:ascii="Times New Roman"/>
        </w:rPr>
        <w:t>purged.</w:t>
      </w:r>
    </w:p>
    <w:p w14:paraId="20691AC9" w14:textId="77777777" w:rsidR="00B038F8" w:rsidRPr="00D27392" w:rsidRDefault="00B038F8" w:rsidP="00D27392">
      <w:pPr>
        <w:spacing w:before="10"/>
        <w:rPr>
          <w:rFonts w:ascii="Times New Roman" w:hAnsi="Times New Roman"/>
          <w:sz w:val="19"/>
        </w:rPr>
      </w:pPr>
    </w:p>
    <w:p w14:paraId="7B35489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IRS Master Code Sheets are created if the date is between November 21</w:t>
      </w:r>
      <w:r w:rsidRPr="00D27392">
        <w:rPr>
          <w:rFonts w:ascii="Times New Roman"/>
          <w:position w:val="10"/>
          <w:sz w:val="14"/>
        </w:rPr>
        <w:t xml:space="preserve">st </w:t>
      </w:r>
      <w:r w:rsidRPr="00D27392">
        <w:rPr>
          <w:rFonts w:ascii="Times New Roman"/>
        </w:rPr>
        <w:t>and December</w:t>
      </w:r>
      <w:r w:rsidRPr="00D27392">
        <w:rPr>
          <w:rFonts w:ascii="Times New Roman"/>
          <w:spacing w:val="-30"/>
        </w:rPr>
        <w:t xml:space="preserve"> </w:t>
      </w:r>
      <w:r w:rsidRPr="00D27392">
        <w:rPr>
          <w:rFonts w:ascii="Times New Roman"/>
        </w:rPr>
        <w:t>6</w:t>
      </w:r>
      <w:r w:rsidRPr="00D27392">
        <w:rPr>
          <w:rFonts w:ascii="Times New Roman"/>
          <w:position w:val="10"/>
          <w:sz w:val="14"/>
        </w:rPr>
        <w:t>th</w:t>
      </w:r>
      <w:r w:rsidRPr="00D27392">
        <w:rPr>
          <w:rFonts w:ascii="Times New Roman"/>
        </w:rPr>
        <w:t>.</w:t>
      </w:r>
    </w:p>
    <w:p w14:paraId="1732FDB2" w14:textId="77777777" w:rsidR="004C4431" w:rsidRPr="007E7F07" w:rsidRDefault="004C4431" w:rsidP="004C4431">
      <w:pPr>
        <w:pStyle w:val="ListParagraph"/>
        <w:rPr>
          <w:sz w:val="23"/>
        </w:rPr>
      </w:pPr>
    </w:p>
    <w:p w14:paraId="462FBDB3" w14:textId="77777777" w:rsidR="00B038F8" w:rsidRDefault="00B038F8" w:rsidP="00D27392">
      <w:pPr>
        <w:pStyle w:val="ListParagraph"/>
        <w:widowControl w:val="0"/>
        <w:numPr>
          <w:ilvl w:val="0"/>
          <w:numId w:val="25"/>
        </w:numPr>
        <w:tabs>
          <w:tab w:val="left" w:pos="461"/>
        </w:tabs>
        <w:overflowPunct/>
        <w:autoSpaceDE/>
        <w:autoSpaceDN/>
        <w:adjustRightInd/>
        <w:spacing w:before="97" w:line="252" w:lineRule="exact"/>
        <w:ind w:right="248"/>
        <w:textAlignment w:val="auto"/>
        <w:rPr>
          <w:rFonts w:ascii="Times New Roman" w:hAnsi="Times New Roman"/>
        </w:rPr>
      </w:pPr>
      <w:r w:rsidRPr="00D27392">
        <w:rPr>
          <w:rFonts w:ascii="Times New Roman"/>
        </w:rPr>
        <w:t>The IRS Master Weekly Code Sheets are created if it is a Monday and it is not between July 24</w:t>
      </w:r>
      <w:r w:rsidRPr="00D27392">
        <w:rPr>
          <w:rFonts w:ascii="Times New Roman"/>
          <w:position w:val="10"/>
          <w:sz w:val="14"/>
        </w:rPr>
        <w:t>th</w:t>
      </w:r>
      <w:r w:rsidRPr="00D27392">
        <w:rPr>
          <w:rFonts w:ascii="Times New Roman"/>
          <w:spacing w:val="-7"/>
          <w:position w:val="10"/>
          <w:sz w:val="14"/>
        </w:rPr>
        <w:t xml:space="preserve"> </w:t>
      </w:r>
      <w:r w:rsidRPr="00D27392">
        <w:rPr>
          <w:rFonts w:ascii="Times New Roman"/>
        </w:rPr>
        <w:t>and August 5</w:t>
      </w:r>
      <w:r w:rsidRPr="00D27392">
        <w:rPr>
          <w:rFonts w:ascii="Times New Roman"/>
          <w:position w:val="10"/>
          <w:sz w:val="14"/>
        </w:rPr>
        <w:t>th</w:t>
      </w:r>
      <w:r w:rsidRPr="00D27392">
        <w:rPr>
          <w:rFonts w:ascii="Times New Roman"/>
        </w:rPr>
        <w:t>, or it is not between November 15</w:t>
      </w:r>
      <w:r w:rsidRPr="00D27392">
        <w:rPr>
          <w:rFonts w:ascii="Times New Roman"/>
          <w:position w:val="10"/>
          <w:sz w:val="14"/>
        </w:rPr>
        <w:t xml:space="preserve">th </w:t>
      </w:r>
      <w:r w:rsidRPr="00D27392">
        <w:rPr>
          <w:rFonts w:ascii="Times New Roman"/>
        </w:rPr>
        <w:t>and January</w:t>
      </w:r>
      <w:r w:rsidRPr="00D27392">
        <w:rPr>
          <w:rFonts w:ascii="Times New Roman"/>
          <w:spacing w:val="14"/>
        </w:rPr>
        <w:t xml:space="preserve"> </w:t>
      </w:r>
      <w:r w:rsidRPr="00D27392">
        <w:rPr>
          <w:rFonts w:ascii="Times New Roman"/>
        </w:rPr>
        <w:t>21</w:t>
      </w:r>
      <w:r w:rsidRPr="00D27392">
        <w:rPr>
          <w:rFonts w:ascii="Times New Roman"/>
          <w:position w:val="10"/>
          <w:sz w:val="14"/>
        </w:rPr>
        <w:t>st</w:t>
      </w:r>
      <w:r w:rsidRPr="00D27392">
        <w:rPr>
          <w:rFonts w:ascii="Times New Roman"/>
        </w:rPr>
        <w:t>.</w:t>
      </w:r>
    </w:p>
    <w:p w14:paraId="308D4FE0" w14:textId="77777777" w:rsidR="00B038F8" w:rsidRPr="00D27392" w:rsidRDefault="00B038F8" w:rsidP="00D27392">
      <w:pPr>
        <w:spacing w:before="8"/>
        <w:rPr>
          <w:rFonts w:ascii="Times New Roman" w:hAnsi="Times New Roman"/>
          <w:sz w:val="21"/>
        </w:rPr>
      </w:pPr>
    </w:p>
    <w:p w14:paraId="383E01AB"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IRS Pre-Offset Code Sheets will be created on July</w:t>
      </w:r>
      <w:r w:rsidRPr="00D27392">
        <w:rPr>
          <w:rFonts w:ascii="Times New Roman"/>
          <w:spacing w:val="-7"/>
        </w:rPr>
        <w:t xml:space="preserve"> </w:t>
      </w:r>
      <w:r w:rsidRPr="00D27392">
        <w:rPr>
          <w:rFonts w:ascii="Times New Roman"/>
        </w:rPr>
        <w:t>25</w:t>
      </w:r>
      <w:r w:rsidRPr="00D27392">
        <w:rPr>
          <w:rFonts w:ascii="Times New Roman"/>
          <w:position w:val="10"/>
          <w:sz w:val="14"/>
        </w:rPr>
        <w:t>th</w:t>
      </w:r>
      <w:r w:rsidRPr="00D27392">
        <w:rPr>
          <w:rFonts w:ascii="Times New Roman"/>
        </w:rPr>
        <w:t>.</w:t>
      </w:r>
    </w:p>
    <w:p w14:paraId="3DD2C6ED" w14:textId="77777777" w:rsidR="00B038F8" w:rsidRPr="00D27392" w:rsidRDefault="00B038F8" w:rsidP="00D27392">
      <w:pPr>
        <w:spacing w:before="1"/>
        <w:rPr>
          <w:rFonts w:ascii="Times New Roman" w:hAnsi="Times New Roman"/>
          <w:sz w:val="24"/>
        </w:rPr>
      </w:pPr>
    </w:p>
    <w:p w14:paraId="5A2648B7"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Patient Statement events previous to the last two statements will be purged from the AR EVENT</w:t>
      </w:r>
      <w:r w:rsidRPr="00D27392">
        <w:rPr>
          <w:rFonts w:ascii="Times New Roman"/>
          <w:spacing w:val="-22"/>
        </w:rPr>
        <w:t xml:space="preserve"> </w:t>
      </w:r>
      <w:r w:rsidRPr="00D27392">
        <w:rPr>
          <w:rFonts w:ascii="Times New Roman"/>
        </w:rPr>
        <w:t>file.</w:t>
      </w:r>
    </w:p>
    <w:p w14:paraId="09C06D6D" w14:textId="77777777" w:rsidR="00B038F8" w:rsidRPr="00D27392" w:rsidRDefault="00B038F8" w:rsidP="00D27392">
      <w:pPr>
        <w:spacing w:before="11"/>
        <w:rPr>
          <w:rFonts w:ascii="Times New Roman" w:hAnsi="Times New Roman"/>
          <w:sz w:val="23"/>
        </w:rPr>
      </w:pPr>
    </w:p>
    <w:p w14:paraId="3632930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bill numbering</w:t>
      </w:r>
      <w:r w:rsidRPr="00D27392">
        <w:rPr>
          <w:rFonts w:ascii="Times New Roman"/>
          <w:spacing w:val="-8"/>
        </w:rPr>
        <w:t xml:space="preserve"> </w:t>
      </w:r>
      <w:r w:rsidRPr="00D27392">
        <w:rPr>
          <w:rFonts w:ascii="Times New Roman"/>
        </w:rPr>
        <w:t>series.</w:t>
      </w:r>
    </w:p>
    <w:p w14:paraId="4D3EBE91" w14:textId="77777777" w:rsidR="00B038F8" w:rsidRPr="00D27392" w:rsidRDefault="00B038F8" w:rsidP="00D27392">
      <w:pPr>
        <w:spacing w:before="1"/>
        <w:rPr>
          <w:rFonts w:ascii="Times New Roman" w:hAnsi="Times New Roman"/>
          <w:sz w:val="24"/>
        </w:rPr>
      </w:pPr>
    </w:p>
    <w:p w14:paraId="7B21B0C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event numbering</w:t>
      </w:r>
      <w:r w:rsidRPr="00D27392">
        <w:rPr>
          <w:rFonts w:ascii="Times New Roman"/>
          <w:spacing w:val="-8"/>
        </w:rPr>
        <w:t xml:space="preserve"> </w:t>
      </w:r>
      <w:r w:rsidRPr="00D27392">
        <w:rPr>
          <w:rFonts w:ascii="Times New Roman"/>
        </w:rPr>
        <w:t>series.</w:t>
      </w:r>
    </w:p>
    <w:p w14:paraId="56874537" w14:textId="77777777" w:rsidR="00B038F8" w:rsidRPr="00D27392" w:rsidRDefault="00B038F8" w:rsidP="00D27392">
      <w:pPr>
        <w:spacing w:before="11"/>
        <w:rPr>
          <w:rFonts w:ascii="Times New Roman" w:hAnsi="Times New Roman"/>
          <w:sz w:val="23"/>
        </w:rPr>
      </w:pPr>
    </w:p>
    <w:p w14:paraId="1E772C1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Deposit tickets are checked for errors and not being</w:t>
      </w:r>
      <w:r w:rsidRPr="00D27392">
        <w:rPr>
          <w:rFonts w:ascii="Times New Roman"/>
          <w:spacing w:val="-9"/>
        </w:rPr>
        <w:t xml:space="preserve"> </w:t>
      </w:r>
      <w:r w:rsidRPr="00D27392">
        <w:rPr>
          <w:rFonts w:ascii="Times New Roman"/>
        </w:rPr>
        <w:t>processed.</w:t>
      </w:r>
    </w:p>
    <w:p w14:paraId="5CE44C45" w14:textId="77777777" w:rsidR="00B038F8" w:rsidRPr="00D27392" w:rsidRDefault="00B038F8" w:rsidP="00D27392">
      <w:pPr>
        <w:spacing w:before="2"/>
        <w:rPr>
          <w:rFonts w:ascii="Times New Roman" w:hAnsi="Times New Roman"/>
          <w:sz w:val="24"/>
        </w:rPr>
      </w:pPr>
    </w:p>
    <w:p w14:paraId="3D4ED6F2" w14:textId="6BACF12E"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Deposit tickets are purged if processed and older than </w:t>
      </w:r>
      <w:r w:rsidR="006A4EF1">
        <w:rPr>
          <w:rFonts w:ascii="Times New Roman"/>
        </w:rPr>
        <w:t>seven years</w:t>
      </w:r>
      <w:r w:rsidRPr="00D27392">
        <w:rPr>
          <w:rFonts w:ascii="Times New Roman"/>
        </w:rPr>
        <w:t>.</w:t>
      </w:r>
    </w:p>
    <w:p w14:paraId="1498E0A0" w14:textId="77777777" w:rsidR="00B038F8" w:rsidRPr="00D27392" w:rsidRDefault="00B038F8" w:rsidP="00D27392">
      <w:pPr>
        <w:spacing w:before="1"/>
        <w:rPr>
          <w:rFonts w:ascii="Times New Roman" w:hAnsi="Times New Roman"/>
          <w:sz w:val="24"/>
        </w:rPr>
      </w:pPr>
    </w:p>
    <w:p w14:paraId="47EE246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AR FMS DOCUMENTS (#347) will be purged if ACCEPTED and older than 34</w:t>
      </w:r>
      <w:r w:rsidRPr="00D27392">
        <w:rPr>
          <w:rFonts w:ascii="Times New Roman"/>
          <w:spacing w:val="-14"/>
        </w:rPr>
        <w:t xml:space="preserve"> </w:t>
      </w:r>
      <w:r w:rsidRPr="00D27392">
        <w:rPr>
          <w:rFonts w:ascii="Times New Roman"/>
        </w:rPr>
        <w:t>days.</w:t>
      </w:r>
    </w:p>
    <w:p w14:paraId="15F6774E" w14:textId="77777777" w:rsidR="00B038F8" w:rsidRPr="00D27392" w:rsidRDefault="00B038F8" w:rsidP="00D27392">
      <w:pPr>
        <w:spacing w:before="11"/>
        <w:rPr>
          <w:rFonts w:ascii="Times New Roman" w:hAnsi="Times New Roman"/>
          <w:sz w:val="23"/>
        </w:rPr>
      </w:pPr>
    </w:p>
    <w:p w14:paraId="2B4BAB8D"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OBRs over sixty days old are</w:t>
      </w:r>
      <w:r w:rsidRPr="00D27392">
        <w:rPr>
          <w:rFonts w:ascii="Times New Roman"/>
          <w:spacing w:val="-3"/>
        </w:rPr>
        <w:t xml:space="preserve"> </w:t>
      </w:r>
      <w:r w:rsidRPr="00D27392">
        <w:rPr>
          <w:rFonts w:ascii="Times New Roman"/>
        </w:rPr>
        <w:t>deleted.</w:t>
      </w:r>
    </w:p>
    <w:p w14:paraId="11010D41" w14:textId="77777777" w:rsidR="00B038F8" w:rsidRPr="00D27392" w:rsidRDefault="00B038F8" w:rsidP="00D27392">
      <w:pPr>
        <w:spacing w:before="1"/>
        <w:rPr>
          <w:rFonts w:ascii="Times New Roman" w:hAnsi="Times New Roman"/>
          <w:sz w:val="24"/>
        </w:rPr>
      </w:pPr>
    </w:p>
    <w:p w14:paraId="70661F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AR DATA COLLECTOR is run if it is the first day of the</w:t>
      </w:r>
      <w:r w:rsidRPr="00D27392">
        <w:rPr>
          <w:rFonts w:ascii="Times New Roman"/>
          <w:spacing w:val="-12"/>
        </w:rPr>
        <w:t xml:space="preserve"> </w:t>
      </w:r>
      <w:r w:rsidRPr="00D27392">
        <w:rPr>
          <w:rFonts w:ascii="Times New Roman"/>
        </w:rPr>
        <w:t>month.</w:t>
      </w:r>
    </w:p>
    <w:p w14:paraId="18D71823" w14:textId="77777777" w:rsidR="00B038F8" w:rsidRPr="00D27392" w:rsidRDefault="00B038F8" w:rsidP="00D27392">
      <w:pPr>
        <w:spacing w:before="1"/>
        <w:rPr>
          <w:rFonts w:ascii="Times New Roman" w:hAnsi="Times New Roman"/>
          <w:sz w:val="24"/>
        </w:rPr>
      </w:pPr>
    </w:p>
    <w:p w14:paraId="0EC5AB6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BAD DEBT REPORT is sent if it is the third workday of the</w:t>
      </w:r>
      <w:r w:rsidRPr="00D27392">
        <w:rPr>
          <w:rFonts w:ascii="Times New Roman"/>
          <w:spacing w:val="-18"/>
        </w:rPr>
        <w:t xml:space="preserve"> </w:t>
      </w:r>
      <w:r w:rsidRPr="00D27392">
        <w:rPr>
          <w:rFonts w:ascii="Times New Roman"/>
        </w:rPr>
        <w:t>month.</w:t>
      </w:r>
    </w:p>
    <w:p w14:paraId="504CE967" w14:textId="77777777" w:rsidR="00B038F8" w:rsidRPr="00D27392" w:rsidRDefault="00B038F8" w:rsidP="00D27392">
      <w:pPr>
        <w:spacing w:before="11"/>
        <w:rPr>
          <w:rFonts w:ascii="Times New Roman" w:hAnsi="Times New Roman"/>
          <w:sz w:val="23"/>
        </w:rPr>
      </w:pPr>
    </w:p>
    <w:p w14:paraId="31A2F8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IG QUARTERLY REPORTS are sent on the 1st and 15th each</w:t>
      </w:r>
      <w:r w:rsidRPr="00D27392">
        <w:rPr>
          <w:rFonts w:ascii="Times New Roman"/>
          <w:spacing w:val="-10"/>
        </w:rPr>
        <w:t xml:space="preserve"> </w:t>
      </w:r>
      <w:r w:rsidRPr="00D27392">
        <w:rPr>
          <w:rFonts w:ascii="Times New Roman"/>
        </w:rPr>
        <w:t>quarter.</w:t>
      </w:r>
    </w:p>
    <w:p w14:paraId="5427D9CD" w14:textId="77777777" w:rsidR="00B038F8" w:rsidRPr="00D27392" w:rsidRDefault="00B038F8" w:rsidP="00D27392">
      <w:pPr>
        <w:spacing w:before="1"/>
        <w:rPr>
          <w:rFonts w:ascii="Times New Roman" w:hAnsi="Times New Roman"/>
          <w:sz w:val="24"/>
        </w:rPr>
      </w:pPr>
    </w:p>
    <w:p w14:paraId="17DB6D9C"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Masters are sent on the last Thursday of the</w:t>
      </w:r>
      <w:r w:rsidRPr="00D27392">
        <w:rPr>
          <w:rFonts w:ascii="Times New Roman"/>
          <w:spacing w:val="-12"/>
        </w:rPr>
        <w:t xml:space="preserve"> </w:t>
      </w:r>
      <w:r w:rsidRPr="00D27392">
        <w:rPr>
          <w:rFonts w:ascii="Times New Roman"/>
        </w:rPr>
        <w:t>month.</w:t>
      </w:r>
    </w:p>
    <w:p w14:paraId="5808AEDF" w14:textId="77777777" w:rsidR="00B038F8" w:rsidRPr="00D27392" w:rsidRDefault="00B038F8" w:rsidP="00D27392">
      <w:pPr>
        <w:spacing w:before="11"/>
        <w:rPr>
          <w:rFonts w:ascii="Times New Roman" w:hAnsi="Times New Roman"/>
          <w:sz w:val="23"/>
        </w:rPr>
      </w:pPr>
    </w:p>
    <w:p w14:paraId="60297980"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Weekly updates are sent on every</w:t>
      </w:r>
      <w:r w:rsidRPr="00D27392">
        <w:rPr>
          <w:rFonts w:ascii="Times New Roman"/>
          <w:spacing w:val="-14"/>
        </w:rPr>
        <w:t xml:space="preserve"> </w:t>
      </w:r>
      <w:r w:rsidRPr="00D27392">
        <w:rPr>
          <w:rFonts w:ascii="Times New Roman"/>
        </w:rPr>
        <w:t>Tuesday.</w:t>
      </w:r>
    </w:p>
    <w:p w14:paraId="32271132" w14:textId="77777777" w:rsidR="00B038F8" w:rsidRPr="00D27392" w:rsidRDefault="00B038F8" w:rsidP="00D27392">
      <w:pPr>
        <w:spacing w:before="1"/>
        <w:rPr>
          <w:rFonts w:ascii="Times New Roman" w:hAnsi="Times New Roman"/>
          <w:sz w:val="24"/>
        </w:rPr>
      </w:pPr>
    </w:p>
    <w:p w14:paraId="1FCB8202" w14:textId="77777777" w:rsidR="00B038F8" w:rsidRDefault="00B038F8" w:rsidP="00D27392">
      <w:pPr>
        <w:pStyle w:val="ListParagraph"/>
        <w:widowControl w:val="0"/>
        <w:numPr>
          <w:ilvl w:val="0"/>
          <w:numId w:val="25"/>
        </w:numPr>
        <w:tabs>
          <w:tab w:val="left" w:pos="461"/>
        </w:tabs>
        <w:overflowPunct/>
        <w:autoSpaceDE/>
        <w:autoSpaceDN/>
        <w:adjustRightInd/>
        <w:ind w:right="200"/>
        <w:textAlignment w:val="auto"/>
        <w:rPr>
          <w:rFonts w:ascii="Times New Roman" w:hAnsi="Times New Roman"/>
        </w:rPr>
      </w:pPr>
      <w:r w:rsidRPr="00D27392">
        <w:rPr>
          <w:rFonts w:ascii="Times New Roman"/>
        </w:rPr>
        <w:t>Uniform Billing forms and HCFA forms for the Reimbursable Health Insurance bills are printed</w:t>
      </w:r>
      <w:r w:rsidRPr="00D27392">
        <w:rPr>
          <w:rFonts w:ascii="Times New Roman"/>
          <w:spacing w:val="-35"/>
        </w:rPr>
        <w:t xml:space="preserve"> </w:t>
      </w:r>
      <w:r w:rsidRPr="00D27392">
        <w:rPr>
          <w:rFonts w:ascii="Times New Roman"/>
        </w:rPr>
        <w:t>after the first 45 days and 30 days and 60 days after the first 45 days on the device defined in</w:t>
      </w:r>
      <w:r w:rsidRPr="00D27392">
        <w:rPr>
          <w:rFonts w:ascii="Times New Roman"/>
          <w:spacing w:val="-21"/>
        </w:rPr>
        <w:t xml:space="preserve"> </w:t>
      </w:r>
      <w:r w:rsidRPr="00D27392">
        <w:rPr>
          <w:rFonts w:ascii="Times New Roman"/>
        </w:rPr>
        <w:t>Integrated Billing as the device for that form</w:t>
      </w:r>
      <w:r w:rsidRPr="00D27392">
        <w:rPr>
          <w:rFonts w:ascii="Times New Roman"/>
          <w:spacing w:val="-13"/>
        </w:rPr>
        <w:t xml:space="preserve"> </w:t>
      </w:r>
      <w:r w:rsidRPr="00D27392">
        <w:rPr>
          <w:rFonts w:ascii="Times New Roman"/>
        </w:rPr>
        <w:t>type.</w:t>
      </w:r>
    </w:p>
    <w:p w14:paraId="5D474E35" w14:textId="77777777" w:rsidR="00B038F8" w:rsidRPr="00D27392" w:rsidRDefault="00B038F8" w:rsidP="00D27392">
      <w:pPr>
        <w:spacing w:before="11"/>
        <w:rPr>
          <w:rFonts w:ascii="Times New Roman" w:hAnsi="Times New Roman"/>
          <w:sz w:val="23"/>
        </w:rPr>
      </w:pPr>
    </w:p>
    <w:p w14:paraId="13902C09" w14:textId="77777777" w:rsidR="00B038F8" w:rsidRDefault="00B038F8" w:rsidP="00D27392">
      <w:pPr>
        <w:pStyle w:val="ListParagraph"/>
        <w:widowControl w:val="0"/>
        <w:numPr>
          <w:ilvl w:val="0"/>
          <w:numId w:val="25"/>
        </w:numPr>
        <w:tabs>
          <w:tab w:val="left" w:pos="461"/>
        </w:tabs>
        <w:overflowPunct/>
        <w:autoSpaceDE/>
        <w:autoSpaceDN/>
        <w:adjustRightInd/>
        <w:ind w:right="211"/>
        <w:textAlignment w:val="auto"/>
        <w:rPr>
          <w:rFonts w:ascii="Times New Roman" w:hAnsi="Times New Roman"/>
        </w:rPr>
      </w:pPr>
      <w:r w:rsidRPr="00D27392">
        <w:rPr>
          <w:rFonts w:ascii="Times New Roman"/>
        </w:rPr>
        <w:t>Non-patient type bills are printed (e.g., ex-employee, employee, and vendor) on the device defined</w:t>
      </w:r>
      <w:r w:rsidRPr="00D27392">
        <w:rPr>
          <w:rFonts w:ascii="Times New Roman"/>
          <w:spacing w:val="-28"/>
        </w:rPr>
        <w:t xml:space="preserve"> </w:t>
      </w:r>
      <w:r w:rsidRPr="00D27392">
        <w:rPr>
          <w:rFonts w:ascii="Times New Roman"/>
        </w:rPr>
        <w:t>in the Report Printer in the AR Site</w:t>
      </w:r>
      <w:r w:rsidRPr="00D27392">
        <w:rPr>
          <w:rFonts w:ascii="Times New Roman"/>
          <w:spacing w:val="-6"/>
        </w:rPr>
        <w:t xml:space="preserve"> </w:t>
      </w:r>
      <w:r w:rsidRPr="00D27392">
        <w:rPr>
          <w:rFonts w:ascii="Times New Roman"/>
        </w:rPr>
        <w:t>Parameters.</w:t>
      </w:r>
    </w:p>
    <w:p w14:paraId="1CF61483" w14:textId="77777777" w:rsidR="00B038F8" w:rsidRPr="00D27392" w:rsidRDefault="00B038F8" w:rsidP="00D27392">
      <w:pPr>
        <w:spacing w:before="11"/>
        <w:rPr>
          <w:rFonts w:ascii="Times New Roman" w:hAnsi="Times New Roman"/>
          <w:sz w:val="23"/>
        </w:rPr>
      </w:pPr>
    </w:p>
    <w:p w14:paraId="277DA4C2" w14:textId="77777777" w:rsidR="00B038F8" w:rsidRDefault="00B038F8" w:rsidP="00D27392">
      <w:pPr>
        <w:pStyle w:val="ListParagraph"/>
        <w:widowControl w:val="0"/>
        <w:numPr>
          <w:ilvl w:val="0"/>
          <w:numId w:val="25"/>
        </w:numPr>
        <w:tabs>
          <w:tab w:val="left" w:pos="461"/>
        </w:tabs>
        <w:overflowPunct/>
        <w:autoSpaceDE/>
        <w:autoSpaceDN/>
        <w:adjustRightInd/>
        <w:ind w:right="568"/>
        <w:textAlignment w:val="auto"/>
        <w:rPr>
          <w:rFonts w:ascii="Times New Roman" w:hAnsi="Times New Roman"/>
        </w:rPr>
      </w:pPr>
      <w:r w:rsidRPr="00D27392">
        <w:rPr>
          <w:rFonts w:ascii="Times New Roman"/>
        </w:rPr>
        <w:t>IRS OFFSET letters are printed between Sept. 1st and Sept. 20th according to the DATE OF</w:t>
      </w:r>
      <w:r w:rsidRPr="00D27392">
        <w:rPr>
          <w:rFonts w:ascii="Times New Roman"/>
          <w:spacing w:val="-32"/>
        </w:rPr>
        <w:t xml:space="preserve"> </w:t>
      </w:r>
      <w:r w:rsidRPr="00D27392">
        <w:rPr>
          <w:rFonts w:ascii="Times New Roman"/>
        </w:rPr>
        <w:t>IRS OFFSET LETTER field (#3.02) in the AR SITE PARAMETER file</w:t>
      </w:r>
      <w:r w:rsidRPr="00D27392">
        <w:rPr>
          <w:rFonts w:ascii="Times New Roman"/>
          <w:spacing w:val="-13"/>
        </w:rPr>
        <w:t xml:space="preserve"> </w:t>
      </w:r>
      <w:r w:rsidRPr="00D27392">
        <w:rPr>
          <w:rFonts w:ascii="Times New Roman"/>
        </w:rPr>
        <w:t>(#342).</w:t>
      </w:r>
    </w:p>
    <w:p w14:paraId="1A265EAD" w14:textId="77777777" w:rsidR="00B038F8" w:rsidRPr="00D27392" w:rsidRDefault="00B038F8" w:rsidP="00D27392">
      <w:pPr>
        <w:spacing w:before="11"/>
        <w:rPr>
          <w:rFonts w:ascii="Times New Roman" w:hAnsi="Times New Roman"/>
          <w:sz w:val="23"/>
        </w:rPr>
      </w:pPr>
    </w:p>
    <w:p w14:paraId="4D0ACF2A"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Unprocessed Document List is printed on the Report Printer defined in the AR Site</w:t>
      </w:r>
      <w:r w:rsidRPr="00D27392">
        <w:rPr>
          <w:rFonts w:ascii="Times New Roman"/>
          <w:spacing w:val="-23"/>
        </w:rPr>
        <w:t xml:space="preserve"> </w:t>
      </w:r>
      <w:r w:rsidRPr="00D27392">
        <w:rPr>
          <w:rFonts w:ascii="Times New Roman"/>
        </w:rPr>
        <w:t>Parameters.</w:t>
      </w:r>
    </w:p>
    <w:p w14:paraId="32BA6091" w14:textId="77777777" w:rsidR="00B038F8" w:rsidRPr="00D27392" w:rsidRDefault="00B038F8" w:rsidP="00D27392">
      <w:pPr>
        <w:spacing w:before="1"/>
        <w:rPr>
          <w:rFonts w:ascii="Times New Roman" w:hAnsi="Times New Roman"/>
          <w:sz w:val="24"/>
        </w:rPr>
      </w:pPr>
    </w:p>
    <w:p w14:paraId="33175A2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Follow-up List is printed on the Report Printer defined in the AR Site</w:t>
      </w:r>
      <w:r w:rsidRPr="00D27392">
        <w:rPr>
          <w:rFonts w:ascii="Times New Roman"/>
          <w:spacing w:val="-14"/>
        </w:rPr>
        <w:t xml:space="preserve"> </w:t>
      </w:r>
      <w:r w:rsidRPr="00D27392">
        <w:rPr>
          <w:rFonts w:ascii="Times New Roman"/>
        </w:rPr>
        <w:t>Parameters.</w:t>
      </w:r>
    </w:p>
    <w:p w14:paraId="21E9EB26" w14:textId="77777777" w:rsidR="00B038F8" w:rsidRPr="00D27392" w:rsidRDefault="00B038F8" w:rsidP="00D27392">
      <w:pPr>
        <w:spacing w:before="1"/>
        <w:rPr>
          <w:rFonts w:ascii="Times New Roman" w:hAnsi="Times New Roman"/>
          <w:sz w:val="24"/>
        </w:rPr>
      </w:pPr>
    </w:p>
    <w:p w14:paraId="25EEE30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Comment List is printed on the Report Printer defined in the AR Site</w:t>
      </w:r>
      <w:r w:rsidRPr="00D27392">
        <w:rPr>
          <w:rFonts w:ascii="Times New Roman"/>
          <w:spacing w:val="-12"/>
        </w:rPr>
        <w:t xml:space="preserve"> </w:t>
      </w:r>
      <w:r w:rsidRPr="00D27392">
        <w:rPr>
          <w:rFonts w:ascii="Times New Roman"/>
        </w:rPr>
        <w:t>Parameters.</w:t>
      </w:r>
    </w:p>
    <w:p w14:paraId="58875ACE" w14:textId="77777777" w:rsidR="00B038F8" w:rsidRPr="00D27392" w:rsidRDefault="00B038F8" w:rsidP="00D27392">
      <w:pPr>
        <w:spacing w:before="11"/>
        <w:rPr>
          <w:rFonts w:ascii="Times New Roman" w:hAnsi="Times New Roman"/>
          <w:sz w:val="23"/>
        </w:rPr>
      </w:pPr>
    </w:p>
    <w:p w14:paraId="5BB36893" w14:textId="1A3B5C66" w:rsidR="00B038F8" w:rsidRDefault="00B038F8" w:rsidP="00B038F8">
      <w:pPr>
        <w:pStyle w:val="BodyText"/>
        <w:ind w:left="460" w:right="136"/>
      </w:pPr>
      <w:r w:rsidRPr="00D27392">
        <w:t>If the process fails to complete, the user is notified when entering the Clerk’s AR Menu, and</w:t>
      </w:r>
      <w:r w:rsidRPr="00D27392">
        <w:rPr>
          <w:spacing w:val="-21"/>
        </w:rPr>
        <w:t xml:space="preserve"> </w:t>
      </w:r>
      <w:r w:rsidRPr="00D27392">
        <w:t>a MailMan message is sent to the PRCA ERROR and RCCPC STATEMENTS mail groups. To run</w:t>
      </w:r>
      <w:r w:rsidRPr="00D27392">
        <w:rPr>
          <w:spacing w:val="-20"/>
        </w:rPr>
        <w:t xml:space="preserve"> </w:t>
      </w:r>
      <w:r w:rsidRPr="00D27392">
        <w:t>the PRCA NIGHTLY PROCESS again, the user can enter the One-time Option Queue [XU</w:t>
      </w:r>
      <w:r w:rsidRPr="00D27392">
        <w:rPr>
          <w:spacing w:val="-23"/>
        </w:rPr>
        <w:t xml:space="preserve"> </w:t>
      </w:r>
      <w:r w:rsidRPr="00D27392">
        <w:t>OPTION</w:t>
      </w:r>
      <w:r w:rsidR="004C4431" w:rsidRPr="007E7F07">
        <w:rPr>
          <w:rFonts w:ascii="Times New Roman" w:hAnsi="Times New Roman"/>
          <w:szCs w:val="22"/>
        </w:rPr>
        <w:t xml:space="preserve"> </w:t>
      </w:r>
    </w:p>
    <w:p w14:paraId="0CBFC425" w14:textId="77777777" w:rsidR="00B038F8" w:rsidRPr="00D27392" w:rsidRDefault="00B038F8" w:rsidP="00D27392">
      <w:pPr>
        <w:pStyle w:val="BodyText"/>
        <w:spacing w:before="54"/>
        <w:ind w:left="460" w:right="136"/>
      </w:pPr>
      <w:r w:rsidRPr="00D27392">
        <w:t>QUEUE] option under the TaskMan Management menu [XUTM MGR]. The job should be run</w:t>
      </w:r>
      <w:r w:rsidRPr="00D27392">
        <w:rPr>
          <w:spacing w:val="-21"/>
        </w:rPr>
        <w:t xml:space="preserve"> </w:t>
      </w:r>
      <w:r w:rsidRPr="00D27392">
        <w:t>when no one is on the</w:t>
      </w:r>
      <w:r w:rsidRPr="00D27392">
        <w:rPr>
          <w:spacing w:val="-5"/>
        </w:rPr>
        <w:t xml:space="preserve"> </w:t>
      </w:r>
      <w:r w:rsidRPr="00D27392">
        <w:t>system.</w:t>
      </w:r>
    </w:p>
    <w:p w14:paraId="33D472C5" w14:textId="77777777" w:rsidR="00B038F8" w:rsidRDefault="00B038F8" w:rsidP="00D27392">
      <w:pPr>
        <w:rPr>
          <w:rFonts w:ascii="Times New Roman" w:hAnsi="Times New Roman"/>
        </w:rPr>
      </w:pPr>
    </w:p>
    <w:p w14:paraId="7843B34C" w14:textId="77777777" w:rsidR="00B038F8" w:rsidRDefault="00B038F8" w:rsidP="00D27392">
      <w:pPr>
        <w:pStyle w:val="ListParagraph"/>
        <w:widowControl w:val="0"/>
        <w:numPr>
          <w:ilvl w:val="0"/>
          <w:numId w:val="25"/>
        </w:numPr>
        <w:tabs>
          <w:tab w:val="left" w:pos="461"/>
        </w:tabs>
        <w:overflowPunct/>
        <w:autoSpaceDE/>
        <w:autoSpaceDN/>
        <w:adjustRightInd/>
        <w:ind w:right="222"/>
        <w:textAlignment w:val="auto"/>
        <w:rPr>
          <w:rFonts w:ascii="Times New Roman" w:hAnsi="Times New Roman"/>
        </w:rPr>
      </w:pPr>
      <w:r w:rsidRPr="00D27392">
        <w:rPr>
          <w:rFonts w:ascii="Times New Roman"/>
        </w:rPr>
        <w:t>EDI transactions are auto matched and receipts created for processing to FMS. Payment</w:t>
      </w:r>
      <w:r w:rsidRPr="00D27392">
        <w:rPr>
          <w:rFonts w:ascii="Times New Roman"/>
          <w:spacing w:val="-21"/>
        </w:rPr>
        <w:t xml:space="preserve"> </w:t>
      </w:r>
      <w:r w:rsidRPr="00D27392">
        <w:rPr>
          <w:rFonts w:ascii="Times New Roman"/>
        </w:rPr>
        <w:t>deposit transactions (EFT) are matched to remittance advice transactions (ERA). Unmatched transactions</w:t>
      </w:r>
      <w:r w:rsidRPr="00D27392">
        <w:rPr>
          <w:rFonts w:ascii="Times New Roman"/>
          <w:spacing w:val="-33"/>
        </w:rPr>
        <w:t xml:space="preserve"> </w:t>
      </w:r>
      <w:r w:rsidRPr="00D27392">
        <w:rPr>
          <w:rFonts w:ascii="Times New Roman"/>
        </w:rPr>
        <w:t>are reported by bulletin to RCDPE PAYMENTS mail</w:t>
      </w:r>
      <w:r w:rsidRPr="00D27392">
        <w:rPr>
          <w:rFonts w:ascii="Times New Roman"/>
          <w:spacing w:val="-8"/>
        </w:rPr>
        <w:t xml:space="preserve"> </w:t>
      </w:r>
      <w:r w:rsidRPr="00D27392">
        <w:rPr>
          <w:rFonts w:ascii="Times New Roman"/>
        </w:rPr>
        <w:t>group.</w:t>
      </w:r>
    </w:p>
    <w:p w14:paraId="5842729A" w14:textId="77777777" w:rsidR="00B038F8" w:rsidRDefault="00B038F8" w:rsidP="00D27392">
      <w:pPr>
        <w:rPr>
          <w:rFonts w:ascii="Times New Roman" w:hAnsi="Times New Roman"/>
        </w:rPr>
      </w:pPr>
    </w:p>
    <w:p w14:paraId="083371DD"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EDI transactions are auto posted if the auto-posting parameter is on and ERAs meet certain</w:t>
      </w:r>
      <w:r>
        <w:rPr>
          <w:rFonts w:ascii="Times New Roman"/>
          <w:spacing w:val="-21"/>
        </w:rPr>
        <w:t xml:space="preserve"> </w:t>
      </w:r>
      <w:r>
        <w:rPr>
          <w:rFonts w:ascii="Times New Roman"/>
        </w:rPr>
        <w:t>criteria.</w:t>
      </w:r>
    </w:p>
    <w:p w14:paraId="38A3DEB0" w14:textId="77777777" w:rsidR="00B038F8" w:rsidRDefault="00B038F8" w:rsidP="00B038F8">
      <w:pPr>
        <w:rPr>
          <w:rFonts w:ascii="Times New Roman" w:hAnsi="Times New Roman"/>
        </w:rPr>
      </w:pPr>
    </w:p>
    <w:p w14:paraId="01A2D0A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Workload Notification bulletins are reported to the RCDPE AUDIT mail</w:t>
      </w:r>
      <w:r w:rsidRPr="00D27392">
        <w:rPr>
          <w:rFonts w:ascii="Times New Roman"/>
          <w:spacing w:val="-7"/>
        </w:rPr>
        <w:t xml:space="preserve"> </w:t>
      </w:r>
      <w:r w:rsidRPr="00D27392">
        <w:rPr>
          <w:rFonts w:ascii="Times New Roman"/>
        </w:rPr>
        <w:t>group.</w:t>
      </w:r>
    </w:p>
    <w:p w14:paraId="5E2B0116" w14:textId="77777777" w:rsidR="00B038F8" w:rsidRPr="00D27392" w:rsidRDefault="00B038F8" w:rsidP="00D27392">
      <w:pPr>
        <w:spacing w:before="10"/>
        <w:rPr>
          <w:rFonts w:ascii="Times New Roman" w:hAnsi="Times New Roman"/>
          <w:sz w:val="21"/>
        </w:rPr>
      </w:pPr>
    </w:p>
    <w:p w14:paraId="32D59D35" w14:textId="77777777" w:rsidR="00B038F8" w:rsidRDefault="00B038F8" w:rsidP="00D27392">
      <w:pPr>
        <w:pStyle w:val="ListParagraph"/>
        <w:widowControl w:val="0"/>
        <w:numPr>
          <w:ilvl w:val="0"/>
          <w:numId w:val="25"/>
        </w:numPr>
        <w:tabs>
          <w:tab w:val="left" w:pos="461"/>
        </w:tabs>
        <w:overflowPunct/>
        <w:autoSpaceDE/>
        <w:autoSpaceDN/>
        <w:adjustRightInd/>
        <w:ind w:right="391"/>
        <w:textAlignment w:val="auto"/>
        <w:rPr>
          <w:rFonts w:ascii="Times New Roman" w:hAnsi="Times New Roman"/>
        </w:rPr>
      </w:pPr>
      <w:r w:rsidRPr="00D27392">
        <w:rPr>
          <w:rFonts w:ascii="Times New Roman"/>
        </w:rPr>
        <w:t>Moved or copied EOB transactions in the prior 24 hours are reported to the RCDPE MOVE</w:t>
      </w:r>
      <w:r w:rsidRPr="00D27392">
        <w:rPr>
          <w:rFonts w:ascii="Times New Roman"/>
          <w:spacing w:val="-20"/>
        </w:rPr>
        <w:t xml:space="preserve"> </w:t>
      </w:r>
      <w:r w:rsidRPr="00D27392">
        <w:rPr>
          <w:rFonts w:ascii="Times New Roman"/>
        </w:rPr>
        <w:t>COPY mail group.</w:t>
      </w:r>
    </w:p>
    <w:p w14:paraId="47FCD4FE" w14:textId="77777777" w:rsidR="00B038F8" w:rsidRDefault="00B038F8" w:rsidP="00D27392">
      <w:pPr>
        <w:spacing w:before="1"/>
        <w:rPr>
          <w:rFonts w:ascii="Times New Roman" w:hAnsi="Times New Roman"/>
        </w:rPr>
      </w:pPr>
    </w:p>
    <w:p w14:paraId="4983ECD7"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Auto auditing of paper bills that meet specific</w:t>
      </w:r>
      <w:r>
        <w:rPr>
          <w:rFonts w:ascii="Times New Roman"/>
          <w:spacing w:val="-4"/>
        </w:rPr>
        <w:t xml:space="preserve"> </w:t>
      </w:r>
      <w:r>
        <w:rPr>
          <w:rFonts w:ascii="Times New Roman"/>
        </w:rPr>
        <w:t>criteria.</w:t>
      </w:r>
    </w:p>
    <w:p w14:paraId="6521C267" w14:textId="77777777" w:rsidR="00B038F8" w:rsidRDefault="00B038F8" w:rsidP="00B038F8">
      <w:pPr>
        <w:rPr>
          <w:rFonts w:ascii="Times New Roman" w:hAnsi="Times New Roman"/>
        </w:rPr>
      </w:pPr>
    </w:p>
    <w:p w14:paraId="5B2BE280" w14:textId="77777777" w:rsidR="00B038F8" w:rsidRDefault="00B038F8" w:rsidP="00D27392">
      <w:pPr>
        <w:spacing w:before="4"/>
        <w:rPr>
          <w:rFonts w:ascii="Times New Roman" w:hAnsi="Times New Roman"/>
        </w:rPr>
      </w:pPr>
    </w:p>
    <w:p w14:paraId="3D9D36B8" w14:textId="77777777" w:rsidR="00B038F8" w:rsidRPr="00D27392" w:rsidRDefault="00B038F8" w:rsidP="00D27392">
      <w:pPr>
        <w:spacing w:line="250" w:lineRule="exact"/>
        <w:ind w:left="100" w:right="136"/>
        <w:rPr>
          <w:rFonts w:ascii="Times New Roman" w:hAnsi="Times New Roman"/>
        </w:rPr>
      </w:pPr>
      <w:r w:rsidRPr="00D27392">
        <w:rPr>
          <w:rFonts w:ascii="Times New Roman"/>
          <w:b/>
        </w:rPr>
        <w:t>MAINTENANCE</w:t>
      </w:r>
    </w:p>
    <w:p w14:paraId="5349121A" w14:textId="77777777" w:rsidR="00B038F8" w:rsidRPr="00D27392" w:rsidRDefault="00B038F8" w:rsidP="00D27392">
      <w:pPr>
        <w:pStyle w:val="BodyText"/>
        <w:spacing w:line="250" w:lineRule="exact"/>
        <w:ind w:right="136"/>
      </w:pPr>
      <w:r w:rsidRPr="00D27392">
        <w:t>Updating System</w:t>
      </w:r>
      <w:r w:rsidRPr="00D27392">
        <w:rPr>
          <w:spacing w:val="-6"/>
        </w:rPr>
        <w:t xml:space="preserve"> </w:t>
      </w:r>
      <w:r w:rsidRPr="00D27392">
        <w:t>Information</w:t>
      </w:r>
    </w:p>
    <w:p w14:paraId="35484072" w14:textId="77777777" w:rsidR="00B038F8" w:rsidRPr="00D27392" w:rsidRDefault="00B038F8" w:rsidP="00D27392">
      <w:pPr>
        <w:pStyle w:val="BodyText"/>
        <w:spacing w:before="1"/>
        <w:ind w:right="136"/>
      </w:pPr>
      <w:r w:rsidRPr="00D27392">
        <w:t>Once the implementation information has been defined for your system, the following Supervisor's</w:t>
      </w:r>
      <w:r w:rsidRPr="00D27392">
        <w:rPr>
          <w:spacing w:val="-33"/>
        </w:rPr>
        <w:t xml:space="preserve"> </w:t>
      </w:r>
      <w:r w:rsidRPr="00D27392">
        <w:t>AR options will allow you to maintain this</w:t>
      </w:r>
      <w:r w:rsidRPr="00D27392">
        <w:rPr>
          <w:spacing w:val="-17"/>
        </w:rPr>
        <w:t xml:space="preserve"> </w:t>
      </w:r>
      <w:r w:rsidRPr="00D27392">
        <w:t>information:</w:t>
      </w:r>
    </w:p>
    <w:p w14:paraId="2FDD1674" w14:textId="77777777" w:rsidR="00B038F8" w:rsidRDefault="00B038F8" w:rsidP="00B038F8">
      <w:pPr>
        <w:rPr>
          <w:rFonts w:ascii="Times New Roman" w:hAnsi="Times New Roman"/>
        </w:rPr>
      </w:pPr>
    </w:p>
    <w:p w14:paraId="4FB32D17" w14:textId="77777777" w:rsidR="00B038F8" w:rsidRPr="00D27392" w:rsidRDefault="00B038F8" w:rsidP="00D27392">
      <w:pPr>
        <w:pStyle w:val="BodyText"/>
        <w:spacing w:line="252" w:lineRule="exact"/>
        <w:ind w:right="136"/>
      </w:pPr>
      <w:r w:rsidRPr="00D27392">
        <w:rPr>
          <w:u w:val="single" w:color="000000"/>
        </w:rPr>
        <w:t>Site Parameter Edit</w:t>
      </w:r>
      <w:r w:rsidRPr="00D27392">
        <w:rPr>
          <w:spacing w:val="-3"/>
          <w:u w:val="single" w:color="000000"/>
        </w:rPr>
        <w:t xml:space="preserve"> </w:t>
      </w:r>
      <w:r w:rsidRPr="00D27392">
        <w:rPr>
          <w:u w:val="single" w:color="000000"/>
        </w:rPr>
        <w:t>Menu</w:t>
      </w:r>
    </w:p>
    <w:p w14:paraId="27D5BA1A" w14:textId="77777777" w:rsidR="00B038F8" w:rsidRPr="00D27392" w:rsidRDefault="00B038F8" w:rsidP="00D27392">
      <w:pPr>
        <w:pStyle w:val="BodyText"/>
        <w:spacing w:line="252" w:lineRule="exact"/>
        <w:ind w:left="820" w:right="136" w:hanging="720"/>
      </w:pPr>
      <w:r w:rsidRPr="00D27392">
        <w:lastRenderedPageBreak/>
        <w:t>Use the options in this menu to define the following for your</w:t>
      </w:r>
      <w:r w:rsidRPr="00D27392">
        <w:rPr>
          <w:spacing w:val="-24"/>
        </w:rPr>
        <w:t xml:space="preserve"> </w:t>
      </w:r>
      <w:r w:rsidRPr="00D27392">
        <w:t>site:</w:t>
      </w:r>
    </w:p>
    <w:p w14:paraId="4D513CC1" w14:textId="77777777" w:rsidR="00B038F8" w:rsidRDefault="00B038F8" w:rsidP="00B038F8">
      <w:pPr>
        <w:rPr>
          <w:rFonts w:ascii="Times New Roman" w:hAnsi="Times New Roman"/>
        </w:rPr>
      </w:pPr>
    </w:p>
    <w:p w14:paraId="409492A0" w14:textId="1BC5CBF3" w:rsidR="00B038F8" w:rsidRPr="00D27392" w:rsidRDefault="00B038F8" w:rsidP="00D27392">
      <w:pPr>
        <w:pStyle w:val="BodyText"/>
        <w:ind w:left="820" w:right="4780"/>
      </w:pPr>
      <w:r w:rsidRPr="00D27392">
        <w:t>CBO Data Extract Parameters</w:t>
      </w:r>
      <w:r w:rsidRPr="00D27392">
        <w:rPr>
          <w:spacing w:val="-8"/>
        </w:rPr>
        <w:t xml:space="preserve"> </w:t>
      </w:r>
      <w:r w:rsidRPr="00D27392">
        <w:t>Edit</w:t>
      </w:r>
    </w:p>
    <w:p w14:paraId="72547A8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2DECDC0B" w14:textId="77777777"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72C24D90"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232676AA" w14:textId="0E2DEF57" w:rsidR="004C4431" w:rsidRPr="007E7F07" w:rsidRDefault="00B038F8" w:rsidP="004C4431">
      <w:pPr>
        <w:ind w:left="720"/>
        <w:rPr>
          <w:rFonts w:ascii="Times New Roman" w:hAnsi="Times New Roman"/>
          <w:szCs w:val="22"/>
        </w:rPr>
      </w:pPr>
      <w:r w:rsidRPr="00D27392">
        <w:t>Interest/Admin/Penalty</w:t>
      </w:r>
      <w:r w:rsidRPr="00D27392">
        <w:rPr>
          <w:spacing w:val="-9"/>
        </w:rPr>
        <w:t xml:space="preserve"> </w:t>
      </w:r>
      <w:r w:rsidRPr="00D27392">
        <w:t>Rates</w:t>
      </w:r>
    </w:p>
    <w:p w14:paraId="15A31A39" w14:textId="134389B7" w:rsidR="004C4431" w:rsidRPr="007E7F07" w:rsidRDefault="00B038F8" w:rsidP="004C4431">
      <w:pPr>
        <w:ind w:left="720"/>
        <w:rPr>
          <w:rFonts w:ascii="Times New Roman" w:hAnsi="Times New Roman"/>
          <w:szCs w:val="22"/>
        </w:rPr>
      </w:pPr>
      <w:r w:rsidRPr="00D27392">
        <w:t>RC Parameters</w:t>
      </w:r>
      <w:r w:rsidRPr="00D27392">
        <w:rPr>
          <w:spacing w:val="-1"/>
        </w:rPr>
        <w:t xml:space="preserve"> </w:t>
      </w:r>
      <w:r w:rsidRPr="00D27392">
        <w:t>Edit</w:t>
      </w:r>
    </w:p>
    <w:p w14:paraId="1EC9EE27" w14:textId="2106F24C" w:rsidR="00B038F8" w:rsidRPr="00D27392" w:rsidRDefault="00B038F8" w:rsidP="00D27392">
      <w:pPr>
        <w:pStyle w:val="BodyText"/>
        <w:ind w:right="6153" w:firstLine="720"/>
      </w:pPr>
      <w:r w:rsidRPr="00D27392">
        <w:t>Statement</w:t>
      </w:r>
      <w:r w:rsidRPr="00D27392">
        <w:rPr>
          <w:spacing w:val="-3"/>
        </w:rPr>
        <w:t xml:space="preserve"> </w:t>
      </w:r>
      <w:r w:rsidRPr="00D27392">
        <w:t>Parameters</w:t>
      </w:r>
    </w:p>
    <w:p w14:paraId="43C20278" w14:textId="77777777" w:rsidR="00B038F8" w:rsidRPr="00D27392" w:rsidRDefault="00B038F8" w:rsidP="00D27392">
      <w:pPr>
        <w:spacing w:before="11"/>
        <w:rPr>
          <w:rFonts w:ascii="Times New Roman" w:hAnsi="Times New Roman"/>
          <w:sz w:val="21"/>
        </w:rPr>
      </w:pPr>
    </w:p>
    <w:p w14:paraId="04E58732" w14:textId="77777777" w:rsidR="00B038F8" w:rsidRPr="00D27392" w:rsidRDefault="00B038F8" w:rsidP="00D27392">
      <w:pPr>
        <w:pStyle w:val="Heading2"/>
        <w:ind w:right="136"/>
        <w:rPr>
          <w:b w:val="0"/>
        </w:rPr>
      </w:pPr>
      <w:bookmarkStart w:id="12" w:name="_bookmark2"/>
      <w:bookmarkStart w:id="13" w:name="_Toc425503928"/>
      <w:bookmarkStart w:id="14" w:name="_Toc493599069"/>
      <w:bookmarkEnd w:id="12"/>
      <w:r>
        <w:t>Other Maintenance</w:t>
      </w:r>
      <w:r w:rsidRPr="00D27392">
        <w:rPr>
          <w:spacing w:val="-6"/>
        </w:rPr>
        <w:t xml:space="preserve"> </w:t>
      </w:r>
      <w:r>
        <w:t>Issues</w:t>
      </w:r>
      <w:bookmarkEnd w:id="13"/>
      <w:bookmarkEnd w:id="14"/>
    </w:p>
    <w:p w14:paraId="74803538" w14:textId="77777777" w:rsidR="00B038F8" w:rsidRPr="00D27392" w:rsidRDefault="00B038F8" w:rsidP="00D27392">
      <w:pPr>
        <w:spacing w:before="11"/>
        <w:rPr>
          <w:rFonts w:ascii="Arial" w:eastAsia="Arial" w:hAnsi="Arial"/>
          <w:b/>
          <w:sz w:val="21"/>
        </w:rPr>
      </w:pPr>
    </w:p>
    <w:p w14:paraId="75869E0D" w14:textId="77777777" w:rsidR="00B038F8" w:rsidRPr="00D27392" w:rsidRDefault="00B038F8" w:rsidP="00D27392">
      <w:pPr>
        <w:pStyle w:val="BodyText"/>
        <w:ind w:right="136"/>
      </w:pPr>
      <w:r w:rsidRPr="00D27392">
        <w:rPr>
          <w:u w:val="single" w:color="000000"/>
        </w:rPr>
        <w:t>Edit/Add ‘Bill Resulting From’</w:t>
      </w:r>
      <w:r w:rsidRPr="00D27392">
        <w:rPr>
          <w:spacing w:val="-11"/>
          <w:u w:val="single" w:color="000000"/>
        </w:rPr>
        <w:t xml:space="preserve"> </w:t>
      </w:r>
      <w:r w:rsidRPr="00D27392">
        <w:rPr>
          <w:u w:val="single" w:color="000000"/>
        </w:rPr>
        <w:t>List</w:t>
      </w:r>
    </w:p>
    <w:p w14:paraId="486A4A8A" w14:textId="77777777" w:rsidR="00B038F8" w:rsidRPr="00D27392" w:rsidRDefault="00B038F8" w:rsidP="00D27392">
      <w:pPr>
        <w:pStyle w:val="BodyText"/>
        <w:spacing w:before="1"/>
        <w:ind w:right="2785"/>
      </w:pPr>
      <w:r w:rsidRPr="00D27392">
        <w:t>An initial ‘Bill Resulting From’ list should be included with your</w:t>
      </w:r>
      <w:r w:rsidRPr="00D27392">
        <w:rPr>
          <w:spacing w:val="-23"/>
        </w:rPr>
        <w:t xml:space="preserve"> </w:t>
      </w:r>
      <w:r w:rsidRPr="00D27392">
        <w:t>software.</w:t>
      </w:r>
      <w:r>
        <w:t xml:space="preserve"> </w:t>
      </w:r>
      <w:r w:rsidRPr="00D27392">
        <w:t>Use this option to edit existing entries or add new</w:t>
      </w:r>
      <w:r w:rsidRPr="00D27392">
        <w:rPr>
          <w:spacing w:val="-16"/>
        </w:rPr>
        <w:t xml:space="preserve"> </w:t>
      </w:r>
      <w:r w:rsidRPr="00D27392">
        <w:t>ones.</w:t>
      </w:r>
    </w:p>
    <w:p w14:paraId="30BA66AD" w14:textId="2D31B49B" w:rsidR="00B038F8" w:rsidRDefault="00B038F8" w:rsidP="00B038F8">
      <w:pPr>
        <w:rPr>
          <w:rFonts w:ascii="Times New Roman" w:hAnsi="Times New Roman"/>
        </w:rPr>
      </w:pPr>
    </w:p>
    <w:p w14:paraId="7A01CCD1" w14:textId="77777777" w:rsidR="00B038F8" w:rsidRPr="00D27392" w:rsidRDefault="00B038F8" w:rsidP="00D27392">
      <w:pPr>
        <w:pStyle w:val="BodyText"/>
        <w:spacing w:line="253" w:lineRule="exact"/>
        <w:ind w:right="136"/>
      </w:pPr>
      <w:r w:rsidRPr="00D27392">
        <w:rPr>
          <w:u w:val="single" w:color="000000"/>
        </w:rPr>
        <w:t>Delete an Incomplete</w:t>
      </w:r>
      <w:r w:rsidRPr="00D27392">
        <w:rPr>
          <w:spacing w:val="-6"/>
          <w:u w:val="single" w:color="000000"/>
        </w:rPr>
        <w:t xml:space="preserve"> </w:t>
      </w:r>
      <w:r w:rsidRPr="00D27392">
        <w:rPr>
          <w:u w:val="single" w:color="000000"/>
        </w:rPr>
        <w:t>Transaction</w:t>
      </w:r>
    </w:p>
    <w:p w14:paraId="321B6331" w14:textId="77777777" w:rsidR="00B038F8" w:rsidRPr="00D27392" w:rsidRDefault="00B038F8" w:rsidP="00D27392">
      <w:pPr>
        <w:pStyle w:val="BodyText"/>
        <w:ind w:right="136"/>
      </w:pPr>
      <w:r w:rsidRPr="00D27392">
        <w:t>Occasionally system failure may result in incomplete AR transactions. Use this option to remove</w:t>
      </w:r>
      <w:r w:rsidRPr="00D27392">
        <w:rPr>
          <w:spacing w:val="-31"/>
        </w:rPr>
        <w:t xml:space="preserve"> </w:t>
      </w:r>
      <w:r w:rsidRPr="00D27392">
        <w:t>such transactions and maintain system</w:t>
      </w:r>
      <w:r w:rsidRPr="00D27392">
        <w:rPr>
          <w:spacing w:val="-16"/>
        </w:rPr>
        <w:t xml:space="preserve"> </w:t>
      </w:r>
      <w:r w:rsidRPr="00D27392">
        <w:t>integrity.</w:t>
      </w:r>
    </w:p>
    <w:p w14:paraId="5FB90C9D" w14:textId="77777777" w:rsidR="00B038F8" w:rsidRDefault="00B038F8" w:rsidP="00B038F8">
      <w:pPr>
        <w:rPr>
          <w:rFonts w:ascii="Times New Roman" w:hAnsi="Times New Roman"/>
        </w:rPr>
      </w:pPr>
    </w:p>
    <w:p w14:paraId="5925DD9E" w14:textId="77777777" w:rsidR="00B038F8" w:rsidRPr="00D27392" w:rsidRDefault="00B038F8" w:rsidP="00D27392">
      <w:pPr>
        <w:pStyle w:val="BodyText"/>
        <w:spacing w:line="252" w:lineRule="exact"/>
        <w:ind w:right="136"/>
      </w:pPr>
      <w:r w:rsidRPr="00D27392">
        <w:rPr>
          <w:u w:val="single" w:color="000000"/>
        </w:rPr>
        <w:t>Edit Form</w:t>
      </w:r>
      <w:r w:rsidRPr="00D27392">
        <w:rPr>
          <w:spacing w:val="-3"/>
          <w:u w:val="single" w:color="000000"/>
        </w:rPr>
        <w:t xml:space="preserve"> </w:t>
      </w:r>
      <w:r w:rsidRPr="00D27392">
        <w:rPr>
          <w:u w:val="single" w:color="000000"/>
        </w:rPr>
        <w:t>Letters</w:t>
      </w:r>
    </w:p>
    <w:p w14:paraId="1CB3D689" w14:textId="77777777" w:rsidR="00B038F8" w:rsidRPr="00D27392" w:rsidRDefault="00B038F8" w:rsidP="00D27392">
      <w:pPr>
        <w:pStyle w:val="BodyText"/>
        <w:ind w:right="180"/>
      </w:pPr>
      <w:r w:rsidRPr="00D27392">
        <w:t>Under the Form Letter Menu, this option allows you to edit the text of a form letter. This is to be</w:t>
      </w:r>
      <w:r w:rsidRPr="00D27392">
        <w:rPr>
          <w:spacing w:val="-29"/>
        </w:rPr>
        <w:t xml:space="preserve"> </w:t>
      </w:r>
      <w:r w:rsidRPr="00D27392">
        <w:t>used only in the instance where District Counsel or VACO changes the wording or format before a</w:t>
      </w:r>
      <w:r w:rsidRPr="00D27392">
        <w:rPr>
          <w:spacing w:val="-24"/>
        </w:rPr>
        <w:t xml:space="preserve"> </w:t>
      </w:r>
      <w:r w:rsidRPr="00D27392">
        <w:t>scheduled release of Accounts</w:t>
      </w:r>
      <w:r w:rsidRPr="00D27392">
        <w:rPr>
          <w:spacing w:val="-6"/>
        </w:rPr>
        <w:t xml:space="preserve"> </w:t>
      </w:r>
      <w:r w:rsidRPr="00D27392">
        <w:t>Receivable.</w:t>
      </w:r>
    </w:p>
    <w:p w14:paraId="3A39FAF8" w14:textId="77777777" w:rsidR="00B038F8" w:rsidRDefault="00B038F8" w:rsidP="00B038F8">
      <w:pPr>
        <w:rPr>
          <w:rFonts w:ascii="Times New Roman" w:hAnsi="Times New Roman"/>
        </w:rPr>
      </w:pPr>
    </w:p>
    <w:p w14:paraId="5D5DD495" w14:textId="77777777" w:rsidR="00B038F8" w:rsidRPr="00D27392" w:rsidRDefault="00B038F8" w:rsidP="00D27392">
      <w:pPr>
        <w:pStyle w:val="BodyText"/>
        <w:ind w:right="136"/>
      </w:pPr>
      <w:r w:rsidRPr="00D27392">
        <w:rPr>
          <w:u w:val="single" w:color="000000"/>
        </w:rPr>
        <w:t>Bulletin</w:t>
      </w:r>
    </w:p>
    <w:p w14:paraId="73B145D2" w14:textId="77777777" w:rsidR="00B038F8" w:rsidRPr="00D27392" w:rsidRDefault="00B038F8" w:rsidP="00D27392">
      <w:pPr>
        <w:pStyle w:val="BodyText"/>
        <w:spacing w:before="54"/>
        <w:ind w:right="311"/>
        <w:jc w:val="both"/>
      </w:pPr>
      <w:r w:rsidRPr="00D27392">
        <w:t>This process runs nightly checking files 341.1(AR Event Type), 430.2 (Accounts Receivable</w:t>
      </w:r>
      <w:r w:rsidRPr="00D27392">
        <w:rPr>
          <w:spacing w:val="-26"/>
        </w:rPr>
        <w:t xml:space="preserve"> </w:t>
      </w:r>
      <w:r w:rsidRPr="00D27392">
        <w:t>Category), and 430.3 (Accounts Receivable Trans. Type). If errors are detected an error message is sent to users</w:t>
      </w:r>
      <w:r w:rsidRPr="00D27392">
        <w:rPr>
          <w:spacing w:val="-24"/>
        </w:rPr>
        <w:t xml:space="preserve"> </w:t>
      </w:r>
      <w:r w:rsidRPr="00D27392">
        <w:t>of the PRCA ERROR mail group and the background is prevented from</w:t>
      </w:r>
      <w:r w:rsidRPr="00D27392">
        <w:rPr>
          <w:spacing w:val="-17"/>
        </w:rPr>
        <w:t xml:space="preserve"> </w:t>
      </w:r>
      <w:r w:rsidRPr="00D27392">
        <w:t>running.</w:t>
      </w:r>
    </w:p>
    <w:p w14:paraId="72D0867E" w14:textId="77777777" w:rsidR="004612BE" w:rsidRPr="00AB278E" w:rsidRDefault="004612BE" w:rsidP="004612BE">
      <w:pPr>
        <w:rPr>
          <w:rFonts w:ascii="Times New Roman" w:hAnsi="Times New Roman"/>
          <w:szCs w:val="22"/>
        </w:rPr>
      </w:pPr>
    </w:p>
    <w:p w14:paraId="44C47DB1" w14:textId="77777777" w:rsidR="00A36771" w:rsidRPr="00AB278E" w:rsidRDefault="00A36771" w:rsidP="004612BE">
      <w:pPr>
        <w:rPr>
          <w:rFonts w:ascii="Times New Roman" w:hAnsi="Times New Roman"/>
          <w:szCs w:val="22"/>
        </w:rPr>
      </w:pPr>
    </w:p>
    <w:p w14:paraId="24E11CB7" w14:textId="25DC9FDB" w:rsidR="00400D0B" w:rsidRPr="00AB278E" w:rsidRDefault="00A36771" w:rsidP="00D27392">
      <w:pPr>
        <w:ind w:right="-539"/>
        <w:jc w:val="center"/>
      </w:pPr>
      <w:r w:rsidRPr="00AB278E">
        <w:br w:type="page"/>
      </w:r>
    </w:p>
    <w:p w14:paraId="6B1753E5" w14:textId="77777777" w:rsidR="00400D0B" w:rsidRPr="00AB278E" w:rsidRDefault="00A36771" w:rsidP="00746118">
      <w:pPr>
        <w:pStyle w:val="Heading1"/>
      </w:pPr>
      <w:bookmarkStart w:id="15" w:name="_Toc425503929"/>
      <w:bookmarkStart w:id="16" w:name="_Toc493599070"/>
      <w:r w:rsidRPr="00AB278E">
        <w:lastRenderedPageBreak/>
        <w:t>Accounts Receivable Routines and Templates</w:t>
      </w:r>
      <w:bookmarkEnd w:id="15"/>
      <w:bookmarkEnd w:id="16"/>
    </w:p>
    <w:p w14:paraId="78FA79F7" w14:textId="77777777" w:rsidR="00A36771" w:rsidRPr="00AB278E" w:rsidRDefault="00A36771" w:rsidP="00A36771">
      <w:pPr>
        <w:rPr>
          <w:rFonts w:ascii="Times New Roman" w:hAnsi="Times New Roman"/>
          <w:szCs w:val="22"/>
        </w:rPr>
      </w:pPr>
    </w:p>
    <w:p w14:paraId="3C25E9A6" w14:textId="77777777" w:rsidR="00531745" w:rsidRPr="00AB278E" w:rsidRDefault="001F264E" w:rsidP="00857F66">
      <w:pPr>
        <w:pStyle w:val="Heading2"/>
      </w:pPr>
      <w:bookmarkStart w:id="17" w:name="_Accounts_Receivable_Routines"/>
      <w:bookmarkStart w:id="18" w:name="_Toc425503930"/>
      <w:bookmarkStart w:id="19" w:name="_Toc493599071"/>
      <w:bookmarkEnd w:id="17"/>
      <w:r w:rsidRPr="00AB278E">
        <w:t xml:space="preserve">Accounts Receivable </w:t>
      </w:r>
      <w:r w:rsidR="00531745" w:rsidRPr="00AB278E">
        <w:t>Routines</w:t>
      </w:r>
      <w:bookmarkEnd w:id="11"/>
      <w:bookmarkEnd w:id="18"/>
      <w:bookmarkEnd w:id="19"/>
    </w:p>
    <w:p w14:paraId="158154F5" w14:textId="77777777" w:rsidR="00426F48" w:rsidRPr="00AB278E" w:rsidRDefault="00426F48">
      <w:pPr>
        <w:rPr>
          <w:rFonts w:ascii="Times New Roman" w:hAnsi="Times New Roman"/>
          <w:szCs w:val="22"/>
        </w:rPr>
      </w:pPr>
    </w:p>
    <w:p w14:paraId="1DA4F1B4" w14:textId="77777777" w:rsidR="001F264E" w:rsidRPr="00AB278E" w:rsidRDefault="001F264E" w:rsidP="001F264E">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AB278E" w:rsidRDefault="001F264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6479"/>
      </w:tblGrid>
      <w:tr w:rsidR="001F264E" w:rsidRPr="00AB278E" w14:paraId="61D2AAFB" w14:textId="77777777" w:rsidTr="00D27392">
        <w:tc>
          <w:tcPr>
            <w:tcW w:w="2790" w:type="dxa"/>
          </w:tcPr>
          <w:p w14:paraId="3AFD63BF" w14:textId="77777777" w:rsidR="001F264E" w:rsidRPr="00AB278E" w:rsidRDefault="001F264E" w:rsidP="001F264E">
            <w:pPr>
              <w:rPr>
                <w:rFonts w:ascii="Times New Roman" w:hAnsi="Times New Roman"/>
                <w:szCs w:val="22"/>
              </w:rPr>
            </w:pPr>
            <w:r w:rsidRPr="00AB278E">
              <w:rPr>
                <w:rFonts w:ascii="Times New Roman" w:hAnsi="Times New Roman"/>
                <w:szCs w:val="22"/>
              </w:rPr>
              <w:t>PRCA</w:t>
            </w:r>
          </w:p>
        </w:tc>
        <w:tc>
          <w:tcPr>
            <w:tcW w:w="6570" w:type="dxa"/>
          </w:tcPr>
          <w:p w14:paraId="25E874B9" w14:textId="77777777" w:rsidR="001F264E" w:rsidRPr="00AB278E" w:rsidRDefault="001F264E" w:rsidP="001F264E">
            <w:pPr>
              <w:rPr>
                <w:rFonts w:ascii="Times New Roman" w:hAnsi="Times New Roman"/>
                <w:szCs w:val="22"/>
              </w:rPr>
            </w:pPr>
            <w:r w:rsidRPr="00AB278E">
              <w:rPr>
                <w:rFonts w:ascii="Times New Roman" w:hAnsi="Times New Roman"/>
                <w:szCs w:val="22"/>
              </w:rPr>
              <w:t>Accounts Receivable</w:t>
            </w:r>
          </w:p>
        </w:tc>
      </w:tr>
      <w:tr w:rsidR="001F264E" w:rsidRPr="00AB278E" w14:paraId="3A31BE31" w14:textId="77777777" w:rsidTr="00D27392">
        <w:tc>
          <w:tcPr>
            <w:tcW w:w="2790" w:type="dxa"/>
          </w:tcPr>
          <w:p w14:paraId="69F64DDA" w14:textId="77777777" w:rsidR="001F264E" w:rsidRPr="00AB278E" w:rsidRDefault="001F264E" w:rsidP="001F264E">
            <w:pPr>
              <w:rPr>
                <w:rFonts w:ascii="Times New Roman" w:hAnsi="Times New Roman"/>
                <w:szCs w:val="22"/>
              </w:rPr>
            </w:pPr>
            <w:r w:rsidRPr="00AB278E">
              <w:rPr>
                <w:rFonts w:ascii="Times New Roman" w:hAnsi="Times New Roman"/>
                <w:szCs w:val="22"/>
              </w:rPr>
              <w:t>PRCAB</w:t>
            </w:r>
          </w:p>
        </w:tc>
        <w:tc>
          <w:tcPr>
            <w:tcW w:w="6570" w:type="dxa"/>
          </w:tcPr>
          <w:p w14:paraId="291588E7" w14:textId="77777777" w:rsidR="001F264E" w:rsidRPr="00AB278E" w:rsidRDefault="001F264E" w:rsidP="001F264E">
            <w:pPr>
              <w:rPr>
                <w:rFonts w:ascii="Times New Roman" w:hAnsi="Times New Roman"/>
                <w:szCs w:val="22"/>
              </w:rPr>
            </w:pPr>
            <w:r w:rsidRPr="00AB278E">
              <w:rPr>
                <w:rFonts w:ascii="Times New Roman" w:hAnsi="Times New Roman"/>
                <w:szCs w:val="22"/>
              </w:rPr>
              <w:t>Billing Routines</w:t>
            </w:r>
          </w:p>
        </w:tc>
      </w:tr>
      <w:tr w:rsidR="001F264E" w:rsidRPr="00AB278E" w14:paraId="2F4FCF8D" w14:textId="77777777" w:rsidTr="00D27392">
        <w:tc>
          <w:tcPr>
            <w:tcW w:w="2790" w:type="dxa"/>
          </w:tcPr>
          <w:p w14:paraId="215A2117" w14:textId="77777777" w:rsidR="001F264E" w:rsidRPr="00AB278E" w:rsidRDefault="001F264E" w:rsidP="001F264E">
            <w:pPr>
              <w:rPr>
                <w:rFonts w:ascii="Times New Roman" w:hAnsi="Times New Roman"/>
                <w:szCs w:val="22"/>
              </w:rPr>
            </w:pPr>
            <w:r w:rsidRPr="00AB278E">
              <w:rPr>
                <w:rFonts w:ascii="Times New Roman" w:hAnsi="Times New Roman"/>
                <w:szCs w:val="22"/>
              </w:rPr>
              <w:t>PRCADR</w:t>
            </w:r>
          </w:p>
        </w:tc>
        <w:tc>
          <w:tcPr>
            <w:tcW w:w="6570" w:type="dxa"/>
          </w:tcPr>
          <w:p w14:paraId="19B4272E" w14:textId="77777777" w:rsidR="001F264E" w:rsidRPr="00AB278E" w:rsidRDefault="001F264E" w:rsidP="001F264E">
            <w:pPr>
              <w:rPr>
                <w:rFonts w:ascii="Times New Roman" w:hAnsi="Times New Roman"/>
                <w:szCs w:val="22"/>
              </w:rPr>
            </w:pPr>
            <w:r w:rsidRPr="00AB278E">
              <w:rPr>
                <w:rFonts w:ascii="Times New Roman" w:hAnsi="Times New Roman"/>
                <w:szCs w:val="22"/>
              </w:rPr>
              <w:t>Address Routines</w:t>
            </w:r>
          </w:p>
        </w:tc>
      </w:tr>
      <w:tr w:rsidR="001F264E" w:rsidRPr="00AB278E" w14:paraId="53F93CFE" w14:textId="77777777" w:rsidTr="00D27392">
        <w:tc>
          <w:tcPr>
            <w:tcW w:w="2790" w:type="dxa"/>
          </w:tcPr>
          <w:p w14:paraId="23DA24C6" w14:textId="77777777" w:rsidR="001F264E" w:rsidRPr="00AB278E" w:rsidRDefault="001F264E" w:rsidP="001F264E">
            <w:pPr>
              <w:rPr>
                <w:rFonts w:ascii="Times New Roman" w:hAnsi="Times New Roman"/>
                <w:szCs w:val="22"/>
              </w:rPr>
            </w:pPr>
            <w:r w:rsidRPr="00AB278E">
              <w:rPr>
                <w:rFonts w:ascii="Times New Roman" w:hAnsi="Times New Roman"/>
                <w:szCs w:val="22"/>
              </w:rPr>
              <w:t>PRCAF</w:t>
            </w:r>
          </w:p>
        </w:tc>
        <w:tc>
          <w:tcPr>
            <w:tcW w:w="6570" w:type="dxa"/>
          </w:tcPr>
          <w:p w14:paraId="02C17D86" w14:textId="77777777" w:rsidR="001F264E" w:rsidRPr="00AB278E" w:rsidRDefault="001F264E" w:rsidP="001F264E">
            <w:pPr>
              <w:rPr>
                <w:rFonts w:ascii="Times New Roman" w:hAnsi="Times New Roman"/>
                <w:szCs w:val="22"/>
              </w:rPr>
            </w:pPr>
            <w:r w:rsidRPr="00AB278E">
              <w:rPr>
                <w:rFonts w:ascii="Times New Roman" w:hAnsi="Times New Roman"/>
                <w:szCs w:val="22"/>
              </w:rPr>
              <w:t>IB/FMS Routines</w:t>
            </w:r>
          </w:p>
        </w:tc>
      </w:tr>
      <w:tr w:rsidR="001F264E" w:rsidRPr="00AB278E" w14:paraId="18F669B8" w14:textId="77777777" w:rsidTr="00D27392">
        <w:tc>
          <w:tcPr>
            <w:tcW w:w="2790" w:type="dxa"/>
          </w:tcPr>
          <w:p w14:paraId="1BA5C8C6" w14:textId="77777777" w:rsidR="001F264E" w:rsidRPr="00AB278E" w:rsidRDefault="001F264E" w:rsidP="001F264E">
            <w:pPr>
              <w:rPr>
                <w:rFonts w:ascii="Times New Roman" w:hAnsi="Times New Roman"/>
                <w:szCs w:val="22"/>
              </w:rPr>
            </w:pPr>
            <w:r w:rsidRPr="00AB278E">
              <w:rPr>
                <w:rFonts w:ascii="Times New Roman" w:hAnsi="Times New Roman"/>
                <w:szCs w:val="22"/>
              </w:rPr>
              <w:t>PRCAG</w:t>
            </w:r>
          </w:p>
        </w:tc>
        <w:tc>
          <w:tcPr>
            <w:tcW w:w="6570" w:type="dxa"/>
          </w:tcPr>
          <w:p w14:paraId="42141F02" w14:textId="77777777" w:rsidR="001F264E" w:rsidRPr="00AB278E" w:rsidRDefault="001F264E" w:rsidP="001F264E">
            <w:pPr>
              <w:rPr>
                <w:rFonts w:ascii="Times New Roman" w:hAnsi="Times New Roman"/>
                <w:szCs w:val="22"/>
              </w:rPr>
            </w:pPr>
            <w:r w:rsidRPr="00AB278E">
              <w:rPr>
                <w:rFonts w:ascii="Times New Roman" w:hAnsi="Times New Roman"/>
                <w:szCs w:val="22"/>
              </w:rPr>
              <w:t>Patient Statement Routines</w:t>
            </w:r>
          </w:p>
        </w:tc>
      </w:tr>
      <w:tr w:rsidR="001F264E" w:rsidRPr="00AB278E" w14:paraId="2A9233D7" w14:textId="77777777" w:rsidTr="00D27392">
        <w:tc>
          <w:tcPr>
            <w:tcW w:w="2790" w:type="dxa"/>
          </w:tcPr>
          <w:p w14:paraId="40427117" w14:textId="77777777" w:rsidR="001F264E" w:rsidRPr="00AB278E" w:rsidRDefault="001F264E" w:rsidP="001F264E">
            <w:pPr>
              <w:rPr>
                <w:rFonts w:ascii="Times New Roman" w:hAnsi="Times New Roman"/>
                <w:szCs w:val="22"/>
              </w:rPr>
            </w:pPr>
            <w:r w:rsidRPr="00AB278E">
              <w:rPr>
                <w:rFonts w:ascii="Times New Roman" w:hAnsi="Times New Roman"/>
                <w:szCs w:val="22"/>
              </w:rPr>
              <w:t>PRCAHIS</w:t>
            </w:r>
          </w:p>
        </w:tc>
        <w:tc>
          <w:tcPr>
            <w:tcW w:w="6570" w:type="dxa"/>
          </w:tcPr>
          <w:p w14:paraId="4FF95081" w14:textId="77777777" w:rsidR="001F264E" w:rsidRPr="00AB278E" w:rsidRDefault="001F264E" w:rsidP="001F264E">
            <w:pPr>
              <w:rPr>
                <w:rFonts w:ascii="Times New Roman" w:hAnsi="Times New Roman"/>
                <w:szCs w:val="22"/>
              </w:rPr>
            </w:pPr>
            <w:r w:rsidRPr="00AB278E">
              <w:rPr>
                <w:rFonts w:ascii="Times New Roman" w:hAnsi="Times New Roman"/>
                <w:szCs w:val="22"/>
              </w:rPr>
              <w:t>Transaction History Routines</w:t>
            </w:r>
          </w:p>
        </w:tc>
      </w:tr>
      <w:tr w:rsidR="001F264E" w:rsidRPr="00AB278E" w14:paraId="2C27A7B7" w14:textId="77777777" w:rsidTr="00D27392">
        <w:tc>
          <w:tcPr>
            <w:tcW w:w="2790" w:type="dxa"/>
          </w:tcPr>
          <w:p w14:paraId="45DB83D1" w14:textId="77777777" w:rsidR="001F264E" w:rsidRPr="00AB278E" w:rsidRDefault="001F264E" w:rsidP="001F264E">
            <w:pPr>
              <w:rPr>
                <w:rFonts w:ascii="Times New Roman" w:hAnsi="Times New Roman"/>
                <w:szCs w:val="22"/>
              </w:rPr>
            </w:pPr>
            <w:r w:rsidRPr="00AB278E">
              <w:rPr>
                <w:rFonts w:ascii="Times New Roman" w:hAnsi="Times New Roman"/>
                <w:szCs w:val="22"/>
              </w:rPr>
              <w:t>PRCALT</w:t>
            </w:r>
          </w:p>
        </w:tc>
        <w:tc>
          <w:tcPr>
            <w:tcW w:w="6570" w:type="dxa"/>
          </w:tcPr>
          <w:p w14:paraId="115CB20F" w14:textId="77777777" w:rsidR="001F264E" w:rsidRPr="00AB278E" w:rsidRDefault="001F264E" w:rsidP="001F264E">
            <w:pPr>
              <w:rPr>
                <w:rFonts w:ascii="Times New Roman" w:hAnsi="Times New Roman"/>
                <w:szCs w:val="22"/>
              </w:rPr>
            </w:pPr>
            <w:r w:rsidRPr="00AB278E">
              <w:rPr>
                <w:rFonts w:ascii="Times New Roman" w:hAnsi="Times New Roman"/>
                <w:szCs w:val="22"/>
              </w:rPr>
              <w:t>Collection Letter Routines</w:t>
            </w:r>
          </w:p>
        </w:tc>
      </w:tr>
      <w:tr w:rsidR="001F264E" w:rsidRPr="00AB278E" w14:paraId="73D0916D" w14:textId="77777777" w:rsidTr="00D27392">
        <w:tc>
          <w:tcPr>
            <w:tcW w:w="2790" w:type="dxa"/>
          </w:tcPr>
          <w:p w14:paraId="0859EF26" w14:textId="77777777" w:rsidR="001F264E" w:rsidRPr="00AB278E" w:rsidRDefault="001F264E" w:rsidP="001F264E">
            <w:pPr>
              <w:rPr>
                <w:rFonts w:ascii="Times New Roman" w:hAnsi="Times New Roman"/>
                <w:szCs w:val="22"/>
              </w:rPr>
            </w:pPr>
            <w:r w:rsidRPr="00AB278E">
              <w:rPr>
                <w:rFonts w:ascii="Times New Roman" w:hAnsi="Times New Roman"/>
                <w:szCs w:val="22"/>
              </w:rPr>
              <w:t>PRCANRU</w:t>
            </w:r>
          </w:p>
        </w:tc>
        <w:tc>
          <w:tcPr>
            <w:tcW w:w="6570" w:type="dxa"/>
          </w:tcPr>
          <w:p w14:paraId="7D384C35" w14:textId="77777777" w:rsidR="001F264E" w:rsidRPr="00AB278E" w:rsidRDefault="001F264E" w:rsidP="001F264E">
            <w:pPr>
              <w:rPr>
                <w:rFonts w:ascii="Times New Roman" w:hAnsi="Times New Roman"/>
                <w:szCs w:val="22"/>
              </w:rPr>
            </w:pPr>
            <w:r w:rsidRPr="00AB278E">
              <w:rPr>
                <w:rFonts w:ascii="Times New Roman" w:hAnsi="Times New Roman"/>
                <w:szCs w:val="22"/>
              </w:rPr>
              <w:t>National Roll-Up Routines for current NDB Software</w:t>
            </w:r>
          </w:p>
        </w:tc>
      </w:tr>
      <w:tr w:rsidR="001F264E" w:rsidRPr="00AB278E" w14:paraId="4A01E181" w14:textId="77777777" w:rsidTr="00D27392">
        <w:tc>
          <w:tcPr>
            <w:tcW w:w="2790" w:type="dxa"/>
          </w:tcPr>
          <w:p w14:paraId="2367EC53" w14:textId="77777777" w:rsidR="001F264E" w:rsidRPr="00AB278E" w:rsidRDefault="001F264E" w:rsidP="001F264E">
            <w:pPr>
              <w:rPr>
                <w:rFonts w:ascii="Times New Roman" w:hAnsi="Times New Roman"/>
                <w:szCs w:val="22"/>
              </w:rPr>
            </w:pPr>
            <w:r w:rsidRPr="00AB278E">
              <w:rPr>
                <w:rFonts w:ascii="Times New Roman" w:hAnsi="Times New Roman"/>
                <w:szCs w:val="22"/>
              </w:rPr>
              <w:t>PRCAOFF</w:t>
            </w:r>
          </w:p>
        </w:tc>
        <w:tc>
          <w:tcPr>
            <w:tcW w:w="6570" w:type="dxa"/>
          </w:tcPr>
          <w:p w14:paraId="64E1EB04" w14:textId="77777777" w:rsidR="001F264E" w:rsidRPr="00AB278E" w:rsidRDefault="008240E4" w:rsidP="001F264E">
            <w:pPr>
              <w:rPr>
                <w:rFonts w:ascii="Times New Roman" w:hAnsi="Times New Roman"/>
                <w:szCs w:val="22"/>
              </w:rPr>
            </w:pPr>
            <w:r w:rsidRPr="00AB278E">
              <w:rPr>
                <w:rFonts w:ascii="Times New Roman" w:hAnsi="Times New Roman"/>
                <w:szCs w:val="22"/>
              </w:rPr>
              <w:t>IRS Offset Routines</w:t>
            </w:r>
          </w:p>
        </w:tc>
      </w:tr>
      <w:tr w:rsidR="001F264E" w:rsidRPr="00AB278E" w14:paraId="29D5883A" w14:textId="77777777" w:rsidTr="00D27392">
        <w:tc>
          <w:tcPr>
            <w:tcW w:w="2790" w:type="dxa"/>
          </w:tcPr>
          <w:p w14:paraId="4534DEAA" w14:textId="77777777" w:rsidR="001F264E" w:rsidRPr="00AB278E" w:rsidRDefault="008240E4" w:rsidP="001F264E">
            <w:pPr>
              <w:rPr>
                <w:rFonts w:ascii="Times New Roman" w:hAnsi="Times New Roman"/>
                <w:szCs w:val="22"/>
              </w:rPr>
            </w:pPr>
            <w:r w:rsidRPr="00AB278E">
              <w:rPr>
                <w:rFonts w:ascii="Times New Roman" w:hAnsi="Times New Roman"/>
                <w:szCs w:val="22"/>
              </w:rPr>
              <w:t>PRCAPAY</w:t>
            </w:r>
          </w:p>
        </w:tc>
        <w:tc>
          <w:tcPr>
            <w:tcW w:w="6570" w:type="dxa"/>
          </w:tcPr>
          <w:p w14:paraId="184F0091" w14:textId="77777777" w:rsidR="001F264E" w:rsidRPr="00AB278E" w:rsidRDefault="008240E4" w:rsidP="001F264E">
            <w:pPr>
              <w:rPr>
                <w:rFonts w:ascii="Times New Roman" w:hAnsi="Times New Roman"/>
                <w:szCs w:val="22"/>
              </w:rPr>
            </w:pPr>
            <w:r w:rsidRPr="00AB278E">
              <w:rPr>
                <w:rFonts w:ascii="Times New Roman" w:hAnsi="Times New Roman"/>
                <w:szCs w:val="22"/>
              </w:rPr>
              <w:t>Payment Routines</w:t>
            </w:r>
          </w:p>
        </w:tc>
      </w:tr>
      <w:tr w:rsidR="001F264E" w:rsidRPr="00AB278E" w14:paraId="7F48E0FF" w14:textId="77777777" w:rsidTr="00D27392">
        <w:tc>
          <w:tcPr>
            <w:tcW w:w="2790" w:type="dxa"/>
          </w:tcPr>
          <w:p w14:paraId="7FD7F2D5" w14:textId="77777777" w:rsidR="001F264E" w:rsidRPr="00AB278E" w:rsidRDefault="008240E4" w:rsidP="001F264E">
            <w:pPr>
              <w:rPr>
                <w:rFonts w:ascii="Times New Roman" w:hAnsi="Times New Roman"/>
                <w:szCs w:val="22"/>
              </w:rPr>
            </w:pPr>
            <w:r w:rsidRPr="00AB278E">
              <w:rPr>
                <w:rFonts w:ascii="Times New Roman" w:hAnsi="Times New Roman"/>
                <w:szCs w:val="22"/>
              </w:rPr>
              <w:t>PRCAT</w:t>
            </w:r>
          </w:p>
        </w:tc>
        <w:tc>
          <w:tcPr>
            <w:tcW w:w="6570" w:type="dxa"/>
          </w:tcPr>
          <w:p w14:paraId="1A8BC673" w14:textId="77777777" w:rsidR="001F264E" w:rsidRPr="00AB278E" w:rsidRDefault="008240E4" w:rsidP="001F264E">
            <w:pPr>
              <w:rPr>
                <w:rFonts w:ascii="Times New Roman" w:hAnsi="Times New Roman"/>
                <w:szCs w:val="22"/>
              </w:rPr>
            </w:pPr>
            <w:r w:rsidRPr="00AB278E">
              <w:rPr>
                <w:rFonts w:ascii="Times New Roman" w:hAnsi="Times New Roman"/>
                <w:szCs w:val="22"/>
              </w:rPr>
              <w:t>Compiled Template Routines</w:t>
            </w:r>
          </w:p>
        </w:tc>
      </w:tr>
      <w:tr w:rsidR="001F264E" w:rsidRPr="00AB278E" w14:paraId="4CEF0002" w14:textId="77777777" w:rsidTr="00D27392">
        <w:tc>
          <w:tcPr>
            <w:tcW w:w="2790" w:type="dxa"/>
          </w:tcPr>
          <w:p w14:paraId="29EC91D2" w14:textId="77777777" w:rsidR="001F264E" w:rsidRPr="00AB278E" w:rsidRDefault="008240E4" w:rsidP="001F264E">
            <w:pPr>
              <w:rPr>
                <w:rFonts w:ascii="Times New Roman" w:hAnsi="Times New Roman"/>
                <w:szCs w:val="22"/>
              </w:rPr>
            </w:pPr>
            <w:r w:rsidRPr="00AB278E">
              <w:rPr>
                <w:rFonts w:ascii="Times New Roman" w:hAnsi="Times New Roman"/>
                <w:szCs w:val="22"/>
              </w:rPr>
              <w:t>PRCAUT</w:t>
            </w:r>
          </w:p>
        </w:tc>
        <w:tc>
          <w:tcPr>
            <w:tcW w:w="6570" w:type="dxa"/>
          </w:tcPr>
          <w:p w14:paraId="73A2F070" w14:textId="77777777" w:rsidR="001F264E" w:rsidRPr="00AB278E" w:rsidRDefault="008240E4" w:rsidP="001F264E">
            <w:pPr>
              <w:rPr>
                <w:rFonts w:ascii="Times New Roman" w:hAnsi="Times New Roman"/>
                <w:szCs w:val="22"/>
              </w:rPr>
            </w:pPr>
            <w:r w:rsidRPr="00AB278E">
              <w:rPr>
                <w:rFonts w:ascii="Times New Roman" w:hAnsi="Times New Roman"/>
                <w:szCs w:val="22"/>
              </w:rPr>
              <w:t>Utility Routines</w:t>
            </w:r>
          </w:p>
        </w:tc>
      </w:tr>
      <w:tr w:rsidR="001F264E" w:rsidRPr="00AB278E" w14:paraId="7314CF18" w14:textId="77777777" w:rsidTr="00D27392">
        <w:tc>
          <w:tcPr>
            <w:tcW w:w="2790" w:type="dxa"/>
          </w:tcPr>
          <w:p w14:paraId="07E0285E" w14:textId="77777777" w:rsidR="001F264E" w:rsidRPr="00AB278E" w:rsidRDefault="000C3800" w:rsidP="001F264E">
            <w:pPr>
              <w:rPr>
                <w:rFonts w:ascii="Times New Roman" w:hAnsi="Times New Roman"/>
                <w:szCs w:val="22"/>
              </w:rPr>
            </w:pPr>
            <w:r w:rsidRPr="00AB278E">
              <w:rPr>
                <w:rFonts w:ascii="Times New Roman" w:hAnsi="Times New Roman"/>
                <w:szCs w:val="22"/>
              </w:rPr>
              <w:t>PRCAW</w:t>
            </w:r>
          </w:p>
        </w:tc>
        <w:tc>
          <w:tcPr>
            <w:tcW w:w="6570" w:type="dxa"/>
          </w:tcPr>
          <w:p w14:paraId="3D79573F" w14:textId="77777777" w:rsidR="001F264E" w:rsidRPr="00AB278E" w:rsidRDefault="000C3800" w:rsidP="001F264E">
            <w:pPr>
              <w:rPr>
                <w:rFonts w:ascii="Times New Roman" w:hAnsi="Times New Roman"/>
                <w:szCs w:val="22"/>
              </w:rPr>
            </w:pPr>
            <w:r w:rsidRPr="00AB278E">
              <w:rPr>
                <w:rFonts w:ascii="Times New Roman" w:hAnsi="Times New Roman"/>
                <w:szCs w:val="22"/>
              </w:rPr>
              <w:t>Write off Routines</w:t>
            </w:r>
          </w:p>
        </w:tc>
      </w:tr>
      <w:tr w:rsidR="001F264E" w:rsidRPr="00AB278E" w14:paraId="15566B00" w14:textId="77777777" w:rsidTr="00D27392">
        <w:tc>
          <w:tcPr>
            <w:tcW w:w="2790" w:type="dxa"/>
          </w:tcPr>
          <w:p w14:paraId="0059C94E" w14:textId="77777777" w:rsidR="001F264E" w:rsidRPr="00AB278E" w:rsidRDefault="000C3800" w:rsidP="001F264E">
            <w:pPr>
              <w:rPr>
                <w:rFonts w:ascii="Times New Roman" w:hAnsi="Times New Roman"/>
                <w:szCs w:val="22"/>
              </w:rPr>
            </w:pPr>
            <w:r w:rsidRPr="00AB278E">
              <w:rPr>
                <w:rFonts w:ascii="Times New Roman" w:hAnsi="Times New Roman"/>
                <w:szCs w:val="22"/>
              </w:rPr>
              <w:t>PRCAX</w:t>
            </w:r>
          </w:p>
        </w:tc>
        <w:tc>
          <w:tcPr>
            <w:tcW w:w="6570" w:type="dxa"/>
          </w:tcPr>
          <w:p w14:paraId="0F8C52F0" w14:textId="77777777" w:rsidR="001F264E" w:rsidRPr="00AB278E" w:rsidRDefault="000C3800" w:rsidP="001F264E">
            <w:pPr>
              <w:rPr>
                <w:rFonts w:ascii="Times New Roman" w:hAnsi="Times New Roman"/>
                <w:szCs w:val="22"/>
              </w:rPr>
            </w:pPr>
            <w:r w:rsidRPr="00AB278E">
              <w:rPr>
                <w:rFonts w:ascii="Times New Roman" w:hAnsi="Times New Roman"/>
                <w:szCs w:val="22"/>
              </w:rPr>
              <w:t>Medical CoPay Exemptions</w:t>
            </w:r>
          </w:p>
        </w:tc>
      </w:tr>
      <w:tr w:rsidR="001F264E" w:rsidRPr="00AB278E" w14:paraId="5BE9B951" w14:textId="77777777" w:rsidTr="00D27392">
        <w:tc>
          <w:tcPr>
            <w:tcW w:w="2790" w:type="dxa"/>
          </w:tcPr>
          <w:p w14:paraId="2F53AE7B" w14:textId="77777777" w:rsidR="001F264E" w:rsidRPr="00AB278E" w:rsidRDefault="000C3800" w:rsidP="001F264E">
            <w:pPr>
              <w:rPr>
                <w:rFonts w:ascii="Times New Roman" w:hAnsi="Times New Roman"/>
                <w:szCs w:val="22"/>
              </w:rPr>
            </w:pPr>
            <w:r w:rsidRPr="00AB278E">
              <w:rPr>
                <w:rFonts w:ascii="Times New Roman" w:hAnsi="Times New Roman"/>
                <w:szCs w:val="22"/>
              </w:rPr>
              <w:t>PRCAY</w:t>
            </w:r>
          </w:p>
        </w:tc>
        <w:tc>
          <w:tcPr>
            <w:tcW w:w="6570" w:type="dxa"/>
          </w:tcPr>
          <w:p w14:paraId="38597BA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Routines</w:t>
            </w:r>
          </w:p>
        </w:tc>
      </w:tr>
      <w:tr w:rsidR="001F264E" w:rsidRPr="00AB278E" w14:paraId="2A576A49" w14:textId="77777777" w:rsidTr="00D27392">
        <w:tc>
          <w:tcPr>
            <w:tcW w:w="2790" w:type="dxa"/>
          </w:tcPr>
          <w:p w14:paraId="307737BC" w14:textId="77777777" w:rsidR="001F264E" w:rsidRPr="00AB278E" w:rsidRDefault="000C3800" w:rsidP="001F264E">
            <w:pPr>
              <w:rPr>
                <w:rFonts w:ascii="Times New Roman" w:hAnsi="Times New Roman"/>
                <w:szCs w:val="22"/>
              </w:rPr>
            </w:pPr>
            <w:r w:rsidRPr="00AB278E">
              <w:rPr>
                <w:rFonts w:ascii="Times New Roman" w:hAnsi="Times New Roman"/>
                <w:szCs w:val="22"/>
              </w:rPr>
              <w:t>PRY</w:t>
            </w:r>
          </w:p>
        </w:tc>
        <w:tc>
          <w:tcPr>
            <w:tcW w:w="6570" w:type="dxa"/>
          </w:tcPr>
          <w:p w14:paraId="68A202EF" w14:textId="77777777" w:rsidR="001F264E" w:rsidRPr="00AB278E" w:rsidRDefault="000C3800" w:rsidP="001F264E">
            <w:pPr>
              <w:rPr>
                <w:rFonts w:ascii="Times New Roman" w:hAnsi="Times New Roman"/>
                <w:szCs w:val="22"/>
              </w:rPr>
            </w:pPr>
            <w:r w:rsidRPr="00AB278E">
              <w:rPr>
                <w:rFonts w:ascii="Times New Roman" w:hAnsi="Times New Roman"/>
                <w:szCs w:val="22"/>
              </w:rPr>
              <w:t>Accounts Receivable Patches, Conversions and Installs</w:t>
            </w:r>
          </w:p>
        </w:tc>
      </w:tr>
      <w:tr w:rsidR="001F264E" w:rsidRPr="00AB278E" w14:paraId="58008220" w14:textId="77777777" w:rsidTr="00D27392">
        <w:tc>
          <w:tcPr>
            <w:tcW w:w="2790" w:type="dxa"/>
          </w:tcPr>
          <w:p w14:paraId="769535BA" w14:textId="77777777" w:rsidR="001F264E" w:rsidRPr="00AB278E" w:rsidRDefault="000C3800" w:rsidP="001F264E">
            <w:pPr>
              <w:rPr>
                <w:rFonts w:ascii="Times New Roman" w:hAnsi="Times New Roman"/>
                <w:szCs w:val="22"/>
              </w:rPr>
            </w:pPr>
            <w:r w:rsidRPr="00AB278E">
              <w:rPr>
                <w:rFonts w:ascii="Times New Roman" w:hAnsi="Times New Roman"/>
                <w:szCs w:val="22"/>
              </w:rPr>
              <w:t>RCAM</w:t>
            </w:r>
          </w:p>
        </w:tc>
        <w:tc>
          <w:tcPr>
            <w:tcW w:w="6570" w:type="dxa"/>
          </w:tcPr>
          <w:p w14:paraId="553B1E26" w14:textId="77777777" w:rsidR="001F264E" w:rsidRPr="00AB278E" w:rsidRDefault="000C3800" w:rsidP="001F264E">
            <w:pPr>
              <w:rPr>
                <w:rFonts w:ascii="Times New Roman" w:hAnsi="Times New Roman"/>
                <w:szCs w:val="22"/>
              </w:rPr>
            </w:pPr>
            <w:r w:rsidRPr="00AB278E">
              <w:rPr>
                <w:rFonts w:ascii="Times New Roman" w:hAnsi="Times New Roman"/>
                <w:szCs w:val="22"/>
              </w:rPr>
              <w:t>Account Management Module</w:t>
            </w:r>
          </w:p>
        </w:tc>
      </w:tr>
      <w:tr w:rsidR="0021798E" w:rsidRPr="00AB278E" w14:paraId="238C486F" w14:textId="77777777" w:rsidTr="00D27392">
        <w:tc>
          <w:tcPr>
            <w:tcW w:w="2790" w:type="dxa"/>
          </w:tcPr>
          <w:p w14:paraId="268CFC2A" w14:textId="77777777" w:rsidR="0021798E" w:rsidRPr="00AB278E" w:rsidRDefault="0021798E" w:rsidP="001F264E">
            <w:pPr>
              <w:rPr>
                <w:rFonts w:ascii="Times New Roman" w:hAnsi="Times New Roman"/>
                <w:szCs w:val="22"/>
              </w:rPr>
            </w:pPr>
            <w:r w:rsidRPr="00AB278E">
              <w:rPr>
                <w:rFonts w:ascii="Times New Roman" w:hAnsi="Times New Roman"/>
                <w:szCs w:val="22"/>
              </w:rPr>
              <w:t>RCDP</w:t>
            </w:r>
          </w:p>
        </w:tc>
        <w:tc>
          <w:tcPr>
            <w:tcW w:w="6570" w:type="dxa"/>
          </w:tcPr>
          <w:p w14:paraId="09B29860" w14:textId="77777777" w:rsidR="0021798E" w:rsidRPr="00AB278E" w:rsidRDefault="0021798E" w:rsidP="001F264E">
            <w:pPr>
              <w:rPr>
                <w:rFonts w:ascii="Times New Roman" w:hAnsi="Times New Roman"/>
                <w:szCs w:val="22"/>
              </w:rPr>
            </w:pPr>
            <w:r w:rsidRPr="00AB278E">
              <w:rPr>
                <w:rFonts w:ascii="Times New Roman" w:hAnsi="Times New Roman"/>
                <w:szCs w:val="22"/>
              </w:rPr>
              <w:t>EDI Lockbox Module</w:t>
            </w:r>
          </w:p>
        </w:tc>
      </w:tr>
      <w:tr w:rsidR="001F264E" w:rsidRPr="00AB278E" w14:paraId="6CC25356" w14:textId="77777777" w:rsidTr="00D27392">
        <w:tc>
          <w:tcPr>
            <w:tcW w:w="2790" w:type="dxa"/>
          </w:tcPr>
          <w:p w14:paraId="57C38E95" w14:textId="77777777" w:rsidR="001F264E" w:rsidRPr="00AB278E" w:rsidRDefault="000C3800" w:rsidP="001F264E">
            <w:pPr>
              <w:rPr>
                <w:rFonts w:ascii="Times New Roman" w:hAnsi="Times New Roman"/>
                <w:szCs w:val="22"/>
              </w:rPr>
            </w:pPr>
            <w:r w:rsidRPr="00AB278E">
              <w:rPr>
                <w:rFonts w:ascii="Times New Roman" w:hAnsi="Times New Roman"/>
                <w:szCs w:val="22"/>
              </w:rPr>
              <w:t>RCEV</w:t>
            </w:r>
          </w:p>
        </w:tc>
        <w:tc>
          <w:tcPr>
            <w:tcW w:w="6570" w:type="dxa"/>
          </w:tcPr>
          <w:p w14:paraId="0441D62E" w14:textId="77777777" w:rsidR="001F264E" w:rsidRPr="00AB278E" w:rsidRDefault="000C3800" w:rsidP="001F264E">
            <w:pPr>
              <w:rPr>
                <w:rFonts w:ascii="Times New Roman" w:hAnsi="Times New Roman"/>
                <w:szCs w:val="22"/>
              </w:rPr>
            </w:pPr>
            <w:r w:rsidRPr="00AB278E">
              <w:rPr>
                <w:rFonts w:ascii="Times New Roman" w:hAnsi="Times New Roman"/>
                <w:szCs w:val="22"/>
              </w:rPr>
              <w:t>Event Driver Module</w:t>
            </w:r>
          </w:p>
        </w:tc>
      </w:tr>
      <w:tr w:rsidR="001F264E" w:rsidRPr="00AB278E" w14:paraId="158A82E9" w14:textId="77777777" w:rsidTr="00D27392">
        <w:tc>
          <w:tcPr>
            <w:tcW w:w="2790" w:type="dxa"/>
          </w:tcPr>
          <w:p w14:paraId="76040605" w14:textId="77777777" w:rsidR="001F264E" w:rsidRPr="00AB278E" w:rsidRDefault="000C3800" w:rsidP="001F264E">
            <w:pPr>
              <w:rPr>
                <w:rFonts w:ascii="Times New Roman" w:hAnsi="Times New Roman"/>
                <w:szCs w:val="22"/>
              </w:rPr>
            </w:pPr>
            <w:r w:rsidRPr="00AB278E">
              <w:rPr>
                <w:rFonts w:ascii="Times New Roman" w:hAnsi="Times New Roman"/>
                <w:szCs w:val="22"/>
              </w:rPr>
              <w:t>RCMS</w:t>
            </w:r>
          </w:p>
        </w:tc>
        <w:tc>
          <w:tcPr>
            <w:tcW w:w="6570" w:type="dxa"/>
          </w:tcPr>
          <w:p w14:paraId="1367F0B8" w14:textId="77777777" w:rsidR="001F264E" w:rsidRPr="00AB278E" w:rsidRDefault="000C3800" w:rsidP="001F264E">
            <w:pPr>
              <w:rPr>
                <w:rFonts w:ascii="Times New Roman" w:hAnsi="Times New Roman"/>
                <w:szCs w:val="22"/>
              </w:rPr>
            </w:pPr>
            <w:r w:rsidRPr="00AB278E">
              <w:rPr>
                <w:rFonts w:ascii="Times New Roman" w:hAnsi="Times New Roman"/>
                <w:szCs w:val="22"/>
              </w:rPr>
              <w:t>Site Parameter Module</w:t>
            </w:r>
          </w:p>
        </w:tc>
      </w:tr>
      <w:tr w:rsidR="000211ED" w:rsidRPr="00AB278E" w14:paraId="75FC3D57" w14:textId="77777777" w:rsidTr="00D27392">
        <w:tc>
          <w:tcPr>
            <w:tcW w:w="2790" w:type="dxa"/>
          </w:tcPr>
          <w:p w14:paraId="7DCCE3BB" w14:textId="77777777" w:rsidR="000211ED" w:rsidRPr="00AB278E" w:rsidRDefault="000211ED" w:rsidP="001F264E">
            <w:pPr>
              <w:rPr>
                <w:rFonts w:ascii="Times New Roman" w:hAnsi="Times New Roman"/>
                <w:szCs w:val="22"/>
              </w:rPr>
            </w:pPr>
            <w:bookmarkStart w:id="20" w:name="AR_Routines_RCTCS"/>
            <w:bookmarkEnd w:id="20"/>
            <w:r w:rsidRPr="00D27392">
              <w:rPr>
                <w:rFonts w:ascii="Times New Roman" w:hAnsi="Times New Roman"/>
              </w:rPr>
              <w:t>RCTCS</w:t>
            </w:r>
          </w:p>
        </w:tc>
        <w:tc>
          <w:tcPr>
            <w:tcW w:w="6570" w:type="dxa"/>
          </w:tcPr>
          <w:p w14:paraId="38497AE4" w14:textId="77777777" w:rsidR="000211ED" w:rsidRPr="00AB278E" w:rsidRDefault="000211ED" w:rsidP="001F264E">
            <w:pPr>
              <w:rPr>
                <w:rFonts w:ascii="Times New Roman" w:hAnsi="Times New Roman"/>
                <w:szCs w:val="22"/>
              </w:rPr>
            </w:pPr>
            <w:r w:rsidRPr="00D27392">
              <w:rPr>
                <w:rFonts w:ascii="Times New Roman" w:hAnsi="Times New Roman"/>
              </w:rPr>
              <w:t>Cross Servicing Routines</w:t>
            </w:r>
          </w:p>
        </w:tc>
      </w:tr>
      <w:tr w:rsidR="001F264E" w:rsidRPr="00AB278E" w14:paraId="5FFFA067" w14:textId="77777777" w:rsidTr="00D27392">
        <w:tc>
          <w:tcPr>
            <w:tcW w:w="2790" w:type="dxa"/>
          </w:tcPr>
          <w:p w14:paraId="68CA1B81" w14:textId="77777777" w:rsidR="001F264E" w:rsidRPr="00AB278E" w:rsidRDefault="000C3800" w:rsidP="001F264E">
            <w:pPr>
              <w:rPr>
                <w:rFonts w:ascii="Times New Roman" w:hAnsi="Times New Roman"/>
                <w:szCs w:val="22"/>
              </w:rPr>
            </w:pPr>
            <w:r w:rsidRPr="00AB278E">
              <w:rPr>
                <w:rFonts w:ascii="Times New Roman" w:hAnsi="Times New Roman"/>
                <w:szCs w:val="22"/>
              </w:rPr>
              <w:t>RCY</w:t>
            </w:r>
          </w:p>
        </w:tc>
        <w:tc>
          <w:tcPr>
            <w:tcW w:w="6570" w:type="dxa"/>
          </w:tcPr>
          <w:p w14:paraId="2C8E091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Module</w:t>
            </w:r>
          </w:p>
        </w:tc>
      </w:tr>
    </w:tbl>
    <w:p w14:paraId="6CB98295" w14:textId="77777777" w:rsidR="001F264E" w:rsidRPr="00AB278E" w:rsidRDefault="001F264E" w:rsidP="001F264E">
      <w:pPr>
        <w:ind w:left="720"/>
        <w:rPr>
          <w:rFonts w:ascii="Times New Roman" w:hAnsi="Times New Roman"/>
          <w:szCs w:val="22"/>
        </w:rPr>
      </w:pPr>
    </w:p>
    <w:p w14:paraId="23D36EF0" w14:textId="77777777" w:rsidR="001F264E" w:rsidRPr="00D804D9" w:rsidRDefault="00E87D8E" w:rsidP="00E87D8E">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0153BABE" w14:textId="77777777" w:rsidR="00E87D8E" w:rsidRPr="00D804D9" w:rsidRDefault="00E87D8E" w:rsidP="00E87D8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6850"/>
      </w:tblGrid>
      <w:tr w:rsidR="00CE42BA" w:rsidRPr="00AB278E" w14:paraId="122F40FC" w14:textId="77777777" w:rsidTr="00F4527D">
        <w:trPr>
          <w:cantSplit/>
          <w:tblHeader/>
        </w:trPr>
        <w:tc>
          <w:tcPr>
            <w:tcW w:w="2430" w:type="dxa"/>
          </w:tcPr>
          <w:p w14:paraId="042FBE6E" w14:textId="77777777" w:rsidR="00CE42BA" w:rsidRPr="00AB278E" w:rsidRDefault="00CE42BA" w:rsidP="00E87D8E">
            <w:pPr>
              <w:rPr>
                <w:rFonts w:ascii="Times New Roman" w:hAnsi="Times New Roman"/>
                <w:b/>
                <w:szCs w:val="22"/>
                <w:u w:val="single"/>
              </w:rPr>
            </w:pPr>
            <w:r w:rsidRPr="00AB278E">
              <w:rPr>
                <w:rFonts w:ascii="Times New Roman" w:hAnsi="Times New Roman"/>
                <w:b/>
                <w:szCs w:val="22"/>
                <w:u w:val="single"/>
              </w:rPr>
              <w:t>Routine</w:t>
            </w:r>
          </w:p>
        </w:tc>
        <w:tc>
          <w:tcPr>
            <w:tcW w:w="7038" w:type="dxa"/>
          </w:tcPr>
          <w:p w14:paraId="36A9264E" w14:textId="77777777" w:rsidR="00CE42BA" w:rsidRPr="00AB278E" w:rsidRDefault="00CE42BA" w:rsidP="00E87D8E">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CE42BA" w:rsidRPr="00AB278E" w14:paraId="749261CC" w14:textId="77777777" w:rsidTr="00F4527D">
        <w:trPr>
          <w:cantSplit/>
        </w:trPr>
        <w:tc>
          <w:tcPr>
            <w:tcW w:w="2430" w:type="dxa"/>
          </w:tcPr>
          <w:p w14:paraId="39DCB214" w14:textId="77777777" w:rsidR="00CE42BA" w:rsidRPr="00AB278E" w:rsidRDefault="00CE42BA" w:rsidP="00E87D8E">
            <w:pPr>
              <w:rPr>
                <w:rFonts w:ascii="Times New Roman" w:hAnsi="Times New Roman"/>
                <w:szCs w:val="22"/>
              </w:rPr>
            </w:pPr>
            <w:r w:rsidRPr="00AB278E">
              <w:rPr>
                <w:rFonts w:ascii="Times New Roman" w:hAnsi="Times New Roman"/>
                <w:szCs w:val="22"/>
              </w:rPr>
              <w:t>PRCAACC</w:t>
            </w:r>
          </w:p>
        </w:tc>
        <w:tc>
          <w:tcPr>
            <w:tcW w:w="7038" w:type="dxa"/>
          </w:tcPr>
          <w:p w14:paraId="62A87B63"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Calculates AR accrual totals.</w:t>
            </w:r>
          </w:p>
        </w:tc>
      </w:tr>
      <w:tr w:rsidR="00CE42BA" w:rsidRPr="00AB278E" w14:paraId="46D64D7A" w14:textId="77777777" w:rsidTr="00F4527D">
        <w:trPr>
          <w:cantSplit/>
        </w:trPr>
        <w:tc>
          <w:tcPr>
            <w:tcW w:w="2430" w:type="dxa"/>
          </w:tcPr>
          <w:p w14:paraId="2EBED156"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PRCAADBO</w:t>
            </w:r>
          </w:p>
        </w:tc>
        <w:tc>
          <w:tcPr>
            <w:tcW w:w="7038" w:type="dxa"/>
          </w:tcPr>
          <w:p w14:paraId="69719E6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2CAB5F48" w14:textId="77777777" w:rsidTr="00F4527D">
        <w:trPr>
          <w:cantSplit/>
        </w:trPr>
        <w:tc>
          <w:tcPr>
            <w:tcW w:w="2430" w:type="dxa"/>
          </w:tcPr>
          <w:p w14:paraId="2667116C"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PRCAADIN</w:t>
            </w:r>
          </w:p>
        </w:tc>
        <w:tc>
          <w:tcPr>
            <w:tcW w:w="7038" w:type="dxa"/>
          </w:tcPr>
          <w:p w14:paraId="5B141661"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3DB23C20" w14:textId="77777777" w:rsidTr="00F4527D">
        <w:trPr>
          <w:cantSplit/>
        </w:trPr>
        <w:tc>
          <w:tcPr>
            <w:tcW w:w="2430" w:type="dxa"/>
          </w:tcPr>
          <w:p w14:paraId="4573110B"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PRCAAPI</w:t>
            </w:r>
          </w:p>
        </w:tc>
        <w:tc>
          <w:tcPr>
            <w:tcW w:w="7038" w:type="dxa"/>
          </w:tcPr>
          <w:p w14:paraId="6A619C33"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API for ASCD Project</w:t>
            </w:r>
          </w:p>
        </w:tc>
      </w:tr>
      <w:tr w:rsidR="00CE42BA" w:rsidRPr="00AB278E" w14:paraId="1CE1BFA5" w14:textId="77777777" w:rsidTr="00F4527D">
        <w:trPr>
          <w:cantSplit/>
        </w:trPr>
        <w:tc>
          <w:tcPr>
            <w:tcW w:w="2430" w:type="dxa"/>
          </w:tcPr>
          <w:p w14:paraId="79B96B2B"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w:t>
            </w:r>
          </w:p>
        </w:tc>
        <w:tc>
          <w:tcPr>
            <w:tcW w:w="7038" w:type="dxa"/>
          </w:tcPr>
          <w:p w14:paraId="59513EC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CE42BA" w:rsidRPr="00AB278E" w14:paraId="584A1070" w14:textId="77777777" w:rsidTr="00F4527D">
        <w:trPr>
          <w:cantSplit/>
        </w:trPr>
        <w:tc>
          <w:tcPr>
            <w:tcW w:w="2430" w:type="dxa"/>
          </w:tcPr>
          <w:p w14:paraId="1B81D9A3"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PRCAAPR1</w:t>
            </w:r>
          </w:p>
        </w:tc>
        <w:tc>
          <w:tcPr>
            <w:tcW w:w="7038" w:type="dxa"/>
          </w:tcPr>
          <w:p w14:paraId="5F86FAA2"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Continuation of PRCAAPR.</w:t>
            </w:r>
          </w:p>
        </w:tc>
      </w:tr>
      <w:tr w:rsidR="00CE42BA" w:rsidRPr="00AB278E" w14:paraId="4674A18E" w14:textId="77777777" w:rsidTr="00F4527D">
        <w:trPr>
          <w:cantSplit/>
        </w:trPr>
        <w:tc>
          <w:tcPr>
            <w:tcW w:w="2430" w:type="dxa"/>
          </w:tcPr>
          <w:p w14:paraId="2C656EA2"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PRCAATR</w:t>
            </w:r>
          </w:p>
        </w:tc>
        <w:tc>
          <w:tcPr>
            <w:tcW w:w="7038" w:type="dxa"/>
          </w:tcPr>
          <w:p w14:paraId="4A51FD70"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CE42BA" w:rsidRPr="00AB278E" w14:paraId="615E88D9" w14:textId="77777777" w:rsidTr="00F4527D">
        <w:trPr>
          <w:cantSplit/>
        </w:trPr>
        <w:tc>
          <w:tcPr>
            <w:tcW w:w="2430" w:type="dxa"/>
          </w:tcPr>
          <w:p w14:paraId="0366A5B2" w14:textId="77777777" w:rsidR="00CE42BA" w:rsidRPr="00AB278E" w:rsidRDefault="00CE42BA" w:rsidP="00F3523B">
            <w:pPr>
              <w:rPr>
                <w:rFonts w:ascii="Times New Roman" w:hAnsi="Times New Roman"/>
                <w:szCs w:val="22"/>
              </w:rPr>
            </w:pPr>
            <w:r w:rsidRPr="00AB278E">
              <w:rPr>
                <w:rFonts w:ascii="Times New Roman" w:hAnsi="Times New Roman"/>
                <w:szCs w:val="22"/>
              </w:rPr>
              <w:t>PRCABD</w:t>
            </w:r>
          </w:p>
        </w:tc>
        <w:tc>
          <w:tcPr>
            <w:tcW w:w="7038" w:type="dxa"/>
          </w:tcPr>
          <w:p w14:paraId="13EF60BA" w14:textId="77777777" w:rsidR="00CE42BA" w:rsidRPr="00AB278E" w:rsidRDefault="00CE42BA" w:rsidP="00E87D8E">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CE42BA" w:rsidRPr="00AB278E" w14:paraId="298A05D8" w14:textId="77777777" w:rsidTr="00F4527D">
        <w:trPr>
          <w:cantSplit/>
        </w:trPr>
        <w:tc>
          <w:tcPr>
            <w:tcW w:w="2430" w:type="dxa"/>
          </w:tcPr>
          <w:p w14:paraId="02B4DF67"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w:t>
            </w:r>
          </w:p>
        </w:tc>
        <w:tc>
          <w:tcPr>
            <w:tcW w:w="7038" w:type="dxa"/>
          </w:tcPr>
          <w:p w14:paraId="6FEB1B7A"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CE42BA" w:rsidRPr="00AB278E" w14:paraId="67C96DCC" w14:textId="77777777" w:rsidTr="00F4527D">
        <w:trPr>
          <w:cantSplit/>
        </w:trPr>
        <w:tc>
          <w:tcPr>
            <w:tcW w:w="2430" w:type="dxa"/>
          </w:tcPr>
          <w:p w14:paraId="2F0EF6E0"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PRCABIL1</w:t>
            </w:r>
          </w:p>
        </w:tc>
        <w:tc>
          <w:tcPr>
            <w:tcW w:w="7038" w:type="dxa"/>
          </w:tcPr>
          <w:p w14:paraId="6C21CD2F"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CE42BA" w:rsidRPr="00AB278E" w14:paraId="37D1B60C" w14:textId="77777777" w:rsidTr="00F4527D">
        <w:trPr>
          <w:cantSplit/>
        </w:trPr>
        <w:tc>
          <w:tcPr>
            <w:tcW w:w="2430" w:type="dxa"/>
          </w:tcPr>
          <w:p w14:paraId="35861057" w14:textId="77777777" w:rsidR="00CE42BA" w:rsidRPr="00AB278E" w:rsidRDefault="00CE42BA" w:rsidP="000D18B7">
            <w:pPr>
              <w:rPr>
                <w:rFonts w:ascii="Times New Roman" w:hAnsi="Times New Roman"/>
                <w:szCs w:val="22"/>
              </w:rPr>
            </w:pPr>
            <w:r w:rsidRPr="00AB278E">
              <w:rPr>
                <w:rFonts w:ascii="Times New Roman" w:hAnsi="Times New Roman"/>
                <w:szCs w:val="22"/>
              </w:rPr>
              <w:t>PRCABIL2</w:t>
            </w:r>
          </w:p>
        </w:tc>
        <w:tc>
          <w:tcPr>
            <w:tcW w:w="7038" w:type="dxa"/>
          </w:tcPr>
          <w:p w14:paraId="732D9C4A" w14:textId="77777777" w:rsidR="00CE42BA" w:rsidRPr="00AB278E" w:rsidRDefault="00CE42BA" w:rsidP="00E87D8E">
            <w:pPr>
              <w:rPr>
                <w:rFonts w:ascii="Times New Roman" w:hAnsi="Times New Roman"/>
                <w:szCs w:val="22"/>
              </w:rPr>
            </w:pPr>
            <w:r w:rsidRPr="00AB278E">
              <w:rPr>
                <w:rFonts w:ascii="Times New Roman" w:hAnsi="Times New Roman"/>
                <w:szCs w:val="22"/>
              </w:rPr>
              <w:t>Continuation of PRCABIL1.</w:t>
            </w:r>
          </w:p>
        </w:tc>
      </w:tr>
      <w:tr w:rsidR="00CE42BA" w:rsidRPr="00AB278E" w14:paraId="513921A4" w14:textId="77777777" w:rsidTr="00F4527D">
        <w:trPr>
          <w:cantSplit/>
        </w:trPr>
        <w:tc>
          <w:tcPr>
            <w:tcW w:w="2430" w:type="dxa"/>
          </w:tcPr>
          <w:p w14:paraId="0341CB3F" w14:textId="77777777" w:rsidR="00CE42BA" w:rsidRPr="00AB278E" w:rsidRDefault="00CE42BA" w:rsidP="00A96186">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7038" w:type="dxa"/>
          </w:tcPr>
          <w:p w14:paraId="0E1EDE0C" w14:textId="77777777" w:rsidR="00CE42BA" w:rsidRPr="00AB278E" w:rsidRDefault="00CE42BA" w:rsidP="00A96186">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CE42BA" w:rsidRPr="00AB278E" w14:paraId="4EFB99DC" w14:textId="77777777" w:rsidTr="00F4527D">
        <w:trPr>
          <w:cantSplit/>
        </w:trPr>
        <w:tc>
          <w:tcPr>
            <w:tcW w:w="2430" w:type="dxa"/>
          </w:tcPr>
          <w:p w14:paraId="17CC72A9"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PRCABIL4</w:t>
            </w:r>
          </w:p>
        </w:tc>
        <w:tc>
          <w:tcPr>
            <w:tcW w:w="7038" w:type="dxa"/>
          </w:tcPr>
          <w:p w14:paraId="19578E52"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DELETE BILL LEAVING AUDIT TRAIL</w:t>
            </w:r>
          </w:p>
        </w:tc>
      </w:tr>
      <w:tr w:rsidR="00CE42BA" w:rsidRPr="00AB278E" w14:paraId="1F6BCDC6" w14:textId="77777777" w:rsidTr="00F4527D">
        <w:trPr>
          <w:cantSplit/>
        </w:trPr>
        <w:tc>
          <w:tcPr>
            <w:tcW w:w="2430" w:type="dxa"/>
          </w:tcPr>
          <w:p w14:paraId="254A5DF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PRCABJ</w:t>
            </w:r>
          </w:p>
        </w:tc>
        <w:tc>
          <w:tcPr>
            <w:tcW w:w="7038" w:type="dxa"/>
          </w:tcPr>
          <w:p w14:paraId="3104C7A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CE42BA" w:rsidRPr="00AB278E" w14:paraId="4B81B77A" w14:textId="77777777" w:rsidTr="00F4527D">
        <w:trPr>
          <w:cantSplit/>
        </w:trPr>
        <w:tc>
          <w:tcPr>
            <w:tcW w:w="2430" w:type="dxa"/>
          </w:tcPr>
          <w:p w14:paraId="05C1EDB0"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7038" w:type="dxa"/>
          </w:tcPr>
          <w:p w14:paraId="7BC83AB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CE42BA" w:rsidRPr="00AB278E" w14:paraId="4B26509B" w14:textId="77777777" w:rsidTr="00F4527D">
        <w:trPr>
          <w:cantSplit/>
        </w:trPr>
        <w:tc>
          <w:tcPr>
            <w:tcW w:w="2430" w:type="dxa"/>
          </w:tcPr>
          <w:p w14:paraId="4A68AF4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7038" w:type="dxa"/>
          </w:tcPr>
          <w:p w14:paraId="2D19A04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CE42BA" w:rsidRPr="00AB278E" w14:paraId="3F28CF52" w14:textId="77777777" w:rsidTr="00F4527D">
        <w:trPr>
          <w:cantSplit/>
        </w:trPr>
        <w:tc>
          <w:tcPr>
            <w:tcW w:w="2430" w:type="dxa"/>
          </w:tcPr>
          <w:p w14:paraId="17EF2679"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7038" w:type="dxa"/>
          </w:tcPr>
          <w:p w14:paraId="4CA3B3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CE42BA" w:rsidRPr="00AB278E" w14:paraId="20826E49" w14:textId="77777777" w:rsidTr="00F4527D">
        <w:trPr>
          <w:cantSplit/>
        </w:trPr>
        <w:tc>
          <w:tcPr>
            <w:tcW w:w="2430" w:type="dxa"/>
          </w:tcPr>
          <w:p w14:paraId="1BA656A1"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7038" w:type="dxa"/>
          </w:tcPr>
          <w:p w14:paraId="5756302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CE42BA" w:rsidRPr="00AB278E" w14:paraId="6066640E" w14:textId="77777777" w:rsidTr="00F4527D">
        <w:trPr>
          <w:cantSplit/>
        </w:trPr>
        <w:tc>
          <w:tcPr>
            <w:tcW w:w="2430" w:type="dxa"/>
          </w:tcPr>
          <w:p w14:paraId="46CDB4B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7038" w:type="dxa"/>
          </w:tcPr>
          <w:p w14:paraId="5C9BCF23"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CE42BA" w:rsidRPr="00AB278E" w14:paraId="47B817AE" w14:textId="77777777" w:rsidTr="00F4527D">
        <w:trPr>
          <w:cantSplit/>
        </w:trPr>
        <w:tc>
          <w:tcPr>
            <w:tcW w:w="2430" w:type="dxa"/>
          </w:tcPr>
          <w:p w14:paraId="53194DF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7038" w:type="dxa"/>
          </w:tcPr>
          <w:p w14:paraId="0CD0F79E"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CE42BA" w:rsidRPr="00AB278E" w14:paraId="537B3BB2" w14:textId="77777777" w:rsidTr="00F4527D">
        <w:trPr>
          <w:cantSplit/>
        </w:trPr>
        <w:tc>
          <w:tcPr>
            <w:tcW w:w="2430" w:type="dxa"/>
          </w:tcPr>
          <w:p w14:paraId="7C713949"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7038" w:type="dxa"/>
          </w:tcPr>
          <w:p w14:paraId="1EAFA5E0"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CE42BA" w:rsidRPr="00AB278E" w14:paraId="559608AC" w14:textId="77777777" w:rsidTr="00F4527D">
        <w:trPr>
          <w:cantSplit/>
        </w:trPr>
        <w:tc>
          <w:tcPr>
            <w:tcW w:w="2430" w:type="dxa"/>
          </w:tcPr>
          <w:p w14:paraId="39ADF3C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7038" w:type="dxa"/>
          </w:tcPr>
          <w:p w14:paraId="616E0A8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CE42BA" w:rsidRPr="00AB278E" w14:paraId="2130F696" w14:textId="77777777" w:rsidTr="00F4527D">
        <w:trPr>
          <w:cantSplit/>
        </w:trPr>
        <w:tc>
          <w:tcPr>
            <w:tcW w:w="2430" w:type="dxa"/>
          </w:tcPr>
          <w:p w14:paraId="77D79A7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7038" w:type="dxa"/>
          </w:tcPr>
          <w:p w14:paraId="254D4A8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CE42BA" w:rsidRPr="00AB278E" w14:paraId="44175D47" w14:textId="77777777" w:rsidTr="00F4527D">
        <w:trPr>
          <w:cantSplit/>
        </w:trPr>
        <w:tc>
          <w:tcPr>
            <w:tcW w:w="2430" w:type="dxa"/>
          </w:tcPr>
          <w:p w14:paraId="6E708E4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7038" w:type="dxa"/>
          </w:tcPr>
          <w:p w14:paraId="6F0F96C1" w14:textId="77777777" w:rsidR="00CE42BA" w:rsidRPr="00AB278E" w:rsidRDefault="00CE42BA" w:rsidP="0082045B">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CE42BA" w:rsidRPr="00AB278E" w14:paraId="12DC7DCB" w14:textId="77777777" w:rsidTr="00F4527D">
        <w:trPr>
          <w:cantSplit/>
        </w:trPr>
        <w:tc>
          <w:tcPr>
            <w:tcW w:w="2430" w:type="dxa"/>
          </w:tcPr>
          <w:p w14:paraId="4F624DAD"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7038" w:type="dxa"/>
          </w:tcPr>
          <w:p w14:paraId="094ABA5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CE42BA" w:rsidRPr="00AB278E" w14:paraId="40DEE230" w14:textId="77777777" w:rsidTr="00F4527D">
        <w:trPr>
          <w:cantSplit/>
        </w:trPr>
        <w:tc>
          <w:tcPr>
            <w:tcW w:w="2430" w:type="dxa"/>
          </w:tcPr>
          <w:p w14:paraId="2FD29FD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7038" w:type="dxa"/>
          </w:tcPr>
          <w:p w14:paraId="3E4A3BA4"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CE42BA" w:rsidRPr="00AB278E" w14:paraId="64E0414D" w14:textId="77777777" w:rsidTr="00F4527D">
        <w:trPr>
          <w:cantSplit/>
        </w:trPr>
        <w:tc>
          <w:tcPr>
            <w:tcW w:w="2430" w:type="dxa"/>
          </w:tcPr>
          <w:p w14:paraId="41981C96"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7038" w:type="dxa"/>
          </w:tcPr>
          <w:p w14:paraId="038D75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CE42BA" w:rsidRPr="00AB278E" w14:paraId="61824A96" w14:textId="77777777" w:rsidTr="00F4527D">
        <w:trPr>
          <w:cantSplit/>
        </w:trPr>
        <w:tc>
          <w:tcPr>
            <w:tcW w:w="2430" w:type="dxa"/>
          </w:tcPr>
          <w:p w14:paraId="0A36167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7038" w:type="dxa"/>
          </w:tcPr>
          <w:p w14:paraId="5808B7D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CE42BA" w:rsidRPr="00AB278E" w14:paraId="12C4FD88" w14:textId="77777777" w:rsidTr="00F4527D">
        <w:trPr>
          <w:cantSplit/>
        </w:trPr>
        <w:tc>
          <w:tcPr>
            <w:tcW w:w="2430" w:type="dxa"/>
          </w:tcPr>
          <w:p w14:paraId="5E744A4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7038" w:type="dxa"/>
          </w:tcPr>
          <w:p w14:paraId="2E51CA2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CE42BA" w:rsidRPr="00AB278E" w14:paraId="63E032CF" w14:textId="77777777" w:rsidTr="00F4527D">
        <w:trPr>
          <w:cantSplit/>
        </w:trPr>
        <w:tc>
          <w:tcPr>
            <w:tcW w:w="2430" w:type="dxa"/>
          </w:tcPr>
          <w:p w14:paraId="2A3F093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7038" w:type="dxa"/>
          </w:tcPr>
          <w:p w14:paraId="4F50A53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CE42BA" w:rsidRPr="00AB278E" w14:paraId="620C6E1A" w14:textId="77777777" w:rsidTr="00F4527D">
        <w:trPr>
          <w:cantSplit/>
        </w:trPr>
        <w:tc>
          <w:tcPr>
            <w:tcW w:w="2430" w:type="dxa"/>
          </w:tcPr>
          <w:p w14:paraId="2B0A0FA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7038" w:type="dxa"/>
          </w:tcPr>
          <w:p w14:paraId="3C068AE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CE42BA" w:rsidRPr="00AB278E" w14:paraId="263CAB08" w14:textId="77777777" w:rsidTr="00F4527D">
        <w:trPr>
          <w:cantSplit/>
        </w:trPr>
        <w:tc>
          <w:tcPr>
            <w:tcW w:w="2430" w:type="dxa"/>
          </w:tcPr>
          <w:p w14:paraId="11E8CAA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7038" w:type="dxa"/>
          </w:tcPr>
          <w:p w14:paraId="2AB2BE5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CE42BA" w:rsidRPr="00AB278E" w14:paraId="3163E1ED" w14:textId="77777777" w:rsidTr="00F4527D">
        <w:trPr>
          <w:cantSplit/>
        </w:trPr>
        <w:tc>
          <w:tcPr>
            <w:tcW w:w="2430" w:type="dxa"/>
          </w:tcPr>
          <w:p w14:paraId="007A17D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7038" w:type="dxa"/>
          </w:tcPr>
          <w:p w14:paraId="66F0727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CE42BA" w:rsidRPr="00AB278E" w14:paraId="6F3C7CFC" w14:textId="77777777" w:rsidTr="00F4527D">
        <w:trPr>
          <w:cantSplit/>
        </w:trPr>
        <w:tc>
          <w:tcPr>
            <w:tcW w:w="2430" w:type="dxa"/>
          </w:tcPr>
          <w:p w14:paraId="5FDF03D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7038" w:type="dxa"/>
          </w:tcPr>
          <w:p w14:paraId="09A3E2B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CE42BA" w:rsidRPr="00AB278E" w14:paraId="1AC7A616" w14:textId="77777777" w:rsidTr="00F4527D">
        <w:trPr>
          <w:cantSplit/>
        </w:trPr>
        <w:tc>
          <w:tcPr>
            <w:tcW w:w="2430" w:type="dxa"/>
          </w:tcPr>
          <w:p w14:paraId="7E93C3D5"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7038" w:type="dxa"/>
          </w:tcPr>
          <w:p w14:paraId="05CCBEF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CE42BA" w:rsidRPr="00AB278E" w14:paraId="190D0BE9" w14:textId="77777777" w:rsidTr="00F4527D">
        <w:trPr>
          <w:cantSplit/>
        </w:trPr>
        <w:tc>
          <w:tcPr>
            <w:tcW w:w="2430" w:type="dxa"/>
          </w:tcPr>
          <w:p w14:paraId="783B59F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7038" w:type="dxa"/>
          </w:tcPr>
          <w:p w14:paraId="17F7D0A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CE42BA" w:rsidRPr="00AB278E" w14:paraId="16B8C2AE" w14:textId="77777777" w:rsidTr="00F4527D">
        <w:trPr>
          <w:cantSplit/>
        </w:trPr>
        <w:tc>
          <w:tcPr>
            <w:tcW w:w="2430" w:type="dxa"/>
          </w:tcPr>
          <w:p w14:paraId="248EB0AE"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7038" w:type="dxa"/>
          </w:tcPr>
          <w:p w14:paraId="111CBE2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CE42BA" w:rsidRPr="00AB278E" w14:paraId="6B1A6548" w14:textId="77777777" w:rsidTr="00F4527D">
        <w:trPr>
          <w:cantSplit/>
        </w:trPr>
        <w:tc>
          <w:tcPr>
            <w:tcW w:w="2430" w:type="dxa"/>
          </w:tcPr>
          <w:p w14:paraId="49114A21"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7038" w:type="dxa"/>
          </w:tcPr>
          <w:p w14:paraId="3755A151"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CE42BA" w:rsidRPr="00AB278E" w14:paraId="77D0C5F8" w14:textId="77777777" w:rsidTr="00F4527D">
        <w:trPr>
          <w:cantSplit/>
        </w:trPr>
        <w:tc>
          <w:tcPr>
            <w:tcW w:w="2430" w:type="dxa"/>
          </w:tcPr>
          <w:p w14:paraId="6EAC789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7038" w:type="dxa"/>
          </w:tcPr>
          <w:p w14:paraId="699AEF0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CE42BA" w:rsidRPr="00AB278E" w14:paraId="4BF5CC52" w14:textId="77777777" w:rsidTr="00F4527D">
        <w:trPr>
          <w:cantSplit/>
        </w:trPr>
        <w:tc>
          <w:tcPr>
            <w:tcW w:w="2430" w:type="dxa"/>
          </w:tcPr>
          <w:p w14:paraId="1F47A08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7038" w:type="dxa"/>
          </w:tcPr>
          <w:p w14:paraId="19E6F29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CE42BA" w:rsidRPr="00AB278E" w14:paraId="309E8B81" w14:textId="77777777" w:rsidTr="00F4527D">
        <w:trPr>
          <w:cantSplit/>
        </w:trPr>
        <w:tc>
          <w:tcPr>
            <w:tcW w:w="2430" w:type="dxa"/>
          </w:tcPr>
          <w:p w14:paraId="2FAC3F7B"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7038" w:type="dxa"/>
          </w:tcPr>
          <w:p w14:paraId="7E0C156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7C74FD21" w14:textId="77777777" w:rsidTr="00F4527D">
        <w:trPr>
          <w:cantSplit/>
        </w:trPr>
        <w:tc>
          <w:tcPr>
            <w:tcW w:w="2430" w:type="dxa"/>
          </w:tcPr>
          <w:p w14:paraId="4D5AA16A"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7038" w:type="dxa"/>
          </w:tcPr>
          <w:p w14:paraId="28EF394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CE42BA" w:rsidRPr="00AB278E" w14:paraId="74B417FC" w14:textId="77777777" w:rsidTr="00F4527D">
        <w:trPr>
          <w:cantSplit/>
        </w:trPr>
        <w:tc>
          <w:tcPr>
            <w:tcW w:w="2430" w:type="dxa"/>
          </w:tcPr>
          <w:p w14:paraId="2F1FDED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7038" w:type="dxa"/>
          </w:tcPr>
          <w:p w14:paraId="74B5922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CE42BA" w:rsidRPr="00AB278E" w14:paraId="07425F70" w14:textId="77777777" w:rsidTr="00F4527D">
        <w:trPr>
          <w:cantSplit/>
        </w:trPr>
        <w:tc>
          <w:tcPr>
            <w:tcW w:w="2430" w:type="dxa"/>
          </w:tcPr>
          <w:p w14:paraId="3C0925A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7038" w:type="dxa"/>
          </w:tcPr>
          <w:p w14:paraId="45F5F19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CE42BA" w:rsidRPr="00AB278E" w14:paraId="56434F84" w14:textId="77777777" w:rsidTr="00F4527D">
        <w:trPr>
          <w:cantSplit/>
        </w:trPr>
        <w:tc>
          <w:tcPr>
            <w:tcW w:w="2430" w:type="dxa"/>
          </w:tcPr>
          <w:p w14:paraId="185411E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7038" w:type="dxa"/>
          </w:tcPr>
          <w:p w14:paraId="6C3F5F9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CE42BA" w:rsidRPr="00AB278E" w14:paraId="4D31C78A" w14:textId="77777777" w:rsidTr="00F4527D">
        <w:trPr>
          <w:cantSplit/>
        </w:trPr>
        <w:tc>
          <w:tcPr>
            <w:tcW w:w="2430" w:type="dxa"/>
          </w:tcPr>
          <w:p w14:paraId="6F4E5A2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7038" w:type="dxa"/>
          </w:tcPr>
          <w:p w14:paraId="2BE6B81C"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8C3980" w:rsidRPr="00AB278E" w14:paraId="7F7AFA9B" w14:textId="77777777" w:rsidTr="00F4527D">
        <w:trPr>
          <w:cantSplit/>
        </w:trPr>
        <w:tc>
          <w:tcPr>
            <w:tcW w:w="2430" w:type="dxa"/>
          </w:tcPr>
          <w:p w14:paraId="09C0C9E9"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7038" w:type="dxa"/>
          </w:tcPr>
          <w:p w14:paraId="440E9BC7"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65B961B7" w14:textId="77777777" w:rsidTr="00F4527D">
        <w:trPr>
          <w:cantSplit/>
        </w:trPr>
        <w:tc>
          <w:tcPr>
            <w:tcW w:w="2430" w:type="dxa"/>
          </w:tcPr>
          <w:p w14:paraId="2BECF9E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7038" w:type="dxa"/>
          </w:tcPr>
          <w:p w14:paraId="3D3CEF6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CE42BA" w:rsidRPr="00AB278E" w14:paraId="449AC4DB" w14:textId="77777777" w:rsidTr="00F4527D">
        <w:trPr>
          <w:cantSplit/>
        </w:trPr>
        <w:tc>
          <w:tcPr>
            <w:tcW w:w="2430" w:type="dxa"/>
          </w:tcPr>
          <w:p w14:paraId="13E689C4"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7038" w:type="dxa"/>
          </w:tcPr>
          <w:p w14:paraId="0E3FE75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This function reprints st</w:t>
            </w:r>
            <w:r w:rsidR="008C3980" w:rsidRPr="00AB278E">
              <w:rPr>
                <w:rFonts w:ascii="Times New Roman" w:hAnsi="Times New Roman" w:cs="Times New Roman"/>
                <w:sz w:val="22"/>
                <w:szCs w:val="22"/>
              </w:rPr>
              <w:t xml:space="preserve">atement/letter option entries. </w:t>
            </w:r>
          </w:p>
        </w:tc>
      </w:tr>
      <w:tr w:rsidR="008C3980" w:rsidRPr="00AB278E" w14:paraId="784A39DF" w14:textId="77777777" w:rsidTr="00F4527D">
        <w:trPr>
          <w:cantSplit/>
        </w:trPr>
        <w:tc>
          <w:tcPr>
            <w:tcW w:w="2430" w:type="dxa"/>
          </w:tcPr>
          <w:p w14:paraId="007ECDA5"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7038" w:type="dxa"/>
          </w:tcPr>
          <w:p w14:paraId="1BA3DC61"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CE42BA" w:rsidRPr="00AB278E" w14:paraId="54C48BA1" w14:textId="77777777" w:rsidTr="00F4527D">
        <w:trPr>
          <w:cantSplit/>
        </w:trPr>
        <w:tc>
          <w:tcPr>
            <w:tcW w:w="2430" w:type="dxa"/>
          </w:tcPr>
          <w:p w14:paraId="529B14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7038" w:type="dxa"/>
          </w:tcPr>
          <w:p w14:paraId="225C94C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CE42BA" w:rsidRPr="00AB278E" w14:paraId="340AF6AE" w14:textId="77777777" w:rsidTr="00F4527D">
        <w:trPr>
          <w:cantSplit/>
        </w:trPr>
        <w:tc>
          <w:tcPr>
            <w:tcW w:w="2430" w:type="dxa"/>
          </w:tcPr>
          <w:p w14:paraId="132D8A90"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7038" w:type="dxa"/>
          </w:tcPr>
          <w:p w14:paraId="55297F7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CE42BA" w:rsidRPr="00AB278E" w14:paraId="5A871440" w14:textId="77777777" w:rsidTr="00F4527D">
        <w:trPr>
          <w:cantSplit/>
        </w:trPr>
        <w:tc>
          <w:tcPr>
            <w:tcW w:w="2430" w:type="dxa"/>
          </w:tcPr>
          <w:p w14:paraId="23A648E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7038" w:type="dxa"/>
          </w:tcPr>
          <w:p w14:paraId="3D46A72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CE42BA" w:rsidRPr="00AB278E" w14:paraId="19AD67C1" w14:textId="77777777" w:rsidTr="00F4527D">
        <w:trPr>
          <w:cantSplit/>
        </w:trPr>
        <w:tc>
          <w:tcPr>
            <w:tcW w:w="2430" w:type="dxa"/>
          </w:tcPr>
          <w:p w14:paraId="0B20C4F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7038" w:type="dxa"/>
          </w:tcPr>
          <w:p w14:paraId="0331699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CE42BA" w:rsidRPr="00AB278E" w14:paraId="14645FC3" w14:textId="77777777" w:rsidTr="00F4527D">
        <w:trPr>
          <w:cantSplit/>
        </w:trPr>
        <w:tc>
          <w:tcPr>
            <w:tcW w:w="2430" w:type="dxa"/>
          </w:tcPr>
          <w:p w14:paraId="2C7228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7038" w:type="dxa"/>
          </w:tcPr>
          <w:p w14:paraId="3276D8B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CE42BA" w:rsidRPr="00AB278E" w14:paraId="6437A34F" w14:textId="77777777" w:rsidTr="00F4527D">
        <w:trPr>
          <w:cantSplit/>
        </w:trPr>
        <w:tc>
          <w:tcPr>
            <w:tcW w:w="2430" w:type="dxa"/>
          </w:tcPr>
          <w:p w14:paraId="69BA84A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7038" w:type="dxa"/>
          </w:tcPr>
          <w:p w14:paraId="3380833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CE42BA" w:rsidRPr="00AB278E" w14:paraId="7C9AFB53" w14:textId="77777777" w:rsidTr="00F4527D">
        <w:trPr>
          <w:cantSplit/>
        </w:trPr>
        <w:tc>
          <w:tcPr>
            <w:tcW w:w="2430" w:type="dxa"/>
          </w:tcPr>
          <w:p w14:paraId="4580F9F8"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7038" w:type="dxa"/>
          </w:tcPr>
          <w:p w14:paraId="00028AF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CE42BA" w:rsidRPr="00AB278E" w14:paraId="5DE29AB1" w14:textId="77777777" w:rsidTr="00F4527D">
        <w:trPr>
          <w:cantSplit/>
        </w:trPr>
        <w:tc>
          <w:tcPr>
            <w:tcW w:w="2430" w:type="dxa"/>
          </w:tcPr>
          <w:p w14:paraId="60A8A32D"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7038" w:type="dxa"/>
          </w:tcPr>
          <w:p w14:paraId="4088DF1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CE42BA" w:rsidRPr="00AB278E" w14:paraId="56941F1D" w14:textId="77777777" w:rsidTr="00F4527D">
        <w:trPr>
          <w:cantSplit/>
        </w:trPr>
        <w:tc>
          <w:tcPr>
            <w:tcW w:w="2430" w:type="dxa"/>
          </w:tcPr>
          <w:p w14:paraId="59555A61"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PRCAGST2</w:t>
            </w:r>
          </w:p>
        </w:tc>
        <w:tc>
          <w:tcPr>
            <w:tcW w:w="7038" w:type="dxa"/>
          </w:tcPr>
          <w:p w14:paraId="3A79328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CE42BA" w:rsidRPr="00AB278E" w14:paraId="4E14300A" w14:textId="77777777" w:rsidTr="00F4527D">
        <w:trPr>
          <w:cantSplit/>
        </w:trPr>
        <w:tc>
          <w:tcPr>
            <w:tcW w:w="2430" w:type="dxa"/>
          </w:tcPr>
          <w:p w14:paraId="0B7A6C9C"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PRCAGT</w:t>
            </w:r>
          </w:p>
        </w:tc>
        <w:tc>
          <w:tcPr>
            <w:tcW w:w="7038" w:type="dxa"/>
          </w:tcPr>
          <w:p w14:paraId="72A564A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CE42BA" w:rsidRPr="00AB278E" w14:paraId="7C708AF9" w14:textId="77777777" w:rsidTr="00F4527D">
        <w:trPr>
          <w:cantSplit/>
        </w:trPr>
        <w:tc>
          <w:tcPr>
            <w:tcW w:w="2430" w:type="dxa"/>
          </w:tcPr>
          <w:p w14:paraId="7783DEC0"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7038" w:type="dxa"/>
          </w:tcPr>
          <w:p w14:paraId="190553E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CE42BA" w:rsidRPr="00AB278E" w14:paraId="4BA0EF9A" w14:textId="77777777" w:rsidTr="00F4527D">
        <w:trPr>
          <w:cantSplit/>
        </w:trPr>
        <w:tc>
          <w:tcPr>
            <w:tcW w:w="2430" w:type="dxa"/>
          </w:tcPr>
          <w:p w14:paraId="04906C4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7038" w:type="dxa"/>
          </w:tcPr>
          <w:p w14:paraId="33973A3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CE42BA" w:rsidRPr="00AB278E" w14:paraId="0675AF28" w14:textId="77777777" w:rsidTr="00F4527D">
        <w:trPr>
          <w:cantSplit/>
        </w:trPr>
        <w:tc>
          <w:tcPr>
            <w:tcW w:w="2430" w:type="dxa"/>
          </w:tcPr>
          <w:p w14:paraId="7814B372"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7038" w:type="dxa"/>
          </w:tcPr>
          <w:p w14:paraId="4D3507B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CE42BA" w:rsidRPr="00AB278E" w14:paraId="00A985D2" w14:textId="77777777" w:rsidTr="00F4527D">
        <w:trPr>
          <w:cantSplit/>
        </w:trPr>
        <w:tc>
          <w:tcPr>
            <w:tcW w:w="2430" w:type="dxa"/>
          </w:tcPr>
          <w:p w14:paraId="6BCD436E"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7038" w:type="dxa"/>
          </w:tcPr>
          <w:p w14:paraId="3CA0D21D" w14:textId="77777777" w:rsidR="00CE42BA" w:rsidRPr="00AB278E" w:rsidRDefault="00CE42BA" w:rsidP="001954D2">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F12779" w:rsidRPr="00AB278E" w14:paraId="65572E85" w14:textId="77777777" w:rsidTr="00F4527D">
        <w:trPr>
          <w:cantSplit/>
        </w:trPr>
        <w:tc>
          <w:tcPr>
            <w:tcW w:w="2430" w:type="dxa"/>
          </w:tcPr>
          <w:p w14:paraId="027F7042" w14:textId="77777777" w:rsidR="00F12779" w:rsidRPr="00AB278E" w:rsidRDefault="00F12779"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7038" w:type="dxa"/>
          </w:tcPr>
          <w:p w14:paraId="6E023279" w14:textId="77777777" w:rsidR="00F12779" w:rsidRPr="00AB278E" w:rsidRDefault="00F12779" w:rsidP="00207EDC">
            <w:pPr>
              <w:pStyle w:val="Default"/>
              <w:rPr>
                <w:rFonts w:ascii="Times New Roman" w:hAnsi="Times New Roman" w:cs="Times New Roman"/>
                <w:sz w:val="22"/>
                <w:szCs w:val="22"/>
              </w:rPr>
            </w:pPr>
            <w:r w:rsidRPr="00AB278E">
              <w:rPr>
                <w:rFonts w:ascii="Times New Roman" w:hAnsi="Times New Roman" w:cs="Times New Roman"/>
                <w:sz w:val="22"/>
                <w:szCs w:val="22"/>
              </w:rPr>
              <w:t>API for My HealtheVet</w:t>
            </w:r>
          </w:p>
        </w:tc>
      </w:tr>
      <w:tr w:rsidR="00CE42BA" w:rsidRPr="00AB278E" w14:paraId="44BF7A9C" w14:textId="77777777" w:rsidTr="00F4527D">
        <w:trPr>
          <w:cantSplit/>
        </w:trPr>
        <w:tc>
          <w:tcPr>
            <w:tcW w:w="2430" w:type="dxa"/>
          </w:tcPr>
          <w:p w14:paraId="5CA09ED3"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7038" w:type="dxa"/>
          </w:tcPr>
          <w:p w14:paraId="18F9DDD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CE42BA" w:rsidRPr="00AB278E" w14:paraId="2FF0133F" w14:textId="77777777" w:rsidTr="00F4527D">
        <w:trPr>
          <w:cantSplit/>
        </w:trPr>
        <w:tc>
          <w:tcPr>
            <w:tcW w:w="2430" w:type="dxa"/>
          </w:tcPr>
          <w:p w14:paraId="00CF8AC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7038" w:type="dxa"/>
          </w:tcPr>
          <w:p w14:paraId="350C323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CE42BA" w:rsidRPr="00AB278E" w14:paraId="6AC3B9A6" w14:textId="77777777" w:rsidTr="00F4527D">
        <w:trPr>
          <w:cantSplit/>
        </w:trPr>
        <w:tc>
          <w:tcPr>
            <w:tcW w:w="2430" w:type="dxa"/>
          </w:tcPr>
          <w:p w14:paraId="281F29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7038" w:type="dxa"/>
          </w:tcPr>
          <w:p w14:paraId="4E749D4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CE42BA" w:rsidRPr="00AB278E" w14:paraId="35C7589F" w14:textId="77777777" w:rsidTr="00F4527D">
        <w:trPr>
          <w:cantSplit/>
        </w:trPr>
        <w:tc>
          <w:tcPr>
            <w:tcW w:w="2430" w:type="dxa"/>
          </w:tcPr>
          <w:p w14:paraId="71B604A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7038" w:type="dxa"/>
          </w:tcPr>
          <w:p w14:paraId="6EDD2AF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CE42BA" w:rsidRPr="00AB278E" w14:paraId="4AC74280" w14:textId="77777777" w:rsidTr="00F4527D">
        <w:trPr>
          <w:cantSplit/>
        </w:trPr>
        <w:tc>
          <w:tcPr>
            <w:tcW w:w="2430" w:type="dxa"/>
          </w:tcPr>
          <w:p w14:paraId="3B9F9977"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7038" w:type="dxa"/>
          </w:tcPr>
          <w:p w14:paraId="74CF2B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CE42BA" w:rsidRPr="00AB278E" w14:paraId="14016FA0" w14:textId="77777777" w:rsidTr="00F4527D">
        <w:trPr>
          <w:cantSplit/>
        </w:trPr>
        <w:tc>
          <w:tcPr>
            <w:tcW w:w="2430" w:type="dxa"/>
          </w:tcPr>
          <w:p w14:paraId="594F06D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7038" w:type="dxa"/>
          </w:tcPr>
          <w:p w14:paraId="47C60D8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CE42BA" w:rsidRPr="00AB278E" w14:paraId="3752B1EF" w14:textId="77777777" w:rsidTr="00F4527D">
        <w:trPr>
          <w:cantSplit/>
        </w:trPr>
        <w:tc>
          <w:tcPr>
            <w:tcW w:w="2430" w:type="dxa"/>
          </w:tcPr>
          <w:p w14:paraId="16240B7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7038" w:type="dxa"/>
          </w:tcPr>
          <w:p w14:paraId="7FD8B2D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CE42BA" w:rsidRPr="00AB278E" w14:paraId="2E4654F1" w14:textId="77777777" w:rsidTr="00F4527D">
        <w:trPr>
          <w:cantSplit/>
        </w:trPr>
        <w:tc>
          <w:tcPr>
            <w:tcW w:w="2430" w:type="dxa"/>
          </w:tcPr>
          <w:p w14:paraId="7A80FC2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7038" w:type="dxa"/>
          </w:tcPr>
          <w:p w14:paraId="41567EA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CE42BA" w:rsidRPr="00AB278E" w14:paraId="7ABE642D" w14:textId="77777777" w:rsidTr="00F4527D">
        <w:trPr>
          <w:cantSplit/>
        </w:trPr>
        <w:tc>
          <w:tcPr>
            <w:tcW w:w="2430" w:type="dxa"/>
          </w:tcPr>
          <w:p w14:paraId="5B356D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7038" w:type="dxa"/>
          </w:tcPr>
          <w:p w14:paraId="2BC3346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CE42BA" w:rsidRPr="00AB278E" w14:paraId="6BE49F9E" w14:textId="77777777" w:rsidTr="00F4527D">
        <w:trPr>
          <w:cantSplit/>
        </w:trPr>
        <w:tc>
          <w:tcPr>
            <w:tcW w:w="2430" w:type="dxa"/>
          </w:tcPr>
          <w:p w14:paraId="75160FD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7038" w:type="dxa"/>
          </w:tcPr>
          <w:p w14:paraId="6A6B019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262A327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3BDEC2D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CE42BA" w:rsidRPr="00AB278E" w14:paraId="553FE7CD" w14:textId="77777777" w:rsidTr="00F4527D">
        <w:trPr>
          <w:cantSplit/>
        </w:trPr>
        <w:tc>
          <w:tcPr>
            <w:tcW w:w="2430" w:type="dxa"/>
          </w:tcPr>
          <w:p w14:paraId="3CCC6C7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7038" w:type="dxa"/>
          </w:tcPr>
          <w:p w14:paraId="096A7CBC"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CE42BA" w:rsidRPr="00AB278E" w14:paraId="5E04EBB8" w14:textId="77777777" w:rsidTr="00F4527D">
        <w:trPr>
          <w:cantSplit/>
        </w:trPr>
        <w:tc>
          <w:tcPr>
            <w:tcW w:w="2430" w:type="dxa"/>
          </w:tcPr>
          <w:p w14:paraId="0FAC83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7038" w:type="dxa"/>
          </w:tcPr>
          <w:p w14:paraId="683BED2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CE42BA" w:rsidRPr="00AB278E" w14:paraId="39342679" w14:textId="77777777" w:rsidTr="00F4527D">
        <w:trPr>
          <w:cantSplit/>
        </w:trPr>
        <w:tc>
          <w:tcPr>
            <w:tcW w:w="2430" w:type="dxa"/>
          </w:tcPr>
          <w:p w14:paraId="7DD3D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7038" w:type="dxa"/>
          </w:tcPr>
          <w:p w14:paraId="4416C945" w14:textId="77777777" w:rsidR="00CE42BA" w:rsidRPr="00AB278E" w:rsidRDefault="00CE42BA" w:rsidP="004E1DA1">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w:t>
            </w:r>
            <w:r w:rsidR="004E1DA1" w:rsidRPr="00AB278E">
              <w:rPr>
                <w:rFonts w:ascii="Times New Roman" w:hAnsi="Times New Roman" w:cs="Times New Roman"/>
                <w:sz w:val="22"/>
                <w:szCs w:val="22"/>
              </w:rPr>
              <w:t xml:space="preserve"> invalid</w:t>
            </w:r>
            <w:r w:rsidRPr="00AB278E">
              <w:rPr>
                <w:rFonts w:ascii="Times New Roman" w:hAnsi="Times New Roman" w:cs="Times New Roman"/>
                <w:sz w:val="22"/>
                <w:szCs w:val="22"/>
              </w:rPr>
              <w:t>. Marking a transaction as invalid will prevent it from appearing on the patient statement.</w:t>
            </w:r>
          </w:p>
        </w:tc>
      </w:tr>
      <w:tr w:rsidR="00CE42BA" w:rsidRPr="00AB278E" w14:paraId="651EFF5C" w14:textId="77777777" w:rsidTr="00F4527D">
        <w:trPr>
          <w:cantSplit/>
        </w:trPr>
        <w:tc>
          <w:tcPr>
            <w:tcW w:w="2430" w:type="dxa"/>
          </w:tcPr>
          <w:p w14:paraId="20B4B19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7038" w:type="dxa"/>
          </w:tcPr>
          <w:p w14:paraId="4F0DF28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CE42BA" w:rsidRPr="00AB278E" w14:paraId="048E2C16" w14:textId="77777777" w:rsidTr="00F4527D">
        <w:trPr>
          <w:cantSplit/>
        </w:trPr>
        <w:tc>
          <w:tcPr>
            <w:tcW w:w="2430" w:type="dxa"/>
          </w:tcPr>
          <w:p w14:paraId="71375B1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7038" w:type="dxa"/>
          </w:tcPr>
          <w:p w14:paraId="73AE660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CE42BA" w:rsidRPr="00AB278E" w14:paraId="16FE46EA" w14:textId="77777777" w:rsidTr="00F4527D">
        <w:trPr>
          <w:cantSplit/>
        </w:trPr>
        <w:tc>
          <w:tcPr>
            <w:tcW w:w="2430" w:type="dxa"/>
          </w:tcPr>
          <w:p w14:paraId="5D3E0B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7038" w:type="dxa"/>
          </w:tcPr>
          <w:p w14:paraId="304660DA"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0CA94B44" w14:textId="77777777" w:rsidTr="00F4527D">
        <w:trPr>
          <w:cantSplit/>
        </w:trPr>
        <w:tc>
          <w:tcPr>
            <w:tcW w:w="2430" w:type="dxa"/>
          </w:tcPr>
          <w:p w14:paraId="33F34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7038" w:type="dxa"/>
          </w:tcPr>
          <w:p w14:paraId="184E3D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7FD97807" w14:textId="77777777" w:rsidTr="00F4527D">
        <w:trPr>
          <w:cantSplit/>
        </w:trPr>
        <w:tc>
          <w:tcPr>
            <w:tcW w:w="2430" w:type="dxa"/>
          </w:tcPr>
          <w:p w14:paraId="55B937B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7038" w:type="dxa"/>
          </w:tcPr>
          <w:p w14:paraId="3D9B09F3"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4454AAB2" w14:textId="77777777" w:rsidTr="00F4527D">
        <w:trPr>
          <w:cantSplit/>
        </w:trPr>
        <w:tc>
          <w:tcPr>
            <w:tcW w:w="2430" w:type="dxa"/>
          </w:tcPr>
          <w:p w14:paraId="54DEB30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7038" w:type="dxa"/>
          </w:tcPr>
          <w:p w14:paraId="7E880C8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F12779" w:rsidRPr="00AB278E" w14:paraId="57632BA1" w14:textId="77777777" w:rsidTr="00F4527D">
        <w:trPr>
          <w:cantSplit/>
        </w:trPr>
        <w:tc>
          <w:tcPr>
            <w:tcW w:w="2430" w:type="dxa"/>
          </w:tcPr>
          <w:p w14:paraId="7F2555FD"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7038" w:type="dxa"/>
          </w:tcPr>
          <w:p w14:paraId="5660B741"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CE42BA" w:rsidRPr="00AB278E" w14:paraId="6B4C7BFE" w14:textId="77777777" w:rsidTr="00F4527D">
        <w:trPr>
          <w:cantSplit/>
        </w:trPr>
        <w:tc>
          <w:tcPr>
            <w:tcW w:w="2430" w:type="dxa"/>
          </w:tcPr>
          <w:p w14:paraId="128D92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7038" w:type="dxa"/>
          </w:tcPr>
          <w:p w14:paraId="5C34A93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CE42BA" w:rsidRPr="00AB278E" w14:paraId="589EBCD8" w14:textId="77777777" w:rsidTr="00F4527D">
        <w:trPr>
          <w:cantSplit/>
        </w:trPr>
        <w:tc>
          <w:tcPr>
            <w:tcW w:w="2430" w:type="dxa"/>
          </w:tcPr>
          <w:p w14:paraId="703DB7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7038" w:type="dxa"/>
          </w:tcPr>
          <w:p w14:paraId="0AB10B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compiles and sends data to the National </w:t>
            </w:r>
          </w:p>
          <w:p w14:paraId="4501296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CE42BA" w:rsidRPr="00AB278E" w14:paraId="6215E4C0" w14:textId="77777777" w:rsidTr="00F4527D">
        <w:trPr>
          <w:cantSplit/>
        </w:trPr>
        <w:tc>
          <w:tcPr>
            <w:tcW w:w="2430" w:type="dxa"/>
          </w:tcPr>
          <w:p w14:paraId="5CBF958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7038" w:type="dxa"/>
          </w:tcPr>
          <w:p w14:paraId="3CD8BEA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CE42BA" w:rsidRPr="00AB278E" w14:paraId="686592B2" w14:textId="77777777" w:rsidTr="00F4527D">
        <w:trPr>
          <w:cantSplit/>
        </w:trPr>
        <w:tc>
          <w:tcPr>
            <w:tcW w:w="2430" w:type="dxa"/>
          </w:tcPr>
          <w:p w14:paraId="7CF597C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7038" w:type="dxa"/>
          </w:tcPr>
          <w:p w14:paraId="74CC9B0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CE42BA" w:rsidRPr="00AB278E" w14:paraId="3F9FD1B4" w14:textId="77777777" w:rsidTr="00F4527D">
        <w:trPr>
          <w:cantSplit/>
        </w:trPr>
        <w:tc>
          <w:tcPr>
            <w:tcW w:w="2430" w:type="dxa"/>
          </w:tcPr>
          <w:p w14:paraId="1BB9A76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7038" w:type="dxa"/>
          </w:tcPr>
          <w:p w14:paraId="3C590EF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CE42BA" w:rsidRPr="00AB278E" w14:paraId="512F71E0" w14:textId="77777777" w:rsidTr="00F4527D">
        <w:trPr>
          <w:cantSplit/>
        </w:trPr>
        <w:tc>
          <w:tcPr>
            <w:tcW w:w="2430" w:type="dxa"/>
          </w:tcPr>
          <w:p w14:paraId="713CB42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7038" w:type="dxa"/>
          </w:tcPr>
          <w:p w14:paraId="40D89D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CE42BA" w:rsidRPr="00AB278E" w14:paraId="6DDB7BE4" w14:textId="77777777" w:rsidTr="00F4527D">
        <w:trPr>
          <w:cantSplit/>
        </w:trPr>
        <w:tc>
          <w:tcPr>
            <w:tcW w:w="2430" w:type="dxa"/>
          </w:tcPr>
          <w:p w14:paraId="243083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7038" w:type="dxa"/>
          </w:tcPr>
          <w:p w14:paraId="7443F35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CE42BA" w:rsidRPr="00AB278E" w14:paraId="662C5FE2" w14:textId="77777777" w:rsidTr="00F4527D">
        <w:trPr>
          <w:cantSplit/>
        </w:trPr>
        <w:tc>
          <w:tcPr>
            <w:tcW w:w="2430" w:type="dxa"/>
          </w:tcPr>
          <w:p w14:paraId="182CBC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7038" w:type="dxa"/>
          </w:tcPr>
          <w:p w14:paraId="074E69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CE42BA" w:rsidRPr="00AB278E" w14:paraId="127A1275" w14:textId="77777777" w:rsidTr="00F4527D">
        <w:trPr>
          <w:cantSplit/>
        </w:trPr>
        <w:tc>
          <w:tcPr>
            <w:tcW w:w="2430" w:type="dxa"/>
          </w:tcPr>
          <w:p w14:paraId="4F67582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7038" w:type="dxa"/>
          </w:tcPr>
          <w:p w14:paraId="4AAE0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CE42BA" w:rsidRPr="00AB278E" w14:paraId="3BCE6FB5" w14:textId="77777777" w:rsidTr="00F4527D">
        <w:trPr>
          <w:cantSplit/>
        </w:trPr>
        <w:tc>
          <w:tcPr>
            <w:tcW w:w="2430" w:type="dxa"/>
          </w:tcPr>
          <w:p w14:paraId="7022D9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7038" w:type="dxa"/>
          </w:tcPr>
          <w:p w14:paraId="03FA7E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CE42BA" w:rsidRPr="00AB278E" w14:paraId="454D936C" w14:textId="77777777" w:rsidTr="00F4527D">
        <w:trPr>
          <w:cantSplit/>
        </w:trPr>
        <w:tc>
          <w:tcPr>
            <w:tcW w:w="2430" w:type="dxa"/>
          </w:tcPr>
          <w:p w14:paraId="79A035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7038" w:type="dxa"/>
          </w:tcPr>
          <w:p w14:paraId="12403C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CE42BA" w:rsidRPr="00AB278E" w14:paraId="28959D47" w14:textId="77777777" w:rsidTr="00F4527D">
        <w:trPr>
          <w:cantSplit/>
        </w:trPr>
        <w:tc>
          <w:tcPr>
            <w:tcW w:w="2430" w:type="dxa"/>
          </w:tcPr>
          <w:p w14:paraId="4C1D6D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7038" w:type="dxa"/>
          </w:tcPr>
          <w:p w14:paraId="1FEB7FE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CE42BA" w:rsidRPr="00AB278E" w14:paraId="5A73F36E" w14:textId="77777777" w:rsidTr="00F4527D">
        <w:trPr>
          <w:cantSplit/>
        </w:trPr>
        <w:tc>
          <w:tcPr>
            <w:tcW w:w="2430" w:type="dxa"/>
          </w:tcPr>
          <w:p w14:paraId="0EBF6B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7038" w:type="dxa"/>
          </w:tcPr>
          <w:p w14:paraId="6091F5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CE42BA" w:rsidRPr="00AB278E" w14:paraId="7FD87AA9" w14:textId="77777777" w:rsidTr="00F4527D">
        <w:trPr>
          <w:cantSplit/>
        </w:trPr>
        <w:tc>
          <w:tcPr>
            <w:tcW w:w="2430" w:type="dxa"/>
          </w:tcPr>
          <w:p w14:paraId="2D4EA3C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PRCAPAY3</w:t>
            </w:r>
          </w:p>
        </w:tc>
        <w:tc>
          <w:tcPr>
            <w:tcW w:w="7038" w:type="dxa"/>
          </w:tcPr>
          <w:p w14:paraId="3CED8A1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CE42BA" w:rsidRPr="00AB278E" w14:paraId="77C8D8F5" w14:textId="77777777" w:rsidTr="00F4527D">
        <w:trPr>
          <w:cantSplit/>
        </w:trPr>
        <w:tc>
          <w:tcPr>
            <w:tcW w:w="2430" w:type="dxa"/>
          </w:tcPr>
          <w:p w14:paraId="2EE696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PRCAPCL</w:t>
            </w:r>
          </w:p>
        </w:tc>
        <w:tc>
          <w:tcPr>
            <w:tcW w:w="7038" w:type="dxa"/>
          </w:tcPr>
          <w:p w14:paraId="5F270A7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CE42BA" w:rsidRPr="00AB278E" w14:paraId="33B271A8" w14:textId="77777777" w:rsidTr="00F4527D">
        <w:trPr>
          <w:cantSplit/>
        </w:trPr>
        <w:tc>
          <w:tcPr>
            <w:tcW w:w="2430" w:type="dxa"/>
          </w:tcPr>
          <w:p w14:paraId="6F38208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7038" w:type="dxa"/>
          </w:tcPr>
          <w:p w14:paraId="57446F59"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7708B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60E48434" w14:textId="77777777" w:rsidTr="00F4527D">
        <w:trPr>
          <w:cantSplit/>
        </w:trPr>
        <w:tc>
          <w:tcPr>
            <w:tcW w:w="2430" w:type="dxa"/>
          </w:tcPr>
          <w:p w14:paraId="5FBF01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7038" w:type="dxa"/>
          </w:tcPr>
          <w:p w14:paraId="3DB842B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CE42BA" w:rsidRPr="00AB278E" w14:paraId="148C64E9" w14:textId="77777777" w:rsidTr="00F4527D">
        <w:trPr>
          <w:cantSplit/>
        </w:trPr>
        <w:tc>
          <w:tcPr>
            <w:tcW w:w="2430" w:type="dxa"/>
          </w:tcPr>
          <w:p w14:paraId="39B0A64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7038" w:type="dxa"/>
          </w:tcPr>
          <w:p w14:paraId="48E85832"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CE42BA" w:rsidRPr="00AB278E" w14:paraId="7069FC30" w14:textId="77777777" w:rsidTr="00F4527D">
        <w:trPr>
          <w:cantSplit/>
        </w:trPr>
        <w:tc>
          <w:tcPr>
            <w:tcW w:w="2430" w:type="dxa"/>
          </w:tcPr>
          <w:p w14:paraId="690803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7038" w:type="dxa"/>
          </w:tcPr>
          <w:p w14:paraId="738C8227"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a repayment plan and prints the repayment profile.</w:t>
            </w:r>
          </w:p>
        </w:tc>
      </w:tr>
      <w:tr w:rsidR="00F12779" w:rsidRPr="00AB278E" w14:paraId="1CF35D33" w14:textId="77777777" w:rsidTr="00F4527D">
        <w:trPr>
          <w:cantSplit/>
        </w:trPr>
        <w:tc>
          <w:tcPr>
            <w:tcW w:w="2430" w:type="dxa"/>
          </w:tcPr>
          <w:p w14:paraId="2CFCBE8A"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7038" w:type="dxa"/>
          </w:tcPr>
          <w:p w14:paraId="77268CC5" w14:textId="77777777" w:rsidR="00F12779" w:rsidRPr="00AB278E" w:rsidRDefault="00F12779" w:rsidP="00062EFF">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CE42BA" w:rsidRPr="00AB278E" w14:paraId="2C43E1D5" w14:textId="77777777" w:rsidTr="00F4527D">
        <w:trPr>
          <w:cantSplit/>
        </w:trPr>
        <w:tc>
          <w:tcPr>
            <w:tcW w:w="2430" w:type="dxa"/>
          </w:tcPr>
          <w:p w14:paraId="3F4B3C4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7038" w:type="dxa"/>
          </w:tcPr>
          <w:p w14:paraId="445445F6"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700CC3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34C2B26D"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CE42BA" w:rsidRPr="00AB278E" w14:paraId="1E131180" w14:textId="77777777" w:rsidTr="00F4527D">
        <w:trPr>
          <w:cantSplit/>
        </w:trPr>
        <w:tc>
          <w:tcPr>
            <w:tcW w:w="2430" w:type="dxa"/>
          </w:tcPr>
          <w:p w14:paraId="433B60E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7038" w:type="dxa"/>
          </w:tcPr>
          <w:p w14:paraId="580049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CE42BA" w:rsidRPr="00AB278E" w14:paraId="2F62557C" w14:textId="77777777" w:rsidTr="00F4527D">
        <w:trPr>
          <w:cantSplit/>
        </w:trPr>
        <w:tc>
          <w:tcPr>
            <w:tcW w:w="2430" w:type="dxa"/>
          </w:tcPr>
          <w:p w14:paraId="5C931C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7038" w:type="dxa"/>
          </w:tcPr>
          <w:p w14:paraId="12B7C737"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CE42BA" w:rsidRPr="00AB278E" w14:paraId="2053759D" w14:textId="77777777" w:rsidTr="00F4527D">
        <w:trPr>
          <w:cantSplit/>
        </w:trPr>
        <w:tc>
          <w:tcPr>
            <w:tcW w:w="2430" w:type="dxa"/>
          </w:tcPr>
          <w:p w14:paraId="6A763A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7038" w:type="dxa"/>
          </w:tcPr>
          <w:p w14:paraId="54C18D3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CE42BA" w:rsidRPr="00AB278E" w14:paraId="5765B342" w14:textId="77777777" w:rsidTr="00F4527D">
        <w:trPr>
          <w:cantSplit/>
        </w:trPr>
        <w:tc>
          <w:tcPr>
            <w:tcW w:w="2430" w:type="dxa"/>
          </w:tcPr>
          <w:p w14:paraId="3CD3BA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7038" w:type="dxa"/>
          </w:tcPr>
          <w:p w14:paraId="21A5241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CE42BA" w:rsidRPr="00AB278E" w14:paraId="6B8718AA" w14:textId="77777777" w:rsidTr="00F4527D">
        <w:trPr>
          <w:cantSplit/>
        </w:trPr>
        <w:tc>
          <w:tcPr>
            <w:tcW w:w="2430" w:type="dxa"/>
          </w:tcPr>
          <w:p w14:paraId="739ADA5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7038" w:type="dxa"/>
          </w:tcPr>
          <w:p w14:paraId="16B6527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CE42BA" w:rsidRPr="00AB278E" w14:paraId="112CF8D9" w14:textId="77777777" w:rsidTr="00F4527D">
        <w:trPr>
          <w:cantSplit/>
        </w:trPr>
        <w:tc>
          <w:tcPr>
            <w:tcW w:w="2430" w:type="dxa"/>
          </w:tcPr>
          <w:p w14:paraId="38CA25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7038" w:type="dxa"/>
          </w:tcPr>
          <w:p w14:paraId="3E16F11F"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CE42BA" w:rsidRPr="00AB278E" w14:paraId="3F5443FF" w14:textId="77777777" w:rsidTr="00F4527D">
        <w:trPr>
          <w:cantSplit/>
        </w:trPr>
        <w:tc>
          <w:tcPr>
            <w:tcW w:w="2430" w:type="dxa"/>
          </w:tcPr>
          <w:p w14:paraId="0553545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7038" w:type="dxa"/>
          </w:tcPr>
          <w:p w14:paraId="68D7F16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CE42BA" w:rsidRPr="00AB278E" w14:paraId="64BB6F16" w14:textId="77777777" w:rsidTr="00F4527D">
        <w:trPr>
          <w:cantSplit/>
        </w:trPr>
        <w:tc>
          <w:tcPr>
            <w:tcW w:w="2430" w:type="dxa"/>
          </w:tcPr>
          <w:p w14:paraId="1EC1701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7038" w:type="dxa"/>
          </w:tcPr>
          <w:p w14:paraId="7DF6161E"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CE42BA" w:rsidRPr="00AB278E" w14:paraId="33426731" w14:textId="77777777" w:rsidTr="00F4527D">
        <w:trPr>
          <w:cantSplit/>
        </w:trPr>
        <w:tc>
          <w:tcPr>
            <w:tcW w:w="2430" w:type="dxa"/>
          </w:tcPr>
          <w:p w14:paraId="05A1984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7038" w:type="dxa"/>
          </w:tcPr>
          <w:p w14:paraId="235C9EB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CE42BA" w:rsidRPr="00AB278E" w14:paraId="262102E7" w14:textId="77777777" w:rsidTr="00F4527D">
        <w:trPr>
          <w:cantSplit/>
        </w:trPr>
        <w:tc>
          <w:tcPr>
            <w:tcW w:w="2430" w:type="dxa"/>
          </w:tcPr>
          <w:p w14:paraId="157D94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7038" w:type="dxa"/>
          </w:tcPr>
          <w:p w14:paraId="0DC6FE9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CE42BA" w:rsidRPr="00AB278E" w14:paraId="7C017D77" w14:textId="77777777" w:rsidTr="00F4527D">
        <w:trPr>
          <w:cantSplit/>
        </w:trPr>
        <w:tc>
          <w:tcPr>
            <w:tcW w:w="2430" w:type="dxa"/>
          </w:tcPr>
          <w:p w14:paraId="5B7925E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7038" w:type="dxa"/>
          </w:tcPr>
          <w:p w14:paraId="51B08595"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CE42BA" w:rsidRPr="00AB278E" w14:paraId="71DDF221" w14:textId="77777777" w:rsidTr="00F4527D">
        <w:trPr>
          <w:cantSplit/>
        </w:trPr>
        <w:tc>
          <w:tcPr>
            <w:tcW w:w="2430" w:type="dxa"/>
          </w:tcPr>
          <w:p w14:paraId="603744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7038" w:type="dxa"/>
          </w:tcPr>
          <w:p w14:paraId="43460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CE42BA" w:rsidRPr="00AB278E" w14:paraId="059F79FD" w14:textId="77777777" w:rsidTr="00F4527D">
        <w:trPr>
          <w:cantSplit/>
        </w:trPr>
        <w:tc>
          <w:tcPr>
            <w:tcW w:w="2430" w:type="dxa"/>
          </w:tcPr>
          <w:p w14:paraId="6A9EBF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7038" w:type="dxa"/>
          </w:tcPr>
          <w:p w14:paraId="672806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CE42BA" w:rsidRPr="00AB278E" w14:paraId="5478CB7A" w14:textId="77777777" w:rsidTr="00F4527D">
        <w:trPr>
          <w:cantSplit/>
        </w:trPr>
        <w:tc>
          <w:tcPr>
            <w:tcW w:w="2430" w:type="dxa"/>
          </w:tcPr>
          <w:p w14:paraId="52178CF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7038" w:type="dxa"/>
          </w:tcPr>
          <w:p w14:paraId="6C88BAF2"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CE42BA" w:rsidRPr="00AB278E" w14:paraId="607CC748" w14:textId="77777777" w:rsidTr="00F4527D">
        <w:trPr>
          <w:cantSplit/>
        </w:trPr>
        <w:tc>
          <w:tcPr>
            <w:tcW w:w="2430" w:type="dxa"/>
          </w:tcPr>
          <w:p w14:paraId="3922E10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7038" w:type="dxa"/>
          </w:tcPr>
          <w:p w14:paraId="0A1EF3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CE42BA" w:rsidRPr="00AB278E" w14:paraId="4211FE26" w14:textId="77777777" w:rsidTr="00F4527D">
        <w:trPr>
          <w:cantSplit/>
        </w:trPr>
        <w:tc>
          <w:tcPr>
            <w:tcW w:w="2430" w:type="dxa"/>
          </w:tcPr>
          <w:p w14:paraId="2DF608F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7038" w:type="dxa"/>
          </w:tcPr>
          <w:p w14:paraId="52C3F16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CE42BA" w:rsidRPr="00AB278E" w14:paraId="587C2B9D" w14:textId="77777777" w:rsidTr="00F4527D">
        <w:trPr>
          <w:cantSplit/>
        </w:trPr>
        <w:tc>
          <w:tcPr>
            <w:tcW w:w="2430" w:type="dxa"/>
          </w:tcPr>
          <w:p w14:paraId="474FD4F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7038" w:type="dxa"/>
          </w:tcPr>
          <w:p w14:paraId="5CA8F2E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CE42BA" w:rsidRPr="00AB278E" w14:paraId="54EFB6A4" w14:textId="77777777" w:rsidTr="00F4527D">
        <w:trPr>
          <w:cantSplit/>
        </w:trPr>
        <w:tc>
          <w:tcPr>
            <w:tcW w:w="2430" w:type="dxa"/>
          </w:tcPr>
          <w:p w14:paraId="2EA204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7038" w:type="dxa"/>
          </w:tcPr>
          <w:p w14:paraId="189CDD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CE42BA" w:rsidRPr="00AB278E" w14:paraId="2D75544D" w14:textId="77777777" w:rsidTr="00F4527D">
        <w:trPr>
          <w:cantSplit/>
        </w:trPr>
        <w:tc>
          <w:tcPr>
            <w:tcW w:w="2430" w:type="dxa"/>
          </w:tcPr>
          <w:p w14:paraId="0B3E982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7038" w:type="dxa"/>
          </w:tcPr>
          <w:p w14:paraId="7B60038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CE42BA" w:rsidRPr="00AB278E" w14:paraId="4AA14E7B" w14:textId="77777777" w:rsidTr="00F4527D">
        <w:trPr>
          <w:cantSplit/>
        </w:trPr>
        <w:tc>
          <w:tcPr>
            <w:tcW w:w="2430" w:type="dxa"/>
          </w:tcPr>
          <w:p w14:paraId="092FCF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7038" w:type="dxa"/>
          </w:tcPr>
          <w:p w14:paraId="0A2E12A8"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248E730D"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07E08029"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CE42BA" w:rsidRPr="00AB278E" w14:paraId="6F51D2B0" w14:textId="77777777" w:rsidTr="00F4527D">
        <w:trPr>
          <w:cantSplit/>
        </w:trPr>
        <w:tc>
          <w:tcPr>
            <w:tcW w:w="2430" w:type="dxa"/>
          </w:tcPr>
          <w:p w14:paraId="294C974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7038" w:type="dxa"/>
          </w:tcPr>
          <w:p w14:paraId="7A5378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CE42BA" w:rsidRPr="00AB278E" w14:paraId="340CA502" w14:textId="77777777" w:rsidTr="00F4527D">
        <w:trPr>
          <w:cantSplit/>
        </w:trPr>
        <w:tc>
          <w:tcPr>
            <w:tcW w:w="2430" w:type="dxa"/>
          </w:tcPr>
          <w:p w14:paraId="310CA08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7038" w:type="dxa"/>
          </w:tcPr>
          <w:p w14:paraId="4C78096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CE42BA" w:rsidRPr="00AB278E" w14:paraId="130714E6" w14:textId="77777777" w:rsidTr="00F4527D">
        <w:trPr>
          <w:cantSplit/>
        </w:trPr>
        <w:tc>
          <w:tcPr>
            <w:tcW w:w="2430" w:type="dxa"/>
          </w:tcPr>
          <w:p w14:paraId="6422FE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PRCAUT3</w:t>
            </w:r>
          </w:p>
        </w:tc>
        <w:tc>
          <w:tcPr>
            <w:tcW w:w="7038" w:type="dxa"/>
          </w:tcPr>
          <w:p w14:paraId="2D805310"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2EFF4BAE"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3F557133" w14:textId="77777777" w:rsidTr="00F4527D">
        <w:trPr>
          <w:cantSplit/>
        </w:trPr>
        <w:tc>
          <w:tcPr>
            <w:tcW w:w="2430" w:type="dxa"/>
          </w:tcPr>
          <w:p w14:paraId="11B9885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PRCAUTL</w:t>
            </w:r>
          </w:p>
        </w:tc>
        <w:tc>
          <w:tcPr>
            <w:tcW w:w="7038" w:type="dxa"/>
          </w:tcPr>
          <w:p w14:paraId="15B0EBD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CE42BA" w:rsidRPr="00AB278E" w14:paraId="0A05F5CB" w14:textId="77777777" w:rsidTr="00F4527D">
        <w:trPr>
          <w:cantSplit/>
        </w:trPr>
        <w:tc>
          <w:tcPr>
            <w:tcW w:w="2430" w:type="dxa"/>
          </w:tcPr>
          <w:p w14:paraId="4BE48B4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w:t>
            </w:r>
          </w:p>
        </w:tc>
        <w:tc>
          <w:tcPr>
            <w:tcW w:w="7038" w:type="dxa"/>
          </w:tcPr>
          <w:p w14:paraId="19C086F4"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CE42BA" w:rsidRPr="00AB278E" w14:paraId="45C7C01F" w14:textId="77777777" w:rsidTr="00F4527D">
        <w:trPr>
          <w:cantSplit/>
        </w:trPr>
        <w:tc>
          <w:tcPr>
            <w:tcW w:w="2430" w:type="dxa"/>
          </w:tcPr>
          <w:p w14:paraId="21B314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PRCAWO1</w:t>
            </w:r>
          </w:p>
        </w:tc>
        <w:tc>
          <w:tcPr>
            <w:tcW w:w="7038" w:type="dxa"/>
          </w:tcPr>
          <w:p w14:paraId="6E1C111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charges administrative costs.</w:t>
            </w:r>
          </w:p>
        </w:tc>
      </w:tr>
      <w:tr w:rsidR="00CE42BA" w:rsidRPr="00AB278E" w14:paraId="29F53EA3" w14:textId="77777777" w:rsidTr="00F4527D">
        <w:trPr>
          <w:cantSplit/>
        </w:trPr>
        <w:tc>
          <w:tcPr>
            <w:tcW w:w="2430" w:type="dxa"/>
          </w:tcPr>
          <w:p w14:paraId="1B22445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7038" w:type="dxa"/>
          </w:tcPr>
          <w:p w14:paraId="0CA4D11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CE42BA" w:rsidRPr="00AB278E" w14:paraId="6C09C386" w14:textId="77777777" w:rsidTr="00F4527D">
        <w:trPr>
          <w:cantSplit/>
        </w:trPr>
        <w:tc>
          <w:tcPr>
            <w:tcW w:w="2430" w:type="dxa"/>
          </w:tcPr>
          <w:p w14:paraId="4070B54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7038" w:type="dxa"/>
          </w:tcPr>
          <w:p w14:paraId="3EE82C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 ten-off bills.</w:t>
            </w:r>
          </w:p>
        </w:tc>
      </w:tr>
      <w:tr w:rsidR="00CE42BA" w:rsidRPr="00AB278E" w14:paraId="2346197F" w14:textId="77777777" w:rsidTr="00F4527D">
        <w:trPr>
          <w:cantSplit/>
        </w:trPr>
        <w:tc>
          <w:tcPr>
            <w:tcW w:w="2430" w:type="dxa"/>
          </w:tcPr>
          <w:p w14:paraId="4D9EDC9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7038" w:type="dxa"/>
          </w:tcPr>
          <w:p w14:paraId="6281A93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CE42BA" w:rsidRPr="00AB278E" w14:paraId="7975D3AF" w14:textId="77777777" w:rsidTr="00F4527D">
        <w:trPr>
          <w:cantSplit/>
        </w:trPr>
        <w:tc>
          <w:tcPr>
            <w:tcW w:w="2430" w:type="dxa"/>
          </w:tcPr>
          <w:p w14:paraId="534CE78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7038" w:type="dxa"/>
          </w:tcPr>
          <w:p w14:paraId="485B812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CE42BA" w:rsidRPr="00AB278E" w14:paraId="16A41B78" w14:textId="77777777" w:rsidTr="00F4527D">
        <w:trPr>
          <w:cantSplit/>
        </w:trPr>
        <w:tc>
          <w:tcPr>
            <w:tcW w:w="2430" w:type="dxa"/>
          </w:tcPr>
          <w:p w14:paraId="3846D4B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7038" w:type="dxa"/>
          </w:tcPr>
          <w:p w14:paraId="105B38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CE42BA" w:rsidRPr="00AB278E" w14:paraId="573FCC09" w14:textId="77777777" w:rsidTr="00F4527D">
        <w:trPr>
          <w:cantSplit/>
        </w:trPr>
        <w:tc>
          <w:tcPr>
            <w:tcW w:w="2430" w:type="dxa"/>
          </w:tcPr>
          <w:p w14:paraId="30BE7AA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7038" w:type="dxa"/>
          </w:tcPr>
          <w:p w14:paraId="1673102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A1179B" w:rsidRPr="00AB278E" w14:paraId="2227DDF9" w14:textId="77777777" w:rsidTr="00F4527D">
        <w:trPr>
          <w:cantSplit/>
        </w:trPr>
        <w:tc>
          <w:tcPr>
            <w:tcW w:w="2430" w:type="dxa"/>
          </w:tcPr>
          <w:p w14:paraId="458358A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7038" w:type="dxa"/>
          </w:tcPr>
          <w:p w14:paraId="5AEBC66B"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CE42BA" w:rsidRPr="00AB278E" w14:paraId="71C7F331" w14:textId="77777777" w:rsidTr="00F4527D">
        <w:trPr>
          <w:cantSplit/>
        </w:trPr>
        <w:tc>
          <w:tcPr>
            <w:tcW w:w="2430" w:type="dxa"/>
          </w:tcPr>
          <w:p w14:paraId="6E7B70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7038" w:type="dxa"/>
          </w:tcPr>
          <w:p w14:paraId="10A7006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CE42BA" w:rsidRPr="00AB278E" w14:paraId="71CF8581" w14:textId="77777777" w:rsidTr="00F4527D">
        <w:trPr>
          <w:cantSplit/>
        </w:trPr>
        <w:tc>
          <w:tcPr>
            <w:tcW w:w="2430" w:type="dxa"/>
          </w:tcPr>
          <w:p w14:paraId="1EC9955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7038" w:type="dxa"/>
          </w:tcPr>
          <w:p w14:paraId="3672EB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CE42BA" w:rsidRPr="00AB278E" w14:paraId="5433BC9B" w14:textId="77777777" w:rsidTr="00F4527D">
        <w:trPr>
          <w:cantSplit/>
        </w:trPr>
        <w:tc>
          <w:tcPr>
            <w:tcW w:w="2430" w:type="dxa"/>
          </w:tcPr>
          <w:p w14:paraId="4141883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7038" w:type="dxa"/>
          </w:tcPr>
          <w:p w14:paraId="0A149F6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CE42BA" w:rsidRPr="00AB278E" w14:paraId="254A015A" w14:textId="77777777" w:rsidTr="00F4527D">
        <w:trPr>
          <w:cantSplit/>
        </w:trPr>
        <w:tc>
          <w:tcPr>
            <w:tcW w:w="2430" w:type="dxa"/>
          </w:tcPr>
          <w:p w14:paraId="5FD77B1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7038" w:type="dxa"/>
          </w:tcPr>
          <w:p w14:paraId="689B34E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A1179B" w:rsidRPr="00AB278E" w14:paraId="11FDF682" w14:textId="77777777" w:rsidTr="00F4527D">
        <w:trPr>
          <w:cantSplit/>
        </w:trPr>
        <w:tc>
          <w:tcPr>
            <w:tcW w:w="2430" w:type="dxa"/>
          </w:tcPr>
          <w:p w14:paraId="232295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7038" w:type="dxa"/>
          </w:tcPr>
          <w:p w14:paraId="00C7F4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A1179B" w:rsidRPr="00AB278E" w14:paraId="3930AFA7" w14:textId="77777777" w:rsidTr="00F4527D">
        <w:trPr>
          <w:cantSplit/>
        </w:trPr>
        <w:tc>
          <w:tcPr>
            <w:tcW w:w="2430" w:type="dxa"/>
          </w:tcPr>
          <w:p w14:paraId="56E683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7038" w:type="dxa"/>
          </w:tcPr>
          <w:p w14:paraId="645202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CE42BA" w:rsidRPr="00AB278E" w14:paraId="2D87801A" w14:textId="77777777" w:rsidTr="00F4527D">
        <w:trPr>
          <w:cantSplit/>
        </w:trPr>
        <w:tc>
          <w:tcPr>
            <w:tcW w:w="2430" w:type="dxa"/>
          </w:tcPr>
          <w:p w14:paraId="1BCF70A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7038" w:type="dxa"/>
          </w:tcPr>
          <w:p w14:paraId="0021D8D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E754FD" w:rsidRPr="00AB278E" w14:paraId="3C935515" w14:textId="77777777" w:rsidTr="00F4527D">
        <w:trPr>
          <w:cantSplit/>
        </w:trPr>
        <w:tc>
          <w:tcPr>
            <w:tcW w:w="2430" w:type="dxa"/>
          </w:tcPr>
          <w:p w14:paraId="424A257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7038" w:type="dxa"/>
          </w:tcPr>
          <w:p w14:paraId="318B003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E754FD" w:rsidRPr="00AB278E" w14:paraId="360183DD" w14:textId="77777777" w:rsidTr="00F4527D">
        <w:trPr>
          <w:cantSplit/>
        </w:trPr>
        <w:tc>
          <w:tcPr>
            <w:tcW w:w="2430" w:type="dxa"/>
          </w:tcPr>
          <w:p w14:paraId="7B33D5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7038" w:type="dxa"/>
          </w:tcPr>
          <w:p w14:paraId="0E8240E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E754FD" w:rsidRPr="00AB278E" w14:paraId="18ABCACD" w14:textId="77777777" w:rsidTr="00F4527D">
        <w:trPr>
          <w:cantSplit/>
        </w:trPr>
        <w:tc>
          <w:tcPr>
            <w:tcW w:w="2430" w:type="dxa"/>
          </w:tcPr>
          <w:p w14:paraId="732C7E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7038" w:type="dxa"/>
          </w:tcPr>
          <w:p w14:paraId="0D0BCC5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43158F23" w14:textId="77777777" w:rsidTr="00F4527D">
        <w:trPr>
          <w:cantSplit/>
        </w:trPr>
        <w:tc>
          <w:tcPr>
            <w:tcW w:w="2430" w:type="dxa"/>
          </w:tcPr>
          <w:p w14:paraId="118FEB1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7038" w:type="dxa"/>
          </w:tcPr>
          <w:p w14:paraId="593AE2A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6C49BD93" w14:textId="77777777" w:rsidTr="00F4527D">
        <w:trPr>
          <w:cantSplit/>
        </w:trPr>
        <w:tc>
          <w:tcPr>
            <w:tcW w:w="2430" w:type="dxa"/>
          </w:tcPr>
          <w:p w14:paraId="2D20F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7038" w:type="dxa"/>
          </w:tcPr>
          <w:p w14:paraId="64DF799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E754FD" w:rsidRPr="00AB278E" w14:paraId="5AEA4158" w14:textId="77777777" w:rsidTr="00F4527D">
        <w:trPr>
          <w:cantSplit/>
        </w:trPr>
        <w:tc>
          <w:tcPr>
            <w:tcW w:w="2430" w:type="dxa"/>
          </w:tcPr>
          <w:p w14:paraId="63FA910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7038" w:type="dxa"/>
          </w:tcPr>
          <w:p w14:paraId="1E9BD294"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E754FD" w:rsidRPr="00AB278E" w14:paraId="6792EFA0" w14:textId="77777777" w:rsidTr="00F4527D">
        <w:trPr>
          <w:cantSplit/>
        </w:trPr>
        <w:tc>
          <w:tcPr>
            <w:tcW w:w="2430" w:type="dxa"/>
          </w:tcPr>
          <w:p w14:paraId="67D9B50B" w14:textId="77777777" w:rsidR="00E754FD" w:rsidRPr="00AB278E" w:rsidRDefault="00E754FD" w:rsidP="00E754FD">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7038" w:type="dxa"/>
          </w:tcPr>
          <w:p w14:paraId="26034C4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adjustment</w:t>
            </w:r>
          </w:p>
        </w:tc>
      </w:tr>
      <w:tr w:rsidR="00E754FD" w:rsidRPr="00AB278E" w14:paraId="03F30EDE" w14:textId="77777777" w:rsidTr="00F4527D">
        <w:trPr>
          <w:cantSplit/>
        </w:trPr>
        <w:tc>
          <w:tcPr>
            <w:tcW w:w="2430" w:type="dxa"/>
          </w:tcPr>
          <w:p w14:paraId="0AFFBC2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7038" w:type="dxa"/>
          </w:tcPr>
          <w:p w14:paraId="0FE29EC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E754FD" w:rsidRPr="00AB278E" w14:paraId="0694E233" w14:textId="77777777" w:rsidTr="00F4527D">
        <w:trPr>
          <w:cantSplit/>
        </w:trPr>
        <w:tc>
          <w:tcPr>
            <w:tcW w:w="2430" w:type="dxa"/>
          </w:tcPr>
          <w:p w14:paraId="1E8E1FC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7038" w:type="dxa"/>
          </w:tcPr>
          <w:p w14:paraId="4D6714C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admin charges to account (called by rcbechgs)</w:t>
            </w:r>
          </w:p>
        </w:tc>
      </w:tr>
      <w:tr w:rsidR="00E754FD" w:rsidRPr="00AB278E" w14:paraId="7144368C" w14:textId="77777777" w:rsidTr="00F4527D">
        <w:trPr>
          <w:cantSplit/>
        </w:trPr>
        <w:tc>
          <w:tcPr>
            <w:tcW w:w="2430" w:type="dxa"/>
          </w:tcPr>
          <w:p w14:paraId="18B6721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7038" w:type="dxa"/>
          </w:tcPr>
          <w:p w14:paraId="2A4341E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E754FD" w:rsidRPr="00AB278E" w14:paraId="40135EB5" w14:textId="77777777" w:rsidTr="00F4527D">
        <w:trPr>
          <w:cantSplit/>
        </w:trPr>
        <w:tc>
          <w:tcPr>
            <w:tcW w:w="2430" w:type="dxa"/>
          </w:tcPr>
          <w:p w14:paraId="60ED8DD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7038" w:type="dxa"/>
          </w:tcPr>
          <w:p w14:paraId="14669F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interest charges to bill (called by rcbechgs)</w:t>
            </w:r>
          </w:p>
        </w:tc>
      </w:tr>
      <w:tr w:rsidR="00E754FD" w:rsidRPr="00AB278E" w14:paraId="49500C38" w14:textId="77777777" w:rsidTr="00F4527D">
        <w:trPr>
          <w:cantSplit/>
        </w:trPr>
        <w:tc>
          <w:tcPr>
            <w:tcW w:w="2430" w:type="dxa"/>
          </w:tcPr>
          <w:p w14:paraId="4225246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7038" w:type="dxa"/>
          </w:tcPr>
          <w:p w14:paraId="25F1D39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penalty charges to bills (called by rcbechgs)</w:t>
            </w:r>
          </w:p>
        </w:tc>
      </w:tr>
      <w:tr w:rsidR="00E754FD" w:rsidRPr="00AB278E" w14:paraId="07CE8EBD" w14:textId="77777777" w:rsidTr="00F4527D">
        <w:trPr>
          <w:cantSplit/>
        </w:trPr>
        <w:tc>
          <w:tcPr>
            <w:tcW w:w="2430" w:type="dxa"/>
          </w:tcPr>
          <w:p w14:paraId="1EF1A68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7038" w:type="dxa"/>
          </w:tcPr>
          <w:p w14:paraId="378F196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E754FD" w:rsidRPr="00AB278E" w14:paraId="551D5614" w14:textId="77777777" w:rsidTr="00F4527D">
        <w:trPr>
          <w:cantSplit/>
        </w:trPr>
        <w:tc>
          <w:tcPr>
            <w:tcW w:w="2430" w:type="dxa"/>
          </w:tcPr>
          <w:p w14:paraId="1A46A7FA"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7038" w:type="dxa"/>
          </w:tcPr>
          <w:p w14:paraId="23A6E7F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the charges to bill (called by rcbechgs)</w:t>
            </w:r>
          </w:p>
        </w:tc>
      </w:tr>
      <w:tr w:rsidR="00E754FD" w:rsidRPr="00AB278E" w14:paraId="3D4B80A0" w14:textId="77777777" w:rsidTr="00F4527D">
        <w:trPr>
          <w:cantSplit/>
        </w:trPr>
        <w:tc>
          <w:tcPr>
            <w:tcW w:w="2430" w:type="dxa"/>
          </w:tcPr>
          <w:p w14:paraId="617C205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7038" w:type="dxa"/>
          </w:tcPr>
          <w:p w14:paraId="71F0C89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E754FD" w:rsidRPr="00AB278E" w14:paraId="16B1527F" w14:textId="77777777" w:rsidTr="00F4527D">
        <w:trPr>
          <w:cantSplit/>
        </w:trPr>
        <w:tc>
          <w:tcPr>
            <w:tcW w:w="2430" w:type="dxa"/>
          </w:tcPr>
          <w:p w14:paraId="1492501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7038" w:type="dxa"/>
          </w:tcPr>
          <w:p w14:paraId="4C16832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E754FD" w:rsidRPr="00AB278E" w14:paraId="72997D89" w14:textId="77777777" w:rsidTr="00F4527D">
        <w:trPr>
          <w:cantSplit/>
        </w:trPr>
        <w:tc>
          <w:tcPr>
            <w:tcW w:w="2430" w:type="dxa"/>
          </w:tcPr>
          <w:p w14:paraId="2BB68CE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7038" w:type="dxa"/>
          </w:tcPr>
          <w:p w14:paraId="15477D2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E754FD" w:rsidRPr="00AB278E" w14:paraId="7BED2D25" w14:textId="77777777" w:rsidTr="00F4527D">
        <w:trPr>
          <w:cantSplit/>
        </w:trPr>
        <w:tc>
          <w:tcPr>
            <w:tcW w:w="2430" w:type="dxa"/>
          </w:tcPr>
          <w:p w14:paraId="0571E35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7038" w:type="dxa"/>
          </w:tcPr>
          <w:p w14:paraId="7D2B29B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E754FD" w:rsidRPr="00AB278E" w14:paraId="24FD0DCB" w14:textId="77777777" w:rsidTr="00F4527D">
        <w:trPr>
          <w:cantSplit/>
        </w:trPr>
        <w:tc>
          <w:tcPr>
            <w:tcW w:w="2430" w:type="dxa"/>
          </w:tcPr>
          <w:p w14:paraId="54E9DD7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7038" w:type="dxa"/>
          </w:tcPr>
          <w:p w14:paraId="2AE16C1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E754FD" w:rsidRPr="00AB278E" w14:paraId="6B3B8E1B" w14:textId="77777777" w:rsidTr="00F4527D">
        <w:trPr>
          <w:cantSplit/>
        </w:trPr>
        <w:tc>
          <w:tcPr>
            <w:tcW w:w="2430" w:type="dxa"/>
          </w:tcPr>
          <w:p w14:paraId="1B06F1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7038" w:type="dxa"/>
          </w:tcPr>
          <w:p w14:paraId="7461E92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first party payment processing(called by rcbepay)</w:t>
            </w:r>
          </w:p>
        </w:tc>
      </w:tr>
      <w:tr w:rsidR="00E754FD" w:rsidRPr="00AB278E" w14:paraId="3CEE924A" w14:textId="77777777" w:rsidTr="00F4527D">
        <w:trPr>
          <w:cantSplit/>
        </w:trPr>
        <w:tc>
          <w:tcPr>
            <w:tcW w:w="2430" w:type="dxa"/>
          </w:tcPr>
          <w:p w14:paraId="66C7A08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7038" w:type="dxa"/>
          </w:tcPr>
          <w:p w14:paraId="1365A1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E754FD" w:rsidRPr="00AB278E" w14:paraId="5ED4C305" w14:textId="77777777" w:rsidTr="00F4527D">
        <w:trPr>
          <w:cantSplit/>
        </w:trPr>
        <w:tc>
          <w:tcPr>
            <w:tcW w:w="2430" w:type="dxa"/>
          </w:tcPr>
          <w:p w14:paraId="276EE37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7038" w:type="dxa"/>
          </w:tcPr>
          <w:p w14:paraId="641A44F8" w14:textId="77777777" w:rsidR="00E754FD" w:rsidRPr="00AB278E" w:rsidRDefault="006461F2" w:rsidP="006461F2">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E754FD" w:rsidRPr="00AB278E" w14:paraId="1622E948" w14:textId="77777777" w:rsidTr="00F4527D">
        <w:trPr>
          <w:cantSplit/>
        </w:trPr>
        <w:tc>
          <w:tcPr>
            <w:tcW w:w="2430" w:type="dxa"/>
          </w:tcPr>
          <w:p w14:paraId="234A8A5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7038" w:type="dxa"/>
          </w:tcPr>
          <w:p w14:paraId="7DAAA25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6F354571" w14:textId="77777777" w:rsidTr="00F4527D">
        <w:trPr>
          <w:cantSplit/>
        </w:trPr>
        <w:tc>
          <w:tcPr>
            <w:tcW w:w="2430" w:type="dxa"/>
          </w:tcPr>
          <w:p w14:paraId="545C246E"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7038" w:type="dxa"/>
          </w:tcPr>
          <w:p w14:paraId="6DEE6F6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04128C80" w14:textId="77777777" w:rsidTr="00F4527D">
        <w:trPr>
          <w:cantSplit/>
        </w:trPr>
        <w:tc>
          <w:tcPr>
            <w:tcW w:w="2430" w:type="dxa"/>
          </w:tcPr>
          <w:p w14:paraId="69B5FDB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7038" w:type="dxa"/>
          </w:tcPr>
          <w:p w14:paraId="05D2D3C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E754FD" w:rsidRPr="00AB278E" w14:paraId="7943E1BA" w14:textId="77777777" w:rsidTr="00F4527D">
        <w:trPr>
          <w:cantSplit/>
        </w:trPr>
        <w:tc>
          <w:tcPr>
            <w:tcW w:w="2430" w:type="dxa"/>
          </w:tcPr>
          <w:p w14:paraId="56A4C7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RCBEUTR1</w:t>
            </w:r>
          </w:p>
        </w:tc>
        <w:tc>
          <w:tcPr>
            <w:tcW w:w="7038" w:type="dxa"/>
          </w:tcPr>
          <w:p w14:paraId="0A9460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 admin chg or increase, decrease principal</w:t>
            </w:r>
          </w:p>
        </w:tc>
      </w:tr>
      <w:tr w:rsidR="00E754FD" w:rsidRPr="00AB278E" w14:paraId="7E09ED19" w14:textId="77777777" w:rsidTr="00F4527D">
        <w:trPr>
          <w:cantSplit/>
        </w:trPr>
        <w:tc>
          <w:tcPr>
            <w:tcW w:w="2430" w:type="dxa"/>
          </w:tcPr>
          <w:p w14:paraId="3C379C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7038" w:type="dxa"/>
          </w:tcPr>
          <w:p w14:paraId="3C720A8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E754FD" w:rsidRPr="00AB278E" w14:paraId="4DC48BD6" w14:textId="77777777" w:rsidTr="00F4527D">
        <w:trPr>
          <w:cantSplit/>
        </w:trPr>
        <w:tc>
          <w:tcPr>
            <w:tcW w:w="2430" w:type="dxa"/>
          </w:tcPr>
          <w:p w14:paraId="5DD9CA0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RCBEUTRA</w:t>
            </w:r>
          </w:p>
        </w:tc>
        <w:tc>
          <w:tcPr>
            <w:tcW w:w="7038" w:type="dxa"/>
          </w:tcPr>
          <w:p w14:paraId="072912D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E754FD" w:rsidRPr="00AB278E" w14:paraId="1037FBBC" w14:textId="77777777" w:rsidTr="00F4527D">
        <w:trPr>
          <w:cantSplit/>
        </w:trPr>
        <w:tc>
          <w:tcPr>
            <w:tcW w:w="2430" w:type="dxa"/>
          </w:tcPr>
          <w:p w14:paraId="0835606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7038" w:type="dxa"/>
          </w:tcPr>
          <w:p w14:paraId="02BFB96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E754FD" w:rsidRPr="00AB278E" w14:paraId="0479F9F9" w14:textId="77777777" w:rsidTr="00F4527D">
        <w:trPr>
          <w:cantSplit/>
        </w:trPr>
        <w:tc>
          <w:tcPr>
            <w:tcW w:w="2430" w:type="dxa"/>
          </w:tcPr>
          <w:p w14:paraId="4EC11CF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7038" w:type="dxa"/>
          </w:tcPr>
          <w:p w14:paraId="617FF22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E754FD" w:rsidRPr="00AB278E" w14:paraId="43E5B5E9" w14:textId="77777777" w:rsidTr="00F4527D">
        <w:trPr>
          <w:cantSplit/>
        </w:trPr>
        <w:tc>
          <w:tcPr>
            <w:tcW w:w="2430" w:type="dxa"/>
          </w:tcPr>
          <w:p w14:paraId="56776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RCBMILL2</w:t>
            </w:r>
          </w:p>
        </w:tc>
        <w:tc>
          <w:tcPr>
            <w:tcW w:w="7038" w:type="dxa"/>
          </w:tcPr>
          <w:p w14:paraId="3DE6375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E754FD" w:rsidRPr="00AB278E" w14:paraId="77242621" w14:textId="77777777" w:rsidTr="00F4527D">
        <w:trPr>
          <w:cantSplit/>
        </w:trPr>
        <w:tc>
          <w:tcPr>
            <w:tcW w:w="2430" w:type="dxa"/>
          </w:tcPr>
          <w:p w14:paraId="5E80730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RCBMILL3</w:t>
            </w:r>
          </w:p>
        </w:tc>
        <w:tc>
          <w:tcPr>
            <w:tcW w:w="7038" w:type="dxa"/>
          </w:tcPr>
          <w:p w14:paraId="00CA978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E754FD" w:rsidRPr="00AB278E" w14:paraId="621CF9E6" w14:textId="77777777" w:rsidTr="00F4527D">
        <w:trPr>
          <w:cantSplit/>
        </w:trPr>
        <w:tc>
          <w:tcPr>
            <w:tcW w:w="2430" w:type="dxa"/>
          </w:tcPr>
          <w:p w14:paraId="40D7A52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7038" w:type="dxa"/>
          </w:tcPr>
          <w:p w14:paraId="2BE743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E754FD" w:rsidRPr="00AB278E" w14:paraId="4D1813F8" w14:textId="77777777" w:rsidTr="00F4527D">
        <w:trPr>
          <w:cantSplit/>
        </w:trPr>
        <w:tc>
          <w:tcPr>
            <w:tcW w:w="2430" w:type="dxa"/>
          </w:tcPr>
          <w:p w14:paraId="0CABDE86"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7038" w:type="dxa"/>
          </w:tcPr>
          <w:p w14:paraId="388478B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E754FD" w:rsidRPr="00AB278E" w14:paraId="4C5AF462" w14:textId="77777777" w:rsidTr="00F4527D">
        <w:trPr>
          <w:cantSplit/>
        </w:trPr>
        <w:tc>
          <w:tcPr>
            <w:tcW w:w="2430" w:type="dxa"/>
          </w:tcPr>
          <w:p w14:paraId="2FC2E4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7038" w:type="dxa"/>
          </w:tcPr>
          <w:p w14:paraId="62D2CEF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internal set tmp)</w:t>
            </w:r>
          </w:p>
        </w:tc>
      </w:tr>
      <w:tr w:rsidR="00E754FD" w:rsidRPr="00AB278E" w14:paraId="2E6DCCD9" w14:textId="77777777" w:rsidTr="00F4527D">
        <w:trPr>
          <w:cantSplit/>
        </w:trPr>
        <w:tc>
          <w:tcPr>
            <w:tcW w:w="2430" w:type="dxa"/>
          </w:tcPr>
          <w:p w14:paraId="585E29D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7038" w:type="dxa"/>
          </w:tcPr>
          <w:p w14:paraId="2F781FE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E754FD" w:rsidRPr="00AB278E" w14:paraId="568C771C" w14:textId="77777777" w:rsidTr="00F4527D">
        <w:trPr>
          <w:cantSplit/>
        </w:trPr>
        <w:tc>
          <w:tcPr>
            <w:tcW w:w="2430" w:type="dxa"/>
          </w:tcPr>
          <w:p w14:paraId="45585D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7038" w:type="dxa"/>
          </w:tcPr>
          <w:p w14:paraId="69F77D3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E754FD" w:rsidRPr="00AB278E" w14:paraId="617A9A31" w14:textId="77777777" w:rsidTr="00F4527D">
        <w:trPr>
          <w:cantSplit/>
        </w:trPr>
        <w:tc>
          <w:tcPr>
            <w:tcW w:w="2430" w:type="dxa"/>
          </w:tcPr>
          <w:p w14:paraId="65C240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7038" w:type="dxa"/>
          </w:tcPr>
          <w:p w14:paraId="683F5A5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E754FD" w:rsidRPr="00AB278E" w14:paraId="14A67875" w14:textId="77777777" w:rsidTr="00F4527D">
        <w:trPr>
          <w:cantSplit/>
        </w:trPr>
        <w:tc>
          <w:tcPr>
            <w:tcW w:w="2430" w:type="dxa"/>
          </w:tcPr>
          <w:p w14:paraId="377A460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7038" w:type="dxa"/>
          </w:tcPr>
          <w:p w14:paraId="68DD80E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E754FD" w:rsidRPr="00AB278E" w14:paraId="186D59E4" w14:textId="77777777" w:rsidTr="00F4527D">
        <w:trPr>
          <w:cantSplit/>
        </w:trPr>
        <w:tc>
          <w:tcPr>
            <w:tcW w:w="2430" w:type="dxa"/>
          </w:tcPr>
          <w:p w14:paraId="5167DAD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7038" w:type="dxa"/>
          </w:tcPr>
          <w:p w14:paraId="184489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E754FD" w:rsidRPr="00AB278E" w14:paraId="4E8193C5" w14:textId="77777777" w:rsidTr="00F4527D">
        <w:trPr>
          <w:cantSplit/>
        </w:trPr>
        <w:tc>
          <w:tcPr>
            <w:tcW w:w="2430" w:type="dxa"/>
          </w:tcPr>
          <w:p w14:paraId="361E4A2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7038" w:type="dxa"/>
          </w:tcPr>
          <w:p w14:paraId="430FC19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E754FD" w:rsidRPr="00AB278E" w14:paraId="13D872AF" w14:textId="77777777" w:rsidTr="00F4527D">
        <w:trPr>
          <w:cantSplit/>
        </w:trPr>
        <w:tc>
          <w:tcPr>
            <w:tcW w:w="2430" w:type="dxa"/>
          </w:tcPr>
          <w:p w14:paraId="5C0EB9F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7038" w:type="dxa"/>
          </w:tcPr>
          <w:p w14:paraId="3C012AEC"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E754FD" w:rsidRPr="00AB278E" w14:paraId="411EA0E4" w14:textId="77777777" w:rsidTr="00F4527D">
        <w:trPr>
          <w:cantSplit/>
        </w:trPr>
        <w:tc>
          <w:tcPr>
            <w:tcW w:w="2430" w:type="dxa"/>
          </w:tcPr>
          <w:p w14:paraId="71B459F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7038" w:type="dxa"/>
          </w:tcPr>
          <w:p w14:paraId="2EEC7A5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E754FD" w:rsidRPr="00AB278E" w14:paraId="13F49999" w14:textId="77777777" w:rsidTr="00F4527D">
        <w:trPr>
          <w:cantSplit/>
        </w:trPr>
        <w:tc>
          <w:tcPr>
            <w:tcW w:w="2430" w:type="dxa"/>
          </w:tcPr>
          <w:p w14:paraId="4F0F2EA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7038" w:type="dxa"/>
          </w:tcPr>
          <w:p w14:paraId="147CD49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E754FD" w:rsidRPr="00AB278E" w14:paraId="21A93DDF" w14:textId="77777777" w:rsidTr="00F4527D">
        <w:trPr>
          <w:cantSplit/>
        </w:trPr>
        <w:tc>
          <w:tcPr>
            <w:tcW w:w="2430" w:type="dxa"/>
          </w:tcPr>
          <w:p w14:paraId="29B535E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7038" w:type="dxa"/>
          </w:tcPr>
          <w:p w14:paraId="27E1EF6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E754FD" w:rsidRPr="00AB278E" w14:paraId="0A377F28" w14:textId="77777777" w:rsidTr="00F4527D">
        <w:trPr>
          <w:cantSplit/>
        </w:trPr>
        <w:tc>
          <w:tcPr>
            <w:tcW w:w="2430" w:type="dxa"/>
          </w:tcPr>
          <w:p w14:paraId="74B7617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7038" w:type="dxa"/>
          </w:tcPr>
          <w:p w14:paraId="3A23CB3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E754FD" w:rsidRPr="00AB278E" w14:paraId="7D67F076" w14:textId="77777777" w:rsidTr="00F4527D">
        <w:trPr>
          <w:cantSplit/>
        </w:trPr>
        <w:tc>
          <w:tcPr>
            <w:tcW w:w="2430" w:type="dxa"/>
          </w:tcPr>
          <w:p w14:paraId="0E15DF4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7038" w:type="dxa"/>
          </w:tcPr>
          <w:p w14:paraId="78234DA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E754FD" w:rsidRPr="00AB278E" w14:paraId="54A521B1" w14:textId="77777777" w:rsidTr="00F4527D">
        <w:trPr>
          <w:cantSplit/>
        </w:trPr>
        <w:tc>
          <w:tcPr>
            <w:tcW w:w="2430" w:type="dxa"/>
          </w:tcPr>
          <w:p w14:paraId="1780E09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7038" w:type="dxa"/>
          </w:tcPr>
          <w:p w14:paraId="463404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E754FD" w:rsidRPr="00AB278E" w14:paraId="2255C22B" w14:textId="77777777" w:rsidTr="00F4527D">
        <w:trPr>
          <w:cantSplit/>
        </w:trPr>
        <w:tc>
          <w:tcPr>
            <w:tcW w:w="2430" w:type="dxa"/>
          </w:tcPr>
          <w:p w14:paraId="5E0A54E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7038" w:type="dxa"/>
          </w:tcPr>
          <w:p w14:paraId="4D67CDF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5FE1DF9F" w14:textId="77777777" w:rsidTr="00F4527D">
        <w:trPr>
          <w:cantSplit/>
        </w:trPr>
        <w:tc>
          <w:tcPr>
            <w:tcW w:w="2430" w:type="dxa"/>
          </w:tcPr>
          <w:p w14:paraId="4F06B70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7038" w:type="dxa"/>
          </w:tcPr>
          <w:p w14:paraId="4FA74A8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16BEFA75" w14:textId="77777777" w:rsidTr="00F4527D">
        <w:trPr>
          <w:cantSplit/>
        </w:trPr>
        <w:tc>
          <w:tcPr>
            <w:tcW w:w="2430" w:type="dxa"/>
          </w:tcPr>
          <w:p w14:paraId="774CCFC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7038" w:type="dxa"/>
          </w:tcPr>
          <w:p w14:paraId="58CB9FD1" w14:textId="77777777" w:rsidR="00E754FD" w:rsidRPr="00AB278E" w:rsidRDefault="00FD676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CE42BA" w:rsidRPr="00AB278E" w14:paraId="707DE50F" w14:textId="77777777" w:rsidTr="00F4527D">
        <w:trPr>
          <w:cantSplit/>
        </w:trPr>
        <w:tc>
          <w:tcPr>
            <w:tcW w:w="2430" w:type="dxa"/>
          </w:tcPr>
          <w:p w14:paraId="379B12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7038" w:type="dxa"/>
          </w:tcPr>
          <w:p w14:paraId="53293FB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CE42BA" w:rsidRPr="00AB278E" w14:paraId="42F3915A" w14:textId="77777777" w:rsidTr="00F4527D">
        <w:trPr>
          <w:cantSplit/>
        </w:trPr>
        <w:tc>
          <w:tcPr>
            <w:tcW w:w="2430" w:type="dxa"/>
          </w:tcPr>
          <w:p w14:paraId="28C9564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7038" w:type="dxa"/>
          </w:tcPr>
          <w:p w14:paraId="4EFFB5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517347" w:rsidRPr="00AB278E" w14:paraId="011ABBEB" w14:textId="77777777" w:rsidTr="00F4527D">
        <w:trPr>
          <w:cantSplit/>
        </w:trPr>
        <w:tc>
          <w:tcPr>
            <w:tcW w:w="2430" w:type="dxa"/>
          </w:tcPr>
          <w:p w14:paraId="151C096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7038" w:type="dxa"/>
          </w:tcPr>
          <w:p w14:paraId="6FA0A6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517347" w:rsidRPr="00AB278E" w14:paraId="2870AEF8" w14:textId="77777777" w:rsidTr="00F4527D">
        <w:trPr>
          <w:cantSplit/>
        </w:trPr>
        <w:tc>
          <w:tcPr>
            <w:tcW w:w="2430" w:type="dxa"/>
          </w:tcPr>
          <w:p w14:paraId="79A7C52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7038" w:type="dxa"/>
          </w:tcPr>
          <w:p w14:paraId="3443CF3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517347" w:rsidRPr="00AB278E" w14:paraId="59E21BF2" w14:textId="77777777" w:rsidTr="00F4527D">
        <w:trPr>
          <w:cantSplit/>
        </w:trPr>
        <w:tc>
          <w:tcPr>
            <w:tcW w:w="2430" w:type="dxa"/>
          </w:tcPr>
          <w:p w14:paraId="05F538F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7038" w:type="dxa"/>
          </w:tcPr>
          <w:p w14:paraId="2B96F92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517347" w:rsidRPr="00AB278E" w14:paraId="5A2EB57B" w14:textId="77777777" w:rsidTr="00F4527D">
        <w:trPr>
          <w:cantSplit/>
        </w:trPr>
        <w:tc>
          <w:tcPr>
            <w:tcW w:w="2430" w:type="dxa"/>
          </w:tcPr>
          <w:p w14:paraId="525702A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7038" w:type="dxa"/>
          </w:tcPr>
          <w:p w14:paraId="6F0CD40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517347" w:rsidRPr="00AB278E" w14:paraId="5CCB9A40" w14:textId="77777777" w:rsidTr="00F4527D">
        <w:trPr>
          <w:cantSplit/>
        </w:trPr>
        <w:tc>
          <w:tcPr>
            <w:tcW w:w="2430" w:type="dxa"/>
          </w:tcPr>
          <w:p w14:paraId="4CF51EA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7038" w:type="dxa"/>
          </w:tcPr>
          <w:p w14:paraId="72A5C6E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517347" w:rsidRPr="00AB278E" w14:paraId="3D344B91" w14:textId="77777777" w:rsidTr="00F4527D">
        <w:trPr>
          <w:cantSplit/>
        </w:trPr>
        <w:tc>
          <w:tcPr>
            <w:tcW w:w="2430" w:type="dxa"/>
          </w:tcPr>
          <w:p w14:paraId="09E9747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7038" w:type="dxa"/>
          </w:tcPr>
          <w:p w14:paraId="5C261D0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3C803798" w14:textId="77777777" w:rsidTr="00F4527D">
        <w:trPr>
          <w:cantSplit/>
        </w:trPr>
        <w:tc>
          <w:tcPr>
            <w:tcW w:w="2430" w:type="dxa"/>
          </w:tcPr>
          <w:p w14:paraId="1A43D218"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7038" w:type="dxa"/>
          </w:tcPr>
          <w:p w14:paraId="36DFA31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17347" w:rsidRPr="00AB278E" w14:paraId="659CBEFC" w14:textId="77777777" w:rsidTr="00F4527D">
        <w:trPr>
          <w:cantSplit/>
        </w:trPr>
        <w:tc>
          <w:tcPr>
            <w:tcW w:w="2430" w:type="dxa"/>
          </w:tcPr>
          <w:p w14:paraId="1DE18954"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7038" w:type="dxa"/>
          </w:tcPr>
          <w:p w14:paraId="705E1D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516F862C" w14:textId="77777777" w:rsidTr="00F4527D">
        <w:trPr>
          <w:cantSplit/>
        </w:trPr>
        <w:tc>
          <w:tcPr>
            <w:tcW w:w="2430" w:type="dxa"/>
          </w:tcPr>
          <w:p w14:paraId="4957AD4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7038" w:type="dxa"/>
          </w:tcPr>
          <w:p w14:paraId="439F4D9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517347" w:rsidRPr="00AB278E" w14:paraId="247F6B4F" w14:textId="77777777" w:rsidTr="00F4527D">
        <w:trPr>
          <w:cantSplit/>
        </w:trPr>
        <w:tc>
          <w:tcPr>
            <w:tcW w:w="2430" w:type="dxa"/>
          </w:tcPr>
          <w:p w14:paraId="3E7B1F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7038" w:type="dxa"/>
          </w:tcPr>
          <w:p w14:paraId="146C943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517347" w:rsidRPr="00AB278E" w14:paraId="5A558B00" w14:textId="77777777" w:rsidTr="00F4527D">
        <w:trPr>
          <w:cantSplit/>
        </w:trPr>
        <w:tc>
          <w:tcPr>
            <w:tcW w:w="2430" w:type="dxa"/>
          </w:tcPr>
          <w:p w14:paraId="4744814D"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7038" w:type="dxa"/>
          </w:tcPr>
          <w:p w14:paraId="2A214B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517347" w:rsidRPr="00AB278E" w14:paraId="0F24878B" w14:textId="77777777" w:rsidTr="00F4527D">
        <w:trPr>
          <w:cantSplit/>
        </w:trPr>
        <w:tc>
          <w:tcPr>
            <w:tcW w:w="2430" w:type="dxa"/>
          </w:tcPr>
          <w:p w14:paraId="1EC252C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7038" w:type="dxa"/>
          </w:tcPr>
          <w:p w14:paraId="1FEE2C4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517347" w:rsidRPr="00AB278E" w14:paraId="214CECA1" w14:textId="77777777" w:rsidTr="00F4527D">
        <w:trPr>
          <w:cantSplit/>
        </w:trPr>
        <w:tc>
          <w:tcPr>
            <w:tcW w:w="2430" w:type="dxa"/>
          </w:tcPr>
          <w:p w14:paraId="07708F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7038" w:type="dxa"/>
          </w:tcPr>
          <w:p w14:paraId="0439325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517347" w:rsidRPr="00AB278E" w14:paraId="77945603" w14:textId="77777777" w:rsidTr="00F4527D">
        <w:trPr>
          <w:cantSplit/>
        </w:trPr>
        <w:tc>
          <w:tcPr>
            <w:tcW w:w="2430" w:type="dxa"/>
          </w:tcPr>
          <w:p w14:paraId="1F1E98B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7038" w:type="dxa"/>
          </w:tcPr>
          <w:p w14:paraId="73D6194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517347" w:rsidRPr="00AB278E" w14:paraId="228EE861" w14:textId="77777777" w:rsidTr="00F4527D">
        <w:trPr>
          <w:cantSplit/>
        </w:trPr>
        <w:tc>
          <w:tcPr>
            <w:tcW w:w="2430" w:type="dxa"/>
          </w:tcPr>
          <w:p w14:paraId="10B4AB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7038" w:type="dxa"/>
          </w:tcPr>
          <w:p w14:paraId="7E1C665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 Change - Collect Data</w:t>
            </w:r>
          </w:p>
        </w:tc>
      </w:tr>
      <w:tr w:rsidR="00517347" w:rsidRPr="00AB278E" w14:paraId="5609EE13" w14:textId="77777777" w:rsidTr="00F4527D">
        <w:trPr>
          <w:cantSplit/>
        </w:trPr>
        <w:tc>
          <w:tcPr>
            <w:tcW w:w="2430" w:type="dxa"/>
          </w:tcPr>
          <w:p w14:paraId="5F75A3E2"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7038" w:type="dxa"/>
          </w:tcPr>
          <w:p w14:paraId="3F1CFC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5C2CEF80" w14:textId="77777777" w:rsidTr="00F4527D">
        <w:trPr>
          <w:cantSplit/>
        </w:trPr>
        <w:tc>
          <w:tcPr>
            <w:tcW w:w="2430" w:type="dxa"/>
          </w:tcPr>
          <w:p w14:paraId="55FF1F8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7038" w:type="dxa"/>
          </w:tcPr>
          <w:p w14:paraId="3769429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02820F6A" w14:textId="77777777" w:rsidTr="00F4527D">
        <w:trPr>
          <w:cantSplit/>
        </w:trPr>
        <w:tc>
          <w:tcPr>
            <w:tcW w:w="2430" w:type="dxa"/>
          </w:tcPr>
          <w:p w14:paraId="42ECEE5F"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7038" w:type="dxa"/>
          </w:tcPr>
          <w:p w14:paraId="1681896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517347" w:rsidRPr="00AB278E" w14:paraId="454F61C9" w14:textId="77777777" w:rsidTr="00F4527D">
        <w:trPr>
          <w:cantSplit/>
        </w:trPr>
        <w:tc>
          <w:tcPr>
            <w:tcW w:w="2430" w:type="dxa"/>
          </w:tcPr>
          <w:p w14:paraId="52960FC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7038" w:type="dxa"/>
          </w:tcPr>
          <w:p w14:paraId="61E911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init</w:t>
            </w:r>
          </w:p>
        </w:tc>
      </w:tr>
      <w:tr w:rsidR="00517347" w:rsidRPr="00AB278E" w14:paraId="49014D09" w14:textId="77777777" w:rsidTr="00F4527D">
        <w:trPr>
          <w:cantSplit/>
        </w:trPr>
        <w:tc>
          <w:tcPr>
            <w:tcW w:w="2430" w:type="dxa"/>
          </w:tcPr>
          <w:p w14:paraId="1167434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7038" w:type="dxa"/>
          </w:tcPr>
          <w:p w14:paraId="418C937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517347" w:rsidRPr="00AB278E" w14:paraId="5C7F29EE" w14:textId="77777777" w:rsidTr="00F4527D">
        <w:trPr>
          <w:cantSplit/>
        </w:trPr>
        <w:tc>
          <w:tcPr>
            <w:tcW w:w="2430" w:type="dxa"/>
          </w:tcPr>
          <w:p w14:paraId="51F53D3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RCDPAPST</w:t>
            </w:r>
          </w:p>
        </w:tc>
        <w:tc>
          <w:tcPr>
            <w:tcW w:w="7038" w:type="dxa"/>
          </w:tcPr>
          <w:p w14:paraId="4839625B"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bill status select</w:t>
            </w:r>
          </w:p>
        </w:tc>
      </w:tr>
      <w:tr w:rsidR="00CE42BA" w:rsidRPr="00AB278E" w14:paraId="5BD5F198" w14:textId="77777777" w:rsidTr="00F4527D">
        <w:trPr>
          <w:cantSplit/>
        </w:trPr>
        <w:tc>
          <w:tcPr>
            <w:tcW w:w="2430" w:type="dxa"/>
          </w:tcPr>
          <w:p w14:paraId="1578666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7038" w:type="dxa"/>
          </w:tcPr>
          <w:p w14:paraId="46FC65B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273806" w:rsidRPr="00AB278E" w14:paraId="42EBCBF0" w14:textId="77777777" w:rsidTr="00F4527D">
        <w:trPr>
          <w:cantSplit/>
        </w:trPr>
        <w:tc>
          <w:tcPr>
            <w:tcW w:w="2430" w:type="dxa"/>
          </w:tcPr>
          <w:p w14:paraId="39A23A3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RCDPBPL1</w:t>
            </w:r>
          </w:p>
        </w:tc>
        <w:tc>
          <w:tcPr>
            <w:tcW w:w="7038" w:type="dxa"/>
          </w:tcPr>
          <w:p w14:paraId="1F9F722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273806" w:rsidRPr="00AB278E" w14:paraId="403BF3CF" w14:textId="77777777" w:rsidTr="00F4527D">
        <w:trPr>
          <w:cantSplit/>
        </w:trPr>
        <w:tc>
          <w:tcPr>
            <w:tcW w:w="2430" w:type="dxa"/>
          </w:tcPr>
          <w:p w14:paraId="6AFB9AB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7038" w:type="dxa"/>
          </w:tcPr>
          <w:p w14:paraId="516C3BB8"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(build array cont employee/vendor)</w:t>
            </w:r>
          </w:p>
        </w:tc>
      </w:tr>
      <w:tr w:rsidR="00273806" w:rsidRPr="00AB278E" w14:paraId="46331F4F" w14:textId="77777777" w:rsidTr="00F4527D">
        <w:trPr>
          <w:cantSplit/>
        </w:trPr>
        <w:tc>
          <w:tcPr>
            <w:tcW w:w="2430" w:type="dxa"/>
          </w:tcPr>
          <w:p w14:paraId="5705309A"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7038" w:type="dxa"/>
          </w:tcPr>
          <w:p w14:paraId="7D266D11"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273806" w:rsidRPr="00AB278E" w14:paraId="56BB31DA" w14:textId="77777777" w:rsidTr="00F4527D">
        <w:trPr>
          <w:cantSplit/>
        </w:trPr>
        <w:tc>
          <w:tcPr>
            <w:tcW w:w="2430" w:type="dxa"/>
          </w:tcPr>
          <w:p w14:paraId="3244F68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RCDPBTL1</w:t>
            </w:r>
          </w:p>
        </w:tc>
        <w:tc>
          <w:tcPr>
            <w:tcW w:w="7038" w:type="dxa"/>
          </w:tcPr>
          <w:p w14:paraId="1AB2C1A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273806" w:rsidRPr="00AB278E" w14:paraId="6BD13805" w14:textId="77777777" w:rsidTr="00F4527D">
        <w:trPr>
          <w:cantSplit/>
        </w:trPr>
        <w:tc>
          <w:tcPr>
            <w:tcW w:w="2430" w:type="dxa"/>
          </w:tcPr>
          <w:p w14:paraId="6674556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RCDPBTLM</w:t>
            </w:r>
          </w:p>
        </w:tc>
        <w:tc>
          <w:tcPr>
            <w:tcW w:w="7038" w:type="dxa"/>
          </w:tcPr>
          <w:p w14:paraId="17FD4F20"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CE42BA" w:rsidRPr="00AB278E" w14:paraId="686525FF" w14:textId="77777777" w:rsidTr="00F4527D">
        <w:trPr>
          <w:cantSplit/>
        </w:trPr>
        <w:tc>
          <w:tcPr>
            <w:tcW w:w="2430" w:type="dxa"/>
          </w:tcPr>
          <w:p w14:paraId="545EF6E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7038" w:type="dxa"/>
          </w:tcPr>
          <w:p w14:paraId="5A32C2B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CE42BA" w:rsidRPr="00AB278E" w14:paraId="6D80305A" w14:textId="77777777" w:rsidTr="00F4527D">
        <w:trPr>
          <w:cantSplit/>
        </w:trPr>
        <w:tc>
          <w:tcPr>
            <w:tcW w:w="2430" w:type="dxa"/>
          </w:tcPr>
          <w:p w14:paraId="0B6F8BF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7038" w:type="dxa"/>
          </w:tcPr>
          <w:p w14:paraId="515964E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723C27" w:rsidRPr="007E7F07" w14:paraId="1039B0D8" w14:textId="77777777" w:rsidTr="00F4527D">
        <w:trPr>
          <w:cantSplit/>
        </w:trPr>
        <w:tc>
          <w:tcPr>
            <w:tcW w:w="2430" w:type="dxa"/>
          </w:tcPr>
          <w:p w14:paraId="4935FC53" w14:textId="77777777" w:rsidR="00723C27" w:rsidRPr="007E7F07" w:rsidRDefault="00723C27" w:rsidP="00700387">
            <w:pPr>
              <w:pStyle w:val="Default"/>
              <w:rPr>
                <w:rFonts w:ascii="Times New Roman" w:hAnsi="Times New Roman" w:cs="Times New Roman"/>
                <w:sz w:val="22"/>
                <w:szCs w:val="22"/>
              </w:rPr>
            </w:pPr>
            <w:bookmarkStart w:id="21" w:name="RCDPCSA_Routine"/>
            <w:bookmarkEnd w:id="21"/>
            <w:r w:rsidRPr="007E7F07">
              <w:rPr>
                <w:rFonts w:ascii="Times New Roman" w:hAnsi="Times New Roman" w:cs="Times New Roman"/>
                <w:sz w:val="22"/>
                <w:szCs w:val="22"/>
              </w:rPr>
              <w:t>RCDPCSA</w:t>
            </w:r>
          </w:p>
        </w:tc>
        <w:tc>
          <w:tcPr>
            <w:tcW w:w="7038" w:type="dxa"/>
          </w:tcPr>
          <w:p w14:paraId="371DE07B" w14:textId="77777777" w:rsidR="00723C27" w:rsidRPr="007E7F07" w:rsidRDefault="00723C27" w:rsidP="00700387">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w:t>
            </w:r>
            <w:r w:rsidR="00AD3EAB" w:rsidRPr="007E7F07">
              <w:rPr>
                <w:rFonts w:ascii="Times New Roman" w:hAnsi="Times New Roman" w:cs="Times New Roman"/>
                <w:sz w:val="22"/>
                <w:szCs w:val="22"/>
              </w:rPr>
              <w:t>CDP TCSP FLAG security key (PRCA*4.5*325).</w:t>
            </w:r>
          </w:p>
        </w:tc>
      </w:tr>
      <w:tr w:rsidR="00CE42BA" w:rsidRPr="00AB278E" w14:paraId="698501D9" w14:textId="77777777" w:rsidTr="00F4527D">
        <w:trPr>
          <w:cantSplit/>
        </w:trPr>
        <w:tc>
          <w:tcPr>
            <w:tcW w:w="2430" w:type="dxa"/>
          </w:tcPr>
          <w:p w14:paraId="69CBEF5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7038" w:type="dxa"/>
          </w:tcPr>
          <w:p w14:paraId="4FAAE0F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273806" w:rsidRPr="00AB278E" w14:paraId="50A1CDD9" w14:textId="77777777" w:rsidTr="00F4527D">
        <w:trPr>
          <w:cantSplit/>
        </w:trPr>
        <w:tc>
          <w:tcPr>
            <w:tcW w:w="2430" w:type="dxa"/>
          </w:tcPr>
          <w:p w14:paraId="2EA4E2C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7038" w:type="dxa"/>
          </w:tcPr>
          <w:p w14:paraId="069D03A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273806" w:rsidRPr="00AB278E" w14:paraId="611C7066" w14:textId="77777777" w:rsidTr="00F4527D">
        <w:trPr>
          <w:cantSplit/>
        </w:trPr>
        <w:tc>
          <w:tcPr>
            <w:tcW w:w="2430" w:type="dxa"/>
          </w:tcPr>
          <w:p w14:paraId="6A62CFC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7038" w:type="dxa"/>
          </w:tcPr>
          <w:p w14:paraId="6BCAE0B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273806" w:rsidRPr="00AB278E" w14:paraId="02367E11" w14:textId="77777777" w:rsidTr="00F4527D">
        <w:trPr>
          <w:cantSplit/>
        </w:trPr>
        <w:tc>
          <w:tcPr>
            <w:tcW w:w="2430" w:type="dxa"/>
          </w:tcPr>
          <w:p w14:paraId="1B10ECA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7038" w:type="dxa"/>
          </w:tcPr>
          <w:p w14:paraId="7354405F"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CE42BA" w:rsidRPr="00AB278E" w14:paraId="7B25C7CA" w14:textId="77777777" w:rsidTr="00F4527D">
        <w:trPr>
          <w:cantSplit/>
        </w:trPr>
        <w:tc>
          <w:tcPr>
            <w:tcW w:w="2430" w:type="dxa"/>
          </w:tcPr>
          <w:p w14:paraId="7F8F07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7038" w:type="dxa"/>
          </w:tcPr>
          <w:p w14:paraId="2D2EE57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CE42BA" w:rsidRPr="00AB278E" w14:paraId="2F3EEA13" w14:textId="77777777" w:rsidTr="00F4527D">
        <w:trPr>
          <w:cantSplit/>
        </w:trPr>
        <w:tc>
          <w:tcPr>
            <w:tcW w:w="2430" w:type="dxa"/>
          </w:tcPr>
          <w:p w14:paraId="736E8E1C"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7038" w:type="dxa"/>
          </w:tcPr>
          <w:p w14:paraId="734EC09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CE42BA" w:rsidRPr="00AB278E" w14:paraId="727FC0CA" w14:textId="77777777" w:rsidTr="00F4527D">
        <w:trPr>
          <w:cantSplit/>
        </w:trPr>
        <w:tc>
          <w:tcPr>
            <w:tcW w:w="2430" w:type="dxa"/>
          </w:tcPr>
          <w:p w14:paraId="1BA69B91"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7038" w:type="dxa"/>
          </w:tcPr>
          <w:p w14:paraId="61AADA2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9A46B5" w:rsidRPr="00AB278E" w14:paraId="74590056" w14:textId="77777777" w:rsidTr="00F4527D">
        <w:trPr>
          <w:cantSplit/>
        </w:trPr>
        <w:tc>
          <w:tcPr>
            <w:tcW w:w="2430" w:type="dxa"/>
          </w:tcPr>
          <w:p w14:paraId="2A13EF2F"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7038" w:type="dxa"/>
          </w:tcPr>
          <w:p w14:paraId="59CBA3D5"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9A46B5" w:rsidRPr="00AB278E" w14:paraId="588603B7" w14:textId="77777777" w:rsidTr="00F4527D">
        <w:trPr>
          <w:cantSplit/>
        </w:trPr>
        <w:tc>
          <w:tcPr>
            <w:tcW w:w="2430" w:type="dxa"/>
          </w:tcPr>
          <w:p w14:paraId="156EDAE8"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7038" w:type="dxa"/>
          </w:tcPr>
          <w:p w14:paraId="58D0ACE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9A46B5" w:rsidRPr="00AB278E" w14:paraId="769F4993" w14:textId="77777777" w:rsidTr="00F4527D">
        <w:trPr>
          <w:cantSplit/>
        </w:trPr>
        <w:tc>
          <w:tcPr>
            <w:tcW w:w="2430" w:type="dxa"/>
          </w:tcPr>
          <w:p w14:paraId="28496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7038" w:type="dxa"/>
          </w:tcPr>
          <w:p w14:paraId="244B44E8"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CE42BA" w:rsidRPr="00AB278E" w14:paraId="4B035717" w14:textId="77777777" w:rsidTr="00F4527D">
        <w:trPr>
          <w:cantSplit/>
        </w:trPr>
        <w:tc>
          <w:tcPr>
            <w:tcW w:w="2430" w:type="dxa"/>
          </w:tcPr>
          <w:p w14:paraId="57D68FA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7038" w:type="dxa"/>
          </w:tcPr>
          <w:p w14:paraId="5D52C2A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9A46B5" w:rsidRPr="00AB278E" w14:paraId="42F8ABAA" w14:textId="77777777" w:rsidTr="00F4527D">
        <w:trPr>
          <w:cantSplit/>
        </w:trPr>
        <w:tc>
          <w:tcPr>
            <w:tcW w:w="2430" w:type="dxa"/>
          </w:tcPr>
          <w:p w14:paraId="5A30EAF1"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7038" w:type="dxa"/>
          </w:tcPr>
          <w:p w14:paraId="21B1F45F"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9A46B5" w:rsidRPr="00AB278E" w14:paraId="405FC79E" w14:textId="77777777" w:rsidTr="00F4527D">
        <w:trPr>
          <w:cantSplit/>
        </w:trPr>
        <w:tc>
          <w:tcPr>
            <w:tcW w:w="2430" w:type="dxa"/>
          </w:tcPr>
          <w:p w14:paraId="58DE79B7"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7038" w:type="dxa"/>
          </w:tcPr>
          <w:p w14:paraId="69F03CF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9A46B5" w:rsidRPr="00AB278E" w14:paraId="1A653CC3" w14:textId="77777777" w:rsidTr="00F4527D">
        <w:trPr>
          <w:cantSplit/>
        </w:trPr>
        <w:tc>
          <w:tcPr>
            <w:tcW w:w="2430" w:type="dxa"/>
          </w:tcPr>
          <w:p w14:paraId="3579C3DA"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7038" w:type="dxa"/>
          </w:tcPr>
          <w:p w14:paraId="1B5B58AA"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28440E" w:rsidRPr="00AB278E" w14:paraId="6B4C3570" w14:textId="77777777" w:rsidTr="00F4527D">
        <w:trPr>
          <w:cantSplit/>
        </w:trPr>
        <w:tc>
          <w:tcPr>
            <w:tcW w:w="2430" w:type="dxa"/>
          </w:tcPr>
          <w:p w14:paraId="38D8D7DC" w14:textId="77777777" w:rsidR="0028440E" w:rsidRPr="00AB278E" w:rsidRDefault="008D4843" w:rsidP="005A1438">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7038" w:type="dxa"/>
          </w:tcPr>
          <w:p w14:paraId="71DDF6A6" w14:textId="77777777" w:rsidR="0028440E" w:rsidRPr="00AB278E" w:rsidRDefault="008D4843" w:rsidP="005A1438">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9A46B5" w:rsidRPr="00AB278E" w14:paraId="6A23CF41" w14:textId="77777777" w:rsidTr="00F4527D">
        <w:trPr>
          <w:cantSplit/>
        </w:trPr>
        <w:tc>
          <w:tcPr>
            <w:tcW w:w="2430" w:type="dxa"/>
          </w:tcPr>
          <w:p w14:paraId="65AB02B2"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7038" w:type="dxa"/>
          </w:tcPr>
          <w:p w14:paraId="6C934DFD"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CE42BA" w:rsidRPr="00AB278E" w14:paraId="71C4215D" w14:textId="77777777" w:rsidTr="00F4527D">
        <w:trPr>
          <w:cantSplit/>
        </w:trPr>
        <w:tc>
          <w:tcPr>
            <w:tcW w:w="2430" w:type="dxa"/>
          </w:tcPr>
          <w:p w14:paraId="7AD2E3A0"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7038" w:type="dxa"/>
          </w:tcPr>
          <w:p w14:paraId="07736A5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CE42BA" w:rsidRPr="00AB278E" w14:paraId="7ADCC31A" w14:textId="77777777" w:rsidTr="00F4527D">
        <w:trPr>
          <w:cantSplit/>
        </w:trPr>
        <w:tc>
          <w:tcPr>
            <w:tcW w:w="2430" w:type="dxa"/>
          </w:tcPr>
          <w:p w14:paraId="0C40D3B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7038" w:type="dxa"/>
          </w:tcPr>
          <w:p w14:paraId="2E07C35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CE42BA" w:rsidRPr="00AB278E" w14:paraId="731DA25D" w14:textId="77777777" w:rsidTr="00F4527D">
        <w:trPr>
          <w:cantSplit/>
        </w:trPr>
        <w:tc>
          <w:tcPr>
            <w:tcW w:w="2430" w:type="dxa"/>
          </w:tcPr>
          <w:p w14:paraId="0235C3FF"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7038" w:type="dxa"/>
          </w:tcPr>
          <w:p w14:paraId="63ACB16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9A46B5" w:rsidRPr="00AB278E" w14:paraId="3AB6B30F" w14:textId="77777777" w:rsidTr="00F4527D">
        <w:trPr>
          <w:cantSplit/>
        </w:trPr>
        <w:tc>
          <w:tcPr>
            <w:tcW w:w="2430" w:type="dxa"/>
          </w:tcPr>
          <w:p w14:paraId="52EAC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7038" w:type="dxa"/>
          </w:tcPr>
          <w:p w14:paraId="152B5709"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 Report utilities for ListMan</w:t>
            </w:r>
          </w:p>
        </w:tc>
      </w:tr>
      <w:tr w:rsidR="00CE42BA" w:rsidRPr="00AB278E" w14:paraId="573C08F2" w14:textId="77777777" w:rsidTr="00F4527D">
        <w:trPr>
          <w:cantSplit/>
        </w:trPr>
        <w:tc>
          <w:tcPr>
            <w:tcW w:w="2430" w:type="dxa"/>
          </w:tcPr>
          <w:p w14:paraId="0E002889"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7038" w:type="dxa"/>
          </w:tcPr>
          <w:p w14:paraId="371FBA5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ACTIVITY REPORT HEADER</w:t>
            </w:r>
          </w:p>
        </w:tc>
      </w:tr>
      <w:tr w:rsidR="00CE42BA" w:rsidRPr="00AB278E" w14:paraId="436CF139" w14:textId="77777777" w:rsidTr="00F4527D">
        <w:trPr>
          <w:cantSplit/>
        </w:trPr>
        <w:tc>
          <w:tcPr>
            <w:tcW w:w="2430" w:type="dxa"/>
          </w:tcPr>
          <w:p w14:paraId="3530235A"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7038" w:type="dxa"/>
          </w:tcPr>
          <w:p w14:paraId="12C8FBB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ACTIVITY REPORT</w:t>
            </w:r>
          </w:p>
        </w:tc>
      </w:tr>
      <w:tr w:rsidR="00CD6BF2" w:rsidRPr="00AB278E" w14:paraId="7F0240B9" w14:textId="77777777" w:rsidTr="00F4527D">
        <w:trPr>
          <w:cantSplit/>
        </w:trPr>
        <w:tc>
          <w:tcPr>
            <w:tcW w:w="2430" w:type="dxa"/>
          </w:tcPr>
          <w:p w14:paraId="456EE07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7038" w:type="dxa"/>
          </w:tcPr>
          <w:p w14:paraId="49A5F704" w14:textId="77777777" w:rsidR="00CD6BF2" w:rsidRPr="00AB278E" w:rsidRDefault="00CD6BF2"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CE42BA" w:rsidRPr="00AB278E" w14:paraId="5C88CCF2" w14:textId="77777777" w:rsidTr="00F4527D">
        <w:trPr>
          <w:cantSplit/>
        </w:trPr>
        <w:tc>
          <w:tcPr>
            <w:tcW w:w="2430" w:type="dxa"/>
          </w:tcPr>
          <w:p w14:paraId="1479E51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7038" w:type="dxa"/>
          </w:tcPr>
          <w:p w14:paraId="235705DE" w14:textId="77777777" w:rsidR="00CE42BA" w:rsidRPr="00AB278E" w:rsidRDefault="00CE42BA"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CE42BA" w:rsidRPr="00AB278E" w14:paraId="6F8E2390" w14:textId="77777777" w:rsidTr="00F4527D">
        <w:trPr>
          <w:cantSplit/>
        </w:trPr>
        <w:tc>
          <w:tcPr>
            <w:tcW w:w="2430" w:type="dxa"/>
          </w:tcPr>
          <w:p w14:paraId="072B3BB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7038" w:type="dxa"/>
          </w:tcPr>
          <w:p w14:paraId="209E2F6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CE42BA" w:rsidRPr="00AB278E" w14:paraId="5B60B3FD" w14:textId="77777777" w:rsidTr="00F4527D">
        <w:trPr>
          <w:cantSplit/>
        </w:trPr>
        <w:tc>
          <w:tcPr>
            <w:tcW w:w="2430" w:type="dxa"/>
          </w:tcPr>
          <w:p w14:paraId="3AF749A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RCDPEM0</w:t>
            </w:r>
          </w:p>
        </w:tc>
        <w:tc>
          <w:tcPr>
            <w:tcW w:w="7038" w:type="dxa"/>
          </w:tcPr>
          <w:p w14:paraId="3BD0FC0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(cont)</w:t>
            </w:r>
          </w:p>
        </w:tc>
      </w:tr>
      <w:tr w:rsidR="00CE42BA" w:rsidRPr="00AB278E" w14:paraId="62BEF448" w14:textId="77777777" w:rsidTr="00F4527D">
        <w:trPr>
          <w:cantSplit/>
        </w:trPr>
        <w:tc>
          <w:tcPr>
            <w:tcW w:w="2430" w:type="dxa"/>
          </w:tcPr>
          <w:p w14:paraId="27E5D3E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7038" w:type="dxa"/>
          </w:tcPr>
          <w:p w14:paraId="36FEA9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(cont)</w:t>
            </w:r>
          </w:p>
        </w:tc>
      </w:tr>
      <w:tr w:rsidR="00CE42BA" w:rsidRPr="00AB278E" w14:paraId="1D398B58" w14:textId="77777777" w:rsidTr="00F4527D">
        <w:trPr>
          <w:cantSplit/>
        </w:trPr>
        <w:tc>
          <w:tcPr>
            <w:tcW w:w="2430" w:type="dxa"/>
          </w:tcPr>
          <w:p w14:paraId="52AE6A1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7038" w:type="dxa"/>
          </w:tcPr>
          <w:p w14:paraId="0828B87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CE42BA" w:rsidRPr="00AB278E" w14:paraId="41A6CA82" w14:textId="77777777" w:rsidTr="00F4527D">
        <w:trPr>
          <w:cantSplit/>
        </w:trPr>
        <w:tc>
          <w:tcPr>
            <w:tcW w:w="2430" w:type="dxa"/>
          </w:tcPr>
          <w:p w14:paraId="43A367D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7038" w:type="dxa"/>
          </w:tcPr>
          <w:p w14:paraId="6ED377C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CE42BA" w:rsidRPr="00AB278E" w14:paraId="1E6F0BB3" w14:textId="77777777" w:rsidTr="00F4527D">
        <w:trPr>
          <w:cantSplit/>
        </w:trPr>
        <w:tc>
          <w:tcPr>
            <w:tcW w:w="2430" w:type="dxa"/>
          </w:tcPr>
          <w:p w14:paraId="36B3C68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7038" w:type="dxa"/>
          </w:tcPr>
          <w:p w14:paraId="29D2FE3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9A46B5" w:rsidRPr="00AB278E" w14:paraId="7D04C277" w14:textId="77777777" w:rsidTr="00F4527D">
        <w:trPr>
          <w:cantSplit/>
        </w:trPr>
        <w:tc>
          <w:tcPr>
            <w:tcW w:w="2430" w:type="dxa"/>
          </w:tcPr>
          <w:p w14:paraId="2520A0B4" w14:textId="77777777" w:rsidR="009A46B5" w:rsidRPr="00AB278E" w:rsidRDefault="009A46B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7038" w:type="dxa"/>
          </w:tcPr>
          <w:p w14:paraId="6FC1E896"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CE42BA" w:rsidRPr="00AB278E" w14:paraId="46340857" w14:textId="77777777" w:rsidTr="00F4527D">
        <w:trPr>
          <w:cantSplit/>
        </w:trPr>
        <w:tc>
          <w:tcPr>
            <w:tcW w:w="2430" w:type="dxa"/>
          </w:tcPr>
          <w:p w14:paraId="3AA558B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7038" w:type="dxa"/>
          </w:tcPr>
          <w:p w14:paraId="7449970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CE42BA" w:rsidRPr="00AB278E" w14:paraId="2FE41651" w14:textId="77777777" w:rsidTr="00F4527D">
        <w:trPr>
          <w:cantSplit/>
        </w:trPr>
        <w:tc>
          <w:tcPr>
            <w:tcW w:w="2430" w:type="dxa"/>
          </w:tcPr>
          <w:p w14:paraId="5530C3F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7038" w:type="dxa"/>
          </w:tcPr>
          <w:p w14:paraId="4ADA330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CE42BA" w:rsidRPr="00AB278E" w14:paraId="0279E2E7" w14:textId="77777777" w:rsidTr="00F4527D">
        <w:trPr>
          <w:cantSplit/>
        </w:trPr>
        <w:tc>
          <w:tcPr>
            <w:tcW w:w="2430" w:type="dxa"/>
          </w:tcPr>
          <w:p w14:paraId="5C38F08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7038" w:type="dxa"/>
          </w:tcPr>
          <w:p w14:paraId="0F7123D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CE42BA" w:rsidRPr="00AB278E" w14:paraId="31BB3A57" w14:textId="77777777" w:rsidTr="00F4527D">
        <w:trPr>
          <w:cantSplit/>
        </w:trPr>
        <w:tc>
          <w:tcPr>
            <w:tcW w:w="2430" w:type="dxa"/>
          </w:tcPr>
          <w:p w14:paraId="190276E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7038" w:type="dxa"/>
          </w:tcPr>
          <w:p w14:paraId="0E997F7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CE42BA" w:rsidRPr="00AB278E" w14:paraId="7125FB59" w14:textId="77777777" w:rsidTr="00F4527D">
        <w:trPr>
          <w:cantSplit/>
        </w:trPr>
        <w:tc>
          <w:tcPr>
            <w:tcW w:w="2430" w:type="dxa"/>
          </w:tcPr>
          <w:p w14:paraId="76B9F41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7038" w:type="dxa"/>
          </w:tcPr>
          <w:p w14:paraId="56D62A6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9A46B5" w:rsidRPr="00AB278E" w14:paraId="0614F2F9" w14:textId="77777777" w:rsidTr="00F4527D">
        <w:trPr>
          <w:cantSplit/>
        </w:trPr>
        <w:tc>
          <w:tcPr>
            <w:tcW w:w="2430" w:type="dxa"/>
          </w:tcPr>
          <w:p w14:paraId="5928732D" w14:textId="77777777" w:rsidR="009A46B5" w:rsidRPr="00AB278E" w:rsidRDefault="009A46B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RCDPEMA</w:t>
            </w:r>
          </w:p>
        </w:tc>
        <w:tc>
          <w:tcPr>
            <w:tcW w:w="7038" w:type="dxa"/>
          </w:tcPr>
          <w:p w14:paraId="7FD76A46"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CE42BA" w:rsidRPr="00AB278E" w14:paraId="55FEAB6D" w14:textId="77777777" w:rsidTr="00F4527D">
        <w:trPr>
          <w:cantSplit/>
        </w:trPr>
        <w:tc>
          <w:tcPr>
            <w:tcW w:w="2430" w:type="dxa"/>
          </w:tcPr>
          <w:p w14:paraId="6CB9F18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7038" w:type="dxa"/>
          </w:tcPr>
          <w:p w14:paraId="3473B54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CE42BA" w:rsidRPr="00AB278E" w14:paraId="116FEB2F" w14:textId="77777777" w:rsidTr="00F4527D">
        <w:trPr>
          <w:cantSplit/>
        </w:trPr>
        <w:tc>
          <w:tcPr>
            <w:tcW w:w="2430" w:type="dxa"/>
          </w:tcPr>
          <w:p w14:paraId="260362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RCDPES10</w:t>
            </w:r>
          </w:p>
        </w:tc>
        <w:tc>
          <w:tcPr>
            <w:tcW w:w="7038" w:type="dxa"/>
          </w:tcPr>
          <w:p w14:paraId="6AEFED4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9A46B5" w:rsidRPr="00AB278E" w14:paraId="6066A656" w14:textId="77777777" w:rsidTr="00F4527D">
        <w:trPr>
          <w:cantSplit/>
        </w:trPr>
        <w:tc>
          <w:tcPr>
            <w:tcW w:w="2430" w:type="dxa"/>
          </w:tcPr>
          <w:p w14:paraId="0D9E2ABE"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7038" w:type="dxa"/>
          </w:tcPr>
          <w:p w14:paraId="07DA6523"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Parameters Definition</w:t>
            </w:r>
          </w:p>
        </w:tc>
      </w:tr>
      <w:tr w:rsidR="009A46B5" w:rsidRPr="00AB278E" w14:paraId="3F94DC13" w14:textId="77777777" w:rsidTr="00F4527D">
        <w:trPr>
          <w:cantSplit/>
        </w:trPr>
        <w:tc>
          <w:tcPr>
            <w:tcW w:w="2430" w:type="dxa"/>
          </w:tcPr>
          <w:p w14:paraId="5D081B0A"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7038" w:type="dxa"/>
          </w:tcPr>
          <w:p w14:paraId="1B023AC2"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 Reports</w:t>
            </w:r>
          </w:p>
        </w:tc>
      </w:tr>
      <w:tr w:rsidR="009A46B5" w:rsidRPr="00AB278E" w14:paraId="004D4E86" w14:textId="77777777" w:rsidTr="00F4527D">
        <w:trPr>
          <w:cantSplit/>
        </w:trPr>
        <w:tc>
          <w:tcPr>
            <w:tcW w:w="2430" w:type="dxa"/>
          </w:tcPr>
          <w:p w14:paraId="4CCB9633"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RCDPESP2</w:t>
            </w:r>
          </w:p>
        </w:tc>
        <w:tc>
          <w:tcPr>
            <w:tcW w:w="7038" w:type="dxa"/>
          </w:tcPr>
          <w:p w14:paraId="394DFF70"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Parameter Audit and Exclusion Reports</w:t>
            </w:r>
          </w:p>
        </w:tc>
      </w:tr>
      <w:tr w:rsidR="009A46B5" w:rsidRPr="00AB278E" w14:paraId="640BB5F4" w14:textId="77777777" w:rsidTr="00F4527D">
        <w:trPr>
          <w:cantSplit/>
        </w:trPr>
        <w:tc>
          <w:tcPr>
            <w:tcW w:w="2430" w:type="dxa"/>
          </w:tcPr>
          <w:p w14:paraId="30CA0E32" w14:textId="77777777" w:rsidR="009A46B5" w:rsidRPr="00AB278E" w:rsidRDefault="00362B86" w:rsidP="00362B86">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7038" w:type="dxa"/>
          </w:tcPr>
          <w:p w14:paraId="528F71C0" w14:textId="77777777" w:rsidR="009A46B5" w:rsidRPr="00AB278E" w:rsidRDefault="00362B86" w:rsidP="00362B86">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Exclusion Audit Report</w:t>
            </w:r>
          </w:p>
        </w:tc>
      </w:tr>
      <w:tr w:rsidR="009A46B5" w:rsidRPr="00AB278E" w14:paraId="59F5BBE5" w14:textId="77777777" w:rsidTr="00F4527D">
        <w:trPr>
          <w:cantSplit/>
        </w:trPr>
        <w:tc>
          <w:tcPr>
            <w:tcW w:w="2430" w:type="dxa"/>
          </w:tcPr>
          <w:p w14:paraId="30503E5D"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7038" w:type="dxa"/>
          </w:tcPr>
          <w:p w14:paraId="11753EC5"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Auto-post/Decrease for IOC testing</w:t>
            </w:r>
          </w:p>
        </w:tc>
      </w:tr>
      <w:tr w:rsidR="00CE42BA" w:rsidRPr="00AB278E" w14:paraId="04C6664D" w14:textId="77777777" w:rsidTr="00F4527D">
        <w:trPr>
          <w:cantSplit/>
        </w:trPr>
        <w:tc>
          <w:tcPr>
            <w:tcW w:w="2430" w:type="dxa"/>
          </w:tcPr>
          <w:p w14:paraId="4336201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RCDPESR0</w:t>
            </w:r>
          </w:p>
        </w:tc>
        <w:tc>
          <w:tcPr>
            <w:tcW w:w="7038" w:type="dxa"/>
          </w:tcPr>
          <w:p w14:paraId="0E7A4C1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CE42BA" w:rsidRPr="00AB278E" w14:paraId="735B19D4" w14:textId="77777777" w:rsidTr="00F4527D">
        <w:trPr>
          <w:cantSplit/>
        </w:trPr>
        <w:tc>
          <w:tcPr>
            <w:tcW w:w="2430" w:type="dxa"/>
          </w:tcPr>
          <w:p w14:paraId="4A4F5E2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7038" w:type="dxa"/>
          </w:tcPr>
          <w:p w14:paraId="61DCEC1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133A58D3" w14:textId="77777777" w:rsidTr="00F4527D">
        <w:trPr>
          <w:cantSplit/>
        </w:trPr>
        <w:tc>
          <w:tcPr>
            <w:tcW w:w="2430" w:type="dxa"/>
          </w:tcPr>
          <w:p w14:paraId="08FADF8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7038" w:type="dxa"/>
          </w:tcPr>
          <w:p w14:paraId="1B5E7EFC" w14:textId="77777777" w:rsidR="00CE42BA" w:rsidRPr="00AB278E" w:rsidRDefault="00CE42BA">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auto-upd - EDI Lockbox</w:t>
            </w:r>
          </w:p>
        </w:tc>
      </w:tr>
      <w:tr w:rsidR="00CE42BA" w:rsidRPr="00AB278E" w14:paraId="118757F2" w14:textId="77777777" w:rsidTr="00F4527D">
        <w:trPr>
          <w:cantSplit/>
        </w:trPr>
        <w:tc>
          <w:tcPr>
            <w:tcW w:w="2430" w:type="dxa"/>
          </w:tcPr>
          <w:p w14:paraId="406E50D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7038" w:type="dxa"/>
          </w:tcPr>
          <w:p w14:paraId="63215A0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CE42BA" w:rsidRPr="00AB278E" w14:paraId="39485723" w14:textId="77777777" w:rsidTr="00F4527D">
        <w:trPr>
          <w:cantSplit/>
        </w:trPr>
        <w:tc>
          <w:tcPr>
            <w:tcW w:w="2430" w:type="dxa"/>
          </w:tcPr>
          <w:p w14:paraId="1045A87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7038" w:type="dxa"/>
          </w:tcPr>
          <w:p w14:paraId="5B5DD1D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CE42BA" w:rsidRPr="00AB278E" w14:paraId="571504FB" w14:textId="77777777" w:rsidTr="00F4527D">
        <w:trPr>
          <w:cantSplit/>
        </w:trPr>
        <w:tc>
          <w:tcPr>
            <w:tcW w:w="2430" w:type="dxa"/>
          </w:tcPr>
          <w:p w14:paraId="2743A35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7038" w:type="dxa"/>
          </w:tcPr>
          <w:p w14:paraId="68DF3C3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CE42BA" w:rsidRPr="00AB278E" w14:paraId="712103AC" w14:textId="77777777" w:rsidTr="00F4527D">
        <w:trPr>
          <w:cantSplit/>
        </w:trPr>
        <w:tc>
          <w:tcPr>
            <w:tcW w:w="2430" w:type="dxa"/>
          </w:tcPr>
          <w:p w14:paraId="5C6D019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7038" w:type="dxa"/>
          </w:tcPr>
          <w:p w14:paraId="5CE24FE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CE42BA" w:rsidRPr="00AB278E" w14:paraId="4F1D7C45" w14:textId="77777777" w:rsidTr="00F4527D">
        <w:trPr>
          <w:cantSplit/>
        </w:trPr>
        <w:tc>
          <w:tcPr>
            <w:tcW w:w="2430" w:type="dxa"/>
          </w:tcPr>
          <w:p w14:paraId="1A96CF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7038" w:type="dxa"/>
          </w:tcPr>
          <w:p w14:paraId="26ACD2B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CE42BA" w:rsidRPr="00AB278E" w14:paraId="0FC8ABB7" w14:textId="77777777" w:rsidTr="00F4527D">
        <w:trPr>
          <w:cantSplit/>
        </w:trPr>
        <w:tc>
          <w:tcPr>
            <w:tcW w:w="2430" w:type="dxa"/>
          </w:tcPr>
          <w:p w14:paraId="3935343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7038" w:type="dxa"/>
          </w:tcPr>
          <w:p w14:paraId="4920F0F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CE42BA" w:rsidRPr="00AB278E" w14:paraId="6BB966A3" w14:textId="77777777" w:rsidTr="00F4527D">
        <w:trPr>
          <w:cantSplit/>
        </w:trPr>
        <w:tc>
          <w:tcPr>
            <w:tcW w:w="2430" w:type="dxa"/>
          </w:tcPr>
          <w:p w14:paraId="2070549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7038" w:type="dxa"/>
          </w:tcPr>
          <w:p w14:paraId="106AC94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CE42BA" w:rsidRPr="00AB278E" w14:paraId="0E7C91A8" w14:textId="77777777" w:rsidTr="00F4527D">
        <w:trPr>
          <w:cantSplit/>
        </w:trPr>
        <w:tc>
          <w:tcPr>
            <w:tcW w:w="2430" w:type="dxa"/>
          </w:tcPr>
          <w:p w14:paraId="42A368F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RCDPESRV</w:t>
            </w:r>
          </w:p>
        </w:tc>
        <w:tc>
          <w:tcPr>
            <w:tcW w:w="7038" w:type="dxa"/>
          </w:tcPr>
          <w:p w14:paraId="11FF696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1F6E5773" w14:textId="77777777" w:rsidTr="00F4527D">
        <w:trPr>
          <w:cantSplit/>
        </w:trPr>
        <w:tc>
          <w:tcPr>
            <w:tcW w:w="2430" w:type="dxa"/>
          </w:tcPr>
          <w:p w14:paraId="5BEC94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7038" w:type="dxa"/>
          </w:tcPr>
          <w:p w14:paraId="1E11797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362B86" w:rsidRPr="00AB278E" w14:paraId="05FB8561" w14:textId="77777777" w:rsidTr="00F4527D">
        <w:trPr>
          <w:cantSplit/>
        </w:trPr>
        <w:tc>
          <w:tcPr>
            <w:tcW w:w="2430" w:type="dxa"/>
          </w:tcPr>
          <w:p w14:paraId="671DA29A"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7038" w:type="dxa"/>
          </w:tcPr>
          <w:p w14:paraId="76F3E740"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362B86" w:rsidRPr="00AB278E" w14:paraId="44CA738E" w14:textId="77777777" w:rsidTr="00F4527D">
        <w:trPr>
          <w:cantSplit/>
        </w:trPr>
        <w:tc>
          <w:tcPr>
            <w:tcW w:w="2430" w:type="dxa"/>
          </w:tcPr>
          <w:p w14:paraId="1D3888EC"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7038" w:type="dxa"/>
          </w:tcPr>
          <w:p w14:paraId="1CE97F6E"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362B86" w:rsidRPr="00AB278E" w14:paraId="229AD16A" w14:textId="77777777" w:rsidTr="00F4527D">
        <w:trPr>
          <w:cantSplit/>
        </w:trPr>
        <w:tc>
          <w:tcPr>
            <w:tcW w:w="2430" w:type="dxa"/>
          </w:tcPr>
          <w:p w14:paraId="25BFEB33"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7038" w:type="dxa"/>
          </w:tcPr>
          <w:p w14:paraId="4EAECA7C"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362B86" w:rsidRPr="00AB278E" w14:paraId="5C93D974" w14:textId="77777777" w:rsidTr="00F4527D">
        <w:trPr>
          <w:cantSplit/>
        </w:trPr>
        <w:tc>
          <w:tcPr>
            <w:tcW w:w="2430" w:type="dxa"/>
          </w:tcPr>
          <w:p w14:paraId="2860853C"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7038" w:type="dxa"/>
          </w:tcPr>
          <w:p w14:paraId="19E40B57"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362B86" w:rsidRPr="00AB278E" w14:paraId="1E2A1F7F" w14:textId="77777777" w:rsidTr="00F4527D">
        <w:trPr>
          <w:cantSplit/>
        </w:trPr>
        <w:tc>
          <w:tcPr>
            <w:tcW w:w="2430" w:type="dxa"/>
          </w:tcPr>
          <w:p w14:paraId="2F0A109B"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RCDPETTP</w:t>
            </w:r>
          </w:p>
        </w:tc>
        <w:tc>
          <w:tcPr>
            <w:tcW w:w="7038" w:type="dxa"/>
          </w:tcPr>
          <w:p w14:paraId="302BDF81" w14:textId="77777777" w:rsidR="00362B86" w:rsidRPr="00AB278E" w:rsidRDefault="00E128A3" w:rsidP="00E128A3">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362B86" w:rsidRPr="00AB278E" w14:paraId="29C0B2D8" w14:textId="77777777" w:rsidTr="00F4527D">
        <w:trPr>
          <w:cantSplit/>
        </w:trPr>
        <w:tc>
          <w:tcPr>
            <w:tcW w:w="2430" w:type="dxa"/>
          </w:tcPr>
          <w:p w14:paraId="5107177D"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7038" w:type="dxa"/>
          </w:tcPr>
          <w:p w14:paraId="181CF3C6"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362B86" w:rsidRPr="00AB278E" w14:paraId="5425BD4A" w14:textId="77777777" w:rsidTr="00F4527D">
        <w:trPr>
          <w:cantSplit/>
        </w:trPr>
        <w:tc>
          <w:tcPr>
            <w:tcW w:w="2430" w:type="dxa"/>
          </w:tcPr>
          <w:p w14:paraId="6099DFFC"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RCDPETTU</w:t>
            </w:r>
          </w:p>
        </w:tc>
        <w:tc>
          <w:tcPr>
            <w:tcW w:w="7038" w:type="dxa"/>
          </w:tcPr>
          <w:p w14:paraId="0A32A662"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362B86" w:rsidRPr="00AB278E" w14:paraId="6A54620A" w14:textId="77777777" w:rsidTr="00F4527D">
        <w:trPr>
          <w:cantSplit/>
        </w:trPr>
        <w:tc>
          <w:tcPr>
            <w:tcW w:w="2430" w:type="dxa"/>
          </w:tcPr>
          <w:p w14:paraId="46DBA8DB"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7038" w:type="dxa"/>
          </w:tcPr>
          <w:p w14:paraId="73E9C5C1"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CE42BA" w:rsidRPr="00AB278E" w14:paraId="3F425644" w14:textId="77777777" w:rsidTr="00F4527D">
        <w:trPr>
          <w:cantSplit/>
        </w:trPr>
        <w:tc>
          <w:tcPr>
            <w:tcW w:w="2430" w:type="dxa"/>
          </w:tcPr>
          <w:p w14:paraId="42420D3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7038" w:type="dxa"/>
          </w:tcPr>
          <w:p w14:paraId="7B030E2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CE42BA" w:rsidRPr="00AB278E" w14:paraId="102589BC" w14:textId="77777777" w:rsidTr="00F4527D">
        <w:trPr>
          <w:cantSplit/>
        </w:trPr>
        <w:tc>
          <w:tcPr>
            <w:tcW w:w="2430" w:type="dxa"/>
          </w:tcPr>
          <w:p w14:paraId="6EF44AC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7038" w:type="dxa"/>
          </w:tcPr>
          <w:p w14:paraId="2CE60A4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CE42BA" w:rsidRPr="00AB278E" w14:paraId="103F08E2" w14:textId="77777777" w:rsidTr="00F4527D">
        <w:trPr>
          <w:cantSplit/>
        </w:trPr>
        <w:tc>
          <w:tcPr>
            <w:tcW w:w="2430" w:type="dxa"/>
          </w:tcPr>
          <w:p w14:paraId="0B21A46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7038" w:type="dxa"/>
          </w:tcPr>
          <w:p w14:paraId="24ACB24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CE42BA" w:rsidRPr="00AB278E" w14:paraId="3B1799C7" w14:textId="77777777" w:rsidTr="00F4527D">
        <w:trPr>
          <w:cantSplit/>
        </w:trPr>
        <w:tc>
          <w:tcPr>
            <w:tcW w:w="2430" w:type="dxa"/>
          </w:tcPr>
          <w:p w14:paraId="5D44927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7038" w:type="dxa"/>
          </w:tcPr>
          <w:p w14:paraId="2AB3498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CE42BA" w:rsidRPr="00AB278E" w14:paraId="1A3FF7F6" w14:textId="77777777" w:rsidTr="00F4527D">
        <w:trPr>
          <w:cantSplit/>
        </w:trPr>
        <w:tc>
          <w:tcPr>
            <w:tcW w:w="2430" w:type="dxa"/>
          </w:tcPr>
          <w:p w14:paraId="13733ED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7038" w:type="dxa"/>
          </w:tcPr>
          <w:p w14:paraId="473D6B0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259E1F62" w14:textId="77777777" w:rsidTr="00F4527D">
        <w:trPr>
          <w:cantSplit/>
        </w:trPr>
        <w:tc>
          <w:tcPr>
            <w:tcW w:w="2430" w:type="dxa"/>
          </w:tcPr>
          <w:p w14:paraId="23185AF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7038" w:type="dxa"/>
          </w:tcPr>
          <w:p w14:paraId="7867150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CE42BA" w:rsidRPr="00AB278E" w14:paraId="265400F8" w14:textId="77777777" w:rsidTr="00F4527D">
        <w:trPr>
          <w:cantSplit/>
        </w:trPr>
        <w:tc>
          <w:tcPr>
            <w:tcW w:w="2430" w:type="dxa"/>
          </w:tcPr>
          <w:p w14:paraId="3E26BFD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7038" w:type="dxa"/>
          </w:tcPr>
          <w:p w14:paraId="6F9AF27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7662B739" w14:textId="77777777" w:rsidTr="00F4527D">
        <w:trPr>
          <w:cantSplit/>
        </w:trPr>
        <w:tc>
          <w:tcPr>
            <w:tcW w:w="2430" w:type="dxa"/>
          </w:tcPr>
          <w:p w14:paraId="7FB5DFD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7038" w:type="dxa"/>
          </w:tcPr>
          <w:p w14:paraId="7F5837D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3CF26E20" w14:textId="77777777" w:rsidTr="00F4527D">
        <w:trPr>
          <w:cantSplit/>
        </w:trPr>
        <w:tc>
          <w:tcPr>
            <w:tcW w:w="2430" w:type="dxa"/>
          </w:tcPr>
          <w:p w14:paraId="441C059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7038" w:type="dxa"/>
          </w:tcPr>
          <w:p w14:paraId="02100DE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157CCDC1" w14:textId="77777777" w:rsidTr="00F4527D">
        <w:trPr>
          <w:cantSplit/>
        </w:trPr>
        <w:tc>
          <w:tcPr>
            <w:tcW w:w="2430" w:type="dxa"/>
          </w:tcPr>
          <w:p w14:paraId="3B778A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7038" w:type="dxa"/>
          </w:tcPr>
          <w:p w14:paraId="73FEEAA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66B343E7" w14:textId="77777777" w:rsidTr="00F4527D">
        <w:trPr>
          <w:cantSplit/>
        </w:trPr>
        <w:tc>
          <w:tcPr>
            <w:tcW w:w="2430" w:type="dxa"/>
          </w:tcPr>
          <w:p w14:paraId="6FEE2A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7038" w:type="dxa"/>
          </w:tcPr>
          <w:p w14:paraId="1EEF8AF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6C8A025F" w14:textId="77777777" w:rsidTr="00F4527D">
        <w:trPr>
          <w:cantSplit/>
        </w:trPr>
        <w:tc>
          <w:tcPr>
            <w:tcW w:w="2430" w:type="dxa"/>
          </w:tcPr>
          <w:p w14:paraId="0640DFC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7038" w:type="dxa"/>
          </w:tcPr>
          <w:p w14:paraId="01D53CC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CE42BA" w:rsidRPr="00AB278E" w14:paraId="3F2DA2AA" w14:textId="77777777" w:rsidTr="00F4527D">
        <w:trPr>
          <w:cantSplit/>
        </w:trPr>
        <w:tc>
          <w:tcPr>
            <w:tcW w:w="2430" w:type="dxa"/>
          </w:tcPr>
          <w:p w14:paraId="0589F36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7038" w:type="dxa"/>
          </w:tcPr>
          <w:p w14:paraId="184C38D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CE42BA" w:rsidRPr="00AB278E" w14:paraId="77F486D1" w14:textId="77777777" w:rsidTr="00F4527D">
        <w:trPr>
          <w:cantSplit/>
        </w:trPr>
        <w:tc>
          <w:tcPr>
            <w:tcW w:w="2430" w:type="dxa"/>
          </w:tcPr>
          <w:p w14:paraId="54C638A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7038" w:type="dxa"/>
          </w:tcPr>
          <w:p w14:paraId="5379851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CE42BA" w:rsidRPr="00AB278E" w14:paraId="146D35E1" w14:textId="77777777" w:rsidTr="00F4527D">
        <w:trPr>
          <w:cantSplit/>
        </w:trPr>
        <w:tc>
          <w:tcPr>
            <w:tcW w:w="2430" w:type="dxa"/>
          </w:tcPr>
          <w:p w14:paraId="7AE5059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7038" w:type="dxa"/>
          </w:tcPr>
          <w:p w14:paraId="3F149A3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362B86" w:rsidRPr="00AB278E" w14:paraId="6F58B3ED" w14:textId="77777777" w:rsidTr="00F4527D">
        <w:trPr>
          <w:cantSplit/>
        </w:trPr>
        <w:tc>
          <w:tcPr>
            <w:tcW w:w="2430" w:type="dxa"/>
          </w:tcPr>
          <w:p w14:paraId="3CB8C2EB"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7038" w:type="dxa"/>
          </w:tcPr>
          <w:p w14:paraId="171A8478"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CE42BA" w:rsidRPr="00AB278E" w14:paraId="6839D871" w14:textId="77777777" w:rsidTr="00F4527D">
        <w:trPr>
          <w:cantSplit/>
        </w:trPr>
        <w:tc>
          <w:tcPr>
            <w:tcW w:w="2430" w:type="dxa"/>
          </w:tcPr>
          <w:p w14:paraId="38FB7E1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7038" w:type="dxa"/>
          </w:tcPr>
          <w:p w14:paraId="2321F17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CE42BA" w:rsidRPr="00AB278E" w14:paraId="54314F20" w14:textId="77777777" w:rsidTr="00F4527D">
        <w:trPr>
          <w:cantSplit/>
        </w:trPr>
        <w:tc>
          <w:tcPr>
            <w:tcW w:w="2430" w:type="dxa"/>
          </w:tcPr>
          <w:p w14:paraId="0E31625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7038" w:type="dxa"/>
          </w:tcPr>
          <w:p w14:paraId="179542D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CE42BA" w:rsidRPr="00AB278E" w14:paraId="4DBD085B" w14:textId="77777777" w:rsidTr="00F4527D">
        <w:trPr>
          <w:cantSplit/>
        </w:trPr>
        <w:tc>
          <w:tcPr>
            <w:tcW w:w="2430" w:type="dxa"/>
          </w:tcPr>
          <w:p w14:paraId="02B55A7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7038" w:type="dxa"/>
          </w:tcPr>
          <w:p w14:paraId="025D3B6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CE42BA" w:rsidRPr="00AB278E" w14:paraId="3E6D597D" w14:textId="77777777" w:rsidTr="00F4527D">
        <w:trPr>
          <w:cantSplit/>
        </w:trPr>
        <w:tc>
          <w:tcPr>
            <w:tcW w:w="2430" w:type="dxa"/>
          </w:tcPr>
          <w:p w14:paraId="67F67A6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7038" w:type="dxa"/>
          </w:tcPr>
          <w:p w14:paraId="75C26A1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CE42BA" w:rsidRPr="00AB278E" w14:paraId="2A518F4D" w14:textId="77777777" w:rsidTr="00F4527D">
        <w:trPr>
          <w:cantSplit/>
        </w:trPr>
        <w:tc>
          <w:tcPr>
            <w:tcW w:w="2430" w:type="dxa"/>
          </w:tcPr>
          <w:p w14:paraId="040ED59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RCDPEX1</w:t>
            </w:r>
          </w:p>
        </w:tc>
        <w:tc>
          <w:tcPr>
            <w:tcW w:w="7038" w:type="dxa"/>
          </w:tcPr>
          <w:p w14:paraId="48240E9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CE42BA" w:rsidRPr="00AB278E" w14:paraId="7C71B013" w14:textId="77777777" w:rsidTr="00F4527D">
        <w:trPr>
          <w:cantSplit/>
        </w:trPr>
        <w:tc>
          <w:tcPr>
            <w:tcW w:w="2430" w:type="dxa"/>
          </w:tcPr>
          <w:p w14:paraId="15F356E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7038" w:type="dxa"/>
          </w:tcPr>
          <w:p w14:paraId="33591B1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CE42BA" w:rsidRPr="00AB278E" w14:paraId="7D2D3657" w14:textId="77777777" w:rsidTr="00F4527D">
        <w:trPr>
          <w:cantSplit/>
        </w:trPr>
        <w:tc>
          <w:tcPr>
            <w:tcW w:w="2430" w:type="dxa"/>
          </w:tcPr>
          <w:p w14:paraId="307CBD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RCDPEX3</w:t>
            </w:r>
          </w:p>
        </w:tc>
        <w:tc>
          <w:tcPr>
            <w:tcW w:w="7038" w:type="dxa"/>
          </w:tcPr>
          <w:p w14:paraId="3C8CB5F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CE42BA" w:rsidRPr="00AB278E" w14:paraId="0AA47A47" w14:textId="77777777" w:rsidTr="00F4527D">
        <w:trPr>
          <w:cantSplit/>
        </w:trPr>
        <w:tc>
          <w:tcPr>
            <w:tcW w:w="2430" w:type="dxa"/>
          </w:tcPr>
          <w:p w14:paraId="4A8AAC9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7038" w:type="dxa"/>
          </w:tcPr>
          <w:p w14:paraId="450C79A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CE42BA" w:rsidRPr="00AB278E" w14:paraId="70D8E505" w14:textId="77777777" w:rsidTr="00F4527D">
        <w:trPr>
          <w:cantSplit/>
        </w:trPr>
        <w:tc>
          <w:tcPr>
            <w:tcW w:w="2430" w:type="dxa"/>
          </w:tcPr>
          <w:p w14:paraId="62F3B18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7038" w:type="dxa"/>
          </w:tcPr>
          <w:p w14:paraId="39EDBF8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362B86" w:rsidRPr="00AB278E" w14:paraId="171AD556" w14:textId="77777777" w:rsidTr="00F4527D">
        <w:trPr>
          <w:cantSplit/>
        </w:trPr>
        <w:tc>
          <w:tcPr>
            <w:tcW w:w="2430" w:type="dxa"/>
          </w:tcPr>
          <w:p w14:paraId="4BD6E840"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RCDPEX4</w:t>
            </w:r>
          </w:p>
        </w:tc>
        <w:tc>
          <w:tcPr>
            <w:tcW w:w="7038" w:type="dxa"/>
          </w:tcPr>
          <w:p w14:paraId="0E98CDC6"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CE42BA" w:rsidRPr="00AB278E" w14:paraId="7943DD51" w14:textId="77777777" w:rsidTr="00F4527D">
        <w:trPr>
          <w:cantSplit/>
        </w:trPr>
        <w:tc>
          <w:tcPr>
            <w:tcW w:w="2430" w:type="dxa"/>
          </w:tcPr>
          <w:p w14:paraId="7B7704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7038" w:type="dxa"/>
          </w:tcPr>
          <w:p w14:paraId="1FFE490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CE42BA" w:rsidRPr="00AB278E" w14:paraId="5501A3CF" w14:textId="77777777" w:rsidTr="00F4527D">
        <w:trPr>
          <w:cantSplit/>
        </w:trPr>
        <w:tc>
          <w:tcPr>
            <w:tcW w:w="2430" w:type="dxa"/>
          </w:tcPr>
          <w:p w14:paraId="3B8E557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7038" w:type="dxa"/>
          </w:tcPr>
          <w:p w14:paraId="5E71F64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CD6BF2" w:rsidRPr="00AB278E" w14:paraId="783DAEB3" w14:textId="77777777" w:rsidTr="00F4527D">
        <w:trPr>
          <w:cantSplit/>
        </w:trPr>
        <w:tc>
          <w:tcPr>
            <w:tcW w:w="2430" w:type="dxa"/>
          </w:tcPr>
          <w:p w14:paraId="3AF627DF"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RCDPLPL1</w:t>
            </w:r>
          </w:p>
        </w:tc>
        <w:tc>
          <w:tcPr>
            <w:tcW w:w="7038" w:type="dxa"/>
          </w:tcPr>
          <w:p w14:paraId="10647087"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CD6BF2" w:rsidRPr="00AB278E" w14:paraId="7F41A7CF" w14:textId="77777777" w:rsidTr="00F4527D">
        <w:trPr>
          <w:cantSplit/>
        </w:trPr>
        <w:tc>
          <w:tcPr>
            <w:tcW w:w="2430" w:type="dxa"/>
          </w:tcPr>
          <w:p w14:paraId="71640A0D"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7038" w:type="dxa"/>
          </w:tcPr>
          <w:p w14:paraId="25E28CD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CD6BF2" w:rsidRPr="00AB278E" w14:paraId="3BD27347" w14:textId="77777777" w:rsidTr="00F4527D">
        <w:trPr>
          <w:cantSplit/>
        </w:trPr>
        <w:tc>
          <w:tcPr>
            <w:tcW w:w="2430" w:type="dxa"/>
          </w:tcPr>
          <w:p w14:paraId="14CFA7A3"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7038" w:type="dxa"/>
          </w:tcPr>
          <w:p w14:paraId="7D5EE05E"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CD6BF2" w:rsidRPr="00AB278E" w14:paraId="0741D6D4" w14:textId="77777777" w:rsidTr="00F4527D">
        <w:trPr>
          <w:cantSplit/>
        </w:trPr>
        <w:tc>
          <w:tcPr>
            <w:tcW w:w="2430" w:type="dxa"/>
          </w:tcPr>
          <w:p w14:paraId="139D51D3"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7038" w:type="dxa"/>
          </w:tcPr>
          <w:p w14:paraId="1558B5C4"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CD6BF2" w:rsidRPr="00AB278E" w14:paraId="12C57685" w14:textId="77777777" w:rsidTr="00F4527D">
        <w:trPr>
          <w:cantSplit/>
        </w:trPr>
        <w:tc>
          <w:tcPr>
            <w:tcW w:w="2430" w:type="dxa"/>
          </w:tcPr>
          <w:p w14:paraId="03DB4675"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RCDPLPSR</w:t>
            </w:r>
          </w:p>
        </w:tc>
        <w:tc>
          <w:tcPr>
            <w:tcW w:w="7038" w:type="dxa"/>
          </w:tcPr>
          <w:p w14:paraId="0E2A95E7"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CE42BA" w:rsidRPr="00AB278E" w14:paraId="300B9ABA" w14:textId="77777777" w:rsidTr="00F4527D">
        <w:trPr>
          <w:cantSplit/>
        </w:trPr>
        <w:tc>
          <w:tcPr>
            <w:tcW w:w="2430" w:type="dxa"/>
          </w:tcPr>
          <w:p w14:paraId="3C60774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7038" w:type="dxa"/>
          </w:tcPr>
          <w:p w14:paraId="5BCBAF2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CD6BF2" w:rsidRPr="00AB278E" w14:paraId="49FB8C9B" w14:textId="77777777" w:rsidTr="00F4527D">
        <w:trPr>
          <w:cantSplit/>
        </w:trPr>
        <w:tc>
          <w:tcPr>
            <w:tcW w:w="2430" w:type="dxa"/>
          </w:tcPr>
          <w:p w14:paraId="483B9B73"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7038" w:type="dxa"/>
          </w:tcPr>
          <w:p w14:paraId="31C7685D"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CD6BF2" w:rsidRPr="00AB278E" w14:paraId="7BC31623" w14:textId="77777777" w:rsidTr="00F4527D">
        <w:trPr>
          <w:cantSplit/>
        </w:trPr>
        <w:tc>
          <w:tcPr>
            <w:tcW w:w="2430" w:type="dxa"/>
          </w:tcPr>
          <w:p w14:paraId="524DE17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7038" w:type="dxa"/>
          </w:tcPr>
          <w:p w14:paraId="10CF4CD4"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CD6BF2" w:rsidRPr="00AB278E" w14:paraId="3D67F686" w14:textId="77777777" w:rsidTr="00F4527D">
        <w:trPr>
          <w:cantSplit/>
        </w:trPr>
        <w:tc>
          <w:tcPr>
            <w:tcW w:w="2430" w:type="dxa"/>
          </w:tcPr>
          <w:p w14:paraId="0635349B"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7038" w:type="dxa"/>
          </w:tcPr>
          <w:p w14:paraId="422FC366"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CD6BF2" w:rsidRPr="00AB278E" w14:paraId="63C4EBF2" w14:textId="77777777" w:rsidTr="00F4527D">
        <w:trPr>
          <w:cantSplit/>
        </w:trPr>
        <w:tc>
          <w:tcPr>
            <w:tcW w:w="2430" w:type="dxa"/>
          </w:tcPr>
          <w:p w14:paraId="58693DAF"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7038" w:type="dxa"/>
          </w:tcPr>
          <w:p w14:paraId="58703598"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5357B8A8" w14:textId="77777777" w:rsidTr="00F4527D">
        <w:trPr>
          <w:cantSplit/>
        </w:trPr>
        <w:tc>
          <w:tcPr>
            <w:tcW w:w="2430" w:type="dxa"/>
          </w:tcPr>
          <w:p w14:paraId="149C9A0E"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RCDPRPL2</w:t>
            </w:r>
          </w:p>
        </w:tc>
        <w:tc>
          <w:tcPr>
            <w:tcW w:w="7038" w:type="dxa"/>
          </w:tcPr>
          <w:p w14:paraId="56CEB738"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3E376019" w14:textId="77777777" w:rsidTr="00F4527D">
        <w:trPr>
          <w:cantSplit/>
        </w:trPr>
        <w:tc>
          <w:tcPr>
            <w:tcW w:w="2430" w:type="dxa"/>
          </w:tcPr>
          <w:p w14:paraId="6753F2A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7038" w:type="dxa"/>
          </w:tcPr>
          <w:p w14:paraId="1A90C08B"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61B40CD4" w14:textId="77777777" w:rsidTr="00F4527D">
        <w:trPr>
          <w:cantSplit/>
        </w:trPr>
        <w:tc>
          <w:tcPr>
            <w:tcW w:w="2430" w:type="dxa"/>
          </w:tcPr>
          <w:p w14:paraId="6D6E837C"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RCDPRPL4</w:t>
            </w:r>
          </w:p>
        </w:tc>
        <w:tc>
          <w:tcPr>
            <w:tcW w:w="7038" w:type="dxa"/>
          </w:tcPr>
          <w:p w14:paraId="43B7152C"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4D766180" w14:textId="77777777" w:rsidTr="00F4527D">
        <w:trPr>
          <w:cantSplit/>
        </w:trPr>
        <w:tc>
          <w:tcPr>
            <w:tcW w:w="2430" w:type="dxa"/>
          </w:tcPr>
          <w:p w14:paraId="535D04AB"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7038" w:type="dxa"/>
          </w:tcPr>
          <w:p w14:paraId="3289044A"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CD6BF2" w:rsidRPr="00AB278E" w14:paraId="7AD7427E" w14:textId="77777777" w:rsidTr="00F4527D">
        <w:trPr>
          <w:cantSplit/>
        </w:trPr>
        <w:tc>
          <w:tcPr>
            <w:tcW w:w="2430" w:type="dxa"/>
          </w:tcPr>
          <w:p w14:paraId="51874470"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7038" w:type="dxa"/>
          </w:tcPr>
          <w:p w14:paraId="4D596DD4" w14:textId="77777777" w:rsidR="00CD6BF2" w:rsidRPr="00AB278E" w:rsidRDefault="0064321A" w:rsidP="0064321A">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CD6BF2" w:rsidRPr="00AB278E" w14:paraId="01D9E7AD" w14:textId="77777777" w:rsidTr="00F4527D">
        <w:trPr>
          <w:cantSplit/>
        </w:trPr>
        <w:tc>
          <w:tcPr>
            <w:tcW w:w="2430" w:type="dxa"/>
          </w:tcPr>
          <w:p w14:paraId="2F1ECBDE"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7038" w:type="dxa"/>
          </w:tcPr>
          <w:p w14:paraId="4B7FD34C"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CD6BF2" w:rsidRPr="00AB278E" w14:paraId="56831991" w14:textId="77777777" w:rsidTr="00F4527D">
        <w:trPr>
          <w:cantSplit/>
        </w:trPr>
        <w:tc>
          <w:tcPr>
            <w:tcW w:w="2430" w:type="dxa"/>
          </w:tcPr>
          <w:p w14:paraId="1F997BE4" w14:textId="77777777" w:rsidR="00CD6BF2" w:rsidRPr="00AB278E" w:rsidRDefault="0064321A" w:rsidP="0064321A">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7038" w:type="dxa"/>
          </w:tcPr>
          <w:p w14:paraId="5E329B77"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64321A" w:rsidRPr="00AB278E" w14:paraId="58773C5E" w14:textId="77777777" w:rsidTr="00F4527D">
        <w:trPr>
          <w:cantSplit/>
        </w:trPr>
        <w:tc>
          <w:tcPr>
            <w:tcW w:w="2430" w:type="dxa"/>
          </w:tcPr>
          <w:p w14:paraId="7E78BABF"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7038" w:type="dxa"/>
          </w:tcPr>
          <w:p w14:paraId="78A120E0"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64321A" w:rsidRPr="00AB278E" w14:paraId="456C5ABB" w14:textId="77777777" w:rsidTr="00F4527D">
        <w:trPr>
          <w:cantSplit/>
        </w:trPr>
        <w:tc>
          <w:tcPr>
            <w:tcW w:w="2430" w:type="dxa"/>
          </w:tcPr>
          <w:p w14:paraId="7153B9E3"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7038" w:type="dxa"/>
          </w:tcPr>
          <w:p w14:paraId="340F2E34"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64321A" w:rsidRPr="00AB278E" w14:paraId="644E1940" w14:textId="77777777" w:rsidTr="00F4527D">
        <w:trPr>
          <w:cantSplit/>
        </w:trPr>
        <w:tc>
          <w:tcPr>
            <w:tcW w:w="2430" w:type="dxa"/>
          </w:tcPr>
          <w:p w14:paraId="68E1899A"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7038" w:type="dxa"/>
          </w:tcPr>
          <w:p w14:paraId="2F68D8B3"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64321A" w:rsidRPr="00AB278E" w14:paraId="2446D482" w14:textId="77777777" w:rsidTr="00F4527D">
        <w:trPr>
          <w:cantSplit/>
        </w:trPr>
        <w:tc>
          <w:tcPr>
            <w:tcW w:w="2430" w:type="dxa"/>
          </w:tcPr>
          <w:p w14:paraId="232B9E5E"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7038" w:type="dxa"/>
          </w:tcPr>
          <w:p w14:paraId="5B674820"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init to build array</w:t>
            </w:r>
          </w:p>
        </w:tc>
      </w:tr>
      <w:tr w:rsidR="0064321A" w:rsidRPr="00AB278E" w14:paraId="7F2EA9FB" w14:textId="77777777" w:rsidTr="00F4527D">
        <w:trPr>
          <w:cantSplit/>
        </w:trPr>
        <w:tc>
          <w:tcPr>
            <w:tcW w:w="2430" w:type="dxa"/>
          </w:tcPr>
          <w:p w14:paraId="4C5353BF"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7038" w:type="dxa"/>
          </w:tcPr>
          <w:p w14:paraId="33C09C08"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CD6BF2" w:rsidRPr="00AB278E" w14:paraId="02223743" w14:textId="77777777" w:rsidTr="00F4527D">
        <w:trPr>
          <w:cantSplit/>
        </w:trPr>
        <w:tc>
          <w:tcPr>
            <w:tcW w:w="2430" w:type="dxa"/>
          </w:tcPr>
          <w:p w14:paraId="3C3C0289"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7038" w:type="dxa"/>
          </w:tcPr>
          <w:p w14:paraId="653A2173"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CD6BF2" w:rsidRPr="00AB278E" w14:paraId="0C6252EC" w14:textId="77777777" w:rsidTr="00F4527D">
        <w:trPr>
          <w:cantSplit/>
        </w:trPr>
        <w:tc>
          <w:tcPr>
            <w:tcW w:w="2430" w:type="dxa"/>
          </w:tcPr>
          <w:p w14:paraId="75AEA9D4"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7038" w:type="dxa"/>
          </w:tcPr>
          <w:p w14:paraId="48B61577"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CD6BF2" w:rsidRPr="00AB278E" w14:paraId="36D0C3A8" w14:textId="77777777" w:rsidTr="00F4527D">
        <w:trPr>
          <w:cantSplit/>
        </w:trPr>
        <w:tc>
          <w:tcPr>
            <w:tcW w:w="2430" w:type="dxa"/>
          </w:tcPr>
          <w:p w14:paraId="3313CF4C"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7038" w:type="dxa"/>
          </w:tcPr>
          <w:p w14:paraId="1A046CDB"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CD6BF2" w:rsidRPr="00AB278E" w14:paraId="78E9FFDF" w14:textId="77777777" w:rsidTr="00F4527D">
        <w:trPr>
          <w:cantSplit/>
        </w:trPr>
        <w:tc>
          <w:tcPr>
            <w:tcW w:w="2430" w:type="dxa"/>
          </w:tcPr>
          <w:p w14:paraId="01EEE36B"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7038" w:type="dxa"/>
          </w:tcPr>
          <w:p w14:paraId="44973C1D"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file 344 receipt/payment dd calls</w:t>
            </w:r>
          </w:p>
        </w:tc>
      </w:tr>
      <w:tr w:rsidR="00CD6BF2" w:rsidRPr="00AB278E" w14:paraId="2B0453D6" w14:textId="77777777" w:rsidTr="00F4527D">
        <w:trPr>
          <w:cantSplit/>
        </w:trPr>
        <w:tc>
          <w:tcPr>
            <w:tcW w:w="2430" w:type="dxa"/>
          </w:tcPr>
          <w:p w14:paraId="440A0EF7"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7038" w:type="dxa"/>
          </w:tcPr>
          <w:p w14:paraId="50ECE46F"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CE42BA" w:rsidRPr="00AB278E" w14:paraId="381CF65B" w14:textId="77777777" w:rsidTr="00F4527D">
        <w:trPr>
          <w:cantSplit/>
        </w:trPr>
        <w:tc>
          <w:tcPr>
            <w:tcW w:w="2430" w:type="dxa"/>
          </w:tcPr>
          <w:p w14:paraId="6011069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7038" w:type="dxa"/>
          </w:tcPr>
          <w:p w14:paraId="0836C47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CE42BA" w:rsidRPr="00AB278E" w14:paraId="0D2BC3EB" w14:textId="77777777" w:rsidTr="00F4527D">
        <w:trPr>
          <w:cantSplit/>
        </w:trPr>
        <w:tc>
          <w:tcPr>
            <w:tcW w:w="2430" w:type="dxa"/>
          </w:tcPr>
          <w:p w14:paraId="4A23E01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7038" w:type="dxa"/>
          </w:tcPr>
          <w:p w14:paraId="5D57D24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CE42BA" w:rsidRPr="00AB278E" w14:paraId="07328C7C" w14:textId="77777777" w:rsidTr="00F4527D">
        <w:trPr>
          <w:cantSplit/>
        </w:trPr>
        <w:tc>
          <w:tcPr>
            <w:tcW w:w="2430" w:type="dxa"/>
          </w:tcPr>
          <w:p w14:paraId="6307D01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7038" w:type="dxa"/>
          </w:tcPr>
          <w:p w14:paraId="3DC69AE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64321A" w:rsidRPr="00AB278E" w14:paraId="54496F1F" w14:textId="77777777" w:rsidTr="00F4527D">
        <w:trPr>
          <w:cantSplit/>
        </w:trPr>
        <w:tc>
          <w:tcPr>
            <w:tcW w:w="2430" w:type="dxa"/>
          </w:tcPr>
          <w:p w14:paraId="3944135D"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7038" w:type="dxa"/>
          </w:tcPr>
          <w:p w14:paraId="03A7B7F9"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64321A" w:rsidRPr="00AB278E" w14:paraId="01DE537D" w14:textId="77777777" w:rsidTr="00F4527D">
        <w:trPr>
          <w:cantSplit/>
        </w:trPr>
        <w:tc>
          <w:tcPr>
            <w:tcW w:w="2430" w:type="dxa"/>
          </w:tcPr>
          <w:p w14:paraId="2038E3C9"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7038" w:type="dxa"/>
          </w:tcPr>
          <w:p w14:paraId="41876299"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64321A" w:rsidRPr="00AB278E" w14:paraId="12335400" w14:textId="77777777" w:rsidTr="00F4527D">
        <w:trPr>
          <w:cantSplit/>
        </w:trPr>
        <w:tc>
          <w:tcPr>
            <w:tcW w:w="2430" w:type="dxa"/>
          </w:tcPr>
          <w:p w14:paraId="493595F6"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7038" w:type="dxa"/>
          </w:tcPr>
          <w:p w14:paraId="27C6D703"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64321A" w:rsidRPr="00AB278E" w14:paraId="3E3EDD50" w14:textId="77777777" w:rsidTr="00F4527D">
        <w:trPr>
          <w:cantSplit/>
        </w:trPr>
        <w:tc>
          <w:tcPr>
            <w:tcW w:w="2430" w:type="dxa"/>
          </w:tcPr>
          <w:p w14:paraId="562A4988"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7038" w:type="dxa"/>
          </w:tcPr>
          <w:p w14:paraId="2F53D5D3"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64321A" w:rsidRPr="00AB278E" w14:paraId="7A5FE566" w14:textId="77777777" w:rsidTr="00F4527D">
        <w:trPr>
          <w:cantSplit/>
        </w:trPr>
        <w:tc>
          <w:tcPr>
            <w:tcW w:w="2430" w:type="dxa"/>
          </w:tcPr>
          <w:p w14:paraId="0CBD21DA"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7038" w:type="dxa"/>
          </w:tcPr>
          <w:p w14:paraId="4EC86F3A"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64321A" w:rsidRPr="00AB278E" w14:paraId="3C4AAD2B" w14:textId="77777777" w:rsidTr="00F4527D">
        <w:trPr>
          <w:cantSplit/>
        </w:trPr>
        <w:tc>
          <w:tcPr>
            <w:tcW w:w="2430" w:type="dxa"/>
          </w:tcPr>
          <w:p w14:paraId="4BF07862"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7038" w:type="dxa"/>
          </w:tcPr>
          <w:p w14:paraId="63472B08"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CE42BA" w:rsidRPr="00AB278E" w14:paraId="1AE6C230" w14:textId="77777777" w:rsidTr="00F4527D">
        <w:trPr>
          <w:cantSplit/>
        </w:trPr>
        <w:tc>
          <w:tcPr>
            <w:tcW w:w="2430" w:type="dxa"/>
          </w:tcPr>
          <w:p w14:paraId="17E22D9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7038" w:type="dxa"/>
          </w:tcPr>
          <w:p w14:paraId="5AFC44C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CE42BA" w:rsidRPr="00AB278E" w14:paraId="4B6E40D5" w14:textId="77777777" w:rsidTr="00F4527D">
        <w:trPr>
          <w:cantSplit/>
        </w:trPr>
        <w:tc>
          <w:tcPr>
            <w:tcW w:w="2430" w:type="dxa"/>
          </w:tcPr>
          <w:p w14:paraId="21B45A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7038" w:type="dxa"/>
          </w:tcPr>
          <w:p w14:paraId="1F06300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CE42BA" w:rsidRPr="00AB278E" w14:paraId="5552C5F8" w14:textId="77777777" w:rsidTr="00F4527D">
        <w:trPr>
          <w:cantSplit/>
        </w:trPr>
        <w:tc>
          <w:tcPr>
            <w:tcW w:w="2430" w:type="dxa"/>
          </w:tcPr>
          <w:p w14:paraId="5FBA0A9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7038" w:type="dxa"/>
          </w:tcPr>
          <w:p w14:paraId="7F35FD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64321A" w:rsidRPr="00AB278E" w14:paraId="27812501" w14:textId="77777777" w:rsidTr="00F4527D">
        <w:trPr>
          <w:cantSplit/>
        </w:trPr>
        <w:tc>
          <w:tcPr>
            <w:tcW w:w="2430" w:type="dxa"/>
          </w:tcPr>
          <w:p w14:paraId="6381A45E" w14:textId="77777777" w:rsidR="0064321A" w:rsidRPr="00AB278E" w:rsidRDefault="0064321A"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7038" w:type="dxa"/>
          </w:tcPr>
          <w:p w14:paraId="7F8B8BDA" w14:textId="77777777" w:rsidR="0064321A" w:rsidRPr="00AB278E" w:rsidRDefault="0064321A" w:rsidP="00496659">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CE42BA" w:rsidRPr="00AB278E" w14:paraId="3FB49AE2" w14:textId="77777777" w:rsidTr="00F4527D">
        <w:trPr>
          <w:cantSplit/>
        </w:trPr>
        <w:tc>
          <w:tcPr>
            <w:tcW w:w="2430" w:type="dxa"/>
          </w:tcPr>
          <w:p w14:paraId="2075661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RCEVUTL1</w:t>
            </w:r>
          </w:p>
        </w:tc>
        <w:tc>
          <w:tcPr>
            <w:tcW w:w="7038" w:type="dxa"/>
          </w:tcPr>
          <w:p w14:paraId="52DB3CB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C90F54" w:rsidRPr="00AB278E" w14:paraId="737143FD" w14:textId="77777777" w:rsidTr="00F4527D">
        <w:trPr>
          <w:cantSplit/>
        </w:trPr>
        <w:tc>
          <w:tcPr>
            <w:tcW w:w="2430" w:type="dxa"/>
          </w:tcPr>
          <w:p w14:paraId="0EA6B39C"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7038" w:type="dxa"/>
          </w:tcPr>
          <w:p w14:paraId="2C45238B"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int/admin for Katrina victims from 9/1/05</w:t>
            </w:r>
          </w:p>
        </w:tc>
      </w:tr>
      <w:tr w:rsidR="00CE42BA" w:rsidRPr="00AB278E" w14:paraId="00CCDBEC" w14:textId="77777777" w:rsidTr="00F4527D">
        <w:trPr>
          <w:cantSplit/>
        </w:trPr>
        <w:tc>
          <w:tcPr>
            <w:tcW w:w="2430" w:type="dxa"/>
          </w:tcPr>
          <w:p w14:paraId="5B4A3F7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RCFMCAF</w:t>
            </w:r>
          </w:p>
        </w:tc>
        <w:tc>
          <w:tcPr>
            <w:tcW w:w="7038" w:type="dxa"/>
          </w:tcPr>
          <w:p w14:paraId="4A718A2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CE42BA" w:rsidRPr="00AB278E" w14:paraId="5578ABBE" w14:textId="77777777" w:rsidTr="00F4527D">
        <w:trPr>
          <w:cantSplit/>
        </w:trPr>
        <w:tc>
          <w:tcPr>
            <w:tcW w:w="2430" w:type="dxa"/>
          </w:tcPr>
          <w:p w14:paraId="4E1DAE9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7038" w:type="dxa"/>
          </w:tcPr>
          <w:p w14:paraId="63BFF07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CE42BA" w:rsidRPr="00AB278E" w14:paraId="50730C0E" w14:textId="77777777" w:rsidTr="00F4527D">
        <w:trPr>
          <w:cantSplit/>
        </w:trPr>
        <w:tc>
          <w:tcPr>
            <w:tcW w:w="2430" w:type="dxa"/>
          </w:tcPr>
          <w:p w14:paraId="11617FC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7038" w:type="dxa"/>
          </w:tcPr>
          <w:p w14:paraId="6470A4E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CE42BA" w:rsidRPr="00AB278E" w14:paraId="1FB34734" w14:textId="77777777" w:rsidTr="00F4527D">
        <w:trPr>
          <w:cantSplit/>
        </w:trPr>
        <w:tc>
          <w:tcPr>
            <w:tcW w:w="2430" w:type="dxa"/>
          </w:tcPr>
          <w:p w14:paraId="68A262A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w:t>
            </w:r>
          </w:p>
        </w:tc>
        <w:tc>
          <w:tcPr>
            <w:tcW w:w="7038" w:type="dxa"/>
          </w:tcPr>
          <w:p w14:paraId="38AEA9C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C90F54" w:rsidRPr="00AB278E" w14:paraId="20B9CED0" w14:textId="77777777" w:rsidTr="00F4527D">
        <w:trPr>
          <w:cantSplit/>
        </w:trPr>
        <w:tc>
          <w:tcPr>
            <w:tcW w:w="2430" w:type="dxa"/>
          </w:tcPr>
          <w:p w14:paraId="3BBF538F"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7038" w:type="dxa"/>
          </w:tcPr>
          <w:p w14:paraId="35F55B3C"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C90F54" w:rsidRPr="00AB278E" w14:paraId="598B744E" w14:textId="77777777" w:rsidTr="00F4527D">
        <w:trPr>
          <w:cantSplit/>
        </w:trPr>
        <w:tc>
          <w:tcPr>
            <w:tcW w:w="2430" w:type="dxa"/>
          </w:tcPr>
          <w:p w14:paraId="133FB604"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RCFMOBR2</w:t>
            </w:r>
          </w:p>
        </w:tc>
        <w:tc>
          <w:tcPr>
            <w:tcW w:w="7038" w:type="dxa"/>
          </w:tcPr>
          <w:p w14:paraId="0E3670A0"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C90F54" w:rsidRPr="00AB278E" w14:paraId="3C474D0C" w14:textId="77777777" w:rsidTr="00F4527D">
        <w:trPr>
          <w:cantSplit/>
        </w:trPr>
        <w:tc>
          <w:tcPr>
            <w:tcW w:w="2430" w:type="dxa"/>
          </w:tcPr>
          <w:p w14:paraId="55F9A76E"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RCFMOBR3</w:t>
            </w:r>
          </w:p>
        </w:tc>
        <w:tc>
          <w:tcPr>
            <w:tcW w:w="7038" w:type="dxa"/>
          </w:tcPr>
          <w:p w14:paraId="659911A8"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CE42BA" w:rsidRPr="00AB278E" w14:paraId="2D0DBB16" w14:textId="77777777" w:rsidTr="00F4527D">
        <w:trPr>
          <w:cantSplit/>
        </w:trPr>
        <w:tc>
          <w:tcPr>
            <w:tcW w:w="2430" w:type="dxa"/>
          </w:tcPr>
          <w:p w14:paraId="166398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7038" w:type="dxa"/>
          </w:tcPr>
          <w:p w14:paraId="05D3E53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CE42BA" w:rsidRPr="00AB278E" w14:paraId="1B037CED" w14:textId="77777777" w:rsidTr="00F4527D">
        <w:trPr>
          <w:cantSplit/>
        </w:trPr>
        <w:tc>
          <w:tcPr>
            <w:tcW w:w="2430" w:type="dxa"/>
          </w:tcPr>
          <w:p w14:paraId="02CF0CB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7038" w:type="dxa"/>
          </w:tcPr>
          <w:p w14:paraId="5C288F0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CE42BA" w:rsidRPr="00AB278E" w14:paraId="7B716CE1" w14:textId="77777777" w:rsidTr="00F4527D">
        <w:trPr>
          <w:cantSplit/>
        </w:trPr>
        <w:tc>
          <w:tcPr>
            <w:tcW w:w="2430" w:type="dxa"/>
          </w:tcPr>
          <w:p w14:paraId="6FDC4CD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7038" w:type="dxa"/>
          </w:tcPr>
          <w:p w14:paraId="717DA00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2E08B9" w:rsidRPr="00AB278E" w14:paraId="753ACAA8" w14:textId="77777777" w:rsidTr="00F4527D">
        <w:trPr>
          <w:cantSplit/>
        </w:trPr>
        <w:tc>
          <w:tcPr>
            <w:tcW w:w="2430" w:type="dxa"/>
          </w:tcPr>
          <w:p w14:paraId="496AFE6E"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7038" w:type="dxa"/>
          </w:tcPr>
          <w:p w14:paraId="28AFA432"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2E08B9" w:rsidRPr="00AB278E" w14:paraId="7DE31555" w14:textId="77777777" w:rsidTr="00F4527D">
        <w:trPr>
          <w:cantSplit/>
        </w:trPr>
        <w:tc>
          <w:tcPr>
            <w:tcW w:w="2430" w:type="dxa"/>
          </w:tcPr>
          <w:p w14:paraId="6B7D8D9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7038" w:type="dxa"/>
          </w:tcPr>
          <w:p w14:paraId="4AAD8563"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2E08B9" w:rsidRPr="00AB278E" w14:paraId="7DB5072E" w14:textId="77777777" w:rsidTr="00F4527D">
        <w:trPr>
          <w:cantSplit/>
        </w:trPr>
        <w:tc>
          <w:tcPr>
            <w:tcW w:w="2430" w:type="dxa"/>
          </w:tcPr>
          <w:p w14:paraId="0BB64D13"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RCJIBFN3</w:t>
            </w:r>
          </w:p>
        </w:tc>
        <w:tc>
          <w:tcPr>
            <w:tcW w:w="7038" w:type="dxa"/>
          </w:tcPr>
          <w:p w14:paraId="6BB79AA8"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2E08B9" w:rsidRPr="00AB278E" w14:paraId="1370DA57" w14:textId="77777777" w:rsidTr="00F4527D">
        <w:trPr>
          <w:cantSplit/>
        </w:trPr>
        <w:tc>
          <w:tcPr>
            <w:tcW w:w="2430" w:type="dxa"/>
          </w:tcPr>
          <w:p w14:paraId="24E15C22"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7038" w:type="dxa"/>
          </w:tcPr>
          <w:p w14:paraId="749857E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2E08B9" w:rsidRPr="00AB278E" w14:paraId="450514A3" w14:textId="77777777" w:rsidTr="00F4527D">
        <w:trPr>
          <w:cantSplit/>
        </w:trPr>
        <w:tc>
          <w:tcPr>
            <w:tcW w:w="2430" w:type="dxa"/>
          </w:tcPr>
          <w:p w14:paraId="6B74EFAE"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RCKATPD</w:t>
            </w:r>
          </w:p>
        </w:tc>
        <w:tc>
          <w:tcPr>
            <w:tcW w:w="7038" w:type="dxa"/>
          </w:tcPr>
          <w:p w14:paraId="001BC94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2E08B9" w:rsidRPr="00AB278E" w14:paraId="59695659" w14:textId="77777777" w:rsidTr="00F4527D">
        <w:trPr>
          <w:cantSplit/>
        </w:trPr>
        <w:tc>
          <w:tcPr>
            <w:tcW w:w="2430" w:type="dxa"/>
          </w:tcPr>
          <w:p w14:paraId="6EF5905F"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7038" w:type="dxa"/>
          </w:tcPr>
          <w:p w14:paraId="5DB08EF6"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2E08B9" w:rsidRPr="00AB278E" w14:paraId="0A9A5E60" w14:textId="77777777" w:rsidTr="00F4527D">
        <w:trPr>
          <w:cantSplit/>
        </w:trPr>
        <w:tc>
          <w:tcPr>
            <w:tcW w:w="2430" w:type="dxa"/>
          </w:tcPr>
          <w:p w14:paraId="39226C26"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7038" w:type="dxa"/>
          </w:tcPr>
          <w:p w14:paraId="789BC32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CE42BA" w:rsidRPr="00AB278E" w14:paraId="52D0090C" w14:textId="77777777" w:rsidTr="00F4527D">
        <w:trPr>
          <w:cantSplit/>
        </w:trPr>
        <w:tc>
          <w:tcPr>
            <w:tcW w:w="2430" w:type="dxa"/>
          </w:tcPr>
          <w:p w14:paraId="5F234D2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7038" w:type="dxa"/>
          </w:tcPr>
          <w:p w14:paraId="6852FD6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CE42BA" w:rsidRPr="00AB278E" w14:paraId="09F3775F" w14:textId="77777777" w:rsidTr="00F4527D">
        <w:trPr>
          <w:cantSplit/>
        </w:trPr>
        <w:tc>
          <w:tcPr>
            <w:tcW w:w="2430" w:type="dxa"/>
          </w:tcPr>
          <w:p w14:paraId="11F7E6C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7038" w:type="dxa"/>
          </w:tcPr>
          <w:p w14:paraId="6E5D3CD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CE42BA" w:rsidRPr="00AB278E" w14:paraId="0D3F8F86" w14:textId="77777777" w:rsidTr="00F4527D">
        <w:trPr>
          <w:cantSplit/>
        </w:trPr>
        <w:tc>
          <w:tcPr>
            <w:tcW w:w="2430" w:type="dxa"/>
          </w:tcPr>
          <w:p w14:paraId="5C372FC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7038" w:type="dxa"/>
          </w:tcPr>
          <w:p w14:paraId="4C30F54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CE42BA" w:rsidRPr="00AB278E" w14:paraId="4E87473D" w14:textId="77777777" w:rsidTr="00F4527D">
        <w:trPr>
          <w:cantSplit/>
        </w:trPr>
        <w:tc>
          <w:tcPr>
            <w:tcW w:w="2430" w:type="dxa"/>
          </w:tcPr>
          <w:p w14:paraId="5A71C78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7038" w:type="dxa"/>
          </w:tcPr>
          <w:p w14:paraId="5A0009D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2E08B9" w:rsidRPr="00AB278E" w14:paraId="2530B89A" w14:textId="77777777" w:rsidTr="00F4527D">
        <w:trPr>
          <w:cantSplit/>
        </w:trPr>
        <w:tc>
          <w:tcPr>
            <w:tcW w:w="2430" w:type="dxa"/>
          </w:tcPr>
          <w:p w14:paraId="36C4D4D7"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7038" w:type="dxa"/>
          </w:tcPr>
          <w:p w14:paraId="3826023D" w14:textId="77777777" w:rsidR="002E08B9" w:rsidRPr="00AB278E" w:rsidRDefault="00984F35" w:rsidP="005A1438">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CE42BA" w:rsidRPr="00AB278E" w14:paraId="62435538" w14:textId="77777777" w:rsidTr="00F4527D">
        <w:trPr>
          <w:cantSplit/>
        </w:trPr>
        <w:tc>
          <w:tcPr>
            <w:tcW w:w="2430" w:type="dxa"/>
          </w:tcPr>
          <w:p w14:paraId="5926A8A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7038" w:type="dxa"/>
          </w:tcPr>
          <w:p w14:paraId="3B20540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CE42BA" w:rsidRPr="00AB278E" w14:paraId="53BB017B" w14:textId="77777777" w:rsidTr="00F4527D">
        <w:trPr>
          <w:cantSplit/>
        </w:trPr>
        <w:tc>
          <w:tcPr>
            <w:tcW w:w="2430" w:type="dxa"/>
          </w:tcPr>
          <w:p w14:paraId="4C2941A6"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7038" w:type="dxa"/>
          </w:tcPr>
          <w:p w14:paraId="65C8644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CE42BA" w:rsidRPr="00AB278E" w14:paraId="4B06907B" w14:textId="77777777" w:rsidTr="00F4527D">
        <w:trPr>
          <w:cantSplit/>
        </w:trPr>
        <w:tc>
          <w:tcPr>
            <w:tcW w:w="2430" w:type="dxa"/>
          </w:tcPr>
          <w:p w14:paraId="4834ACC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7038" w:type="dxa"/>
          </w:tcPr>
          <w:p w14:paraId="27D5AAC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CE42BA" w:rsidRPr="00AB278E" w14:paraId="557AF3FC" w14:textId="77777777" w:rsidTr="00F4527D">
        <w:trPr>
          <w:cantSplit/>
        </w:trPr>
        <w:tc>
          <w:tcPr>
            <w:tcW w:w="2430" w:type="dxa"/>
          </w:tcPr>
          <w:p w14:paraId="55E18AE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7038" w:type="dxa"/>
          </w:tcPr>
          <w:p w14:paraId="4899F5E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CE42BA" w:rsidRPr="00AB278E" w14:paraId="43990016" w14:textId="77777777" w:rsidTr="00F4527D">
        <w:trPr>
          <w:cantSplit/>
        </w:trPr>
        <w:tc>
          <w:tcPr>
            <w:tcW w:w="2430" w:type="dxa"/>
          </w:tcPr>
          <w:p w14:paraId="68EEE15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7038" w:type="dxa"/>
          </w:tcPr>
          <w:p w14:paraId="2F46A0F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CE42BA" w:rsidRPr="00AB278E" w14:paraId="3827617E" w14:textId="77777777" w:rsidTr="00F4527D">
        <w:trPr>
          <w:cantSplit/>
        </w:trPr>
        <w:tc>
          <w:tcPr>
            <w:tcW w:w="2430" w:type="dxa"/>
          </w:tcPr>
          <w:p w14:paraId="5FA5313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7038" w:type="dxa"/>
          </w:tcPr>
          <w:p w14:paraId="5F5E1A6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CE42BA" w:rsidRPr="00AB278E" w14:paraId="798620F9" w14:textId="77777777" w:rsidTr="00F4527D">
        <w:trPr>
          <w:cantSplit/>
        </w:trPr>
        <w:tc>
          <w:tcPr>
            <w:tcW w:w="2430" w:type="dxa"/>
          </w:tcPr>
          <w:p w14:paraId="59D3FF9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7038" w:type="dxa"/>
          </w:tcPr>
          <w:p w14:paraId="3500C4A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CE42BA" w:rsidRPr="00AB278E" w14:paraId="560B9885" w14:textId="77777777" w:rsidTr="00F4527D">
        <w:trPr>
          <w:cantSplit/>
        </w:trPr>
        <w:tc>
          <w:tcPr>
            <w:tcW w:w="2430" w:type="dxa"/>
          </w:tcPr>
          <w:p w14:paraId="29ABE18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7038" w:type="dxa"/>
          </w:tcPr>
          <w:p w14:paraId="41F7AF4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984F35" w:rsidRPr="00AB278E" w14:paraId="1813E9BB" w14:textId="77777777" w:rsidTr="00F4527D">
        <w:trPr>
          <w:cantSplit/>
        </w:trPr>
        <w:tc>
          <w:tcPr>
            <w:tcW w:w="2430" w:type="dxa"/>
          </w:tcPr>
          <w:p w14:paraId="15E717D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7038" w:type="dxa"/>
          </w:tcPr>
          <w:p w14:paraId="5D8A2756"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984F35" w:rsidRPr="00AB278E" w14:paraId="69BF1078" w14:textId="77777777" w:rsidTr="00F4527D">
        <w:trPr>
          <w:cantSplit/>
        </w:trPr>
        <w:tc>
          <w:tcPr>
            <w:tcW w:w="2430" w:type="dxa"/>
          </w:tcPr>
          <w:p w14:paraId="4EFA7C74"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7038" w:type="dxa"/>
          </w:tcPr>
          <w:p w14:paraId="7A855FF4"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984F35" w:rsidRPr="00AB278E" w14:paraId="71941979" w14:textId="77777777" w:rsidTr="00F4527D">
        <w:trPr>
          <w:cantSplit/>
        </w:trPr>
        <w:tc>
          <w:tcPr>
            <w:tcW w:w="2430" w:type="dxa"/>
          </w:tcPr>
          <w:p w14:paraId="61E7BD1C"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7038" w:type="dxa"/>
          </w:tcPr>
          <w:p w14:paraId="124EBC22"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84F35" w:rsidRPr="00AB278E" w14:paraId="1CFA3734" w14:textId="77777777" w:rsidTr="00F4527D">
        <w:trPr>
          <w:cantSplit/>
        </w:trPr>
        <w:tc>
          <w:tcPr>
            <w:tcW w:w="2430" w:type="dxa"/>
          </w:tcPr>
          <w:p w14:paraId="59A22ED7"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7038" w:type="dxa"/>
          </w:tcPr>
          <w:p w14:paraId="3DEBDFEC"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984F35" w:rsidRPr="00AB278E" w14:paraId="7B921F58" w14:textId="77777777" w:rsidTr="00F4527D">
        <w:trPr>
          <w:cantSplit/>
        </w:trPr>
        <w:tc>
          <w:tcPr>
            <w:tcW w:w="2430" w:type="dxa"/>
          </w:tcPr>
          <w:p w14:paraId="462490E5"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7038" w:type="dxa"/>
          </w:tcPr>
          <w:p w14:paraId="03D77437"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984F35" w:rsidRPr="00AB278E" w14:paraId="3F992964" w14:textId="77777777" w:rsidTr="00F4527D">
        <w:trPr>
          <w:cantSplit/>
        </w:trPr>
        <w:tc>
          <w:tcPr>
            <w:tcW w:w="2430" w:type="dxa"/>
          </w:tcPr>
          <w:p w14:paraId="2FC96A1B"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7038" w:type="dxa"/>
          </w:tcPr>
          <w:p w14:paraId="5CF86074"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984F35" w:rsidRPr="00AB278E" w14:paraId="5443F3CC" w14:textId="77777777" w:rsidTr="00F4527D">
        <w:trPr>
          <w:cantSplit/>
        </w:trPr>
        <w:tc>
          <w:tcPr>
            <w:tcW w:w="2430" w:type="dxa"/>
          </w:tcPr>
          <w:p w14:paraId="71D5C6B4"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7038" w:type="dxa"/>
          </w:tcPr>
          <w:p w14:paraId="3134DE61"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984F35" w:rsidRPr="00AB278E" w14:paraId="656C0F67" w14:textId="77777777" w:rsidTr="00F4527D">
        <w:trPr>
          <w:cantSplit/>
        </w:trPr>
        <w:tc>
          <w:tcPr>
            <w:tcW w:w="2430" w:type="dxa"/>
          </w:tcPr>
          <w:p w14:paraId="4DECBAA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7038" w:type="dxa"/>
          </w:tcPr>
          <w:p w14:paraId="0DC1F8A2"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984F35" w:rsidRPr="00AB278E" w14:paraId="4A36FF7C" w14:textId="77777777" w:rsidTr="00F4527D">
        <w:trPr>
          <w:cantSplit/>
        </w:trPr>
        <w:tc>
          <w:tcPr>
            <w:tcW w:w="2430" w:type="dxa"/>
          </w:tcPr>
          <w:p w14:paraId="7D97D73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7038" w:type="dxa"/>
          </w:tcPr>
          <w:p w14:paraId="4528D317"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984F35" w:rsidRPr="00AB278E" w14:paraId="1E586CD5" w14:textId="77777777" w:rsidTr="00F4527D">
        <w:trPr>
          <w:cantSplit/>
        </w:trPr>
        <w:tc>
          <w:tcPr>
            <w:tcW w:w="2430" w:type="dxa"/>
          </w:tcPr>
          <w:p w14:paraId="3AF401A1"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7038" w:type="dxa"/>
          </w:tcPr>
          <w:p w14:paraId="3DEF3F33"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84F35" w:rsidRPr="00AB278E" w14:paraId="1B0E8176" w14:textId="77777777" w:rsidTr="00F4527D">
        <w:trPr>
          <w:cantSplit/>
        </w:trPr>
        <w:tc>
          <w:tcPr>
            <w:tcW w:w="2430" w:type="dxa"/>
          </w:tcPr>
          <w:p w14:paraId="4153F109"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7038" w:type="dxa"/>
          </w:tcPr>
          <w:p w14:paraId="4C52AEF3"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984F35" w:rsidRPr="00AB278E" w14:paraId="7ECDC20E" w14:textId="77777777" w:rsidTr="00F4527D">
        <w:trPr>
          <w:cantSplit/>
        </w:trPr>
        <w:tc>
          <w:tcPr>
            <w:tcW w:w="2430" w:type="dxa"/>
          </w:tcPr>
          <w:p w14:paraId="168955E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7038" w:type="dxa"/>
          </w:tcPr>
          <w:p w14:paraId="2DB11DB7"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984F35" w:rsidRPr="00AB278E" w14:paraId="0AFFC430" w14:textId="77777777" w:rsidTr="00F4527D">
        <w:trPr>
          <w:cantSplit/>
        </w:trPr>
        <w:tc>
          <w:tcPr>
            <w:tcW w:w="2430" w:type="dxa"/>
          </w:tcPr>
          <w:p w14:paraId="369A855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7038" w:type="dxa"/>
          </w:tcPr>
          <w:p w14:paraId="60FAA7AF"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984F35" w:rsidRPr="00AB278E" w14:paraId="4140E349" w14:textId="77777777" w:rsidTr="00F4527D">
        <w:trPr>
          <w:cantSplit/>
        </w:trPr>
        <w:tc>
          <w:tcPr>
            <w:tcW w:w="2430" w:type="dxa"/>
          </w:tcPr>
          <w:p w14:paraId="1116103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7038" w:type="dxa"/>
          </w:tcPr>
          <w:p w14:paraId="167929AF"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984F35" w:rsidRPr="00AB278E" w14:paraId="73D28C90" w14:textId="77777777" w:rsidTr="00F4527D">
        <w:trPr>
          <w:cantSplit/>
        </w:trPr>
        <w:tc>
          <w:tcPr>
            <w:tcW w:w="2430" w:type="dxa"/>
          </w:tcPr>
          <w:p w14:paraId="715C30A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7038" w:type="dxa"/>
          </w:tcPr>
          <w:p w14:paraId="78C334EE"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984F35" w:rsidRPr="00AB278E" w14:paraId="38CD5914" w14:textId="77777777" w:rsidTr="00F4527D">
        <w:trPr>
          <w:cantSplit/>
        </w:trPr>
        <w:tc>
          <w:tcPr>
            <w:tcW w:w="2430" w:type="dxa"/>
          </w:tcPr>
          <w:p w14:paraId="6F676520"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7038" w:type="dxa"/>
          </w:tcPr>
          <w:p w14:paraId="6C9F5D5B"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984F35" w:rsidRPr="00AB278E" w14:paraId="6FF3E6E3" w14:textId="77777777" w:rsidTr="00F4527D">
        <w:trPr>
          <w:cantSplit/>
        </w:trPr>
        <w:tc>
          <w:tcPr>
            <w:tcW w:w="2430" w:type="dxa"/>
          </w:tcPr>
          <w:p w14:paraId="38DF3932"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RCRCREC2</w:t>
            </w:r>
          </w:p>
        </w:tc>
        <w:tc>
          <w:tcPr>
            <w:tcW w:w="7038" w:type="dxa"/>
          </w:tcPr>
          <w:p w14:paraId="66A20057"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984F35" w:rsidRPr="00AB278E" w14:paraId="764E263A" w14:textId="77777777" w:rsidTr="00F4527D">
        <w:trPr>
          <w:cantSplit/>
        </w:trPr>
        <w:tc>
          <w:tcPr>
            <w:tcW w:w="2430" w:type="dxa"/>
          </w:tcPr>
          <w:p w14:paraId="7AED9822"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7038" w:type="dxa"/>
          </w:tcPr>
          <w:p w14:paraId="07F2525B"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984F35" w:rsidRPr="00AB278E" w14:paraId="66B7756D" w14:textId="77777777" w:rsidTr="00F4527D">
        <w:trPr>
          <w:cantSplit/>
        </w:trPr>
        <w:tc>
          <w:tcPr>
            <w:tcW w:w="2430" w:type="dxa"/>
          </w:tcPr>
          <w:p w14:paraId="2F1D6F9D"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RCRCRR</w:t>
            </w:r>
          </w:p>
        </w:tc>
        <w:tc>
          <w:tcPr>
            <w:tcW w:w="7038" w:type="dxa"/>
          </w:tcPr>
          <w:p w14:paraId="174FAD49"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984F35" w:rsidRPr="00AB278E" w14:paraId="5E7B401A" w14:textId="77777777" w:rsidTr="00F4527D">
        <w:trPr>
          <w:cantSplit/>
        </w:trPr>
        <w:tc>
          <w:tcPr>
            <w:tcW w:w="2430" w:type="dxa"/>
          </w:tcPr>
          <w:p w14:paraId="2720C15F"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7038" w:type="dxa"/>
          </w:tcPr>
          <w:p w14:paraId="2EA72D22"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984F35" w:rsidRPr="00AB278E" w14:paraId="5E989D8C" w14:textId="77777777" w:rsidTr="00F4527D">
        <w:trPr>
          <w:cantSplit/>
        </w:trPr>
        <w:tc>
          <w:tcPr>
            <w:tcW w:w="2430" w:type="dxa"/>
          </w:tcPr>
          <w:p w14:paraId="3956FB9D"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7038" w:type="dxa"/>
          </w:tcPr>
          <w:p w14:paraId="58FF8B87"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984F35" w:rsidRPr="00AB278E" w14:paraId="076B192D" w14:textId="77777777" w:rsidTr="00F4527D">
        <w:trPr>
          <w:cantSplit/>
        </w:trPr>
        <w:tc>
          <w:tcPr>
            <w:tcW w:w="2430" w:type="dxa"/>
          </w:tcPr>
          <w:p w14:paraId="1FE0E618"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RCRCRT2</w:t>
            </w:r>
          </w:p>
        </w:tc>
        <w:tc>
          <w:tcPr>
            <w:tcW w:w="7038" w:type="dxa"/>
          </w:tcPr>
          <w:p w14:paraId="11E7DF38"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984F35" w:rsidRPr="00AB278E" w14:paraId="52BFED3D" w14:textId="77777777" w:rsidTr="00F4527D">
        <w:trPr>
          <w:cantSplit/>
        </w:trPr>
        <w:tc>
          <w:tcPr>
            <w:tcW w:w="2430" w:type="dxa"/>
          </w:tcPr>
          <w:p w14:paraId="32B17ECF"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7038" w:type="dxa"/>
          </w:tcPr>
          <w:p w14:paraId="5E5A8C29"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984F35" w:rsidRPr="00AB278E" w14:paraId="1E64C35C" w14:textId="77777777" w:rsidTr="00F4527D">
        <w:trPr>
          <w:cantSplit/>
        </w:trPr>
        <w:tc>
          <w:tcPr>
            <w:tcW w:w="2430" w:type="dxa"/>
          </w:tcPr>
          <w:p w14:paraId="27FD3007"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RCRCUIB</w:t>
            </w:r>
          </w:p>
        </w:tc>
        <w:tc>
          <w:tcPr>
            <w:tcW w:w="7038" w:type="dxa"/>
          </w:tcPr>
          <w:p w14:paraId="3728417A"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984F35" w:rsidRPr="00AB278E" w14:paraId="56F98AC1" w14:textId="77777777" w:rsidTr="00F4527D">
        <w:trPr>
          <w:cantSplit/>
        </w:trPr>
        <w:tc>
          <w:tcPr>
            <w:tcW w:w="2430" w:type="dxa"/>
          </w:tcPr>
          <w:p w14:paraId="1AA75254"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RCRCUTL</w:t>
            </w:r>
          </w:p>
        </w:tc>
        <w:tc>
          <w:tcPr>
            <w:tcW w:w="7038" w:type="dxa"/>
          </w:tcPr>
          <w:p w14:paraId="200E12F2"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984F35" w:rsidRPr="00AB278E" w14:paraId="67D20BE6" w14:textId="77777777" w:rsidTr="00F4527D">
        <w:trPr>
          <w:cantSplit/>
        </w:trPr>
        <w:tc>
          <w:tcPr>
            <w:tcW w:w="2430" w:type="dxa"/>
          </w:tcPr>
          <w:p w14:paraId="3E4CFAD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7038" w:type="dxa"/>
          </w:tcPr>
          <w:p w14:paraId="2A3FACB9"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984F35" w:rsidRPr="00AB278E" w14:paraId="6567BE51" w14:textId="77777777" w:rsidTr="00F4527D">
        <w:trPr>
          <w:cantSplit/>
        </w:trPr>
        <w:tc>
          <w:tcPr>
            <w:tcW w:w="2430" w:type="dxa"/>
          </w:tcPr>
          <w:p w14:paraId="001F5678"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7038" w:type="dxa"/>
          </w:tcPr>
          <w:p w14:paraId="4D44D9E3"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D12D57" w:rsidRPr="00AB278E" w14:paraId="603424F0" w14:textId="77777777" w:rsidTr="00F4527D">
        <w:trPr>
          <w:cantSplit/>
        </w:trPr>
        <w:tc>
          <w:tcPr>
            <w:tcW w:w="2430" w:type="dxa"/>
          </w:tcPr>
          <w:p w14:paraId="57FD2462"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7038" w:type="dxa"/>
          </w:tcPr>
          <w:p w14:paraId="2569A037"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D12D57" w:rsidRPr="00AB278E" w14:paraId="1DC56F9B" w14:textId="77777777" w:rsidTr="00F4527D">
        <w:trPr>
          <w:cantSplit/>
        </w:trPr>
        <w:tc>
          <w:tcPr>
            <w:tcW w:w="2430" w:type="dxa"/>
          </w:tcPr>
          <w:p w14:paraId="4B79E58D"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7038" w:type="dxa"/>
          </w:tcPr>
          <w:p w14:paraId="1E682E50"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D12D57" w:rsidRPr="00AB278E" w14:paraId="2DF3F4D5" w14:textId="77777777" w:rsidTr="00F4527D">
        <w:trPr>
          <w:cantSplit/>
        </w:trPr>
        <w:tc>
          <w:tcPr>
            <w:tcW w:w="2430" w:type="dxa"/>
          </w:tcPr>
          <w:p w14:paraId="3A575E28"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7038" w:type="dxa"/>
          </w:tcPr>
          <w:p w14:paraId="44C3FDFF"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D12D57" w:rsidRPr="00AB278E" w14:paraId="61EAFE69" w14:textId="77777777" w:rsidTr="00F4527D">
        <w:trPr>
          <w:cantSplit/>
        </w:trPr>
        <w:tc>
          <w:tcPr>
            <w:tcW w:w="2430" w:type="dxa"/>
          </w:tcPr>
          <w:p w14:paraId="03045704"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RCRCVL1</w:t>
            </w:r>
          </w:p>
        </w:tc>
        <w:tc>
          <w:tcPr>
            <w:tcW w:w="7038" w:type="dxa"/>
          </w:tcPr>
          <w:p w14:paraId="588ADA71"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D12D57" w:rsidRPr="00AB278E" w14:paraId="2725F805" w14:textId="77777777" w:rsidTr="00F4527D">
        <w:trPr>
          <w:cantSplit/>
        </w:trPr>
        <w:tc>
          <w:tcPr>
            <w:tcW w:w="2430" w:type="dxa"/>
          </w:tcPr>
          <w:p w14:paraId="0F2EFF6E"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7038" w:type="dxa"/>
          </w:tcPr>
          <w:p w14:paraId="1909C70D"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D12D57" w:rsidRPr="00AB278E" w14:paraId="1B844C0D" w14:textId="77777777" w:rsidTr="00F4527D">
        <w:trPr>
          <w:cantSplit/>
        </w:trPr>
        <w:tc>
          <w:tcPr>
            <w:tcW w:w="2430" w:type="dxa"/>
          </w:tcPr>
          <w:p w14:paraId="76A8976D"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RCRCVLB</w:t>
            </w:r>
          </w:p>
        </w:tc>
        <w:tc>
          <w:tcPr>
            <w:tcW w:w="7038" w:type="dxa"/>
          </w:tcPr>
          <w:p w14:paraId="3CC638F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D12D57" w:rsidRPr="00AB278E" w14:paraId="06605449" w14:textId="77777777" w:rsidTr="00F4527D">
        <w:trPr>
          <w:cantSplit/>
        </w:trPr>
        <w:tc>
          <w:tcPr>
            <w:tcW w:w="2430" w:type="dxa"/>
          </w:tcPr>
          <w:p w14:paraId="3D664CEA"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7038" w:type="dxa"/>
          </w:tcPr>
          <w:p w14:paraId="18A17DB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D12D57" w:rsidRPr="00AB278E" w14:paraId="306E11D7" w14:textId="77777777" w:rsidTr="00F4527D">
        <w:trPr>
          <w:cantSplit/>
        </w:trPr>
        <w:tc>
          <w:tcPr>
            <w:tcW w:w="2430" w:type="dxa"/>
          </w:tcPr>
          <w:p w14:paraId="388E2B98"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7038" w:type="dxa"/>
          </w:tcPr>
          <w:p w14:paraId="412B2D1A"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D12D57" w:rsidRPr="00AB278E" w14:paraId="1FD4CB97" w14:textId="77777777" w:rsidTr="00F4527D">
        <w:trPr>
          <w:cantSplit/>
        </w:trPr>
        <w:tc>
          <w:tcPr>
            <w:tcW w:w="2430" w:type="dxa"/>
          </w:tcPr>
          <w:p w14:paraId="09AF4551"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7038" w:type="dxa"/>
          </w:tcPr>
          <w:p w14:paraId="2402F09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D12D57" w:rsidRPr="00AB278E" w14:paraId="4B432A17" w14:textId="77777777" w:rsidTr="00F4527D">
        <w:trPr>
          <w:cantSplit/>
        </w:trPr>
        <w:tc>
          <w:tcPr>
            <w:tcW w:w="2430" w:type="dxa"/>
          </w:tcPr>
          <w:p w14:paraId="4193279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7038" w:type="dxa"/>
          </w:tcPr>
          <w:p w14:paraId="456192A2"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D12D57" w:rsidRPr="00AB278E" w14:paraId="2957D770" w14:textId="77777777" w:rsidTr="00F4527D">
        <w:trPr>
          <w:cantSplit/>
        </w:trPr>
        <w:tc>
          <w:tcPr>
            <w:tcW w:w="2430" w:type="dxa"/>
          </w:tcPr>
          <w:p w14:paraId="6AB29B01"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7038" w:type="dxa"/>
          </w:tcPr>
          <w:p w14:paraId="60F16FB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D12D57" w:rsidRPr="00AB278E" w14:paraId="7961024B" w14:textId="77777777" w:rsidTr="00F4527D">
        <w:trPr>
          <w:cantSplit/>
        </w:trPr>
        <w:tc>
          <w:tcPr>
            <w:tcW w:w="2430" w:type="dxa"/>
          </w:tcPr>
          <w:p w14:paraId="29F0A54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7038" w:type="dxa"/>
          </w:tcPr>
          <w:p w14:paraId="10005F9F"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D12D57" w:rsidRPr="00AB278E" w14:paraId="73BFE14C" w14:textId="77777777" w:rsidTr="00F4527D">
        <w:trPr>
          <w:cantSplit/>
        </w:trPr>
        <w:tc>
          <w:tcPr>
            <w:tcW w:w="2430" w:type="dxa"/>
          </w:tcPr>
          <w:p w14:paraId="19A1E58B"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7038" w:type="dxa"/>
          </w:tcPr>
          <w:p w14:paraId="72EFC75B"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edit the report</w:t>
            </w:r>
          </w:p>
        </w:tc>
      </w:tr>
      <w:tr w:rsidR="00D12D57" w:rsidRPr="00AB278E" w14:paraId="3247BB7C" w14:textId="77777777" w:rsidTr="00F4527D">
        <w:trPr>
          <w:cantSplit/>
        </w:trPr>
        <w:tc>
          <w:tcPr>
            <w:tcW w:w="2430" w:type="dxa"/>
          </w:tcPr>
          <w:p w14:paraId="23330889"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7038" w:type="dxa"/>
          </w:tcPr>
          <w:p w14:paraId="77DB473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D12D57" w:rsidRPr="00AB278E" w14:paraId="5EEB1307" w14:textId="77777777" w:rsidTr="00F4527D">
        <w:trPr>
          <w:cantSplit/>
        </w:trPr>
        <w:tc>
          <w:tcPr>
            <w:tcW w:w="2430" w:type="dxa"/>
          </w:tcPr>
          <w:p w14:paraId="04F0480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7038" w:type="dxa"/>
          </w:tcPr>
          <w:p w14:paraId="110744E7"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D12D57" w:rsidRPr="00AB278E" w14:paraId="537B438D" w14:textId="77777777" w:rsidTr="00F4527D">
        <w:trPr>
          <w:cantSplit/>
        </w:trPr>
        <w:tc>
          <w:tcPr>
            <w:tcW w:w="2430" w:type="dxa"/>
          </w:tcPr>
          <w:p w14:paraId="7B45EDD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7038" w:type="dxa"/>
          </w:tcPr>
          <w:p w14:paraId="44C1A246"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D12D57" w:rsidRPr="00AB278E" w14:paraId="32AE8B6D" w14:textId="77777777" w:rsidTr="00F4527D">
        <w:trPr>
          <w:cantSplit/>
        </w:trPr>
        <w:tc>
          <w:tcPr>
            <w:tcW w:w="2430" w:type="dxa"/>
          </w:tcPr>
          <w:p w14:paraId="3ADB562F"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7038" w:type="dxa"/>
          </w:tcPr>
          <w:p w14:paraId="0B861A60"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ar data collector</w:t>
            </w:r>
          </w:p>
        </w:tc>
      </w:tr>
      <w:tr w:rsidR="00D12D57" w:rsidRPr="00AB278E" w14:paraId="4F830DD2" w14:textId="77777777" w:rsidTr="00F4527D">
        <w:trPr>
          <w:cantSplit/>
        </w:trPr>
        <w:tc>
          <w:tcPr>
            <w:tcW w:w="2430" w:type="dxa"/>
          </w:tcPr>
          <w:p w14:paraId="6D27911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7038" w:type="dxa"/>
          </w:tcPr>
          <w:p w14:paraId="21F5030F"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D12D57" w:rsidRPr="00AB278E" w14:paraId="3954DFD9" w14:textId="77777777" w:rsidTr="00F4527D">
        <w:trPr>
          <w:cantSplit/>
        </w:trPr>
        <w:tc>
          <w:tcPr>
            <w:tcW w:w="2430" w:type="dxa"/>
          </w:tcPr>
          <w:p w14:paraId="71B6140B" w14:textId="77777777" w:rsidR="00D12D57" w:rsidRPr="00AB278E" w:rsidRDefault="00D12D57"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7038" w:type="dxa"/>
          </w:tcPr>
          <w:p w14:paraId="712BD34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D12D57" w:rsidRPr="00AB278E" w14:paraId="5D9A5284" w14:textId="77777777" w:rsidTr="00F4527D">
        <w:trPr>
          <w:cantSplit/>
        </w:trPr>
        <w:tc>
          <w:tcPr>
            <w:tcW w:w="2430" w:type="dxa"/>
          </w:tcPr>
          <w:p w14:paraId="081C635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7038" w:type="dxa"/>
          </w:tcPr>
          <w:p w14:paraId="441B1250"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D12D57" w:rsidRPr="00AB278E" w14:paraId="7F0E712D" w14:textId="77777777" w:rsidTr="00F4527D">
        <w:trPr>
          <w:cantSplit/>
        </w:trPr>
        <w:tc>
          <w:tcPr>
            <w:tcW w:w="2430" w:type="dxa"/>
          </w:tcPr>
          <w:p w14:paraId="045C686D"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7038" w:type="dxa"/>
          </w:tcPr>
          <w:p w14:paraId="681EC23C"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 data collector</w:t>
            </w:r>
          </w:p>
        </w:tc>
      </w:tr>
      <w:tr w:rsidR="00D12D57" w:rsidRPr="00AB278E" w14:paraId="5B17F105" w14:textId="77777777" w:rsidTr="00F4527D">
        <w:trPr>
          <w:cantSplit/>
        </w:trPr>
        <w:tc>
          <w:tcPr>
            <w:tcW w:w="2430" w:type="dxa"/>
          </w:tcPr>
          <w:p w14:paraId="6818D57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7038" w:type="dxa"/>
          </w:tcPr>
          <w:p w14:paraId="1BC120E7"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collector summary report</w:t>
            </w:r>
          </w:p>
        </w:tc>
      </w:tr>
      <w:tr w:rsidR="00D12D57" w:rsidRPr="00AB278E" w14:paraId="73FD498E" w14:textId="77777777" w:rsidTr="00F4527D">
        <w:trPr>
          <w:cantSplit/>
        </w:trPr>
        <w:tc>
          <w:tcPr>
            <w:tcW w:w="2430" w:type="dxa"/>
          </w:tcPr>
          <w:p w14:paraId="4086220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7038" w:type="dxa"/>
          </w:tcPr>
          <w:p w14:paraId="74D394B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D12D57" w:rsidRPr="00AB278E" w14:paraId="71A63418" w14:textId="77777777" w:rsidTr="00F4527D">
        <w:trPr>
          <w:cantSplit/>
        </w:trPr>
        <w:tc>
          <w:tcPr>
            <w:tcW w:w="2430" w:type="dxa"/>
          </w:tcPr>
          <w:p w14:paraId="56FBD062"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7038" w:type="dxa"/>
          </w:tcPr>
          <w:p w14:paraId="15762CED"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collector summary report</w:t>
            </w:r>
          </w:p>
        </w:tc>
      </w:tr>
      <w:tr w:rsidR="00D12D57" w:rsidRPr="00AB278E" w14:paraId="63F926C2" w14:textId="77777777" w:rsidTr="00F4527D">
        <w:trPr>
          <w:cantSplit/>
        </w:trPr>
        <w:tc>
          <w:tcPr>
            <w:tcW w:w="2430" w:type="dxa"/>
          </w:tcPr>
          <w:p w14:paraId="10297F2C"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7038" w:type="dxa"/>
          </w:tcPr>
          <w:p w14:paraId="2300779A"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D12D57" w:rsidRPr="00AB278E" w14:paraId="22869A0E" w14:textId="77777777" w:rsidTr="00F4527D">
        <w:trPr>
          <w:cantSplit/>
        </w:trPr>
        <w:tc>
          <w:tcPr>
            <w:tcW w:w="2430" w:type="dxa"/>
          </w:tcPr>
          <w:p w14:paraId="6850DC2E"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7038" w:type="dxa"/>
          </w:tcPr>
          <w:p w14:paraId="011BCCA6"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data for oig extract</w:t>
            </w:r>
          </w:p>
        </w:tc>
      </w:tr>
      <w:tr w:rsidR="00D12D57" w:rsidRPr="00AB278E" w14:paraId="43414BDA" w14:textId="77777777" w:rsidTr="00F4527D">
        <w:trPr>
          <w:cantSplit/>
        </w:trPr>
        <w:tc>
          <w:tcPr>
            <w:tcW w:w="2430" w:type="dxa"/>
          </w:tcPr>
          <w:p w14:paraId="20D0C2D6" w14:textId="77777777" w:rsidR="00D12D57" w:rsidRPr="00AB278E" w:rsidRDefault="00D12D57"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7038" w:type="dxa"/>
          </w:tcPr>
          <w:p w14:paraId="03CF501E"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D12D57" w:rsidRPr="00AB278E" w14:paraId="38A59910" w14:textId="77777777" w:rsidTr="00F4527D">
        <w:trPr>
          <w:cantSplit/>
        </w:trPr>
        <w:tc>
          <w:tcPr>
            <w:tcW w:w="2430" w:type="dxa"/>
          </w:tcPr>
          <w:p w14:paraId="3B07CE3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7038" w:type="dxa"/>
          </w:tcPr>
          <w:p w14:paraId="357DDD7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E6028C" w:rsidRPr="00AB278E" w14:paraId="1411E2D9" w14:textId="77777777" w:rsidTr="00F4527D">
        <w:trPr>
          <w:cantSplit/>
        </w:trPr>
        <w:tc>
          <w:tcPr>
            <w:tcW w:w="2430" w:type="dxa"/>
          </w:tcPr>
          <w:p w14:paraId="43EDC032" w14:textId="45BAD2F0"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RCTCSJ</w:t>
            </w:r>
            <w:r w:rsidR="000710DB">
              <w:rPr>
                <w:rFonts w:ascii="Times New Roman" w:hAnsi="Times New Roman" w:cs="Times New Roman"/>
                <w:sz w:val="22"/>
              </w:rPr>
              <w:t>R</w:t>
            </w:r>
          </w:p>
        </w:tc>
        <w:tc>
          <w:tcPr>
            <w:tcW w:w="7038" w:type="dxa"/>
          </w:tcPr>
          <w:p w14:paraId="12F31FA6"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E6028C" w:rsidRPr="00AB278E" w14:paraId="24291E27" w14:textId="77777777" w:rsidTr="00F4527D">
        <w:trPr>
          <w:cantSplit/>
        </w:trPr>
        <w:tc>
          <w:tcPr>
            <w:tcW w:w="2430" w:type="dxa"/>
          </w:tcPr>
          <w:p w14:paraId="0D385383"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7038" w:type="dxa"/>
          </w:tcPr>
          <w:p w14:paraId="44E8704D"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E6028C" w:rsidRPr="00AB278E" w14:paraId="7E085AA4" w14:textId="77777777" w:rsidTr="00F4527D">
        <w:trPr>
          <w:cantSplit/>
        </w:trPr>
        <w:tc>
          <w:tcPr>
            <w:tcW w:w="2430" w:type="dxa"/>
          </w:tcPr>
          <w:p w14:paraId="58769263" w14:textId="77777777" w:rsidR="00E6028C" w:rsidRPr="00AB278E" w:rsidRDefault="00E6028C" w:rsidP="00E6028C">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7038" w:type="dxa"/>
          </w:tcPr>
          <w:p w14:paraId="57DAC019"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F73F44" w:rsidRPr="00AB278E" w14:paraId="78316CBE" w14:textId="77777777" w:rsidTr="00F4527D">
        <w:trPr>
          <w:cantSplit/>
        </w:trPr>
        <w:tc>
          <w:tcPr>
            <w:tcW w:w="2430" w:type="dxa"/>
          </w:tcPr>
          <w:p w14:paraId="218A446F"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7038" w:type="dxa"/>
          </w:tcPr>
          <w:p w14:paraId="50701DBB"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F73F44" w:rsidRPr="00AB278E" w14:paraId="1B007216" w14:textId="77777777" w:rsidTr="00F4527D">
        <w:trPr>
          <w:cantSplit/>
        </w:trPr>
        <w:tc>
          <w:tcPr>
            <w:tcW w:w="2430" w:type="dxa"/>
          </w:tcPr>
          <w:p w14:paraId="1B259EC0"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7038" w:type="dxa"/>
          </w:tcPr>
          <w:p w14:paraId="0D47EA9E"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F73F44" w:rsidRPr="00AB278E" w14:paraId="4691C323" w14:textId="77777777" w:rsidTr="00F4527D">
        <w:trPr>
          <w:cantSplit/>
        </w:trPr>
        <w:tc>
          <w:tcPr>
            <w:tcW w:w="2430" w:type="dxa"/>
          </w:tcPr>
          <w:p w14:paraId="7B2582CA" w14:textId="1848ED88" w:rsidR="00F73F44" w:rsidRPr="00F73F44" w:rsidRDefault="00F73F44" w:rsidP="005A1438">
            <w:pPr>
              <w:pStyle w:val="Default"/>
              <w:rPr>
                <w:rFonts w:ascii="Times New Roman" w:hAnsi="Times New Roman" w:cs="Times New Roman"/>
                <w:sz w:val="22"/>
                <w:szCs w:val="22"/>
              </w:rPr>
            </w:pPr>
            <w:bookmarkStart w:id="22" w:name="AR_Routines_4_5_RCTCS"/>
            <w:bookmarkEnd w:id="22"/>
            <w:r w:rsidRPr="00F73F44">
              <w:rPr>
                <w:rFonts w:ascii="Times New Roman" w:hAnsi="Times New Roman" w:cs="Times New Roman"/>
                <w:sz w:val="22"/>
              </w:rPr>
              <w:t>RCTCSP3</w:t>
            </w:r>
          </w:p>
        </w:tc>
        <w:tc>
          <w:tcPr>
            <w:tcW w:w="7038" w:type="dxa"/>
          </w:tcPr>
          <w:p w14:paraId="6917868D" w14:textId="77777777" w:rsidR="00F73F44" w:rsidRPr="00AB278E" w:rsidRDefault="00F73F44"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F73F44" w:rsidRPr="00AB278E" w14:paraId="17070F7A" w14:textId="77777777" w:rsidTr="00F4527D">
        <w:trPr>
          <w:cantSplit/>
        </w:trPr>
        <w:tc>
          <w:tcPr>
            <w:tcW w:w="2430" w:type="dxa"/>
          </w:tcPr>
          <w:p w14:paraId="60F7EF7A" w14:textId="77777777" w:rsidR="00F73F44" w:rsidRPr="00F73F44" w:rsidRDefault="00F73F44" w:rsidP="005A1438">
            <w:pPr>
              <w:pStyle w:val="Default"/>
              <w:rPr>
                <w:rFonts w:ascii="Times New Roman" w:hAnsi="Times New Roman" w:cs="Times New Roman"/>
                <w:sz w:val="22"/>
                <w:szCs w:val="22"/>
              </w:rPr>
            </w:pPr>
            <w:r w:rsidRPr="00F73F44">
              <w:rPr>
                <w:rFonts w:ascii="Times New Roman" w:hAnsi="Times New Roman" w:cs="Times New Roman"/>
                <w:sz w:val="22"/>
              </w:rPr>
              <w:t>RCTCSP3S</w:t>
            </w:r>
          </w:p>
        </w:tc>
        <w:tc>
          <w:tcPr>
            <w:tcW w:w="7038" w:type="dxa"/>
          </w:tcPr>
          <w:p w14:paraId="22AB0C64" w14:textId="77777777" w:rsidR="00F73F44" w:rsidRPr="00AB278E" w:rsidRDefault="00F73F44"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F73F44" w:rsidRPr="00AB278E" w14:paraId="4EEEC08F" w14:textId="77777777" w:rsidTr="00F4527D">
        <w:trPr>
          <w:cantSplit/>
        </w:trPr>
        <w:tc>
          <w:tcPr>
            <w:tcW w:w="2430" w:type="dxa"/>
          </w:tcPr>
          <w:p w14:paraId="04E9892D"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RCTCSPD</w:t>
            </w:r>
          </w:p>
        </w:tc>
        <w:tc>
          <w:tcPr>
            <w:tcW w:w="7038" w:type="dxa"/>
          </w:tcPr>
          <w:p w14:paraId="0E402C43"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F73F44" w:rsidRPr="00AB278E" w14:paraId="7E1956ED" w14:textId="77777777" w:rsidTr="00F4527D">
        <w:trPr>
          <w:cantSplit/>
        </w:trPr>
        <w:tc>
          <w:tcPr>
            <w:tcW w:w="2430" w:type="dxa"/>
          </w:tcPr>
          <w:p w14:paraId="385E0CF6" w14:textId="40CD4795"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7038" w:type="dxa"/>
          </w:tcPr>
          <w:p w14:paraId="0B23F922"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F73F44" w:rsidRPr="00AB278E" w14:paraId="33006B6E" w14:textId="77777777" w:rsidTr="00F4527D">
        <w:trPr>
          <w:cantSplit/>
        </w:trPr>
        <w:tc>
          <w:tcPr>
            <w:tcW w:w="2430" w:type="dxa"/>
          </w:tcPr>
          <w:p w14:paraId="2D28D08A"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lastRenderedPageBreak/>
              <w:t>RCTCSPS</w:t>
            </w:r>
          </w:p>
        </w:tc>
        <w:tc>
          <w:tcPr>
            <w:tcW w:w="7038" w:type="dxa"/>
          </w:tcPr>
          <w:p w14:paraId="11D4FD27"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(Unprocessable)</w:t>
            </w:r>
          </w:p>
        </w:tc>
      </w:tr>
      <w:tr w:rsidR="00541C4F" w:rsidRPr="00AB278E" w14:paraId="7AA4E1E1" w14:textId="77777777" w:rsidTr="00F4527D">
        <w:trPr>
          <w:cantSplit/>
        </w:trPr>
        <w:tc>
          <w:tcPr>
            <w:tcW w:w="2430" w:type="dxa"/>
          </w:tcPr>
          <w:p w14:paraId="32261F86" w14:textId="77777777" w:rsidR="00541C4F" w:rsidRPr="00AB278E" w:rsidRDefault="00541C4F" w:rsidP="005A1438">
            <w:pPr>
              <w:pStyle w:val="Default"/>
              <w:rPr>
                <w:rFonts w:ascii="Times New Roman" w:hAnsi="Times New Roman" w:cs="Times New Roman"/>
                <w:sz w:val="22"/>
                <w:szCs w:val="22"/>
              </w:rPr>
            </w:pPr>
            <w:r w:rsidRPr="0078449D">
              <w:rPr>
                <w:rFonts w:ascii="Times New Roman" w:hAnsi="Times New Roman" w:cs="Times New Roman"/>
                <w:sz w:val="22"/>
              </w:rPr>
              <w:t>RCTCSPU</w:t>
            </w:r>
          </w:p>
        </w:tc>
        <w:tc>
          <w:tcPr>
            <w:tcW w:w="7038" w:type="dxa"/>
          </w:tcPr>
          <w:p w14:paraId="7B9412DF" w14:textId="77777777" w:rsidR="00541C4F" w:rsidRPr="00AB278E" w:rsidRDefault="00541C4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541C4F" w:rsidRPr="00AB278E" w14:paraId="66AE731F" w14:textId="77777777" w:rsidTr="00F4527D">
        <w:trPr>
          <w:cantSplit/>
        </w:trPr>
        <w:tc>
          <w:tcPr>
            <w:tcW w:w="2430" w:type="dxa"/>
          </w:tcPr>
          <w:p w14:paraId="227A721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7038" w:type="dxa"/>
          </w:tcPr>
          <w:p w14:paraId="4E77D836"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2ADC1D0B" w14:textId="77777777" w:rsidTr="00F4527D">
        <w:trPr>
          <w:cantSplit/>
        </w:trPr>
        <w:tc>
          <w:tcPr>
            <w:tcW w:w="2430" w:type="dxa"/>
          </w:tcPr>
          <w:p w14:paraId="4D834E7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RCTOP2</w:t>
            </w:r>
          </w:p>
        </w:tc>
        <w:tc>
          <w:tcPr>
            <w:tcW w:w="7038" w:type="dxa"/>
          </w:tcPr>
          <w:p w14:paraId="416716A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73C83898" w14:textId="77777777" w:rsidTr="00F4527D">
        <w:trPr>
          <w:cantSplit/>
        </w:trPr>
        <w:tc>
          <w:tcPr>
            <w:tcW w:w="2430" w:type="dxa"/>
          </w:tcPr>
          <w:p w14:paraId="595300D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7038" w:type="dxa"/>
          </w:tcPr>
          <w:p w14:paraId="6053394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1E713401" w14:textId="77777777" w:rsidTr="00F4527D">
        <w:trPr>
          <w:cantSplit/>
        </w:trPr>
        <w:tc>
          <w:tcPr>
            <w:tcW w:w="2430" w:type="dxa"/>
          </w:tcPr>
          <w:p w14:paraId="6330121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7038" w:type="dxa"/>
          </w:tcPr>
          <w:p w14:paraId="46329B0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7EEAAE28" w14:textId="77777777" w:rsidTr="00F4527D">
        <w:trPr>
          <w:cantSplit/>
        </w:trPr>
        <w:tc>
          <w:tcPr>
            <w:tcW w:w="2430" w:type="dxa"/>
          </w:tcPr>
          <w:p w14:paraId="77E4DE8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RCTOPS</w:t>
            </w:r>
          </w:p>
        </w:tc>
        <w:tc>
          <w:tcPr>
            <w:tcW w:w="7038" w:type="dxa"/>
          </w:tcPr>
          <w:p w14:paraId="2238FA6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41C4F" w:rsidRPr="00AB278E" w14:paraId="4B73EC67" w14:textId="77777777" w:rsidTr="00F4527D">
        <w:trPr>
          <w:cantSplit/>
        </w:trPr>
        <w:tc>
          <w:tcPr>
            <w:tcW w:w="2430" w:type="dxa"/>
          </w:tcPr>
          <w:p w14:paraId="0C2840F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RCTOPU</w:t>
            </w:r>
          </w:p>
        </w:tc>
        <w:tc>
          <w:tcPr>
            <w:tcW w:w="7038" w:type="dxa"/>
          </w:tcPr>
          <w:p w14:paraId="7F506D0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3C01F352" w14:textId="77777777" w:rsidTr="00F4527D">
        <w:trPr>
          <w:cantSplit/>
        </w:trPr>
        <w:tc>
          <w:tcPr>
            <w:tcW w:w="2430" w:type="dxa"/>
          </w:tcPr>
          <w:p w14:paraId="3941084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7038" w:type="dxa"/>
          </w:tcPr>
          <w:p w14:paraId="0EE6817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1C4F" w:rsidRPr="00AB278E" w14:paraId="4340BF5D" w14:textId="77777777" w:rsidTr="00F4527D">
        <w:trPr>
          <w:cantSplit/>
        </w:trPr>
        <w:tc>
          <w:tcPr>
            <w:tcW w:w="2430" w:type="dxa"/>
          </w:tcPr>
          <w:p w14:paraId="31E06E0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7038" w:type="dxa"/>
          </w:tcPr>
          <w:p w14:paraId="09E8CE5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1C4F" w:rsidRPr="00AB278E" w14:paraId="6CD4AAD8" w14:textId="77777777" w:rsidTr="00F4527D">
        <w:trPr>
          <w:cantSplit/>
        </w:trPr>
        <w:tc>
          <w:tcPr>
            <w:tcW w:w="2430" w:type="dxa"/>
          </w:tcPr>
          <w:p w14:paraId="25FA31D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7038" w:type="dxa"/>
          </w:tcPr>
          <w:p w14:paraId="0A57FEB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541C4F" w:rsidRPr="00AB278E" w14:paraId="7F78D051" w14:textId="77777777" w:rsidTr="00F4527D">
        <w:trPr>
          <w:cantSplit/>
        </w:trPr>
        <w:tc>
          <w:tcPr>
            <w:tcW w:w="2430" w:type="dxa"/>
          </w:tcPr>
          <w:p w14:paraId="35AB08E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RCWROFF1</w:t>
            </w:r>
          </w:p>
        </w:tc>
        <w:tc>
          <w:tcPr>
            <w:tcW w:w="7038" w:type="dxa"/>
          </w:tcPr>
          <w:p w14:paraId="7D82014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541C4F" w:rsidRPr="00AB278E" w14:paraId="5CE00D49" w14:textId="77777777" w:rsidTr="00F4527D">
        <w:trPr>
          <w:cantSplit/>
        </w:trPr>
        <w:tc>
          <w:tcPr>
            <w:tcW w:w="2430" w:type="dxa"/>
          </w:tcPr>
          <w:p w14:paraId="58DCC29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7038" w:type="dxa"/>
          </w:tcPr>
          <w:p w14:paraId="2822DF5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cash receipt (cr) build lines</w:t>
            </w:r>
          </w:p>
        </w:tc>
      </w:tr>
      <w:tr w:rsidR="00541C4F" w:rsidRPr="00AB278E" w14:paraId="448B99B6" w14:textId="77777777" w:rsidTr="00F4527D">
        <w:trPr>
          <w:cantSplit/>
        </w:trPr>
        <w:tc>
          <w:tcPr>
            <w:tcW w:w="2430" w:type="dxa"/>
          </w:tcPr>
          <w:p w14:paraId="1A6A983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7038" w:type="dxa"/>
          </w:tcPr>
          <w:p w14:paraId="065D4E2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cash receipt (cr) code sheet generator</w:t>
            </w:r>
          </w:p>
        </w:tc>
      </w:tr>
      <w:tr w:rsidR="00541C4F" w:rsidRPr="00AB278E" w14:paraId="4E03C92B" w14:textId="77777777" w:rsidTr="00F4527D">
        <w:trPr>
          <w:cantSplit/>
        </w:trPr>
        <w:tc>
          <w:tcPr>
            <w:tcW w:w="2430" w:type="dxa"/>
          </w:tcPr>
          <w:p w14:paraId="3A94C4C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7038" w:type="dxa"/>
          </w:tcPr>
          <w:p w14:paraId="784D716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541C4F" w:rsidRPr="00AB278E" w14:paraId="2DBA8D15" w14:textId="77777777" w:rsidTr="00F4527D">
        <w:trPr>
          <w:cantSplit/>
        </w:trPr>
        <w:tc>
          <w:tcPr>
            <w:tcW w:w="2430" w:type="dxa"/>
          </w:tcPr>
          <w:p w14:paraId="0249472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7038" w:type="dxa"/>
          </w:tcPr>
          <w:p w14:paraId="503C209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standard voucher (sv) code sheet generator</w:t>
            </w:r>
          </w:p>
        </w:tc>
      </w:tr>
      <w:tr w:rsidR="00541C4F" w:rsidRPr="00AB278E" w14:paraId="256EAE49" w14:textId="77777777" w:rsidTr="00F4527D">
        <w:trPr>
          <w:cantSplit/>
        </w:trPr>
        <w:tc>
          <w:tcPr>
            <w:tcW w:w="2430" w:type="dxa"/>
          </w:tcPr>
          <w:p w14:paraId="68C33BC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7038" w:type="dxa"/>
          </w:tcPr>
          <w:p w14:paraId="24D89F9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fms transfer (tr) cd sht gen</w:t>
            </w:r>
          </w:p>
        </w:tc>
      </w:tr>
      <w:tr w:rsidR="00541C4F" w:rsidRPr="00AB278E" w14:paraId="02B2DBFC" w14:textId="77777777" w:rsidTr="00F4527D">
        <w:trPr>
          <w:cantSplit/>
        </w:trPr>
        <w:tc>
          <w:tcPr>
            <w:tcW w:w="2430" w:type="dxa"/>
          </w:tcPr>
          <w:p w14:paraId="2220DED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7038" w:type="dxa"/>
          </w:tcPr>
          <w:p w14:paraId="6212B4E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541C4F" w:rsidRPr="00AB278E" w14:paraId="62261E00" w14:textId="77777777" w:rsidTr="00F4527D">
        <w:trPr>
          <w:cantSplit/>
        </w:trPr>
        <w:tc>
          <w:tcPr>
            <w:tcW w:w="2430" w:type="dxa"/>
          </w:tcPr>
          <w:p w14:paraId="22AE12C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7038" w:type="dxa"/>
          </w:tcPr>
          <w:p w14:paraId="0B128FD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transfer (tr) code sheet generator</w:t>
            </w:r>
          </w:p>
        </w:tc>
      </w:tr>
      <w:tr w:rsidR="00541C4F" w:rsidRPr="00AB278E" w14:paraId="6B648CE7" w14:textId="77777777" w:rsidTr="00F4527D">
        <w:trPr>
          <w:cantSplit/>
        </w:trPr>
        <w:tc>
          <w:tcPr>
            <w:tcW w:w="2430" w:type="dxa"/>
          </w:tcPr>
          <w:p w14:paraId="6B59C47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7038" w:type="dxa"/>
          </w:tcPr>
          <w:p w14:paraId="6DD3A4C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fms fund code for a bill</w:t>
            </w:r>
          </w:p>
        </w:tc>
      </w:tr>
      <w:tr w:rsidR="00541C4F" w:rsidRPr="00AB278E" w14:paraId="1A83F103" w14:textId="77777777" w:rsidTr="00F4527D">
        <w:trPr>
          <w:cantSplit/>
        </w:trPr>
        <w:tc>
          <w:tcPr>
            <w:tcW w:w="2430" w:type="dxa"/>
          </w:tcPr>
          <w:p w14:paraId="0B7E5F7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7038" w:type="dxa"/>
          </w:tcPr>
          <w:p w14:paraId="0A20770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541C4F" w:rsidRPr="00AB278E" w14:paraId="1B9F9462" w14:textId="77777777" w:rsidTr="00F4527D">
        <w:trPr>
          <w:cantSplit/>
        </w:trPr>
        <w:tc>
          <w:tcPr>
            <w:tcW w:w="2430" w:type="dxa"/>
          </w:tcPr>
          <w:p w14:paraId="52C1B7E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7038" w:type="dxa"/>
          </w:tcPr>
          <w:p w14:paraId="6CB94BD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vendor id</w:t>
            </w:r>
          </w:p>
        </w:tc>
      </w:tr>
      <w:tr w:rsidR="00541C4F" w:rsidRPr="00AB278E" w14:paraId="6D8D40B4" w14:textId="77777777" w:rsidTr="00F4527D">
        <w:trPr>
          <w:cantSplit/>
        </w:trPr>
        <w:tc>
          <w:tcPr>
            <w:tcW w:w="2430" w:type="dxa"/>
          </w:tcPr>
          <w:p w14:paraId="540C314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7038" w:type="dxa"/>
          </w:tcPr>
          <w:p w14:paraId="72CAEA5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writeoff (wr) code sheet generator for a transaction</w:t>
            </w:r>
          </w:p>
        </w:tc>
      </w:tr>
      <w:tr w:rsidR="00541C4F" w:rsidRPr="00AB278E" w14:paraId="2183A78F" w14:textId="77777777" w:rsidTr="00F4527D">
        <w:trPr>
          <w:cantSplit/>
        </w:trPr>
        <w:tc>
          <w:tcPr>
            <w:tcW w:w="2430" w:type="dxa"/>
          </w:tcPr>
          <w:p w14:paraId="5EF83AA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7038" w:type="dxa"/>
          </w:tcPr>
          <w:p w14:paraId="73EE8C2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writeoff (wr) code sheet generator</w:t>
            </w:r>
          </w:p>
        </w:tc>
      </w:tr>
      <w:tr w:rsidR="00541C4F" w:rsidRPr="00AB278E" w14:paraId="4CFD66C8" w14:textId="77777777" w:rsidTr="00F4527D">
        <w:trPr>
          <w:cantSplit/>
        </w:trPr>
        <w:tc>
          <w:tcPr>
            <w:tcW w:w="2430" w:type="dxa"/>
          </w:tcPr>
          <w:p w14:paraId="52BFE84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7038" w:type="dxa"/>
          </w:tcPr>
          <w:p w14:paraId="273F932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541C4F" w:rsidRPr="00AB278E" w14:paraId="26BB7B1D" w14:textId="77777777" w:rsidTr="00F4527D">
        <w:trPr>
          <w:cantSplit/>
        </w:trPr>
        <w:tc>
          <w:tcPr>
            <w:tcW w:w="2430" w:type="dxa"/>
          </w:tcPr>
          <w:p w14:paraId="305CED2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7038" w:type="dxa"/>
          </w:tcPr>
          <w:p w14:paraId="780303F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541C4F" w:rsidRPr="00AB278E" w14:paraId="55960D8D" w14:textId="77777777" w:rsidTr="00F4527D">
        <w:trPr>
          <w:cantSplit/>
        </w:trPr>
        <w:tc>
          <w:tcPr>
            <w:tcW w:w="2430" w:type="dxa"/>
          </w:tcPr>
          <w:p w14:paraId="016EC88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7038" w:type="dxa"/>
          </w:tcPr>
          <w:p w14:paraId="120E9C7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685D645F" w14:textId="77777777" w:rsidTr="00F4527D">
        <w:trPr>
          <w:cantSplit/>
        </w:trPr>
        <w:tc>
          <w:tcPr>
            <w:tcW w:w="2430" w:type="dxa"/>
          </w:tcPr>
          <w:p w14:paraId="7892AAA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7038" w:type="dxa"/>
          </w:tcPr>
          <w:p w14:paraId="2DA9DBA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316ECFC8" w14:textId="77777777" w:rsidTr="00F4527D">
        <w:trPr>
          <w:cantSplit/>
        </w:trPr>
        <w:tc>
          <w:tcPr>
            <w:tcW w:w="2430" w:type="dxa"/>
          </w:tcPr>
          <w:p w14:paraId="61E0794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7038" w:type="dxa"/>
          </w:tcPr>
          <w:p w14:paraId="7B98D6A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32E284B6" w14:textId="77777777" w:rsidTr="00F4527D">
        <w:trPr>
          <w:cantSplit/>
        </w:trPr>
        <w:tc>
          <w:tcPr>
            <w:tcW w:w="2430" w:type="dxa"/>
          </w:tcPr>
          <w:p w14:paraId="0325F7B6"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7038" w:type="dxa"/>
          </w:tcPr>
          <w:p w14:paraId="629CC29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63DB353A" w14:textId="77777777" w:rsidTr="00F4527D">
        <w:trPr>
          <w:cantSplit/>
        </w:trPr>
        <w:tc>
          <w:tcPr>
            <w:tcW w:w="2430" w:type="dxa"/>
          </w:tcPr>
          <w:p w14:paraId="370A00C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7038" w:type="dxa"/>
          </w:tcPr>
          <w:p w14:paraId="15CC90C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179B72DA" w14:textId="77777777" w:rsidTr="00F4527D">
        <w:trPr>
          <w:cantSplit/>
        </w:trPr>
        <w:tc>
          <w:tcPr>
            <w:tcW w:w="2430" w:type="dxa"/>
          </w:tcPr>
          <w:p w14:paraId="6B95D37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7038" w:type="dxa"/>
          </w:tcPr>
          <w:p w14:paraId="6DDECE4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3C11F75B" w14:textId="77777777" w:rsidTr="00F4527D">
        <w:trPr>
          <w:cantSplit/>
        </w:trPr>
        <w:tc>
          <w:tcPr>
            <w:tcW w:w="2430" w:type="dxa"/>
          </w:tcPr>
          <w:p w14:paraId="4191C39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7038" w:type="dxa"/>
          </w:tcPr>
          <w:p w14:paraId="1008C8F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766F4699" w14:textId="77777777" w:rsidTr="00F4527D">
        <w:trPr>
          <w:cantSplit/>
        </w:trPr>
        <w:tc>
          <w:tcPr>
            <w:tcW w:w="2430" w:type="dxa"/>
          </w:tcPr>
          <w:p w14:paraId="184B392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7038" w:type="dxa"/>
          </w:tcPr>
          <w:p w14:paraId="18DD220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4B2CEE37" w14:textId="77777777" w:rsidTr="00F4527D">
        <w:trPr>
          <w:cantSplit/>
        </w:trPr>
        <w:tc>
          <w:tcPr>
            <w:tcW w:w="2430" w:type="dxa"/>
          </w:tcPr>
          <w:p w14:paraId="25F4568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7038" w:type="dxa"/>
          </w:tcPr>
          <w:p w14:paraId="29A8C8D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1A451602" w14:textId="77777777" w:rsidTr="00F4527D">
        <w:trPr>
          <w:cantSplit/>
        </w:trPr>
        <w:tc>
          <w:tcPr>
            <w:tcW w:w="2430" w:type="dxa"/>
          </w:tcPr>
          <w:p w14:paraId="15BB8A3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7038" w:type="dxa"/>
          </w:tcPr>
          <w:p w14:paraId="56B2892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5BB3ECE8" w14:textId="77777777" w:rsidTr="00F4527D">
        <w:trPr>
          <w:cantSplit/>
        </w:trPr>
        <w:tc>
          <w:tcPr>
            <w:tcW w:w="2430" w:type="dxa"/>
          </w:tcPr>
          <w:p w14:paraId="676A06F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7038" w:type="dxa"/>
          </w:tcPr>
          <w:p w14:paraId="699A336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541C4F" w:rsidRPr="00AB278E" w14:paraId="033F0F34" w14:textId="77777777" w:rsidTr="00F4527D">
        <w:trPr>
          <w:cantSplit/>
        </w:trPr>
        <w:tc>
          <w:tcPr>
            <w:tcW w:w="2430" w:type="dxa"/>
          </w:tcPr>
          <w:p w14:paraId="20947A5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7038" w:type="dxa"/>
          </w:tcPr>
          <w:p w14:paraId="7B26315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541C4F" w:rsidRPr="00AB278E" w14:paraId="22FF0A5E" w14:textId="77777777" w:rsidTr="00F4527D">
        <w:trPr>
          <w:cantSplit/>
        </w:trPr>
        <w:tc>
          <w:tcPr>
            <w:tcW w:w="2430" w:type="dxa"/>
          </w:tcPr>
          <w:p w14:paraId="2536ED7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7038" w:type="dxa"/>
          </w:tcPr>
          <w:p w14:paraId="4740FB8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541C4F" w:rsidRPr="00AB278E" w14:paraId="561D0824" w14:textId="77777777" w:rsidTr="00F4527D">
        <w:trPr>
          <w:cantSplit/>
        </w:trPr>
        <w:tc>
          <w:tcPr>
            <w:tcW w:w="2430" w:type="dxa"/>
          </w:tcPr>
          <w:p w14:paraId="2D3D903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7038" w:type="dxa"/>
          </w:tcPr>
          <w:p w14:paraId="2DD16BB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541C4F" w:rsidRPr="00AB278E" w14:paraId="23F1A27A" w14:textId="77777777" w:rsidTr="00F4527D">
        <w:trPr>
          <w:cantSplit/>
        </w:trPr>
        <w:tc>
          <w:tcPr>
            <w:tcW w:w="2430" w:type="dxa"/>
          </w:tcPr>
          <w:p w14:paraId="32CE38A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7038" w:type="dxa"/>
          </w:tcPr>
          <w:p w14:paraId="2C61186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541C4F" w:rsidRPr="00AB278E" w14:paraId="70308163" w14:textId="77777777" w:rsidTr="00F4527D">
        <w:trPr>
          <w:cantSplit/>
        </w:trPr>
        <w:tc>
          <w:tcPr>
            <w:tcW w:w="2430" w:type="dxa"/>
          </w:tcPr>
          <w:p w14:paraId="07F2D64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7038" w:type="dxa"/>
          </w:tcPr>
          <w:p w14:paraId="0A12040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541C4F" w:rsidRPr="00AB278E" w14:paraId="5D41040B" w14:textId="77777777" w:rsidTr="00F4527D">
        <w:trPr>
          <w:cantSplit/>
        </w:trPr>
        <w:tc>
          <w:tcPr>
            <w:tcW w:w="2430" w:type="dxa"/>
          </w:tcPr>
          <w:p w14:paraId="0FE0A9CE" w14:textId="77777777" w:rsidR="00541C4F" w:rsidRPr="00AB278E" w:rsidRDefault="00541C4F" w:rsidP="008E6304">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7038" w:type="dxa"/>
          </w:tcPr>
          <w:p w14:paraId="38DEFA9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541C4F" w:rsidRPr="00AB278E" w14:paraId="79826B3E" w14:textId="77777777" w:rsidTr="00F4527D">
        <w:trPr>
          <w:cantSplit/>
        </w:trPr>
        <w:tc>
          <w:tcPr>
            <w:tcW w:w="2430" w:type="dxa"/>
          </w:tcPr>
          <w:p w14:paraId="2244FDE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7038" w:type="dxa"/>
          </w:tcPr>
          <w:p w14:paraId="4BCC591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541C4F" w:rsidRPr="00AB278E" w14:paraId="31439F54" w14:textId="77777777" w:rsidTr="00F4527D">
        <w:trPr>
          <w:cantSplit/>
        </w:trPr>
        <w:tc>
          <w:tcPr>
            <w:tcW w:w="2430" w:type="dxa"/>
          </w:tcPr>
          <w:p w14:paraId="1B5929F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RCXVTSK</w:t>
            </w:r>
          </w:p>
        </w:tc>
        <w:tc>
          <w:tcPr>
            <w:tcW w:w="7038" w:type="dxa"/>
          </w:tcPr>
          <w:p w14:paraId="46AB360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541C4F" w:rsidRPr="00AB278E" w14:paraId="266CA5A9" w14:textId="77777777" w:rsidTr="00F4527D">
        <w:trPr>
          <w:cantSplit/>
        </w:trPr>
        <w:tc>
          <w:tcPr>
            <w:tcW w:w="2430" w:type="dxa"/>
          </w:tcPr>
          <w:p w14:paraId="0A4420A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7038" w:type="dxa"/>
          </w:tcPr>
          <w:p w14:paraId="72A45C0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541C4F" w:rsidRPr="00AB278E" w14:paraId="31796788" w14:textId="77777777" w:rsidTr="00F4527D">
        <w:trPr>
          <w:cantSplit/>
        </w:trPr>
        <w:tc>
          <w:tcPr>
            <w:tcW w:w="2430" w:type="dxa"/>
          </w:tcPr>
          <w:p w14:paraId="311C01C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7038" w:type="dxa"/>
          </w:tcPr>
          <w:p w14:paraId="1A7C669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541C4F" w:rsidRPr="00AB278E" w14:paraId="4B94B21B" w14:textId="77777777" w:rsidTr="00F4527D">
        <w:trPr>
          <w:cantSplit/>
        </w:trPr>
        <w:tc>
          <w:tcPr>
            <w:tcW w:w="2430" w:type="dxa"/>
          </w:tcPr>
          <w:p w14:paraId="1985A5B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7038" w:type="dxa"/>
          </w:tcPr>
          <w:p w14:paraId="3733717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541C4F" w:rsidRPr="00AB278E" w14:paraId="27334CFC" w14:textId="77777777" w:rsidTr="00F4527D">
        <w:trPr>
          <w:cantSplit/>
        </w:trPr>
        <w:tc>
          <w:tcPr>
            <w:tcW w:w="2430" w:type="dxa"/>
          </w:tcPr>
          <w:p w14:paraId="2281816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RCY21A</w:t>
            </w:r>
          </w:p>
        </w:tc>
        <w:tc>
          <w:tcPr>
            <w:tcW w:w="7038" w:type="dxa"/>
          </w:tcPr>
          <w:p w14:paraId="5D4E7D8C" w14:textId="77777777" w:rsidR="00541C4F" w:rsidRPr="00AB278E" w:rsidRDefault="00541C4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Report calculate.</w:t>
            </w:r>
          </w:p>
        </w:tc>
      </w:tr>
      <w:tr w:rsidR="00541C4F" w:rsidRPr="00AB278E" w14:paraId="01BA318A" w14:textId="77777777" w:rsidTr="00F4527D">
        <w:trPr>
          <w:cantSplit/>
        </w:trPr>
        <w:tc>
          <w:tcPr>
            <w:tcW w:w="2430" w:type="dxa"/>
          </w:tcPr>
          <w:p w14:paraId="761D335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RCY21B</w:t>
            </w:r>
          </w:p>
        </w:tc>
        <w:tc>
          <w:tcPr>
            <w:tcW w:w="7038" w:type="dxa"/>
          </w:tcPr>
          <w:p w14:paraId="5946871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541C4F" w:rsidRPr="00AB278E" w14:paraId="6BCA0570" w14:textId="77777777" w:rsidTr="00F4527D">
        <w:trPr>
          <w:cantSplit/>
        </w:trPr>
        <w:tc>
          <w:tcPr>
            <w:tcW w:w="2430" w:type="dxa"/>
          </w:tcPr>
          <w:p w14:paraId="5F0B31F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7038" w:type="dxa"/>
          </w:tcPr>
          <w:p w14:paraId="4B89428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541C4F" w:rsidRPr="00AB278E" w14:paraId="09769C78" w14:textId="77777777" w:rsidTr="00F4527D">
        <w:trPr>
          <w:cantSplit/>
        </w:trPr>
        <w:tc>
          <w:tcPr>
            <w:tcW w:w="2430" w:type="dxa"/>
          </w:tcPr>
          <w:p w14:paraId="403F9612" w14:textId="77777777" w:rsidR="00541C4F" w:rsidRPr="00AB278E" w:rsidRDefault="00541C4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RCYCPAY</w:t>
            </w:r>
          </w:p>
        </w:tc>
        <w:tc>
          <w:tcPr>
            <w:tcW w:w="7038" w:type="dxa"/>
          </w:tcPr>
          <w:p w14:paraId="626CF81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541C4F" w:rsidRPr="00AB278E" w14:paraId="1DD988DB" w14:textId="77777777" w:rsidTr="00F4527D">
        <w:trPr>
          <w:cantSplit/>
        </w:trPr>
        <w:tc>
          <w:tcPr>
            <w:tcW w:w="2430" w:type="dxa"/>
          </w:tcPr>
          <w:p w14:paraId="265D62B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7038" w:type="dxa"/>
          </w:tcPr>
          <w:p w14:paraId="67A0C60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541C4F" w:rsidRPr="00AB278E" w14:paraId="41A52520" w14:textId="77777777" w:rsidTr="00F4527D">
        <w:trPr>
          <w:cantSplit/>
        </w:trPr>
        <w:tc>
          <w:tcPr>
            <w:tcW w:w="2430" w:type="dxa"/>
          </w:tcPr>
          <w:p w14:paraId="3D6407A2"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7038" w:type="dxa"/>
          </w:tcPr>
          <w:p w14:paraId="4185B608"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541C4F" w:rsidRPr="00AB278E" w14:paraId="5FDDCA45" w14:textId="77777777" w:rsidTr="00F4527D">
        <w:trPr>
          <w:cantSplit/>
        </w:trPr>
        <w:tc>
          <w:tcPr>
            <w:tcW w:w="2430" w:type="dxa"/>
          </w:tcPr>
          <w:p w14:paraId="778E1CC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RCYE</w:t>
            </w:r>
          </w:p>
        </w:tc>
        <w:tc>
          <w:tcPr>
            <w:tcW w:w="7038" w:type="dxa"/>
          </w:tcPr>
          <w:p w14:paraId="21F21A0B"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541C4F" w:rsidRPr="00AB278E" w14:paraId="286EB9B9" w14:textId="77777777" w:rsidTr="00F4527D">
        <w:trPr>
          <w:cantSplit/>
        </w:trPr>
        <w:tc>
          <w:tcPr>
            <w:tcW w:w="2430" w:type="dxa"/>
          </w:tcPr>
          <w:p w14:paraId="5AA5B4B2"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RCYHLP</w:t>
            </w:r>
          </w:p>
        </w:tc>
        <w:tc>
          <w:tcPr>
            <w:tcW w:w="7038" w:type="dxa"/>
          </w:tcPr>
          <w:p w14:paraId="221205A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541C4F" w:rsidRPr="00AB278E" w14:paraId="2E5F3498" w14:textId="77777777" w:rsidTr="00F4527D">
        <w:trPr>
          <w:cantSplit/>
        </w:trPr>
        <w:tc>
          <w:tcPr>
            <w:tcW w:w="2430" w:type="dxa"/>
          </w:tcPr>
          <w:p w14:paraId="3AD7A594"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7038" w:type="dxa"/>
          </w:tcPr>
          <w:p w14:paraId="7DF80185"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1C4F" w:rsidRPr="00AB278E" w14:paraId="28B7290B" w14:textId="77777777" w:rsidTr="00F4527D">
        <w:trPr>
          <w:cantSplit/>
        </w:trPr>
        <w:tc>
          <w:tcPr>
            <w:tcW w:w="2430" w:type="dxa"/>
          </w:tcPr>
          <w:p w14:paraId="157166A4"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7038" w:type="dxa"/>
          </w:tcPr>
          <w:p w14:paraId="3A7B56A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541C4F" w:rsidRPr="00AB278E" w14:paraId="022F0BE1" w14:textId="77777777" w:rsidTr="00F4527D">
        <w:trPr>
          <w:cantSplit/>
        </w:trPr>
        <w:tc>
          <w:tcPr>
            <w:tcW w:w="2430" w:type="dxa"/>
          </w:tcPr>
          <w:p w14:paraId="15AE5A93"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7038" w:type="dxa"/>
          </w:tcPr>
          <w:p w14:paraId="5CD5692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541C4F" w:rsidRPr="00AB278E" w14:paraId="2296BFF2" w14:textId="77777777" w:rsidTr="00F4527D">
        <w:trPr>
          <w:cantSplit/>
        </w:trPr>
        <w:tc>
          <w:tcPr>
            <w:tcW w:w="2430" w:type="dxa"/>
          </w:tcPr>
          <w:p w14:paraId="61E77800"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RCYPT2</w:t>
            </w:r>
          </w:p>
        </w:tc>
        <w:tc>
          <w:tcPr>
            <w:tcW w:w="7038" w:type="dxa"/>
          </w:tcPr>
          <w:p w14:paraId="07F379DD"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541C4F" w:rsidRPr="00AB278E" w14:paraId="18FFF2F6" w14:textId="77777777" w:rsidTr="00F4527D">
        <w:trPr>
          <w:cantSplit/>
        </w:trPr>
        <w:tc>
          <w:tcPr>
            <w:tcW w:w="2430" w:type="dxa"/>
          </w:tcPr>
          <w:p w14:paraId="0C4E6449"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7038" w:type="dxa"/>
          </w:tcPr>
          <w:p w14:paraId="3669EEEE"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541C4F" w:rsidRPr="00AB278E" w14:paraId="74F9933B" w14:textId="77777777" w:rsidTr="00F4527D">
        <w:trPr>
          <w:cantSplit/>
        </w:trPr>
        <w:tc>
          <w:tcPr>
            <w:tcW w:w="2430" w:type="dxa"/>
          </w:tcPr>
          <w:p w14:paraId="2E187A52"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7038" w:type="dxa"/>
          </w:tcPr>
          <w:p w14:paraId="7C19630B"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541C4F" w:rsidRPr="00AB278E" w14:paraId="3CD02E48" w14:textId="77777777" w:rsidTr="00F4527D">
        <w:trPr>
          <w:cantSplit/>
        </w:trPr>
        <w:tc>
          <w:tcPr>
            <w:tcW w:w="2430" w:type="dxa"/>
          </w:tcPr>
          <w:p w14:paraId="2592308D"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7038" w:type="dxa"/>
          </w:tcPr>
          <w:p w14:paraId="745D5D46"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541C4F" w:rsidRPr="00AB278E" w14:paraId="399E2EA6" w14:textId="77777777" w:rsidTr="00F4527D">
        <w:trPr>
          <w:cantSplit/>
        </w:trPr>
        <w:tc>
          <w:tcPr>
            <w:tcW w:w="2430" w:type="dxa"/>
          </w:tcPr>
          <w:p w14:paraId="198C50B5"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7038" w:type="dxa"/>
          </w:tcPr>
          <w:p w14:paraId="3700ED59"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541C4F" w:rsidRPr="00AB278E" w14:paraId="6F2C21AD" w14:textId="77777777" w:rsidTr="00F4527D">
        <w:trPr>
          <w:cantSplit/>
        </w:trPr>
        <w:tc>
          <w:tcPr>
            <w:tcW w:w="2430" w:type="dxa"/>
          </w:tcPr>
          <w:p w14:paraId="04705C7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7038" w:type="dxa"/>
          </w:tcPr>
          <w:p w14:paraId="65970F20"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541C4F" w:rsidRPr="00AB278E" w14:paraId="48E916BC" w14:textId="77777777" w:rsidTr="00F4527D">
        <w:trPr>
          <w:cantSplit/>
        </w:trPr>
        <w:tc>
          <w:tcPr>
            <w:tcW w:w="2430" w:type="dxa"/>
          </w:tcPr>
          <w:p w14:paraId="0B14EF00"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7038" w:type="dxa"/>
          </w:tcPr>
          <w:p w14:paraId="3D217DEF"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311A0D21" w14:textId="77777777" w:rsidR="00400D0B" w:rsidRPr="00AB278E" w:rsidRDefault="00400D0B">
      <w:pPr>
        <w:rPr>
          <w:rFonts w:ascii="Times New Roman" w:hAnsi="Times New Roman"/>
          <w:szCs w:val="22"/>
        </w:rPr>
      </w:pPr>
    </w:p>
    <w:p w14:paraId="4F7674DE" w14:textId="77777777" w:rsidR="001F264E" w:rsidRPr="00AB278E" w:rsidRDefault="001F264E">
      <w:pPr>
        <w:rPr>
          <w:rFonts w:ascii="Times New Roman" w:hAnsi="Times New Roman"/>
          <w:szCs w:val="22"/>
        </w:rPr>
      </w:pPr>
    </w:p>
    <w:p w14:paraId="0E6E463D" w14:textId="77777777" w:rsidR="00BC0483" w:rsidRPr="00D804D9" w:rsidRDefault="00BC0483" w:rsidP="00400D0B">
      <w:pPr>
        <w:pStyle w:val="Heading2"/>
      </w:pPr>
      <w:bookmarkStart w:id="23" w:name="_Toc425503931"/>
      <w:bookmarkStart w:id="24" w:name="_Toc493599072"/>
      <w:r w:rsidRPr="00D804D9">
        <w:t>Accounts Receivable Mapped Routines</w:t>
      </w:r>
      <w:bookmarkEnd w:id="23"/>
      <w:bookmarkEnd w:id="24"/>
    </w:p>
    <w:p w14:paraId="3789409E" w14:textId="77777777" w:rsidR="00BC0483" w:rsidRPr="00D804D9" w:rsidRDefault="00BC0483" w:rsidP="00BC0483">
      <w:pPr>
        <w:rPr>
          <w:rFonts w:ascii="Times New Roman" w:hAnsi="Times New Roman"/>
          <w:szCs w:val="22"/>
        </w:rPr>
      </w:pPr>
    </w:p>
    <w:p w14:paraId="2780B88E" w14:textId="77777777" w:rsidR="00BC0483" w:rsidRPr="00D804D9" w:rsidRDefault="00BC0483" w:rsidP="00BC0483">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AB278E" w:rsidRDefault="00BC0483" w:rsidP="00BC048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48"/>
        <w:gridCol w:w="2316"/>
        <w:gridCol w:w="2348"/>
      </w:tblGrid>
      <w:tr w:rsidR="00CC63D0" w:rsidRPr="00AB278E" w14:paraId="0C15EEEF" w14:textId="77777777" w:rsidTr="00CC63D0">
        <w:trPr>
          <w:cantSplit/>
          <w:tblHeader/>
        </w:trPr>
        <w:tc>
          <w:tcPr>
            <w:tcW w:w="2394" w:type="dxa"/>
          </w:tcPr>
          <w:p w14:paraId="56A2F233"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4432600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5B9B9E2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7C0FFAD0"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CC63D0" w:rsidRPr="00AB278E" w14:paraId="7AD7CB4B" w14:textId="77777777" w:rsidTr="00CC63D0">
        <w:tc>
          <w:tcPr>
            <w:tcW w:w="2394" w:type="dxa"/>
          </w:tcPr>
          <w:p w14:paraId="407BF38F" w14:textId="77777777" w:rsidR="006C745E" w:rsidRPr="00AB278E" w:rsidRDefault="006C745E" w:rsidP="00BC0483">
            <w:pPr>
              <w:rPr>
                <w:rFonts w:ascii="Times New Roman" w:hAnsi="Times New Roman"/>
                <w:szCs w:val="22"/>
              </w:rPr>
            </w:pPr>
            <w:r w:rsidRPr="00AB278E">
              <w:rPr>
                <w:rFonts w:ascii="Times New Roman" w:hAnsi="Times New Roman"/>
                <w:szCs w:val="22"/>
              </w:rPr>
              <w:t>PRCAACC</w:t>
            </w:r>
          </w:p>
        </w:tc>
        <w:tc>
          <w:tcPr>
            <w:tcW w:w="2394" w:type="dxa"/>
          </w:tcPr>
          <w:p w14:paraId="6E3B7948" w14:textId="77777777" w:rsidR="006C745E" w:rsidRPr="00AB278E" w:rsidRDefault="006C745E" w:rsidP="00BC0483">
            <w:pPr>
              <w:rPr>
                <w:sz w:val="23"/>
              </w:rPr>
            </w:pPr>
          </w:p>
        </w:tc>
        <w:tc>
          <w:tcPr>
            <w:tcW w:w="2394" w:type="dxa"/>
            <w:shd w:val="clear" w:color="auto" w:fill="595959"/>
          </w:tcPr>
          <w:p w14:paraId="7AA8B22B" w14:textId="77777777" w:rsidR="006C745E" w:rsidRPr="00AB278E" w:rsidRDefault="006C745E" w:rsidP="00BC0483">
            <w:pPr>
              <w:rPr>
                <w:sz w:val="23"/>
              </w:rPr>
            </w:pPr>
          </w:p>
        </w:tc>
        <w:tc>
          <w:tcPr>
            <w:tcW w:w="2394" w:type="dxa"/>
            <w:shd w:val="clear" w:color="auto" w:fill="auto"/>
          </w:tcPr>
          <w:p w14:paraId="34C814EE" w14:textId="77777777" w:rsidR="006C745E" w:rsidRPr="00AB278E" w:rsidRDefault="006C745E" w:rsidP="00C71FC7">
            <w:pPr>
              <w:rPr>
                <w:sz w:val="23"/>
              </w:rPr>
            </w:pPr>
          </w:p>
        </w:tc>
      </w:tr>
      <w:tr w:rsidR="00CC63D0" w:rsidRPr="00AB278E" w14:paraId="162204F5" w14:textId="77777777" w:rsidTr="00CC63D0">
        <w:tc>
          <w:tcPr>
            <w:tcW w:w="2394" w:type="dxa"/>
          </w:tcPr>
          <w:p w14:paraId="439EFE79" w14:textId="77777777" w:rsidR="006C745E" w:rsidRPr="00AB278E" w:rsidRDefault="006C745E" w:rsidP="00BC0483">
            <w:pPr>
              <w:rPr>
                <w:rFonts w:ascii="Times New Roman" w:hAnsi="Times New Roman"/>
                <w:szCs w:val="22"/>
              </w:rPr>
            </w:pPr>
            <w:r w:rsidRPr="00AB278E">
              <w:rPr>
                <w:rFonts w:ascii="Times New Roman" w:hAnsi="Times New Roman"/>
                <w:szCs w:val="22"/>
              </w:rPr>
              <w:t>PRCAADBO</w:t>
            </w:r>
          </w:p>
        </w:tc>
        <w:tc>
          <w:tcPr>
            <w:tcW w:w="2394" w:type="dxa"/>
          </w:tcPr>
          <w:p w14:paraId="4595361B" w14:textId="77777777" w:rsidR="006C745E" w:rsidRPr="00AB278E" w:rsidRDefault="006C745E" w:rsidP="00BC0483">
            <w:pPr>
              <w:rPr>
                <w:sz w:val="23"/>
              </w:rPr>
            </w:pPr>
          </w:p>
        </w:tc>
        <w:tc>
          <w:tcPr>
            <w:tcW w:w="2394" w:type="dxa"/>
          </w:tcPr>
          <w:p w14:paraId="084994F6" w14:textId="77777777" w:rsidR="006C745E" w:rsidRPr="00AB278E" w:rsidRDefault="006C745E" w:rsidP="00BC0483">
            <w:pPr>
              <w:rPr>
                <w:sz w:val="23"/>
              </w:rPr>
            </w:pPr>
          </w:p>
        </w:tc>
        <w:tc>
          <w:tcPr>
            <w:tcW w:w="2394" w:type="dxa"/>
            <w:shd w:val="clear" w:color="auto" w:fill="595959"/>
          </w:tcPr>
          <w:p w14:paraId="09E44B1B" w14:textId="77777777" w:rsidR="006C745E" w:rsidRPr="00AB278E" w:rsidRDefault="006C745E" w:rsidP="00BC0483">
            <w:pPr>
              <w:rPr>
                <w:sz w:val="23"/>
              </w:rPr>
            </w:pPr>
          </w:p>
        </w:tc>
      </w:tr>
      <w:tr w:rsidR="00CC63D0" w:rsidRPr="00AB278E" w14:paraId="5BBD3D42" w14:textId="77777777" w:rsidTr="00CC63D0">
        <w:tc>
          <w:tcPr>
            <w:tcW w:w="2394" w:type="dxa"/>
          </w:tcPr>
          <w:p w14:paraId="3224DCAF" w14:textId="77777777" w:rsidR="006C745E" w:rsidRPr="00AB278E" w:rsidRDefault="006C745E" w:rsidP="00BC0483">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4B32E975" w14:textId="77777777" w:rsidR="006C745E" w:rsidRPr="00AB278E" w:rsidRDefault="006C745E" w:rsidP="00BC0483">
            <w:pPr>
              <w:rPr>
                <w:sz w:val="23"/>
              </w:rPr>
            </w:pPr>
          </w:p>
        </w:tc>
        <w:tc>
          <w:tcPr>
            <w:tcW w:w="2394" w:type="dxa"/>
          </w:tcPr>
          <w:p w14:paraId="7B331D12" w14:textId="77777777" w:rsidR="006C745E" w:rsidRPr="00AB278E" w:rsidRDefault="006C745E" w:rsidP="00BC0483">
            <w:pPr>
              <w:rPr>
                <w:sz w:val="23"/>
              </w:rPr>
            </w:pPr>
          </w:p>
        </w:tc>
        <w:tc>
          <w:tcPr>
            <w:tcW w:w="2394" w:type="dxa"/>
            <w:tcBorders>
              <w:bottom w:val="single" w:sz="4" w:space="0" w:color="auto"/>
            </w:tcBorders>
            <w:shd w:val="clear" w:color="auto" w:fill="595959"/>
          </w:tcPr>
          <w:p w14:paraId="72EF2722" w14:textId="77777777" w:rsidR="006C745E" w:rsidRPr="00AB278E" w:rsidRDefault="006C745E" w:rsidP="00BC0483">
            <w:pPr>
              <w:rPr>
                <w:sz w:val="23"/>
              </w:rPr>
            </w:pPr>
          </w:p>
        </w:tc>
      </w:tr>
      <w:tr w:rsidR="00CC63D0" w:rsidRPr="00AB278E" w14:paraId="06C6AAB3" w14:textId="77777777" w:rsidTr="00CC63D0">
        <w:tc>
          <w:tcPr>
            <w:tcW w:w="2394" w:type="dxa"/>
          </w:tcPr>
          <w:p w14:paraId="05E3FB33" w14:textId="77777777" w:rsidR="006C745E" w:rsidRPr="00AB278E" w:rsidRDefault="006C745E" w:rsidP="00BC0483">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16288E6D" w14:textId="77777777" w:rsidR="006C745E" w:rsidRPr="00AB278E" w:rsidRDefault="006C745E" w:rsidP="00BC0483">
            <w:pPr>
              <w:rPr>
                <w:sz w:val="23"/>
              </w:rPr>
            </w:pPr>
          </w:p>
        </w:tc>
        <w:tc>
          <w:tcPr>
            <w:tcW w:w="2394" w:type="dxa"/>
          </w:tcPr>
          <w:p w14:paraId="2CEC963C" w14:textId="77777777" w:rsidR="006C745E" w:rsidRPr="00AB278E" w:rsidRDefault="006C745E" w:rsidP="00BC0483">
            <w:pPr>
              <w:rPr>
                <w:sz w:val="23"/>
              </w:rPr>
            </w:pPr>
          </w:p>
        </w:tc>
        <w:tc>
          <w:tcPr>
            <w:tcW w:w="2394" w:type="dxa"/>
            <w:shd w:val="clear" w:color="auto" w:fill="auto"/>
          </w:tcPr>
          <w:p w14:paraId="0B4C3CD7" w14:textId="77777777" w:rsidR="006C745E" w:rsidRPr="00AB278E" w:rsidRDefault="006C745E" w:rsidP="00BC0483">
            <w:pPr>
              <w:rPr>
                <w:sz w:val="23"/>
              </w:rPr>
            </w:pPr>
          </w:p>
        </w:tc>
      </w:tr>
      <w:tr w:rsidR="00CC63D0" w:rsidRPr="00AB278E" w14:paraId="09B6620B" w14:textId="77777777" w:rsidTr="00CC63D0">
        <w:tc>
          <w:tcPr>
            <w:tcW w:w="2394" w:type="dxa"/>
          </w:tcPr>
          <w:p w14:paraId="0E8F370C" w14:textId="77777777" w:rsidR="006C745E" w:rsidRPr="00AB278E" w:rsidRDefault="006C745E" w:rsidP="00BC0483">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273F8CAB" w14:textId="77777777" w:rsidR="006C745E" w:rsidRPr="00AB278E" w:rsidRDefault="006C745E" w:rsidP="00BC0483">
            <w:pPr>
              <w:rPr>
                <w:sz w:val="23"/>
              </w:rPr>
            </w:pPr>
          </w:p>
        </w:tc>
        <w:tc>
          <w:tcPr>
            <w:tcW w:w="2394" w:type="dxa"/>
          </w:tcPr>
          <w:p w14:paraId="4C0456A2" w14:textId="77777777" w:rsidR="006C745E" w:rsidRPr="00AB278E" w:rsidRDefault="006C745E" w:rsidP="00BC0483">
            <w:pPr>
              <w:rPr>
                <w:sz w:val="23"/>
              </w:rPr>
            </w:pPr>
          </w:p>
        </w:tc>
        <w:tc>
          <w:tcPr>
            <w:tcW w:w="2394" w:type="dxa"/>
            <w:shd w:val="clear" w:color="auto" w:fill="auto"/>
          </w:tcPr>
          <w:p w14:paraId="5D7C6EE0" w14:textId="77777777" w:rsidR="006C745E" w:rsidRPr="00AB278E" w:rsidRDefault="006C745E" w:rsidP="00BC0483">
            <w:pPr>
              <w:rPr>
                <w:sz w:val="23"/>
              </w:rPr>
            </w:pPr>
          </w:p>
        </w:tc>
      </w:tr>
      <w:tr w:rsidR="00CC63D0" w:rsidRPr="00AB278E" w14:paraId="716218C3" w14:textId="77777777" w:rsidTr="00CC63D0">
        <w:tc>
          <w:tcPr>
            <w:tcW w:w="2394" w:type="dxa"/>
          </w:tcPr>
          <w:p w14:paraId="34DBEB3B" w14:textId="77777777" w:rsidR="006C745E" w:rsidRPr="00AB278E" w:rsidRDefault="006C745E" w:rsidP="00BC0483">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73DC08DA" w14:textId="77777777" w:rsidR="006C745E" w:rsidRPr="00AB278E" w:rsidRDefault="006C745E" w:rsidP="00BC0483">
            <w:pPr>
              <w:rPr>
                <w:sz w:val="23"/>
              </w:rPr>
            </w:pPr>
          </w:p>
        </w:tc>
        <w:tc>
          <w:tcPr>
            <w:tcW w:w="2394" w:type="dxa"/>
            <w:tcBorders>
              <w:bottom w:val="single" w:sz="4" w:space="0" w:color="auto"/>
            </w:tcBorders>
          </w:tcPr>
          <w:p w14:paraId="5B4C8BE7" w14:textId="77777777" w:rsidR="006C745E" w:rsidRPr="00AB278E" w:rsidRDefault="006C745E" w:rsidP="00BC0483">
            <w:pPr>
              <w:rPr>
                <w:sz w:val="23"/>
              </w:rPr>
            </w:pPr>
          </w:p>
        </w:tc>
        <w:tc>
          <w:tcPr>
            <w:tcW w:w="2394" w:type="dxa"/>
            <w:shd w:val="clear" w:color="auto" w:fill="auto"/>
          </w:tcPr>
          <w:p w14:paraId="22A00EBC" w14:textId="77777777" w:rsidR="006C745E" w:rsidRPr="00AB278E" w:rsidRDefault="006C745E" w:rsidP="00BC0483">
            <w:pPr>
              <w:rPr>
                <w:sz w:val="23"/>
              </w:rPr>
            </w:pPr>
          </w:p>
        </w:tc>
      </w:tr>
      <w:tr w:rsidR="00CC63D0" w:rsidRPr="00AB278E" w14:paraId="2DF642E5" w14:textId="77777777" w:rsidTr="00CC63D0">
        <w:tc>
          <w:tcPr>
            <w:tcW w:w="2394" w:type="dxa"/>
          </w:tcPr>
          <w:p w14:paraId="5B5CE234" w14:textId="77777777" w:rsidR="006C745E" w:rsidRPr="00AB278E" w:rsidRDefault="006C745E" w:rsidP="00BC0483">
            <w:pPr>
              <w:rPr>
                <w:rFonts w:ascii="Times New Roman" w:hAnsi="Times New Roman"/>
                <w:szCs w:val="22"/>
              </w:rPr>
            </w:pPr>
            <w:r w:rsidRPr="00AB278E">
              <w:rPr>
                <w:rFonts w:ascii="Times New Roman" w:hAnsi="Times New Roman"/>
                <w:szCs w:val="22"/>
              </w:rPr>
              <w:t>PRCABD</w:t>
            </w:r>
          </w:p>
        </w:tc>
        <w:tc>
          <w:tcPr>
            <w:tcW w:w="2394" w:type="dxa"/>
          </w:tcPr>
          <w:p w14:paraId="155EDE5A" w14:textId="77777777" w:rsidR="006C745E" w:rsidRPr="00AB278E" w:rsidRDefault="006C745E" w:rsidP="00BC0483">
            <w:pPr>
              <w:rPr>
                <w:sz w:val="23"/>
              </w:rPr>
            </w:pPr>
          </w:p>
        </w:tc>
        <w:tc>
          <w:tcPr>
            <w:tcW w:w="2394" w:type="dxa"/>
            <w:shd w:val="clear" w:color="auto" w:fill="595959"/>
          </w:tcPr>
          <w:p w14:paraId="7384E707" w14:textId="77777777" w:rsidR="006C745E" w:rsidRPr="00AB278E" w:rsidRDefault="006C745E" w:rsidP="00BC0483">
            <w:pPr>
              <w:rPr>
                <w:sz w:val="23"/>
              </w:rPr>
            </w:pPr>
          </w:p>
        </w:tc>
        <w:tc>
          <w:tcPr>
            <w:tcW w:w="2394" w:type="dxa"/>
            <w:shd w:val="clear" w:color="auto" w:fill="auto"/>
          </w:tcPr>
          <w:p w14:paraId="4C9FEA8F" w14:textId="77777777" w:rsidR="006C745E" w:rsidRPr="00AB278E" w:rsidRDefault="006C745E" w:rsidP="00BC0483">
            <w:pPr>
              <w:rPr>
                <w:sz w:val="23"/>
              </w:rPr>
            </w:pPr>
          </w:p>
        </w:tc>
      </w:tr>
      <w:tr w:rsidR="00CC63D0" w:rsidRPr="00AB278E" w14:paraId="351A919F" w14:textId="77777777" w:rsidTr="00CC63D0">
        <w:tc>
          <w:tcPr>
            <w:tcW w:w="2394" w:type="dxa"/>
          </w:tcPr>
          <w:p w14:paraId="5B7127F4" w14:textId="77777777" w:rsidR="006C745E" w:rsidRPr="00AB278E" w:rsidRDefault="006C745E" w:rsidP="00BC0483">
            <w:pPr>
              <w:rPr>
                <w:rFonts w:ascii="Times New Roman" w:hAnsi="Times New Roman"/>
                <w:szCs w:val="22"/>
              </w:rPr>
            </w:pPr>
            <w:r w:rsidRPr="00AB278E">
              <w:rPr>
                <w:rFonts w:ascii="Times New Roman" w:hAnsi="Times New Roman"/>
                <w:szCs w:val="22"/>
              </w:rPr>
              <w:t>PRCABIL</w:t>
            </w:r>
          </w:p>
        </w:tc>
        <w:tc>
          <w:tcPr>
            <w:tcW w:w="2394" w:type="dxa"/>
          </w:tcPr>
          <w:p w14:paraId="1F169089" w14:textId="77777777" w:rsidR="006C745E" w:rsidRPr="00AB278E" w:rsidRDefault="006C745E" w:rsidP="00BC0483">
            <w:pPr>
              <w:rPr>
                <w:sz w:val="23"/>
              </w:rPr>
            </w:pPr>
          </w:p>
        </w:tc>
        <w:tc>
          <w:tcPr>
            <w:tcW w:w="2394" w:type="dxa"/>
          </w:tcPr>
          <w:p w14:paraId="3FB3A9E4" w14:textId="77777777" w:rsidR="006C745E" w:rsidRPr="00AB278E" w:rsidRDefault="006C745E" w:rsidP="00BC0483">
            <w:pPr>
              <w:rPr>
                <w:sz w:val="23"/>
              </w:rPr>
            </w:pPr>
          </w:p>
        </w:tc>
        <w:tc>
          <w:tcPr>
            <w:tcW w:w="2394" w:type="dxa"/>
            <w:shd w:val="clear" w:color="auto" w:fill="595959"/>
          </w:tcPr>
          <w:p w14:paraId="6A896CA9" w14:textId="77777777" w:rsidR="006C745E" w:rsidRPr="00AB278E" w:rsidRDefault="006C745E" w:rsidP="00BC0483">
            <w:pPr>
              <w:rPr>
                <w:sz w:val="23"/>
              </w:rPr>
            </w:pPr>
          </w:p>
        </w:tc>
      </w:tr>
      <w:tr w:rsidR="00CC63D0" w:rsidRPr="00AB278E" w14:paraId="1E2E5020" w14:textId="77777777" w:rsidTr="00CC63D0">
        <w:tc>
          <w:tcPr>
            <w:tcW w:w="2394" w:type="dxa"/>
          </w:tcPr>
          <w:p w14:paraId="57514EC3" w14:textId="77777777" w:rsidR="006C745E" w:rsidRPr="00AB278E" w:rsidRDefault="006C745E" w:rsidP="00BC0483">
            <w:pPr>
              <w:rPr>
                <w:rFonts w:ascii="Times New Roman" w:hAnsi="Times New Roman"/>
                <w:szCs w:val="22"/>
              </w:rPr>
            </w:pPr>
            <w:r w:rsidRPr="00AB278E">
              <w:rPr>
                <w:rFonts w:ascii="Times New Roman" w:hAnsi="Times New Roman"/>
                <w:szCs w:val="22"/>
              </w:rPr>
              <w:t>PRCABIL1</w:t>
            </w:r>
          </w:p>
        </w:tc>
        <w:tc>
          <w:tcPr>
            <w:tcW w:w="2394" w:type="dxa"/>
          </w:tcPr>
          <w:p w14:paraId="65476C0C" w14:textId="77777777" w:rsidR="006C745E" w:rsidRPr="00AB278E" w:rsidRDefault="006C745E" w:rsidP="00BC0483">
            <w:pPr>
              <w:rPr>
                <w:sz w:val="23"/>
              </w:rPr>
            </w:pPr>
          </w:p>
        </w:tc>
        <w:tc>
          <w:tcPr>
            <w:tcW w:w="2394" w:type="dxa"/>
          </w:tcPr>
          <w:p w14:paraId="00090711" w14:textId="77777777" w:rsidR="006C745E" w:rsidRPr="00AB278E" w:rsidRDefault="006C745E" w:rsidP="00BC0483">
            <w:pPr>
              <w:rPr>
                <w:sz w:val="23"/>
              </w:rPr>
            </w:pPr>
          </w:p>
        </w:tc>
        <w:tc>
          <w:tcPr>
            <w:tcW w:w="2394" w:type="dxa"/>
            <w:shd w:val="clear" w:color="auto" w:fill="595959"/>
          </w:tcPr>
          <w:p w14:paraId="7560D091" w14:textId="77777777" w:rsidR="006C745E" w:rsidRPr="00AB278E" w:rsidRDefault="006C745E" w:rsidP="00BC0483">
            <w:pPr>
              <w:rPr>
                <w:sz w:val="23"/>
              </w:rPr>
            </w:pPr>
          </w:p>
        </w:tc>
      </w:tr>
      <w:tr w:rsidR="00CC63D0" w:rsidRPr="00AB278E" w14:paraId="389F9711" w14:textId="77777777" w:rsidTr="00CC63D0">
        <w:tc>
          <w:tcPr>
            <w:tcW w:w="2394" w:type="dxa"/>
          </w:tcPr>
          <w:p w14:paraId="71C4B011" w14:textId="77777777" w:rsidR="006C745E" w:rsidRPr="00AB278E" w:rsidRDefault="006C745E" w:rsidP="00BC0483">
            <w:pPr>
              <w:rPr>
                <w:rFonts w:ascii="Times New Roman" w:hAnsi="Times New Roman"/>
                <w:szCs w:val="22"/>
              </w:rPr>
            </w:pPr>
            <w:r w:rsidRPr="00AB278E">
              <w:rPr>
                <w:rFonts w:ascii="Times New Roman" w:hAnsi="Times New Roman"/>
                <w:szCs w:val="22"/>
              </w:rPr>
              <w:t>PRCABIL2</w:t>
            </w:r>
          </w:p>
        </w:tc>
        <w:tc>
          <w:tcPr>
            <w:tcW w:w="2394" w:type="dxa"/>
          </w:tcPr>
          <w:p w14:paraId="21A37137" w14:textId="77777777" w:rsidR="006C745E" w:rsidRPr="00AB278E" w:rsidRDefault="006C745E" w:rsidP="00BC0483">
            <w:pPr>
              <w:rPr>
                <w:sz w:val="23"/>
              </w:rPr>
            </w:pPr>
          </w:p>
        </w:tc>
        <w:tc>
          <w:tcPr>
            <w:tcW w:w="2394" w:type="dxa"/>
          </w:tcPr>
          <w:p w14:paraId="163B1A55" w14:textId="77777777" w:rsidR="006C745E" w:rsidRPr="00AB278E" w:rsidRDefault="006C745E" w:rsidP="00BC0483">
            <w:pPr>
              <w:rPr>
                <w:sz w:val="23"/>
              </w:rPr>
            </w:pPr>
          </w:p>
        </w:tc>
        <w:tc>
          <w:tcPr>
            <w:tcW w:w="2394" w:type="dxa"/>
            <w:shd w:val="clear" w:color="auto" w:fill="595959"/>
          </w:tcPr>
          <w:p w14:paraId="746DF010" w14:textId="77777777" w:rsidR="006C745E" w:rsidRPr="00AB278E" w:rsidRDefault="006C745E" w:rsidP="00BC0483">
            <w:pPr>
              <w:rPr>
                <w:sz w:val="23"/>
              </w:rPr>
            </w:pPr>
          </w:p>
        </w:tc>
      </w:tr>
      <w:tr w:rsidR="00CC63D0" w:rsidRPr="00AB278E" w14:paraId="723546C4" w14:textId="77777777" w:rsidTr="00CC63D0">
        <w:tc>
          <w:tcPr>
            <w:tcW w:w="2394" w:type="dxa"/>
          </w:tcPr>
          <w:p w14:paraId="5D732763" w14:textId="77777777" w:rsidR="006C745E" w:rsidRPr="00AB278E" w:rsidRDefault="006C745E" w:rsidP="00BC0483">
            <w:pPr>
              <w:rPr>
                <w:rFonts w:ascii="Times New Roman" w:hAnsi="Times New Roman"/>
                <w:szCs w:val="22"/>
              </w:rPr>
            </w:pPr>
            <w:r w:rsidRPr="00AB278E">
              <w:rPr>
                <w:rFonts w:ascii="Times New Roman" w:hAnsi="Times New Roman"/>
                <w:szCs w:val="22"/>
              </w:rPr>
              <w:t>PRCABIL3</w:t>
            </w:r>
          </w:p>
        </w:tc>
        <w:tc>
          <w:tcPr>
            <w:tcW w:w="2394" w:type="dxa"/>
          </w:tcPr>
          <w:p w14:paraId="25BAF45B" w14:textId="77777777" w:rsidR="006C745E" w:rsidRPr="00AB278E" w:rsidRDefault="006C745E" w:rsidP="00BC0483">
            <w:pPr>
              <w:rPr>
                <w:sz w:val="23"/>
              </w:rPr>
            </w:pPr>
          </w:p>
        </w:tc>
        <w:tc>
          <w:tcPr>
            <w:tcW w:w="2394" w:type="dxa"/>
          </w:tcPr>
          <w:p w14:paraId="103D1669" w14:textId="77777777" w:rsidR="006C745E" w:rsidRPr="00AB278E" w:rsidRDefault="006C745E" w:rsidP="00BC0483">
            <w:pPr>
              <w:rPr>
                <w:sz w:val="23"/>
              </w:rPr>
            </w:pPr>
          </w:p>
        </w:tc>
        <w:tc>
          <w:tcPr>
            <w:tcW w:w="2394" w:type="dxa"/>
            <w:shd w:val="clear" w:color="auto" w:fill="595959"/>
          </w:tcPr>
          <w:p w14:paraId="12917B56" w14:textId="77777777" w:rsidR="006C745E" w:rsidRPr="00AB278E" w:rsidRDefault="006C745E" w:rsidP="00BC0483">
            <w:pPr>
              <w:rPr>
                <w:sz w:val="23"/>
              </w:rPr>
            </w:pPr>
          </w:p>
        </w:tc>
      </w:tr>
      <w:tr w:rsidR="00CC63D0" w:rsidRPr="00AB278E" w14:paraId="4A42F532" w14:textId="77777777" w:rsidTr="00CC63D0">
        <w:tc>
          <w:tcPr>
            <w:tcW w:w="2394" w:type="dxa"/>
          </w:tcPr>
          <w:p w14:paraId="00E8B3B6" w14:textId="77777777" w:rsidR="006C745E" w:rsidRPr="00AB278E" w:rsidRDefault="006C745E" w:rsidP="00BC0483">
            <w:pPr>
              <w:rPr>
                <w:rFonts w:ascii="Times New Roman" w:hAnsi="Times New Roman"/>
                <w:szCs w:val="22"/>
              </w:rPr>
            </w:pPr>
            <w:r w:rsidRPr="00AB278E">
              <w:rPr>
                <w:rFonts w:ascii="Times New Roman" w:hAnsi="Times New Roman"/>
                <w:szCs w:val="22"/>
              </w:rPr>
              <w:t>PRCABJ</w:t>
            </w:r>
          </w:p>
        </w:tc>
        <w:tc>
          <w:tcPr>
            <w:tcW w:w="2394" w:type="dxa"/>
          </w:tcPr>
          <w:p w14:paraId="7A42ECCF" w14:textId="77777777" w:rsidR="006C745E" w:rsidRPr="00AB278E" w:rsidRDefault="006C745E" w:rsidP="00BC0483">
            <w:pPr>
              <w:rPr>
                <w:sz w:val="23"/>
              </w:rPr>
            </w:pPr>
          </w:p>
        </w:tc>
        <w:tc>
          <w:tcPr>
            <w:tcW w:w="2394" w:type="dxa"/>
          </w:tcPr>
          <w:p w14:paraId="7483BB08" w14:textId="77777777" w:rsidR="006C745E" w:rsidRPr="00AB278E" w:rsidRDefault="006C745E" w:rsidP="00BC0483">
            <w:pPr>
              <w:rPr>
                <w:sz w:val="23"/>
              </w:rPr>
            </w:pPr>
          </w:p>
        </w:tc>
        <w:tc>
          <w:tcPr>
            <w:tcW w:w="2394" w:type="dxa"/>
            <w:shd w:val="clear" w:color="auto" w:fill="595959"/>
          </w:tcPr>
          <w:p w14:paraId="7CAB149E" w14:textId="77777777" w:rsidR="006C745E" w:rsidRPr="00AB278E" w:rsidRDefault="006C745E" w:rsidP="00BC0483">
            <w:pPr>
              <w:rPr>
                <w:sz w:val="23"/>
              </w:rPr>
            </w:pPr>
          </w:p>
        </w:tc>
      </w:tr>
      <w:tr w:rsidR="00CC63D0" w:rsidRPr="00AB278E" w14:paraId="313C3288" w14:textId="77777777" w:rsidTr="00CC63D0">
        <w:tc>
          <w:tcPr>
            <w:tcW w:w="2394" w:type="dxa"/>
          </w:tcPr>
          <w:p w14:paraId="05C56C7D" w14:textId="77777777" w:rsidR="006C745E" w:rsidRPr="00AB278E" w:rsidRDefault="006C745E" w:rsidP="00BC0483">
            <w:pPr>
              <w:rPr>
                <w:rFonts w:ascii="Times New Roman" w:hAnsi="Times New Roman"/>
                <w:szCs w:val="22"/>
              </w:rPr>
            </w:pPr>
            <w:r w:rsidRPr="00AB278E">
              <w:rPr>
                <w:rFonts w:ascii="Times New Roman" w:hAnsi="Times New Roman"/>
                <w:szCs w:val="22"/>
              </w:rPr>
              <w:t>PRCABJ1</w:t>
            </w:r>
          </w:p>
        </w:tc>
        <w:tc>
          <w:tcPr>
            <w:tcW w:w="2394" w:type="dxa"/>
          </w:tcPr>
          <w:p w14:paraId="01DFAB6A" w14:textId="77777777" w:rsidR="006C745E" w:rsidRPr="00AB278E" w:rsidRDefault="006C745E" w:rsidP="00BC0483">
            <w:pPr>
              <w:rPr>
                <w:sz w:val="23"/>
              </w:rPr>
            </w:pPr>
          </w:p>
        </w:tc>
        <w:tc>
          <w:tcPr>
            <w:tcW w:w="2394" w:type="dxa"/>
          </w:tcPr>
          <w:p w14:paraId="7CBFB73A" w14:textId="77777777" w:rsidR="006C745E" w:rsidRPr="00AB278E" w:rsidRDefault="006C745E" w:rsidP="00BC0483">
            <w:pPr>
              <w:rPr>
                <w:sz w:val="23"/>
              </w:rPr>
            </w:pPr>
          </w:p>
        </w:tc>
        <w:tc>
          <w:tcPr>
            <w:tcW w:w="2394" w:type="dxa"/>
            <w:shd w:val="clear" w:color="auto" w:fill="595959"/>
          </w:tcPr>
          <w:p w14:paraId="61E53557" w14:textId="77777777" w:rsidR="006C745E" w:rsidRPr="00AB278E" w:rsidRDefault="006C745E" w:rsidP="00BC0483">
            <w:pPr>
              <w:rPr>
                <w:sz w:val="23"/>
              </w:rPr>
            </w:pPr>
          </w:p>
        </w:tc>
      </w:tr>
      <w:tr w:rsidR="00CC63D0" w:rsidRPr="00AB278E" w14:paraId="6DA8F6D8" w14:textId="77777777" w:rsidTr="00CC63D0">
        <w:tc>
          <w:tcPr>
            <w:tcW w:w="2394" w:type="dxa"/>
          </w:tcPr>
          <w:p w14:paraId="6D6B62C5" w14:textId="77777777" w:rsidR="006C745E" w:rsidRPr="00AB278E" w:rsidRDefault="006C745E" w:rsidP="00BC0483">
            <w:pPr>
              <w:rPr>
                <w:rFonts w:ascii="Times New Roman" w:hAnsi="Times New Roman"/>
                <w:szCs w:val="22"/>
              </w:rPr>
            </w:pPr>
            <w:r w:rsidRPr="00AB278E">
              <w:rPr>
                <w:rFonts w:ascii="Times New Roman" w:hAnsi="Times New Roman"/>
                <w:szCs w:val="22"/>
              </w:rPr>
              <w:t>PRCABJV</w:t>
            </w:r>
          </w:p>
        </w:tc>
        <w:tc>
          <w:tcPr>
            <w:tcW w:w="2394" w:type="dxa"/>
          </w:tcPr>
          <w:p w14:paraId="4BB917D3" w14:textId="77777777" w:rsidR="006C745E" w:rsidRPr="00AB278E" w:rsidRDefault="006C745E" w:rsidP="00BC0483">
            <w:pPr>
              <w:rPr>
                <w:sz w:val="23"/>
              </w:rPr>
            </w:pPr>
          </w:p>
        </w:tc>
        <w:tc>
          <w:tcPr>
            <w:tcW w:w="2394" w:type="dxa"/>
          </w:tcPr>
          <w:p w14:paraId="16D3E806" w14:textId="77777777" w:rsidR="006C745E" w:rsidRPr="00AB278E" w:rsidRDefault="006C745E" w:rsidP="00BC0483">
            <w:pPr>
              <w:rPr>
                <w:sz w:val="23"/>
              </w:rPr>
            </w:pPr>
          </w:p>
        </w:tc>
        <w:tc>
          <w:tcPr>
            <w:tcW w:w="2394" w:type="dxa"/>
            <w:shd w:val="clear" w:color="auto" w:fill="595959"/>
          </w:tcPr>
          <w:p w14:paraId="5A78F702" w14:textId="77777777" w:rsidR="006C745E" w:rsidRPr="00AB278E" w:rsidRDefault="006C745E" w:rsidP="00BC0483">
            <w:pPr>
              <w:rPr>
                <w:sz w:val="23"/>
              </w:rPr>
            </w:pPr>
          </w:p>
        </w:tc>
      </w:tr>
      <w:tr w:rsidR="00CC63D0" w:rsidRPr="00AB278E" w14:paraId="61F41E13" w14:textId="77777777" w:rsidTr="00CC63D0">
        <w:tc>
          <w:tcPr>
            <w:tcW w:w="2394" w:type="dxa"/>
          </w:tcPr>
          <w:p w14:paraId="0612A49F" w14:textId="77777777" w:rsidR="006C745E" w:rsidRPr="00AB278E" w:rsidRDefault="006C745E" w:rsidP="00BC0483">
            <w:pPr>
              <w:rPr>
                <w:rFonts w:ascii="Times New Roman" w:hAnsi="Times New Roman"/>
                <w:szCs w:val="22"/>
              </w:rPr>
            </w:pPr>
            <w:r w:rsidRPr="00AB278E">
              <w:rPr>
                <w:rFonts w:ascii="Times New Roman" w:hAnsi="Times New Roman"/>
                <w:szCs w:val="22"/>
              </w:rPr>
              <w:t>PRCABP1</w:t>
            </w:r>
          </w:p>
        </w:tc>
        <w:tc>
          <w:tcPr>
            <w:tcW w:w="2394" w:type="dxa"/>
          </w:tcPr>
          <w:p w14:paraId="14422DD3" w14:textId="77777777" w:rsidR="006C745E" w:rsidRPr="00AB278E" w:rsidRDefault="006C745E" w:rsidP="00BC0483">
            <w:pPr>
              <w:rPr>
                <w:sz w:val="23"/>
              </w:rPr>
            </w:pPr>
          </w:p>
        </w:tc>
        <w:tc>
          <w:tcPr>
            <w:tcW w:w="2394" w:type="dxa"/>
          </w:tcPr>
          <w:p w14:paraId="49E4A4C2" w14:textId="77777777" w:rsidR="006C745E" w:rsidRPr="00AB278E" w:rsidRDefault="006C745E" w:rsidP="00BC0483">
            <w:pPr>
              <w:rPr>
                <w:sz w:val="23"/>
              </w:rPr>
            </w:pPr>
          </w:p>
        </w:tc>
        <w:tc>
          <w:tcPr>
            <w:tcW w:w="2394" w:type="dxa"/>
            <w:shd w:val="clear" w:color="auto" w:fill="595959"/>
          </w:tcPr>
          <w:p w14:paraId="63918DA7" w14:textId="77777777" w:rsidR="006C745E" w:rsidRPr="00AB278E" w:rsidRDefault="006C745E" w:rsidP="00BC0483">
            <w:pPr>
              <w:rPr>
                <w:sz w:val="23"/>
              </w:rPr>
            </w:pPr>
          </w:p>
        </w:tc>
      </w:tr>
      <w:tr w:rsidR="00CC63D0" w:rsidRPr="00AB278E" w14:paraId="4459CF6E" w14:textId="77777777" w:rsidTr="00CC63D0">
        <w:tc>
          <w:tcPr>
            <w:tcW w:w="2394" w:type="dxa"/>
          </w:tcPr>
          <w:p w14:paraId="6D32BA02" w14:textId="77777777" w:rsidR="006C745E" w:rsidRPr="00AB278E" w:rsidRDefault="006C745E" w:rsidP="00BC0483">
            <w:pPr>
              <w:rPr>
                <w:rFonts w:ascii="Times New Roman" w:hAnsi="Times New Roman"/>
                <w:szCs w:val="22"/>
              </w:rPr>
            </w:pPr>
            <w:r w:rsidRPr="00AB278E">
              <w:rPr>
                <w:rFonts w:ascii="Times New Roman" w:hAnsi="Times New Roman"/>
                <w:szCs w:val="22"/>
              </w:rPr>
              <w:t>PRCABP2</w:t>
            </w:r>
          </w:p>
        </w:tc>
        <w:tc>
          <w:tcPr>
            <w:tcW w:w="2394" w:type="dxa"/>
          </w:tcPr>
          <w:p w14:paraId="4E16C946" w14:textId="77777777" w:rsidR="006C745E" w:rsidRPr="00AB278E" w:rsidRDefault="006C745E" w:rsidP="00BC0483">
            <w:pPr>
              <w:rPr>
                <w:sz w:val="23"/>
              </w:rPr>
            </w:pPr>
          </w:p>
        </w:tc>
        <w:tc>
          <w:tcPr>
            <w:tcW w:w="2394" w:type="dxa"/>
          </w:tcPr>
          <w:p w14:paraId="5B3467A8" w14:textId="77777777" w:rsidR="006C745E" w:rsidRPr="00AB278E" w:rsidRDefault="006C745E" w:rsidP="00BC0483">
            <w:pPr>
              <w:rPr>
                <w:sz w:val="23"/>
              </w:rPr>
            </w:pPr>
          </w:p>
        </w:tc>
        <w:tc>
          <w:tcPr>
            <w:tcW w:w="2394" w:type="dxa"/>
            <w:shd w:val="clear" w:color="auto" w:fill="595959"/>
          </w:tcPr>
          <w:p w14:paraId="04798116" w14:textId="77777777" w:rsidR="006C745E" w:rsidRPr="00AB278E" w:rsidRDefault="006C745E" w:rsidP="00BC0483">
            <w:pPr>
              <w:rPr>
                <w:sz w:val="23"/>
              </w:rPr>
            </w:pPr>
          </w:p>
        </w:tc>
      </w:tr>
      <w:tr w:rsidR="00CC63D0" w:rsidRPr="00AB278E" w14:paraId="3E83B674" w14:textId="77777777" w:rsidTr="00CC63D0">
        <w:tc>
          <w:tcPr>
            <w:tcW w:w="2394" w:type="dxa"/>
          </w:tcPr>
          <w:p w14:paraId="44778FC5" w14:textId="77777777" w:rsidR="006C745E" w:rsidRPr="00AB278E" w:rsidRDefault="006C745E" w:rsidP="00BC0483">
            <w:pPr>
              <w:rPr>
                <w:rFonts w:ascii="Times New Roman" w:hAnsi="Times New Roman"/>
                <w:szCs w:val="22"/>
              </w:rPr>
            </w:pPr>
            <w:r w:rsidRPr="00AB278E">
              <w:rPr>
                <w:rFonts w:ascii="Times New Roman" w:hAnsi="Times New Roman"/>
                <w:szCs w:val="22"/>
              </w:rPr>
              <w:t>PRCABPF</w:t>
            </w:r>
          </w:p>
        </w:tc>
        <w:tc>
          <w:tcPr>
            <w:tcW w:w="2394" w:type="dxa"/>
          </w:tcPr>
          <w:p w14:paraId="39D3461E" w14:textId="77777777" w:rsidR="006C745E" w:rsidRPr="00AB278E" w:rsidRDefault="006C745E" w:rsidP="00BC0483">
            <w:pPr>
              <w:rPr>
                <w:sz w:val="23"/>
              </w:rPr>
            </w:pPr>
          </w:p>
        </w:tc>
        <w:tc>
          <w:tcPr>
            <w:tcW w:w="2394" w:type="dxa"/>
          </w:tcPr>
          <w:p w14:paraId="7935C6A9" w14:textId="77777777" w:rsidR="006C745E" w:rsidRPr="00AB278E" w:rsidRDefault="006C745E" w:rsidP="00BC0483">
            <w:pPr>
              <w:rPr>
                <w:sz w:val="23"/>
              </w:rPr>
            </w:pPr>
          </w:p>
        </w:tc>
        <w:tc>
          <w:tcPr>
            <w:tcW w:w="2394" w:type="dxa"/>
            <w:shd w:val="clear" w:color="auto" w:fill="595959"/>
          </w:tcPr>
          <w:p w14:paraId="1F133277" w14:textId="77777777" w:rsidR="006C745E" w:rsidRPr="00AB278E" w:rsidRDefault="006C745E" w:rsidP="00BC0483">
            <w:pPr>
              <w:rPr>
                <w:sz w:val="23"/>
              </w:rPr>
            </w:pPr>
          </w:p>
        </w:tc>
      </w:tr>
      <w:tr w:rsidR="00CC63D0" w:rsidRPr="00AB278E" w14:paraId="048463E6" w14:textId="77777777" w:rsidTr="00CC63D0">
        <w:tc>
          <w:tcPr>
            <w:tcW w:w="2394" w:type="dxa"/>
          </w:tcPr>
          <w:p w14:paraId="5DFB54F5" w14:textId="77777777" w:rsidR="006C745E" w:rsidRPr="00AB278E" w:rsidRDefault="006C745E" w:rsidP="00BC0483">
            <w:pPr>
              <w:rPr>
                <w:rFonts w:ascii="Times New Roman" w:hAnsi="Times New Roman"/>
                <w:szCs w:val="22"/>
              </w:rPr>
            </w:pPr>
            <w:r w:rsidRPr="00AB278E">
              <w:rPr>
                <w:rFonts w:ascii="Times New Roman" w:hAnsi="Times New Roman"/>
                <w:szCs w:val="22"/>
              </w:rPr>
              <w:t>PRCACLM</w:t>
            </w:r>
          </w:p>
        </w:tc>
        <w:tc>
          <w:tcPr>
            <w:tcW w:w="2394" w:type="dxa"/>
          </w:tcPr>
          <w:p w14:paraId="0DF72C86" w14:textId="77777777" w:rsidR="006C745E" w:rsidRPr="00AB278E" w:rsidRDefault="006C745E" w:rsidP="00BC0483">
            <w:pPr>
              <w:rPr>
                <w:sz w:val="23"/>
              </w:rPr>
            </w:pPr>
          </w:p>
        </w:tc>
        <w:tc>
          <w:tcPr>
            <w:tcW w:w="2394" w:type="dxa"/>
          </w:tcPr>
          <w:p w14:paraId="5E73CB46" w14:textId="77777777" w:rsidR="006C745E" w:rsidRPr="00AB278E" w:rsidRDefault="006C745E" w:rsidP="00BC0483">
            <w:pPr>
              <w:rPr>
                <w:sz w:val="23"/>
              </w:rPr>
            </w:pPr>
          </w:p>
        </w:tc>
        <w:tc>
          <w:tcPr>
            <w:tcW w:w="2394" w:type="dxa"/>
            <w:shd w:val="clear" w:color="auto" w:fill="595959"/>
          </w:tcPr>
          <w:p w14:paraId="1B4A17EB" w14:textId="77777777" w:rsidR="006C745E" w:rsidRPr="00AB278E" w:rsidRDefault="006C745E" w:rsidP="00BC0483">
            <w:pPr>
              <w:rPr>
                <w:sz w:val="23"/>
              </w:rPr>
            </w:pPr>
          </w:p>
        </w:tc>
      </w:tr>
      <w:tr w:rsidR="00CC63D0" w:rsidRPr="00AB278E" w14:paraId="29C8C862" w14:textId="77777777" w:rsidTr="00CC63D0">
        <w:tc>
          <w:tcPr>
            <w:tcW w:w="2394" w:type="dxa"/>
          </w:tcPr>
          <w:p w14:paraId="65F913A4" w14:textId="77777777" w:rsidR="006C745E" w:rsidRPr="00AB278E" w:rsidRDefault="006C745E" w:rsidP="00BC0483">
            <w:pPr>
              <w:rPr>
                <w:rFonts w:ascii="Times New Roman" w:hAnsi="Times New Roman"/>
                <w:szCs w:val="22"/>
              </w:rPr>
            </w:pPr>
            <w:r w:rsidRPr="00AB278E">
              <w:rPr>
                <w:rFonts w:ascii="Times New Roman" w:hAnsi="Times New Roman"/>
                <w:szCs w:val="22"/>
              </w:rPr>
              <w:t>PRCACM</w:t>
            </w:r>
          </w:p>
        </w:tc>
        <w:tc>
          <w:tcPr>
            <w:tcW w:w="2394" w:type="dxa"/>
          </w:tcPr>
          <w:p w14:paraId="1F737769" w14:textId="77777777" w:rsidR="006C745E" w:rsidRPr="00AB278E" w:rsidRDefault="006C745E" w:rsidP="00BC0483">
            <w:pPr>
              <w:rPr>
                <w:sz w:val="23"/>
              </w:rPr>
            </w:pPr>
          </w:p>
        </w:tc>
        <w:tc>
          <w:tcPr>
            <w:tcW w:w="2394" w:type="dxa"/>
          </w:tcPr>
          <w:p w14:paraId="2BB8C226" w14:textId="77777777" w:rsidR="006C745E" w:rsidRPr="00AB278E" w:rsidRDefault="006C745E" w:rsidP="00BC0483">
            <w:pPr>
              <w:rPr>
                <w:sz w:val="23"/>
              </w:rPr>
            </w:pPr>
          </w:p>
        </w:tc>
        <w:tc>
          <w:tcPr>
            <w:tcW w:w="2394" w:type="dxa"/>
            <w:shd w:val="clear" w:color="auto" w:fill="595959"/>
          </w:tcPr>
          <w:p w14:paraId="69FCFED3" w14:textId="77777777" w:rsidR="006C745E" w:rsidRPr="00AB278E" w:rsidRDefault="006C745E" w:rsidP="00BC0483">
            <w:pPr>
              <w:rPr>
                <w:sz w:val="23"/>
              </w:rPr>
            </w:pPr>
          </w:p>
        </w:tc>
      </w:tr>
      <w:tr w:rsidR="00CC63D0" w:rsidRPr="00AB278E" w14:paraId="4477574E" w14:textId="77777777" w:rsidTr="00CC63D0">
        <w:tc>
          <w:tcPr>
            <w:tcW w:w="2394" w:type="dxa"/>
          </w:tcPr>
          <w:p w14:paraId="16BC2861"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PRCACOL</w:t>
            </w:r>
          </w:p>
        </w:tc>
        <w:tc>
          <w:tcPr>
            <w:tcW w:w="2394" w:type="dxa"/>
          </w:tcPr>
          <w:p w14:paraId="4B65BD5F" w14:textId="77777777" w:rsidR="006C745E" w:rsidRPr="00AB278E" w:rsidRDefault="006C745E" w:rsidP="00BC0483">
            <w:pPr>
              <w:rPr>
                <w:sz w:val="23"/>
              </w:rPr>
            </w:pPr>
          </w:p>
        </w:tc>
        <w:tc>
          <w:tcPr>
            <w:tcW w:w="2394" w:type="dxa"/>
          </w:tcPr>
          <w:p w14:paraId="191EBED4" w14:textId="77777777" w:rsidR="006C745E" w:rsidRPr="00AB278E" w:rsidRDefault="006C745E" w:rsidP="00BC0483">
            <w:pPr>
              <w:rPr>
                <w:sz w:val="23"/>
              </w:rPr>
            </w:pPr>
          </w:p>
        </w:tc>
        <w:tc>
          <w:tcPr>
            <w:tcW w:w="2394" w:type="dxa"/>
            <w:shd w:val="clear" w:color="auto" w:fill="595959"/>
          </w:tcPr>
          <w:p w14:paraId="4B8B9246" w14:textId="77777777" w:rsidR="006C745E" w:rsidRPr="00AB278E" w:rsidRDefault="006C745E" w:rsidP="00BC0483">
            <w:pPr>
              <w:rPr>
                <w:sz w:val="23"/>
              </w:rPr>
            </w:pPr>
          </w:p>
        </w:tc>
      </w:tr>
      <w:tr w:rsidR="00CC63D0" w:rsidRPr="00AB278E" w14:paraId="7014EB53" w14:textId="77777777" w:rsidTr="00CC63D0">
        <w:tc>
          <w:tcPr>
            <w:tcW w:w="2394" w:type="dxa"/>
          </w:tcPr>
          <w:p w14:paraId="315D16F1" w14:textId="77777777" w:rsidR="006C745E" w:rsidRPr="00AB278E" w:rsidRDefault="006C745E" w:rsidP="00BC0483">
            <w:pPr>
              <w:rPr>
                <w:rFonts w:ascii="Times New Roman" w:hAnsi="Times New Roman"/>
                <w:szCs w:val="22"/>
              </w:rPr>
            </w:pPr>
            <w:r w:rsidRPr="00AB278E">
              <w:rPr>
                <w:rFonts w:ascii="Times New Roman" w:hAnsi="Times New Roman"/>
                <w:szCs w:val="22"/>
              </w:rPr>
              <w:t>PRCACV10</w:t>
            </w:r>
          </w:p>
        </w:tc>
        <w:tc>
          <w:tcPr>
            <w:tcW w:w="2394" w:type="dxa"/>
          </w:tcPr>
          <w:p w14:paraId="5B45D997" w14:textId="77777777" w:rsidR="006C745E" w:rsidRPr="00AB278E" w:rsidRDefault="006C745E" w:rsidP="00BC0483">
            <w:pPr>
              <w:rPr>
                <w:sz w:val="23"/>
              </w:rPr>
            </w:pPr>
          </w:p>
        </w:tc>
        <w:tc>
          <w:tcPr>
            <w:tcW w:w="2394" w:type="dxa"/>
          </w:tcPr>
          <w:p w14:paraId="21B95EFB" w14:textId="77777777" w:rsidR="006C745E" w:rsidRPr="00AB278E" w:rsidRDefault="006C745E" w:rsidP="00BC0483">
            <w:pPr>
              <w:rPr>
                <w:sz w:val="23"/>
              </w:rPr>
            </w:pPr>
          </w:p>
        </w:tc>
        <w:tc>
          <w:tcPr>
            <w:tcW w:w="2394" w:type="dxa"/>
            <w:shd w:val="clear" w:color="auto" w:fill="595959"/>
          </w:tcPr>
          <w:p w14:paraId="5F7D96F4" w14:textId="77777777" w:rsidR="006C745E" w:rsidRPr="00AB278E" w:rsidRDefault="006C745E" w:rsidP="00BC0483">
            <w:pPr>
              <w:rPr>
                <w:sz w:val="23"/>
              </w:rPr>
            </w:pPr>
          </w:p>
        </w:tc>
      </w:tr>
      <w:tr w:rsidR="00CC63D0" w:rsidRPr="00AB278E" w14:paraId="6782BB14" w14:textId="77777777" w:rsidTr="00CC63D0">
        <w:tc>
          <w:tcPr>
            <w:tcW w:w="2394" w:type="dxa"/>
          </w:tcPr>
          <w:p w14:paraId="6D94C370" w14:textId="77777777" w:rsidR="006C745E" w:rsidRPr="00AB278E" w:rsidRDefault="006C745E" w:rsidP="00BC0483">
            <w:pPr>
              <w:rPr>
                <w:rFonts w:ascii="Times New Roman" w:hAnsi="Times New Roman"/>
                <w:szCs w:val="22"/>
              </w:rPr>
            </w:pPr>
            <w:r w:rsidRPr="00AB278E">
              <w:rPr>
                <w:rFonts w:ascii="Times New Roman" w:hAnsi="Times New Roman"/>
                <w:szCs w:val="22"/>
              </w:rPr>
              <w:t>PRCADCDJ</w:t>
            </w:r>
          </w:p>
        </w:tc>
        <w:tc>
          <w:tcPr>
            <w:tcW w:w="2394" w:type="dxa"/>
          </w:tcPr>
          <w:p w14:paraId="7F1A9C4A" w14:textId="77777777" w:rsidR="006C745E" w:rsidRPr="00AB278E" w:rsidRDefault="006C745E" w:rsidP="00BC0483">
            <w:pPr>
              <w:rPr>
                <w:sz w:val="23"/>
              </w:rPr>
            </w:pPr>
          </w:p>
        </w:tc>
        <w:tc>
          <w:tcPr>
            <w:tcW w:w="2394" w:type="dxa"/>
          </w:tcPr>
          <w:p w14:paraId="3AEAC5C8" w14:textId="77777777" w:rsidR="006C745E" w:rsidRPr="00AB278E" w:rsidRDefault="006C745E" w:rsidP="00BC0483">
            <w:pPr>
              <w:rPr>
                <w:sz w:val="23"/>
              </w:rPr>
            </w:pPr>
          </w:p>
        </w:tc>
        <w:tc>
          <w:tcPr>
            <w:tcW w:w="2394" w:type="dxa"/>
            <w:shd w:val="clear" w:color="auto" w:fill="595959"/>
          </w:tcPr>
          <w:p w14:paraId="5BB27015" w14:textId="77777777" w:rsidR="006C745E" w:rsidRPr="00AB278E" w:rsidRDefault="006C745E" w:rsidP="00BC0483">
            <w:pPr>
              <w:rPr>
                <w:sz w:val="23"/>
              </w:rPr>
            </w:pPr>
          </w:p>
        </w:tc>
      </w:tr>
      <w:tr w:rsidR="00CC63D0" w:rsidRPr="00AB278E" w14:paraId="3BAF0999" w14:textId="77777777" w:rsidTr="00CC63D0">
        <w:tc>
          <w:tcPr>
            <w:tcW w:w="2394" w:type="dxa"/>
          </w:tcPr>
          <w:p w14:paraId="1D4FEC39" w14:textId="77777777" w:rsidR="006C745E" w:rsidRPr="00AB278E" w:rsidRDefault="006C745E" w:rsidP="00BC0483">
            <w:pPr>
              <w:rPr>
                <w:rFonts w:ascii="Times New Roman" w:hAnsi="Times New Roman"/>
                <w:szCs w:val="22"/>
              </w:rPr>
            </w:pPr>
            <w:r w:rsidRPr="00AB278E">
              <w:rPr>
                <w:rFonts w:ascii="Times New Roman" w:hAnsi="Times New Roman"/>
                <w:szCs w:val="22"/>
              </w:rPr>
              <w:t>PRCADCJ1</w:t>
            </w:r>
          </w:p>
        </w:tc>
        <w:tc>
          <w:tcPr>
            <w:tcW w:w="2394" w:type="dxa"/>
          </w:tcPr>
          <w:p w14:paraId="1E260726" w14:textId="77777777" w:rsidR="006C745E" w:rsidRPr="00AB278E" w:rsidRDefault="006C745E" w:rsidP="00BC0483">
            <w:pPr>
              <w:rPr>
                <w:sz w:val="23"/>
              </w:rPr>
            </w:pPr>
          </w:p>
        </w:tc>
        <w:tc>
          <w:tcPr>
            <w:tcW w:w="2394" w:type="dxa"/>
          </w:tcPr>
          <w:p w14:paraId="33ECF860" w14:textId="77777777" w:rsidR="006C745E" w:rsidRPr="00AB278E" w:rsidRDefault="006C745E" w:rsidP="00BC0483">
            <w:pPr>
              <w:rPr>
                <w:sz w:val="23"/>
              </w:rPr>
            </w:pPr>
          </w:p>
        </w:tc>
        <w:tc>
          <w:tcPr>
            <w:tcW w:w="2394" w:type="dxa"/>
            <w:shd w:val="clear" w:color="auto" w:fill="595959"/>
          </w:tcPr>
          <w:p w14:paraId="25013DDD" w14:textId="77777777" w:rsidR="006C745E" w:rsidRPr="00AB278E" w:rsidRDefault="006C745E" w:rsidP="00BC0483">
            <w:pPr>
              <w:rPr>
                <w:sz w:val="23"/>
              </w:rPr>
            </w:pPr>
          </w:p>
        </w:tc>
      </w:tr>
      <w:tr w:rsidR="00CC63D0" w:rsidRPr="00AB278E" w14:paraId="11230F03" w14:textId="77777777" w:rsidTr="00CC63D0">
        <w:tc>
          <w:tcPr>
            <w:tcW w:w="2394" w:type="dxa"/>
          </w:tcPr>
          <w:p w14:paraId="451002E8" w14:textId="77777777" w:rsidR="006C745E" w:rsidRPr="00AB278E" w:rsidRDefault="006C745E" w:rsidP="00BC0483">
            <w:pPr>
              <w:rPr>
                <w:rFonts w:ascii="Times New Roman" w:hAnsi="Times New Roman"/>
                <w:szCs w:val="22"/>
              </w:rPr>
            </w:pPr>
            <w:r w:rsidRPr="00AB278E">
              <w:rPr>
                <w:rFonts w:ascii="Times New Roman" w:hAnsi="Times New Roman"/>
                <w:szCs w:val="22"/>
              </w:rPr>
              <w:t>PRCADEL</w:t>
            </w:r>
          </w:p>
        </w:tc>
        <w:tc>
          <w:tcPr>
            <w:tcW w:w="2394" w:type="dxa"/>
          </w:tcPr>
          <w:p w14:paraId="124C4D55" w14:textId="77777777" w:rsidR="006C745E" w:rsidRPr="00AB278E" w:rsidRDefault="006C745E" w:rsidP="00BC0483">
            <w:pPr>
              <w:rPr>
                <w:sz w:val="23"/>
              </w:rPr>
            </w:pPr>
          </w:p>
        </w:tc>
        <w:tc>
          <w:tcPr>
            <w:tcW w:w="2394" w:type="dxa"/>
          </w:tcPr>
          <w:p w14:paraId="143F818F" w14:textId="77777777" w:rsidR="006C745E" w:rsidRPr="00AB278E" w:rsidRDefault="006C745E" w:rsidP="00BC0483">
            <w:pPr>
              <w:rPr>
                <w:sz w:val="23"/>
              </w:rPr>
            </w:pPr>
          </w:p>
        </w:tc>
        <w:tc>
          <w:tcPr>
            <w:tcW w:w="2394" w:type="dxa"/>
            <w:shd w:val="clear" w:color="auto" w:fill="595959"/>
          </w:tcPr>
          <w:p w14:paraId="635A0FF5" w14:textId="77777777" w:rsidR="006C745E" w:rsidRPr="00AB278E" w:rsidRDefault="006C745E" w:rsidP="00BC0483">
            <w:pPr>
              <w:rPr>
                <w:sz w:val="23"/>
              </w:rPr>
            </w:pPr>
          </w:p>
        </w:tc>
      </w:tr>
      <w:tr w:rsidR="00CC63D0" w:rsidRPr="00AB278E" w14:paraId="09EE1509" w14:textId="77777777" w:rsidTr="00CC63D0">
        <w:tc>
          <w:tcPr>
            <w:tcW w:w="2394" w:type="dxa"/>
          </w:tcPr>
          <w:p w14:paraId="090393E0" w14:textId="77777777" w:rsidR="006C745E" w:rsidRPr="00AB278E" w:rsidRDefault="006C745E" w:rsidP="00482098">
            <w:pPr>
              <w:rPr>
                <w:rFonts w:ascii="Times New Roman" w:hAnsi="Times New Roman"/>
                <w:szCs w:val="22"/>
              </w:rPr>
            </w:pPr>
            <w:r w:rsidRPr="00AB278E">
              <w:rPr>
                <w:rFonts w:ascii="Times New Roman" w:hAnsi="Times New Roman"/>
                <w:szCs w:val="22"/>
              </w:rPr>
              <w:t>PRCADIN</w:t>
            </w:r>
          </w:p>
        </w:tc>
        <w:tc>
          <w:tcPr>
            <w:tcW w:w="2394" w:type="dxa"/>
          </w:tcPr>
          <w:p w14:paraId="694CAB2D" w14:textId="77777777" w:rsidR="006C745E" w:rsidRPr="00AB278E" w:rsidRDefault="006C745E" w:rsidP="00BC0483">
            <w:pPr>
              <w:rPr>
                <w:sz w:val="23"/>
              </w:rPr>
            </w:pPr>
          </w:p>
        </w:tc>
        <w:tc>
          <w:tcPr>
            <w:tcW w:w="2394" w:type="dxa"/>
            <w:tcBorders>
              <w:bottom w:val="single" w:sz="4" w:space="0" w:color="auto"/>
            </w:tcBorders>
          </w:tcPr>
          <w:p w14:paraId="3D4FBD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3713B406" w14:textId="77777777" w:rsidR="006C745E" w:rsidRPr="00AB278E" w:rsidRDefault="006C745E" w:rsidP="00BC0483">
            <w:pPr>
              <w:rPr>
                <w:sz w:val="23"/>
              </w:rPr>
            </w:pPr>
          </w:p>
        </w:tc>
      </w:tr>
      <w:tr w:rsidR="00CC63D0" w:rsidRPr="00AB278E" w14:paraId="21C8B46C" w14:textId="77777777" w:rsidTr="00CC63D0">
        <w:tc>
          <w:tcPr>
            <w:tcW w:w="2394" w:type="dxa"/>
          </w:tcPr>
          <w:p w14:paraId="0DA9BF5B" w14:textId="77777777" w:rsidR="006C745E" w:rsidRPr="00AB278E" w:rsidRDefault="006C745E" w:rsidP="00BC0483">
            <w:pPr>
              <w:rPr>
                <w:rFonts w:ascii="Times New Roman" w:hAnsi="Times New Roman"/>
                <w:szCs w:val="22"/>
              </w:rPr>
            </w:pPr>
            <w:r w:rsidRPr="00AB278E">
              <w:rPr>
                <w:rFonts w:ascii="Times New Roman" w:hAnsi="Times New Roman"/>
                <w:szCs w:val="22"/>
              </w:rPr>
              <w:t>PRCADJ</w:t>
            </w:r>
          </w:p>
        </w:tc>
        <w:tc>
          <w:tcPr>
            <w:tcW w:w="2394" w:type="dxa"/>
          </w:tcPr>
          <w:p w14:paraId="441ECBAB" w14:textId="77777777" w:rsidR="006C745E" w:rsidRPr="00AB278E" w:rsidRDefault="006C745E" w:rsidP="00BC0483">
            <w:pPr>
              <w:rPr>
                <w:sz w:val="23"/>
              </w:rPr>
            </w:pPr>
          </w:p>
        </w:tc>
        <w:tc>
          <w:tcPr>
            <w:tcW w:w="2394" w:type="dxa"/>
            <w:shd w:val="clear" w:color="auto" w:fill="595959"/>
          </w:tcPr>
          <w:p w14:paraId="6C782F24" w14:textId="77777777" w:rsidR="006C745E" w:rsidRPr="00AB278E" w:rsidRDefault="006C745E" w:rsidP="00BC0483">
            <w:pPr>
              <w:rPr>
                <w:sz w:val="23"/>
              </w:rPr>
            </w:pPr>
          </w:p>
        </w:tc>
        <w:tc>
          <w:tcPr>
            <w:tcW w:w="2394" w:type="dxa"/>
            <w:shd w:val="clear" w:color="auto" w:fill="auto"/>
          </w:tcPr>
          <w:p w14:paraId="59B577FB" w14:textId="77777777" w:rsidR="006C745E" w:rsidRPr="00AB278E" w:rsidRDefault="006C745E" w:rsidP="00BC0483">
            <w:pPr>
              <w:rPr>
                <w:sz w:val="23"/>
              </w:rPr>
            </w:pPr>
          </w:p>
        </w:tc>
      </w:tr>
      <w:tr w:rsidR="00CC63D0" w:rsidRPr="00AB278E" w14:paraId="19C18991" w14:textId="77777777" w:rsidTr="00CC63D0">
        <w:tc>
          <w:tcPr>
            <w:tcW w:w="2394" w:type="dxa"/>
          </w:tcPr>
          <w:p w14:paraId="2BBE5DB7" w14:textId="77777777" w:rsidR="006C745E" w:rsidRPr="00AB278E" w:rsidRDefault="006C745E" w:rsidP="00BC0483">
            <w:pPr>
              <w:rPr>
                <w:rFonts w:ascii="Times New Roman" w:hAnsi="Times New Roman"/>
                <w:szCs w:val="22"/>
              </w:rPr>
            </w:pPr>
            <w:r w:rsidRPr="00AB278E">
              <w:rPr>
                <w:rFonts w:ascii="Times New Roman" w:hAnsi="Times New Roman"/>
                <w:szCs w:val="22"/>
              </w:rPr>
              <w:t>PRCADR</w:t>
            </w:r>
          </w:p>
        </w:tc>
        <w:tc>
          <w:tcPr>
            <w:tcW w:w="2394" w:type="dxa"/>
          </w:tcPr>
          <w:p w14:paraId="411DFE16" w14:textId="77777777" w:rsidR="006C745E" w:rsidRPr="00AB278E" w:rsidRDefault="006C745E" w:rsidP="00BC0483">
            <w:pPr>
              <w:rPr>
                <w:sz w:val="23"/>
              </w:rPr>
            </w:pPr>
          </w:p>
        </w:tc>
        <w:tc>
          <w:tcPr>
            <w:tcW w:w="2394" w:type="dxa"/>
          </w:tcPr>
          <w:p w14:paraId="36A96C35" w14:textId="77777777" w:rsidR="006C745E" w:rsidRPr="00AB278E" w:rsidRDefault="006C745E" w:rsidP="00BC0483">
            <w:pPr>
              <w:rPr>
                <w:sz w:val="23"/>
              </w:rPr>
            </w:pPr>
          </w:p>
        </w:tc>
        <w:tc>
          <w:tcPr>
            <w:tcW w:w="2394" w:type="dxa"/>
            <w:shd w:val="clear" w:color="auto" w:fill="595959"/>
          </w:tcPr>
          <w:p w14:paraId="1CA8FB68" w14:textId="77777777" w:rsidR="006C745E" w:rsidRPr="00AB278E" w:rsidRDefault="006C745E" w:rsidP="00BC0483">
            <w:pPr>
              <w:rPr>
                <w:sz w:val="23"/>
              </w:rPr>
            </w:pPr>
          </w:p>
        </w:tc>
      </w:tr>
      <w:tr w:rsidR="00CC63D0" w:rsidRPr="00AB278E" w14:paraId="1CEB217F" w14:textId="77777777" w:rsidTr="00CC63D0">
        <w:tc>
          <w:tcPr>
            <w:tcW w:w="2394" w:type="dxa"/>
          </w:tcPr>
          <w:p w14:paraId="30C74FC6" w14:textId="77777777" w:rsidR="006C745E" w:rsidRPr="00AB278E" w:rsidRDefault="006C745E" w:rsidP="00BC0483">
            <w:pPr>
              <w:rPr>
                <w:rFonts w:ascii="Times New Roman" w:hAnsi="Times New Roman"/>
                <w:szCs w:val="22"/>
              </w:rPr>
            </w:pPr>
            <w:r w:rsidRPr="00AB278E">
              <w:rPr>
                <w:rFonts w:ascii="Times New Roman" w:hAnsi="Times New Roman"/>
                <w:szCs w:val="22"/>
              </w:rPr>
              <w:t>PRCADR1</w:t>
            </w:r>
          </w:p>
        </w:tc>
        <w:tc>
          <w:tcPr>
            <w:tcW w:w="2394" w:type="dxa"/>
          </w:tcPr>
          <w:p w14:paraId="694C3F6F" w14:textId="77777777" w:rsidR="006C745E" w:rsidRPr="00AB278E" w:rsidRDefault="006C745E" w:rsidP="00BC0483">
            <w:pPr>
              <w:rPr>
                <w:sz w:val="23"/>
              </w:rPr>
            </w:pPr>
          </w:p>
        </w:tc>
        <w:tc>
          <w:tcPr>
            <w:tcW w:w="2394" w:type="dxa"/>
          </w:tcPr>
          <w:p w14:paraId="2D2A83BB" w14:textId="77777777" w:rsidR="006C745E" w:rsidRPr="00AB278E" w:rsidRDefault="006C745E" w:rsidP="00BC0483">
            <w:pPr>
              <w:rPr>
                <w:sz w:val="23"/>
              </w:rPr>
            </w:pPr>
          </w:p>
        </w:tc>
        <w:tc>
          <w:tcPr>
            <w:tcW w:w="2394" w:type="dxa"/>
            <w:shd w:val="clear" w:color="auto" w:fill="595959"/>
          </w:tcPr>
          <w:p w14:paraId="530C60D1" w14:textId="77777777" w:rsidR="006C745E" w:rsidRPr="00AB278E" w:rsidRDefault="006C745E" w:rsidP="00BC0483">
            <w:pPr>
              <w:rPr>
                <w:sz w:val="23"/>
              </w:rPr>
            </w:pPr>
          </w:p>
        </w:tc>
      </w:tr>
      <w:tr w:rsidR="00CC63D0" w:rsidRPr="00AB278E" w14:paraId="06A99454" w14:textId="77777777" w:rsidTr="00CC63D0">
        <w:tc>
          <w:tcPr>
            <w:tcW w:w="2394" w:type="dxa"/>
          </w:tcPr>
          <w:p w14:paraId="0370CA60" w14:textId="77777777" w:rsidR="006C745E" w:rsidRPr="00AB278E" w:rsidRDefault="006C745E" w:rsidP="00BC0483">
            <w:pPr>
              <w:rPr>
                <w:rFonts w:ascii="Times New Roman" w:hAnsi="Times New Roman"/>
                <w:szCs w:val="22"/>
              </w:rPr>
            </w:pPr>
            <w:r w:rsidRPr="00AB278E">
              <w:rPr>
                <w:rFonts w:ascii="Times New Roman" w:hAnsi="Times New Roman"/>
                <w:szCs w:val="22"/>
              </w:rPr>
              <w:t>PRCADR2</w:t>
            </w:r>
          </w:p>
        </w:tc>
        <w:tc>
          <w:tcPr>
            <w:tcW w:w="2394" w:type="dxa"/>
          </w:tcPr>
          <w:p w14:paraId="1910720F" w14:textId="77777777" w:rsidR="006C745E" w:rsidRPr="00AB278E" w:rsidRDefault="006C745E" w:rsidP="00BC0483">
            <w:pPr>
              <w:rPr>
                <w:sz w:val="23"/>
              </w:rPr>
            </w:pPr>
          </w:p>
        </w:tc>
        <w:tc>
          <w:tcPr>
            <w:tcW w:w="2394" w:type="dxa"/>
          </w:tcPr>
          <w:p w14:paraId="26F4713B" w14:textId="77777777" w:rsidR="006C745E" w:rsidRPr="00AB278E" w:rsidRDefault="006C745E" w:rsidP="00BC0483">
            <w:pPr>
              <w:rPr>
                <w:sz w:val="23"/>
              </w:rPr>
            </w:pPr>
          </w:p>
        </w:tc>
        <w:tc>
          <w:tcPr>
            <w:tcW w:w="2394" w:type="dxa"/>
            <w:shd w:val="clear" w:color="auto" w:fill="595959"/>
          </w:tcPr>
          <w:p w14:paraId="0AA8BEBA" w14:textId="77777777" w:rsidR="006C745E" w:rsidRPr="00AB278E" w:rsidRDefault="006C745E" w:rsidP="00BC0483">
            <w:pPr>
              <w:rPr>
                <w:sz w:val="23"/>
              </w:rPr>
            </w:pPr>
          </w:p>
        </w:tc>
      </w:tr>
      <w:tr w:rsidR="00CC63D0" w:rsidRPr="00AB278E" w14:paraId="55C0FE02" w14:textId="77777777" w:rsidTr="00CC63D0">
        <w:tc>
          <w:tcPr>
            <w:tcW w:w="2394" w:type="dxa"/>
          </w:tcPr>
          <w:p w14:paraId="32AC1B2E" w14:textId="77777777" w:rsidR="006C745E" w:rsidRPr="00AB278E" w:rsidRDefault="006C745E" w:rsidP="00BC0483">
            <w:pPr>
              <w:rPr>
                <w:rFonts w:ascii="Times New Roman" w:hAnsi="Times New Roman"/>
                <w:szCs w:val="22"/>
              </w:rPr>
            </w:pPr>
            <w:r w:rsidRPr="00AB278E">
              <w:rPr>
                <w:rFonts w:ascii="Times New Roman" w:hAnsi="Times New Roman"/>
                <w:szCs w:val="22"/>
              </w:rPr>
              <w:t>PRCADR3</w:t>
            </w:r>
          </w:p>
        </w:tc>
        <w:tc>
          <w:tcPr>
            <w:tcW w:w="2394" w:type="dxa"/>
          </w:tcPr>
          <w:p w14:paraId="0F9B8430" w14:textId="77777777" w:rsidR="006C745E" w:rsidRPr="00AB278E" w:rsidRDefault="006C745E" w:rsidP="00BC0483">
            <w:pPr>
              <w:rPr>
                <w:sz w:val="23"/>
              </w:rPr>
            </w:pPr>
          </w:p>
        </w:tc>
        <w:tc>
          <w:tcPr>
            <w:tcW w:w="2394" w:type="dxa"/>
          </w:tcPr>
          <w:p w14:paraId="5C2ADC0F" w14:textId="77777777" w:rsidR="006C745E" w:rsidRPr="00AB278E" w:rsidRDefault="006C745E" w:rsidP="00BC0483">
            <w:pPr>
              <w:rPr>
                <w:sz w:val="23"/>
              </w:rPr>
            </w:pPr>
          </w:p>
        </w:tc>
        <w:tc>
          <w:tcPr>
            <w:tcW w:w="2394" w:type="dxa"/>
            <w:shd w:val="clear" w:color="auto" w:fill="595959"/>
          </w:tcPr>
          <w:p w14:paraId="7349153F" w14:textId="77777777" w:rsidR="006C745E" w:rsidRPr="00AB278E" w:rsidRDefault="006C745E" w:rsidP="00BC0483">
            <w:pPr>
              <w:rPr>
                <w:sz w:val="23"/>
              </w:rPr>
            </w:pPr>
          </w:p>
        </w:tc>
      </w:tr>
      <w:tr w:rsidR="00CC63D0" w:rsidRPr="00AB278E" w14:paraId="689764BD" w14:textId="77777777" w:rsidTr="00CC63D0">
        <w:tc>
          <w:tcPr>
            <w:tcW w:w="2394" w:type="dxa"/>
          </w:tcPr>
          <w:p w14:paraId="67DD70C2" w14:textId="77777777" w:rsidR="006C745E" w:rsidRPr="00AB278E" w:rsidRDefault="006C745E" w:rsidP="00BC0483">
            <w:pPr>
              <w:rPr>
                <w:rFonts w:ascii="Times New Roman" w:hAnsi="Times New Roman"/>
                <w:szCs w:val="22"/>
              </w:rPr>
            </w:pPr>
            <w:r w:rsidRPr="00AB278E">
              <w:rPr>
                <w:rFonts w:ascii="Times New Roman" w:hAnsi="Times New Roman"/>
                <w:szCs w:val="22"/>
              </w:rPr>
              <w:t>PRCAEA</w:t>
            </w:r>
          </w:p>
        </w:tc>
        <w:tc>
          <w:tcPr>
            <w:tcW w:w="2394" w:type="dxa"/>
          </w:tcPr>
          <w:p w14:paraId="353BC11B" w14:textId="77777777" w:rsidR="006C745E" w:rsidRPr="00AB278E" w:rsidRDefault="006C745E" w:rsidP="00BC0483">
            <w:pPr>
              <w:rPr>
                <w:sz w:val="23"/>
              </w:rPr>
            </w:pPr>
          </w:p>
        </w:tc>
        <w:tc>
          <w:tcPr>
            <w:tcW w:w="2394" w:type="dxa"/>
          </w:tcPr>
          <w:p w14:paraId="506C0199" w14:textId="77777777" w:rsidR="006C745E" w:rsidRPr="00AB278E" w:rsidRDefault="006C745E" w:rsidP="00BC0483">
            <w:pPr>
              <w:rPr>
                <w:sz w:val="23"/>
              </w:rPr>
            </w:pPr>
          </w:p>
        </w:tc>
        <w:tc>
          <w:tcPr>
            <w:tcW w:w="2394" w:type="dxa"/>
            <w:shd w:val="clear" w:color="auto" w:fill="595959"/>
          </w:tcPr>
          <w:p w14:paraId="5A862DC9" w14:textId="77777777" w:rsidR="006C745E" w:rsidRPr="00AB278E" w:rsidRDefault="006C745E" w:rsidP="00BC0483">
            <w:pPr>
              <w:rPr>
                <w:sz w:val="23"/>
              </w:rPr>
            </w:pPr>
          </w:p>
        </w:tc>
      </w:tr>
      <w:tr w:rsidR="00CC63D0" w:rsidRPr="00AB278E" w14:paraId="15C22A1A" w14:textId="77777777" w:rsidTr="00CC63D0">
        <w:tc>
          <w:tcPr>
            <w:tcW w:w="2394" w:type="dxa"/>
          </w:tcPr>
          <w:p w14:paraId="13009602" w14:textId="77777777" w:rsidR="006C745E" w:rsidRPr="00AB278E" w:rsidRDefault="006C745E" w:rsidP="00BC0483">
            <w:pPr>
              <w:rPr>
                <w:rFonts w:ascii="Times New Roman" w:hAnsi="Times New Roman"/>
                <w:szCs w:val="22"/>
              </w:rPr>
            </w:pPr>
            <w:r w:rsidRPr="00AB278E">
              <w:rPr>
                <w:rFonts w:ascii="Times New Roman" w:hAnsi="Times New Roman"/>
                <w:szCs w:val="22"/>
              </w:rPr>
              <w:t>PRCAEA1</w:t>
            </w:r>
          </w:p>
        </w:tc>
        <w:tc>
          <w:tcPr>
            <w:tcW w:w="2394" w:type="dxa"/>
          </w:tcPr>
          <w:p w14:paraId="18877B0F" w14:textId="77777777" w:rsidR="006C745E" w:rsidRPr="00AB278E" w:rsidRDefault="006C745E" w:rsidP="00BC0483">
            <w:pPr>
              <w:rPr>
                <w:sz w:val="23"/>
              </w:rPr>
            </w:pPr>
          </w:p>
        </w:tc>
        <w:tc>
          <w:tcPr>
            <w:tcW w:w="2394" w:type="dxa"/>
          </w:tcPr>
          <w:p w14:paraId="2088A7FF" w14:textId="77777777" w:rsidR="006C745E" w:rsidRPr="00AB278E" w:rsidRDefault="006C745E" w:rsidP="00BC0483">
            <w:pPr>
              <w:rPr>
                <w:sz w:val="23"/>
              </w:rPr>
            </w:pPr>
          </w:p>
        </w:tc>
        <w:tc>
          <w:tcPr>
            <w:tcW w:w="2394" w:type="dxa"/>
            <w:shd w:val="clear" w:color="auto" w:fill="595959"/>
          </w:tcPr>
          <w:p w14:paraId="35A1A84C" w14:textId="77777777" w:rsidR="006C745E" w:rsidRPr="00AB278E" w:rsidRDefault="006C745E" w:rsidP="00BC0483">
            <w:pPr>
              <w:rPr>
                <w:sz w:val="23"/>
              </w:rPr>
            </w:pPr>
          </w:p>
        </w:tc>
      </w:tr>
      <w:tr w:rsidR="00CC63D0" w:rsidRPr="00AB278E" w14:paraId="5A934FC4" w14:textId="77777777" w:rsidTr="00CC63D0">
        <w:tc>
          <w:tcPr>
            <w:tcW w:w="2394" w:type="dxa"/>
          </w:tcPr>
          <w:p w14:paraId="54D5EDA7" w14:textId="77777777" w:rsidR="006C745E" w:rsidRPr="00AB278E" w:rsidRDefault="006C745E" w:rsidP="00BC0483">
            <w:pPr>
              <w:rPr>
                <w:rFonts w:ascii="Times New Roman" w:hAnsi="Times New Roman"/>
                <w:szCs w:val="22"/>
              </w:rPr>
            </w:pPr>
            <w:r w:rsidRPr="00AB278E">
              <w:rPr>
                <w:rFonts w:ascii="Times New Roman" w:hAnsi="Times New Roman"/>
                <w:szCs w:val="22"/>
              </w:rPr>
              <w:t>PRCAEIN</w:t>
            </w:r>
          </w:p>
        </w:tc>
        <w:tc>
          <w:tcPr>
            <w:tcW w:w="2394" w:type="dxa"/>
          </w:tcPr>
          <w:p w14:paraId="2E0B0113" w14:textId="77777777" w:rsidR="006C745E" w:rsidRPr="00AB278E" w:rsidRDefault="006C745E" w:rsidP="00BC0483">
            <w:pPr>
              <w:rPr>
                <w:sz w:val="23"/>
              </w:rPr>
            </w:pPr>
          </w:p>
        </w:tc>
        <w:tc>
          <w:tcPr>
            <w:tcW w:w="2394" w:type="dxa"/>
          </w:tcPr>
          <w:p w14:paraId="773514D5" w14:textId="77777777" w:rsidR="006C745E" w:rsidRPr="00AB278E" w:rsidRDefault="006C745E" w:rsidP="00BC0483">
            <w:pPr>
              <w:rPr>
                <w:sz w:val="23"/>
              </w:rPr>
            </w:pPr>
          </w:p>
        </w:tc>
        <w:tc>
          <w:tcPr>
            <w:tcW w:w="2394" w:type="dxa"/>
            <w:shd w:val="clear" w:color="auto" w:fill="595959"/>
          </w:tcPr>
          <w:p w14:paraId="4A6D34E7" w14:textId="77777777" w:rsidR="006C745E" w:rsidRPr="00AB278E" w:rsidRDefault="006C745E" w:rsidP="00BC0483">
            <w:pPr>
              <w:rPr>
                <w:sz w:val="23"/>
              </w:rPr>
            </w:pPr>
          </w:p>
        </w:tc>
      </w:tr>
      <w:tr w:rsidR="00CC63D0" w:rsidRPr="00AB278E" w14:paraId="4F1C8E93" w14:textId="77777777" w:rsidTr="00CC63D0">
        <w:tc>
          <w:tcPr>
            <w:tcW w:w="2394" w:type="dxa"/>
          </w:tcPr>
          <w:p w14:paraId="606807D7" w14:textId="77777777" w:rsidR="006C745E" w:rsidRPr="00AB278E" w:rsidRDefault="006C745E" w:rsidP="00BC0483">
            <w:pPr>
              <w:rPr>
                <w:rFonts w:ascii="Times New Roman" w:hAnsi="Times New Roman"/>
                <w:szCs w:val="22"/>
              </w:rPr>
            </w:pPr>
            <w:r w:rsidRPr="00AB278E">
              <w:rPr>
                <w:rFonts w:ascii="Times New Roman" w:hAnsi="Times New Roman"/>
                <w:szCs w:val="22"/>
              </w:rPr>
              <w:t>PRCAEOL</w:t>
            </w:r>
          </w:p>
        </w:tc>
        <w:tc>
          <w:tcPr>
            <w:tcW w:w="2394" w:type="dxa"/>
          </w:tcPr>
          <w:p w14:paraId="1201A3B1" w14:textId="77777777" w:rsidR="006C745E" w:rsidRPr="00AB278E" w:rsidRDefault="006C745E" w:rsidP="00BC0483">
            <w:pPr>
              <w:rPr>
                <w:sz w:val="23"/>
              </w:rPr>
            </w:pPr>
          </w:p>
        </w:tc>
        <w:tc>
          <w:tcPr>
            <w:tcW w:w="2394" w:type="dxa"/>
          </w:tcPr>
          <w:p w14:paraId="63F175F2" w14:textId="77777777" w:rsidR="006C745E" w:rsidRPr="00AB278E" w:rsidRDefault="006C745E" w:rsidP="00BC0483">
            <w:pPr>
              <w:rPr>
                <w:sz w:val="23"/>
              </w:rPr>
            </w:pPr>
          </w:p>
        </w:tc>
        <w:tc>
          <w:tcPr>
            <w:tcW w:w="2394" w:type="dxa"/>
            <w:shd w:val="clear" w:color="auto" w:fill="595959"/>
          </w:tcPr>
          <w:p w14:paraId="4146AB0B" w14:textId="77777777" w:rsidR="006C745E" w:rsidRPr="00AB278E" w:rsidRDefault="006C745E" w:rsidP="00BC0483">
            <w:pPr>
              <w:rPr>
                <w:sz w:val="23"/>
              </w:rPr>
            </w:pPr>
          </w:p>
        </w:tc>
      </w:tr>
      <w:tr w:rsidR="00CC63D0" w:rsidRPr="00AB278E" w14:paraId="0C45726D" w14:textId="77777777" w:rsidTr="00CC63D0">
        <w:tc>
          <w:tcPr>
            <w:tcW w:w="2394" w:type="dxa"/>
          </w:tcPr>
          <w:p w14:paraId="1596857B" w14:textId="77777777" w:rsidR="006C745E" w:rsidRPr="00AB278E" w:rsidRDefault="006C745E" w:rsidP="00BC0483">
            <w:pPr>
              <w:rPr>
                <w:rFonts w:ascii="Times New Roman" w:hAnsi="Times New Roman"/>
                <w:szCs w:val="22"/>
              </w:rPr>
            </w:pPr>
            <w:r w:rsidRPr="00AB278E">
              <w:rPr>
                <w:rFonts w:ascii="Times New Roman" w:hAnsi="Times New Roman"/>
                <w:szCs w:val="22"/>
              </w:rPr>
              <w:t>PRCAEXM</w:t>
            </w:r>
          </w:p>
        </w:tc>
        <w:tc>
          <w:tcPr>
            <w:tcW w:w="2394" w:type="dxa"/>
          </w:tcPr>
          <w:p w14:paraId="4A8B7E9F" w14:textId="77777777" w:rsidR="006C745E" w:rsidRPr="00AB278E" w:rsidRDefault="006C745E" w:rsidP="00BC0483">
            <w:pPr>
              <w:rPr>
                <w:sz w:val="23"/>
              </w:rPr>
            </w:pPr>
          </w:p>
        </w:tc>
        <w:tc>
          <w:tcPr>
            <w:tcW w:w="2394" w:type="dxa"/>
          </w:tcPr>
          <w:p w14:paraId="648589C7" w14:textId="77777777" w:rsidR="006C745E" w:rsidRPr="00AB278E" w:rsidRDefault="006C745E" w:rsidP="00BC0483">
            <w:pPr>
              <w:rPr>
                <w:sz w:val="23"/>
              </w:rPr>
            </w:pPr>
          </w:p>
        </w:tc>
        <w:tc>
          <w:tcPr>
            <w:tcW w:w="2394" w:type="dxa"/>
            <w:shd w:val="clear" w:color="auto" w:fill="595959"/>
          </w:tcPr>
          <w:p w14:paraId="72038655" w14:textId="77777777" w:rsidR="006C745E" w:rsidRPr="00AB278E" w:rsidRDefault="006C745E" w:rsidP="00BC0483">
            <w:pPr>
              <w:rPr>
                <w:sz w:val="23"/>
              </w:rPr>
            </w:pPr>
          </w:p>
        </w:tc>
      </w:tr>
      <w:tr w:rsidR="00CC63D0" w:rsidRPr="00AB278E" w14:paraId="0F4FF7A6" w14:textId="77777777" w:rsidTr="00CC63D0">
        <w:tc>
          <w:tcPr>
            <w:tcW w:w="2394" w:type="dxa"/>
          </w:tcPr>
          <w:p w14:paraId="5F4389B3" w14:textId="77777777" w:rsidR="006C745E" w:rsidRPr="00AB278E" w:rsidRDefault="006C745E" w:rsidP="00BC0483">
            <w:pPr>
              <w:rPr>
                <w:rFonts w:ascii="Times New Roman" w:hAnsi="Times New Roman"/>
                <w:szCs w:val="22"/>
              </w:rPr>
            </w:pPr>
            <w:r w:rsidRPr="00AB278E">
              <w:rPr>
                <w:rFonts w:ascii="Times New Roman" w:hAnsi="Times New Roman"/>
                <w:szCs w:val="22"/>
              </w:rPr>
              <w:t>PRCAFBD</w:t>
            </w:r>
          </w:p>
        </w:tc>
        <w:tc>
          <w:tcPr>
            <w:tcW w:w="2394" w:type="dxa"/>
          </w:tcPr>
          <w:p w14:paraId="3D068A85" w14:textId="77777777" w:rsidR="006C745E" w:rsidRPr="00AB278E" w:rsidRDefault="006C745E" w:rsidP="00BC0483">
            <w:pPr>
              <w:rPr>
                <w:sz w:val="23"/>
              </w:rPr>
            </w:pPr>
          </w:p>
        </w:tc>
        <w:tc>
          <w:tcPr>
            <w:tcW w:w="2394" w:type="dxa"/>
          </w:tcPr>
          <w:p w14:paraId="3EFCD8C6" w14:textId="77777777" w:rsidR="006C745E" w:rsidRPr="00AB278E" w:rsidRDefault="006C745E" w:rsidP="00BC0483">
            <w:pPr>
              <w:rPr>
                <w:sz w:val="23"/>
              </w:rPr>
            </w:pPr>
          </w:p>
        </w:tc>
        <w:tc>
          <w:tcPr>
            <w:tcW w:w="2394" w:type="dxa"/>
            <w:shd w:val="clear" w:color="auto" w:fill="595959"/>
          </w:tcPr>
          <w:p w14:paraId="0514F036" w14:textId="77777777" w:rsidR="006C745E" w:rsidRPr="00AB278E" w:rsidRDefault="006C745E" w:rsidP="00BC0483">
            <w:pPr>
              <w:rPr>
                <w:sz w:val="23"/>
              </w:rPr>
            </w:pPr>
          </w:p>
        </w:tc>
      </w:tr>
      <w:tr w:rsidR="00CC63D0" w:rsidRPr="00AB278E" w14:paraId="06BD0488" w14:textId="77777777" w:rsidTr="00CC63D0">
        <w:tc>
          <w:tcPr>
            <w:tcW w:w="2394" w:type="dxa"/>
          </w:tcPr>
          <w:p w14:paraId="09DC5F58" w14:textId="77777777" w:rsidR="006C745E" w:rsidRPr="00AB278E" w:rsidRDefault="006C745E" w:rsidP="00BC0483">
            <w:pPr>
              <w:rPr>
                <w:rFonts w:ascii="Times New Roman" w:hAnsi="Times New Roman"/>
                <w:szCs w:val="22"/>
              </w:rPr>
            </w:pPr>
            <w:r w:rsidRPr="00AB278E">
              <w:rPr>
                <w:rFonts w:ascii="Times New Roman" w:hAnsi="Times New Roman"/>
                <w:szCs w:val="22"/>
              </w:rPr>
              <w:t>PRCAFBD1</w:t>
            </w:r>
          </w:p>
        </w:tc>
        <w:tc>
          <w:tcPr>
            <w:tcW w:w="2394" w:type="dxa"/>
          </w:tcPr>
          <w:p w14:paraId="664263BF" w14:textId="77777777" w:rsidR="006C745E" w:rsidRPr="00AB278E" w:rsidRDefault="006C745E" w:rsidP="00BC0483">
            <w:pPr>
              <w:rPr>
                <w:sz w:val="23"/>
              </w:rPr>
            </w:pPr>
          </w:p>
        </w:tc>
        <w:tc>
          <w:tcPr>
            <w:tcW w:w="2394" w:type="dxa"/>
          </w:tcPr>
          <w:p w14:paraId="1BF979BF" w14:textId="77777777" w:rsidR="006C745E" w:rsidRPr="00AB278E" w:rsidRDefault="006C745E" w:rsidP="00BC0483">
            <w:pPr>
              <w:rPr>
                <w:sz w:val="23"/>
              </w:rPr>
            </w:pPr>
          </w:p>
        </w:tc>
        <w:tc>
          <w:tcPr>
            <w:tcW w:w="2394" w:type="dxa"/>
            <w:shd w:val="clear" w:color="auto" w:fill="595959"/>
          </w:tcPr>
          <w:p w14:paraId="4CC04251" w14:textId="77777777" w:rsidR="006C745E" w:rsidRPr="00AB278E" w:rsidRDefault="006C745E" w:rsidP="00BC0483">
            <w:pPr>
              <w:rPr>
                <w:sz w:val="23"/>
              </w:rPr>
            </w:pPr>
          </w:p>
        </w:tc>
      </w:tr>
      <w:tr w:rsidR="00CC63D0" w:rsidRPr="00AB278E" w14:paraId="42CF1166" w14:textId="77777777" w:rsidTr="00CC63D0">
        <w:tc>
          <w:tcPr>
            <w:tcW w:w="2394" w:type="dxa"/>
          </w:tcPr>
          <w:p w14:paraId="1C63867D" w14:textId="77777777" w:rsidR="006C745E" w:rsidRPr="00AB278E" w:rsidRDefault="006C745E" w:rsidP="00BC0483">
            <w:pPr>
              <w:rPr>
                <w:rFonts w:ascii="Times New Roman" w:hAnsi="Times New Roman"/>
                <w:szCs w:val="22"/>
              </w:rPr>
            </w:pPr>
            <w:r w:rsidRPr="00AB278E">
              <w:rPr>
                <w:rFonts w:ascii="Times New Roman" w:hAnsi="Times New Roman"/>
                <w:szCs w:val="22"/>
              </w:rPr>
              <w:t>PRCAFBDM</w:t>
            </w:r>
          </w:p>
        </w:tc>
        <w:tc>
          <w:tcPr>
            <w:tcW w:w="2394" w:type="dxa"/>
          </w:tcPr>
          <w:p w14:paraId="312B1BEA" w14:textId="77777777" w:rsidR="006C745E" w:rsidRPr="00AB278E" w:rsidRDefault="006C745E" w:rsidP="00BC0483">
            <w:pPr>
              <w:rPr>
                <w:sz w:val="23"/>
              </w:rPr>
            </w:pPr>
          </w:p>
        </w:tc>
        <w:tc>
          <w:tcPr>
            <w:tcW w:w="2394" w:type="dxa"/>
          </w:tcPr>
          <w:p w14:paraId="5DDAA3D1" w14:textId="77777777" w:rsidR="006C745E" w:rsidRPr="00AB278E" w:rsidRDefault="006C745E" w:rsidP="00BC0483">
            <w:pPr>
              <w:rPr>
                <w:sz w:val="23"/>
              </w:rPr>
            </w:pPr>
          </w:p>
        </w:tc>
        <w:tc>
          <w:tcPr>
            <w:tcW w:w="2394" w:type="dxa"/>
            <w:shd w:val="clear" w:color="auto" w:fill="595959"/>
          </w:tcPr>
          <w:p w14:paraId="27CB7187" w14:textId="77777777" w:rsidR="006C745E" w:rsidRPr="00AB278E" w:rsidRDefault="006C745E" w:rsidP="00BC0483">
            <w:pPr>
              <w:rPr>
                <w:sz w:val="23"/>
              </w:rPr>
            </w:pPr>
          </w:p>
        </w:tc>
      </w:tr>
      <w:tr w:rsidR="00CC63D0" w:rsidRPr="00AB278E" w14:paraId="05BACBD1" w14:textId="77777777" w:rsidTr="00CC63D0">
        <w:tc>
          <w:tcPr>
            <w:tcW w:w="2394" w:type="dxa"/>
          </w:tcPr>
          <w:p w14:paraId="1CDB493A" w14:textId="77777777" w:rsidR="006C745E" w:rsidRPr="00AB278E" w:rsidRDefault="006C745E" w:rsidP="00BC0483">
            <w:pPr>
              <w:rPr>
                <w:rFonts w:ascii="Times New Roman" w:hAnsi="Times New Roman"/>
                <w:szCs w:val="22"/>
              </w:rPr>
            </w:pPr>
            <w:r w:rsidRPr="00AB278E">
              <w:rPr>
                <w:rFonts w:ascii="Times New Roman" w:hAnsi="Times New Roman"/>
                <w:szCs w:val="22"/>
              </w:rPr>
              <w:t>PRCAFBDU</w:t>
            </w:r>
          </w:p>
        </w:tc>
        <w:tc>
          <w:tcPr>
            <w:tcW w:w="2394" w:type="dxa"/>
          </w:tcPr>
          <w:p w14:paraId="23950160" w14:textId="77777777" w:rsidR="006C745E" w:rsidRPr="00AB278E" w:rsidRDefault="006C745E" w:rsidP="00BC0483">
            <w:pPr>
              <w:rPr>
                <w:sz w:val="23"/>
              </w:rPr>
            </w:pPr>
          </w:p>
        </w:tc>
        <w:tc>
          <w:tcPr>
            <w:tcW w:w="2394" w:type="dxa"/>
          </w:tcPr>
          <w:p w14:paraId="26628868" w14:textId="77777777" w:rsidR="006C745E" w:rsidRPr="00AB278E" w:rsidRDefault="006C745E" w:rsidP="00BC0483">
            <w:pPr>
              <w:rPr>
                <w:sz w:val="23"/>
              </w:rPr>
            </w:pPr>
          </w:p>
        </w:tc>
        <w:tc>
          <w:tcPr>
            <w:tcW w:w="2394" w:type="dxa"/>
            <w:shd w:val="clear" w:color="auto" w:fill="595959"/>
          </w:tcPr>
          <w:p w14:paraId="2D17D107" w14:textId="77777777" w:rsidR="006C745E" w:rsidRPr="00AB278E" w:rsidRDefault="006C745E" w:rsidP="00BC0483">
            <w:pPr>
              <w:rPr>
                <w:sz w:val="23"/>
              </w:rPr>
            </w:pPr>
          </w:p>
        </w:tc>
      </w:tr>
      <w:tr w:rsidR="00CC63D0" w:rsidRPr="00AB278E" w14:paraId="5CD13954" w14:textId="77777777" w:rsidTr="00CC63D0">
        <w:tc>
          <w:tcPr>
            <w:tcW w:w="2394" w:type="dxa"/>
          </w:tcPr>
          <w:p w14:paraId="6A29D555" w14:textId="77777777" w:rsidR="006C745E" w:rsidRPr="00AB278E" w:rsidRDefault="006C745E" w:rsidP="00BC0483">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61EA17DC" w14:textId="77777777" w:rsidR="006C745E" w:rsidRPr="00AB278E" w:rsidRDefault="006C745E" w:rsidP="00BC0483">
            <w:pPr>
              <w:rPr>
                <w:sz w:val="23"/>
              </w:rPr>
            </w:pPr>
          </w:p>
        </w:tc>
        <w:tc>
          <w:tcPr>
            <w:tcW w:w="2394" w:type="dxa"/>
          </w:tcPr>
          <w:p w14:paraId="6CA248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B25770" w14:textId="77777777" w:rsidR="006C745E" w:rsidRPr="00AB278E" w:rsidRDefault="006C745E" w:rsidP="00BC0483">
            <w:pPr>
              <w:rPr>
                <w:sz w:val="23"/>
              </w:rPr>
            </w:pPr>
          </w:p>
        </w:tc>
      </w:tr>
      <w:tr w:rsidR="00CC63D0" w:rsidRPr="00AB278E" w14:paraId="36A46C4D" w14:textId="77777777" w:rsidTr="00CC63D0">
        <w:tc>
          <w:tcPr>
            <w:tcW w:w="2394" w:type="dxa"/>
          </w:tcPr>
          <w:p w14:paraId="61913CF5" w14:textId="77777777" w:rsidR="006C745E" w:rsidRPr="00AB278E" w:rsidRDefault="006C745E" w:rsidP="00BC0483">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1BDC5CFF" w14:textId="77777777" w:rsidR="006C745E" w:rsidRPr="00AB278E" w:rsidRDefault="006C745E" w:rsidP="00BC0483">
            <w:pPr>
              <w:rPr>
                <w:sz w:val="23"/>
              </w:rPr>
            </w:pPr>
          </w:p>
        </w:tc>
        <w:tc>
          <w:tcPr>
            <w:tcW w:w="2394" w:type="dxa"/>
          </w:tcPr>
          <w:p w14:paraId="6FE85BE1" w14:textId="77777777" w:rsidR="006C745E" w:rsidRPr="00AB278E" w:rsidRDefault="006C745E" w:rsidP="00BC0483">
            <w:pPr>
              <w:rPr>
                <w:sz w:val="23"/>
              </w:rPr>
            </w:pPr>
          </w:p>
        </w:tc>
        <w:tc>
          <w:tcPr>
            <w:tcW w:w="2394" w:type="dxa"/>
            <w:shd w:val="clear" w:color="auto" w:fill="auto"/>
          </w:tcPr>
          <w:p w14:paraId="4019BE40" w14:textId="77777777" w:rsidR="006C745E" w:rsidRPr="00AB278E" w:rsidRDefault="006C745E" w:rsidP="00BC0483">
            <w:pPr>
              <w:rPr>
                <w:sz w:val="23"/>
              </w:rPr>
            </w:pPr>
          </w:p>
        </w:tc>
      </w:tr>
      <w:tr w:rsidR="00CC63D0" w:rsidRPr="00AB278E" w14:paraId="4A2F76C5" w14:textId="77777777" w:rsidTr="00CC63D0">
        <w:tc>
          <w:tcPr>
            <w:tcW w:w="2394" w:type="dxa"/>
          </w:tcPr>
          <w:p w14:paraId="5CDB91A6" w14:textId="77777777" w:rsidR="006C745E" w:rsidRPr="00AB278E" w:rsidRDefault="006C745E" w:rsidP="00BC0483">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6E6F78AD" w14:textId="77777777" w:rsidR="006C745E" w:rsidRPr="00AB278E" w:rsidRDefault="006C745E" w:rsidP="00BC0483">
            <w:pPr>
              <w:rPr>
                <w:sz w:val="23"/>
              </w:rPr>
            </w:pPr>
          </w:p>
        </w:tc>
        <w:tc>
          <w:tcPr>
            <w:tcW w:w="2394" w:type="dxa"/>
          </w:tcPr>
          <w:p w14:paraId="457569DA" w14:textId="77777777" w:rsidR="006C745E" w:rsidRPr="00AB278E" w:rsidRDefault="006C745E" w:rsidP="00BC0483">
            <w:pPr>
              <w:rPr>
                <w:sz w:val="23"/>
              </w:rPr>
            </w:pPr>
          </w:p>
        </w:tc>
        <w:tc>
          <w:tcPr>
            <w:tcW w:w="2394" w:type="dxa"/>
            <w:shd w:val="clear" w:color="auto" w:fill="auto"/>
          </w:tcPr>
          <w:p w14:paraId="446AA457" w14:textId="77777777" w:rsidR="006C745E" w:rsidRPr="00AB278E" w:rsidRDefault="006C745E" w:rsidP="00BC0483">
            <w:pPr>
              <w:rPr>
                <w:sz w:val="23"/>
              </w:rPr>
            </w:pPr>
          </w:p>
        </w:tc>
      </w:tr>
      <w:tr w:rsidR="00CC63D0" w:rsidRPr="00AB278E" w14:paraId="7CE8E762" w14:textId="77777777" w:rsidTr="00CC63D0">
        <w:tc>
          <w:tcPr>
            <w:tcW w:w="2394" w:type="dxa"/>
          </w:tcPr>
          <w:p w14:paraId="19EC4341" w14:textId="77777777" w:rsidR="006C745E" w:rsidRPr="00AB278E" w:rsidRDefault="006C745E" w:rsidP="00BC0483">
            <w:pPr>
              <w:rPr>
                <w:rFonts w:ascii="Times New Roman" w:hAnsi="Times New Roman"/>
                <w:szCs w:val="22"/>
              </w:rPr>
            </w:pPr>
            <w:r w:rsidRPr="00AB278E">
              <w:rPr>
                <w:rFonts w:ascii="Times New Roman" w:hAnsi="Times New Roman"/>
                <w:szCs w:val="22"/>
              </w:rPr>
              <w:t>PRCAFOR</w:t>
            </w:r>
          </w:p>
        </w:tc>
        <w:tc>
          <w:tcPr>
            <w:tcW w:w="2394" w:type="dxa"/>
          </w:tcPr>
          <w:p w14:paraId="17DCC65E" w14:textId="77777777" w:rsidR="006C745E" w:rsidRPr="00AB278E" w:rsidRDefault="006C745E" w:rsidP="00BC0483">
            <w:pPr>
              <w:rPr>
                <w:sz w:val="23"/>
              </w:rPr>
            </w:pPr>
          </w:p>
        </w:tc>
        <w:tc>
          <w:tcPr>
            <w:tcW w:w="2394" w:type="dxa"/>
          </w:tcPr>
          <w:p w14:paraId="0BB2CF01" w14:textId="77777777" w:rsidR="006C745E" w:rsidRPr="00AB278E" w:rsidRDefault="006C745E" w:rsidP="00BC0483">
            <w:pPr>
              <w:rPr>
                <w:sz w:val="23"/>
              </w:rPr>
            </w:pPr>
          </w:p>
        </w:tc>
        <w:tc>
          <w:tcPr>
            <w:tcW w:w="2394" w:type="dxa"/>
            <w:shd w:val="clear" w:color="auto" w:fill="595959"/>
          </w:tcPr>
          <w:p w14:paraId="65BC1E72" w14:textId="77777777" w:rsidR="006C745E" w:rsidRPr="00AB278E" w:rsidRDefault="006C745E" w:rsidP="00BC0483">
            <w:pPr>
              <w:rPr>
                <w:sz w:val="23"/>
              </w:rPr>
            </w:pPr>
          </w:p>
        </w:tc>
      </w:tr>
      <w:tr w:rsidR="00CC63D0" w:rsidRPr="00AB278E" w14:paraId="61641D47" w14:textId="77777777" w:rsidTr="00CC63D0">
        <w:tc>
          <w:tcPr>
            <w:tcW w:w="2394" w:type="dxa"/>
          </w:tcPr>
          <w:p w14:paraId="0E0190FE" w14:textId="77777777" w:rsidR="006C745E" w:rsidRPr="00AB278E" w:rsidRDefault="006C745E" w:rsidP="00BC0483">
            <w:pPr>
              <w:rPr>
                <w:rFonts w:ascii="Times New Roman" w:hAnsi="Times New Roman"/>
                <w:szCs w:val="22"/>
              </w:rPr>
            </w:pPr>
            <w:r w:rsidRPr="00AB278E">
              <w:rPr>
                <w:rFonts w:ascii="Times New Roman" w:hAnsi="Times New Roman"/>
                <w:szCs w:val="22"/>
              </w:rPr>
              <w:t>PRCAFUT</w:t>
            </w:r>
          </w:p>
        </w:tc>
        <w:tc>
          <w:tcPr>
            <w:tcW w:w="2394" w:type="dxa"/>
          </w:tcPr>
          <w:p w14:paraId="6D241372" w14:textId="77777777" w:rsidR="006C745E" w:rsidRPr="00AB278E" w:rsidRDefault="006C745E" w:rsidP="00BC0483">
            <w:pPr>
              <w:rPr>
                <w:sz w:val="23"/>
              </w:rPr>
            </w:pPr>
          </w:p>
        </w:tc>
        <w:tc>
          <w:tcPr>
            <w:tcW w:w="2394" w:type="dxa"/>
          </w:tcPr>
          <w:p w14:paraId="1C0AFEF1" w14:textId="77777777" w:rsidR="006C745E" w:rsidRPr="00AB278E" w:rsidRDefault="006C745E" w:rsidP="00BC0483">
            <w:pPr>
              <w:rPr>
                <w:sz w:val="23"/>
              </w:rPr>
            </w:pPr>
          </w:p>
        </w:tc>
        <w:tc>
          <w:tcPr>
            <w:tcW w:w="2394" w:type="dxa"/>
            <w:shd w:val="clear" w:color="auto" w:fill="595959"/>
          </w:tcPr>
          <w:p w14:paraId="6CE32735" w14:textId="77777777" w:rsidR="006C745E" w:rsidRPr="00AB278E" w:rsidRDefault="006C745E" w:rsidP="00BC0483">
            <w:pPr>
              <w:rPr>
                <w:sz w:val="23"/>
              </w:rPr>
            </w:pPr>
          </w:p>
        </w:tc>
      </w:tr>
      <w:tr w:rsidR="00CC63D0" w:rsidRPr="00AB278E" w14:paraId="421FA7E7" w14:textId="77777777" w:rsidTr="00CC63D0">
        <w:tc>
          <w:tcPr>
            <w:tcW w:w="2394" w:type="dxa"/>
          </w:tcPr>
          <w:p w14:paraId="58C424E7" w14:textId="77777777" w:rsidR="006C745E" w:rsidRPr="00AB278E" w:rsidRDefault="006C745E" w:rsidP="00BC0483">
            <w:pPr>
              <w:rPr>
                <w:rFonts w:ascii="Times New Roman" w:hAnsi="Times New Roman"/>
                <w:szCs w:val="22"/>
              </w:rPr>
            </w:pPr>
            <w:r w:rsidRPr="00AB278E">
              <w:rPr>
                <w:rFonts w:ascii="Times New Roman" w:hAnsi="Times New Roman"/>
                <w:szCs w:val="22"/>
              </w:rPr>
              <w:t>PRCAFWO</w:t>
            </w:r>
          </w:p>
        </w:tc>
        <w:tc>
          <w:tcPr>
            <w:tcW w:w="2394" w:type="dxa"/>
          </w:tcPr>
          <w:p w14:paraId="77C89246" w14:textId="77777777" w:rsidR="006C745E" w:rsidRPr="00AB278E" w:rsidRDefault="006C745E" w:rsidP="00BC0483">
            <w:pPr>
              <w:rPr>
                <w:sz w:val="23"/>
              </w:rPr>
            </w:pPr>
          </w:p>
        </w:tc>
        <w:tc>
          <w:tcPr>
            <w:tcW w:w="2394" w:type="dxa"/>
          </w:tcPr>
          <w:p w14:paraId="64A077E5" w14:textId="77777777" w:rsidR="006C745E" w:rsidRPr="00AB278E" w:rsidRDefault="006C745E" w:rsidP="00BC0483">
            <w:pPr>
              <w:rPr>
                <w:sz w:val="23"/>
              </w:rPr>
            </w:pPr>
          </w:p>
        </w:tc>
        <w:tc>
          <w:tcPr>
            <w:tcW w:w="2394" w:type="dxa"/>
            <w:shd w:val="clear" w:color="auto" w:fill="595959"/>
          </w:tcPr>
          <w:p w14:paraId="7B247EC1" w14:textId="77777777" w:rsidR="006C745E" w:rsidRPr="00AB278E" w:rsidRDefault="006C745E" w:rsidP="00BC0483">
            <w:pPr>
              <w:rPr>
                <w:sz w:val="23"/>
              </w:rPr>
            </w:pPr>
          </w:p>
        </w:tc>
      </w:tr>
      <w:tr w:rsidR="00CC63D0" w:rsidRPr="00AB278E" w14:paraId="502F31FF" w14:textId="77777777" w:rsidTr="00CC63D0">
        <w:tc>
          <w:tcPr>
            <w:tcW w:w="2394" w:type="dxa"/>
          </w:tcPr>
          <w:p w14:paraId="53791113" w14:textId="77777777" w:rsidR="006C745E" w:rsidRPr="00AB278E" w:rsidRDefault="006C745E" w:rsidP="00BC0483">
            <w:pPr>
              <w:rPr>
                <w:rFonts w:ascii="Times New Roman" w:hAnsi="Times New Roman"/>
                <w:szCs w:val="22"/>
              </w:rPr>
            </w:pPr>
            <w:r w:rsidRPr="00AB278E">
              <w:rPr>
                <w:rFonts w:ascii="Times New Roman" w:hAnsi="Times New Roman"/>
                <w:szCs w:val="22"/>
              </w:rPr>
              <w:t>PRCAG</w:t>
            </w:r>
          </w:p>
        </w:tc>
        <w:tc>
          <w:tcPr>
            <w:tcW w:w="2394" w:type="dxa"/>
          </w:tcPr>
          <w:p w14:paraId="6690DCAB" w14:textId="77777777" w:rsidR="006C745E" w:rsidRPr="00AB278E" w:rsidRDefault="006C745E" w:rsidP="00BC0483">
            <w:pPr>
              <w:rPr>
                <w:sz w:val="23"/>
              </w:rPr>
            </w:pPr>
          </w:p>
        </w:tc>
        <w:tc>
          <w:tcPr>
            <w:tcW w:w="2394" w:type="dxa"/>
          </w:tcPr>
          <w:p w14:paraId="5E6E72FF" w14:textId="77777777" w:rsidR="006C745E" w:rsidRPr="00AB278E" w:rsidRDefault="006C745E" w:rsidP="00BC0483">
            <w:pPr>
              <w:rPr>
                <w:sz w:val="23"/>
              </w:rPr>
            </w:pPr>
          </w:p>
        </w:tc>
        <w:tc>
          <w:tcPr>
            <w:tcW w:w="2394" w:type="dxa"/>
            <w:shd w:val="clear" w:color="auto" w:fill="595959"/>
          </w:tcPr>
          <w:p w14:paraId="4E3E8989" w14:textId="77777777" w:rsidR="006C745E" w:rsidRPr="00AB278E" w:rsidRDefault="006C745E" w:rsidP="00BC0483">
            <w:pPr>
              <w:rPr>
                <w:sz w:val="23"/>
              </w:rPr>
            </w:pPr>
          </w:p>
        </w:tc>
      </w:tr>
      <w:tr w:rsidR="00CC63D0" w:rsidRPr="00AB278E" w14:paraId="101CFD35" w14:textId="77777777" w:rsidTr="00CC63D0">
        <w:tc>
          <w:tcPr>
            <w:tcW w:w="2394" w:type="dxa"/>
          </w:tcPr>
          <w:p w14:paraId="3D9DECB0" w14:textId="77777777" w:rsidR="006C745E" w:rsidRPr="00AB278E" w:rsidRDefault="006C745E" w:rsidP="00BC0483">
            <w:pPr>
              <w:rPr>
                <w:rFonts w:ascii="Times New Roman" w:hAnsi="Times New Roman"/>
                <w:szCs w:val="22"/>
              </w:rPr>
            </w:pPr>
            <w:r w:rsidRPr="00AB278E">
              <w:rPr>
                <w:rFonts w:ascii="Times New Roman" w:hAnsi="Times New Roman"/>
                <w:szCs w:val="22"/>
              </w:rPr>
              <w:t>PRCAGD</w:t>
            </w:r>
          </w:p>
        </w:tc>
        <w:tc>
          <w:tcPr>
            <w:tcW w:w="2394" w:type="dxa"/>
          </w:tcPr>
          <w:p w14:paraId="6E8DE8BD" w14:textId="77777777" w:rsidR="006C745E" w:rsidRPr="00AB278E" w:rsidRDefault="006C745E" w:rsidP="00BC0483">
            <w:pPr>
              <w:rPr>
                <w:sz w:val="23"/>
              </w:rPr>
            </w:pPr>
          </w:p>
        </w:tc>
        <w:tc>
          <w:tcPr>
            <w:tcW w:w="2394" w:type="dxa"/>
          </w:tcPr>
          <w:p w14:paraId="55267B77" w14:textId="77777777" w:rsidR="006C745E" w:rsidRPr="00AB278E" w:rsidRDefault="006C745E" w:rsidP="00BC0483">
            <w:pPr>
              <w:rPr>
                <w:sz w:val="23"/>
              </w:rPr>
            </w:pPr>
          </w:p>
        </w:tc>
        <w:tc>
          <w:tcPr>
            <w:tcW w:w="2394" w:type="dxa"/>
            <w:shd w:val="clear" w:color="auto" w:fill="595959"/>
          </w:tcPr>
          <w:p w14:paraId="405B7825" w14:textId="77777777" w:rsidR="006C745E" w:rsidRPr="00AB278E" w:rsidRDefault="006C745E" w:rsidP="00BC0483">
            <w:pPr>
              <w:rPr>
                <w:sz w:val="23"/>
              </w:rPr>
            </w:pPr>
          </w:p>
        </w:tc>
      </w:tr>
      <w:tr w:rsidR="00CC63D0" w:rsidRPr="00AB278E" w14:paraId="38BD0DE8" w14:textId="77777777" w:rsidTr="00CC63D0">
        <w:tc>
          <w:tcPr>
            <w:tcW w:w="2394" w:type="dxa"/>
          </w:tcPr>
          <w:p w14:paraId="432AA4F5" w14:textId="77777777" w:rsidR="006C745E" w:rsidRPr="00AB278E" w:rsidRDefault="006C745E" w:rsidP="00BC0483">
            <w:pPr>
              <w:rPr>
                <w:rFonts w:ascii="Times New Roman" w:hAnsi="Times New Roman"/>
                <w:szCs w:val="22"/>
              </w:rPr>
            </w:pPr>
            <w:r w:rsidRPr="00AB278E">
              <w:rPr>
                <w:rFonts w:ascii="Times New Roman" w:hAnsi="Times New Roman"/>
                <w:szCs w:val="22"/>
              </w:rPr>
              <w:t>PRCAGDR</w:t>
            </w:r>
          </w:p>
        </w:tc>
        <w:tc>
          <w:tcPr>
            <w:tcW w:w="2394" w:type="dxa"/>
          </w:tcPr>
          <w:p w14:paraId="56072883" w14:textId="77777777" w:rsidR="006C745E" w:rsidRPr="00AB278E" w:rsidRDefault="006C745E" w:rsidP="00BC0483">
            <w:pPr>
              <w:rPr>
                <w:sz w:val="23"/>
              </w:rPr>
            </w:pPr>
          </w:p>
        </w:tc>
        <w:tc>
          <w:tcPr>
            <w:tcW w:w="2394" w:type="dxa"/>
          </w:tcPr>
          <w:p w14:paraId="6BAA1DCD" w14:textId="77777777" w:rsidR="006C745E" w:rsidRPr="00AB278E" w:rsidRDefault="006C745E" w:rsidP="00BC0483">
            <w:pPr>
              <w:rPr>
                <w:sz w:val="23"/>
              </w:rPr>
            </w:pPr>
          </w:p>
        </w:tc>
        <w:tc>
          <w:tcPr>
            <w:tcW w:w="2394" w:type="dxa"/>
            <w:shd w:val="clear" w:color="auto" w:fill="595959"/>
          </w:tcPr>
          <w:p w14:paraId="7846371B" w14:textId="77777777" w:rsidR="006C745E" w:rsidRPr="00AB278E" w:rsidRDefault="006C745E" w:rsidP="00BC0483">
            <w:pPr>
              <w:rPr>
                <w:sz w:val="23"/>
              </w:rPr>
            </w:pPr>
          </w:p>
        </w:tc>
      </w:tr>
      <w:tr w:rsidR="00CC63D0" w:rsidRPr="00AB278E" w14:paraId="47EC898B" w14:textId="77777777" w:rsidTr="00CC63D0">
        <w:tc>
          <w:tcPr>
            <w:tcW w:w="2394" w:type="dxa"/>
          </w:tcPr>
          <w:p w14:paraId="47CB43F0" w14:textId="77777777" w:rsidR="006C745E" w:rsidRPr="00AB278E" w:rsidRDefault="006C745E" w:rsidP="00BC0483">
            <w:pPr>
              <w:rPr>
                <w:rFonts w:ascii="Times New Roman" w:hAnsi="Times New Roman"/>
                <w:szCs w:val="22"/>
              </w:rPr>
            </w:pPr>
            <w:r w:rsidRPr="00AB278E">
              <w:rPr>
                <w:rFonts w:ascii="Times New Roman" w:hAnsi="Times New Roman"/>
                <w:szCs w:val="22"/>
              </w:rPr>
              <w:t>PRCAGDT</w:t>
            </w:r>
          </w:p>
        </w:tc>
        <w:tc>
          <w:tcPr>
            <w:tcW w:w="2394" w:type="dxa"/>
          </w:tcPr>
          <w:p w14:paraId="5BFA330A" w14:textId="77777777" w:rsidR="006C745E" w:rsidRPr="00AB278E" w:rsidRDefault="006C745E" w:rsidP="00BC0483">
            <w:pPr>
              <w:rPr>
                <w:sz w:val="23"/>
              </w:rPr>
            </w:pPr>
          </w:p>
        </w:tc>
        <w:tc>
          <w:tcPr>
            <w:tcW w:w="2394" w:type="dxa"/>
          </w:tcPr>
          <w:p w14:paraId="2884F335" w14:textId="77777777" w:rsidR="006C745E" w:rsidRPr="00AB278E" w:rsidRDefault="006C745E" w:rsidP="00BC0483">
            <w:pPr>
              <w:rPr>
                <w:sz w:val="23"/>
              </w:rPr>
            </w:pPr>
          </w:p>
        </w:tc>
        <w:tc>
          <w:tcPr>
            <w:tcW w:w="2394" w:type="dxa"/>
            <w:shd w:val="clear" w:color="auto" w:fill="595959"/>
          </w:tcPr>
          <w:p w14:paraId="0F72F34D" w14:textId="77777777" w:rsidR="006C745E" w:rsidRPr="00AB278E" w:rsidRDefault="006C745E" w:rsidP="00BC0483">
            <w:pPr>
              <w:rPr>
                <w:sz w:val="23"/>
              </w:rPr>
            </w:pPr>
          </w:p>
        </w:tc>
      </w:tr>
      <w:tr w:rsidR="00CC63D0" w:rsidRPr="00AB278E" w14:paraId="18EACD2F" w14:textId="77777777" w:rsidTr="00CC63D0">
        <w:tc>
          <w:tcPr>
            <w:tcW w:w="2394" w:type="dxa"/>
          </w:tcPr>
          <w:p w14:paraId="586578A7" w14:textId="77777777" w:rsidR="006C745E" w:rsidRPr="00AB278E" w:rsidRDefault="006C745E" w:rsidP="00BC0483">
            <w:pPr>
              <w:rPr>
                <w:rFonts w:ascii="Times New Roman" w:hAnsi="Times New Roman"/>
                <w:szCs w:val="22"/>
              </w:rPr>
            </w:pPr>
            <w:r w:rsidRPr="00AB278E">
              <w:rPr>
                <w:rFonts w:ascii="Times New Roman" w:hAnsi="Times New Roman"/>
                <w:szCs w:val="22"/>
              </w:rPr>
              <w:t>PRCAGF</w:t>
            </w:r>
          </w:p>
        </w:tc>
        <w:tc>
          <w:tcPr>
            <w:tcW w:w="2394" w:type="dxa"/>
          </w:tcPr>
          <w:p w14:paraId="47D292BB" w14:textId="77777777" w:rsidR="006C745E" w:rsidRPr="00AB278E" w:rsidRDefault="006C745E" w:rsidP="00BC0483">
            <w:pPr>
              <w:rPr>
                <w:sz w:val="23"/>
              </w:rPr>
            </w:pPr>
          </w:p>
        </w:tc>
        <w:tc>
          <w:tcPr>
            <w:tcW w:w="2394" w:type="dxa"/>
          </w:tcPr>
          <w:p w14:paraId="7453F7A2" w14:textId="77777777" w:rsidR="006C745E" w:rsidRPr="00AB278E" w:rsidRDefault="006C745E" w:rsidP="00BC0483">
            <w:pPr>
              <w:rPr>
                <w:sz w:val="23"/>
              </w:rPr>
            </w:pPr>
          </w:p>
        </w:tc>
        <w:tc>
          <w:tcPr>
            <w:tcW w:w="2394" w:type="dxa"/>
            <w:shd w:val="clear" w:color="auto" w:fill="595959"/>
          </w:tcPr>
          <w:p w14:paraId="544FEAAD" w14:textId="77777777" w:rsidR="006C745E" w:rsidRPr="00AB278E" w:rsidRDefault="006C745E" w:rsidP="00BC0483">
            <w:pPr>
              <w:rPr>
                <w:sz w:val="23"/>
              </w:rPr>
            </w:pPr>
          </w:p>
        </w:tc>
      </w:tr>
      <w:tr w:rsidR="00CC63D0" w:rsidRPr="00AB278E" w14:paraId="6D2326A0" w14:textId="77777777" w:rsidTr="00CC63D0">
        <w:tc>
          <w:tcPr>
            <w:tcW w:w="2394" w:type="dxa"/>
          </w:tcPr>
          <w:p w14:paraId="02CE51DB" w14:textId="77777777" w:rsidR="006C745E" w:rsidRPr="00AB278E" w:rsidRDefault="006C745E" w:rsidP="00BC0483">
            <w:pPr>
              <w:rPr>
                <w:rFonts w:ascii="Times New Roman" w:hAnsi="Times New Roman"/>
                <w:szCs w:val="22"/>
              </w:rPr>
            </w:pPr>
            <w:r w:rsidRPr="00AB278E">
              <w:rPr>
                <w:rFonts w:ascii="Times New Roman" w:hAnsi="Times New Roman"/>
                <w:szCs w:val="22"/>
              </w:rPr>
              <w:t>PRCAGF1</w:t>
            </w:r>
          </w:p>
        </w:tc>
        <w:tc>
          <w:tcPr>
            <w:tcW w:w="2394" w:type="dxa"/>
          </w:tcPr>
          <w:p w14:paraId="4026E080" w14:textId="77777777" w:rsidR="006C745E" w:rsidRPr="00AB278E" w:rsidRDefault="006C745E" w:rsidP="00BC0483">
            <w:pPr>
              <w:rPr>
                <w:sz w:val="23"/>
              </w:rPr>
            </w:pPr>
          </w:p>
        </w:tc>
        <w:tc>
          <w:tcPr>
            <w:tcW w:w="2394" w:type="dxa"/>
          </w:tcPr>
          <w:p w14:paraId="2E7F7335" w14:textId="77777777" w:rsidR="006C745E" w:rsidRPr="00AB278E" w:rsidRDefault="006C745E" w:rsidP="00BC0483">
            <w:pPr>
              <w:rPr>
                <w:sz w:val="23"/>
              </w:rPr>
            </w:pPr>
          </w:p>
        </w:tc>
        <w:tc>
          <w:tcPr>
            <w:tcW w:w="2394" w:type="dxa"/>
            <w:shd w:val="clear" w:color="auto" w:fill="595959"/>
          </w:tcPr>
          <w:p w14:paraId="6A738787" w14:textId="77777777" w:rsidR="006C745E" w:rsidRPr="00AB278E" w:rsidRDefault="006C745E" w:rsidP="00BC0483">
            <w:pPr>
              <w:rPr>
                <w:sz w:val="23"/>
              </w:rPr>
            </w:pPr>
          </w:p>
        </w:tc>
      </w:tr>
      <w:tr w:rsidR="00CC63D0" w:rsidRPr="00AB278E" w14:paraId="222340A6" w14:textId="77777777" w:rsidTr="00CC63D0">
        <w:tc>
          <w:tcPr>
            <w:tcW w:w="2394" w:type="dxa"/>
          </w:tcPr>
          <w:p w14:paraId="788DA722" w14:textId="77777777" w:rsidR="006C745E" w:rsidRPr="00AB278E" w:rsidRDefault="006C745E" w:rsidP="00BC0483">
            <w:pPr>
              <w:rPr>
                <w:rFonts w:ascii="Times New Roman" w:hAnsi="Times New Roman"/>
                <w:szCs w:val="22"/>
              </w:rPr>
            </w:pPr>
            <w:r w:rsidRPr="00AB278E">
              <w:rPr>
                <w:rFonts w:ascii="Times New Roman" w:hAnsi="Times New Roman"/>
                <w:szCs w:val="22"/>
              </w:rPr>
              <w:t>PRCAGP</w:t>
            </w:r>
          </w:p>
        </w:tc>
        <w:tc>
          <w:tcPr>
            <w:tcW w:w="2394" w:type="dxa"/>
          </w:tcPr>
          <w:p w14:paraId="6D51A97A" w14:textId="77777777" w:rsidR="006C745E" w:rsidRPr="00AB278E" w:rsidRDefault="006C745E" w:rsidP="00BC0483">
            <w:pPr>
              <w:rPr>
                <w:sz w:val="23"/>
              </w:rPr>
            </w:pPr>
          </w:p>
        </w:tc>
        <w:tc>
          <w:tcPr>
            <w:tcW w:w="2394" w:type="dxa"/>
          </w:tcPr>
          <w:p w14:paraId="70DF9D56" w14:textId="77777777" w:rsidR="006C745E" w:rsidRPr="00AB278E" w:rsidRDefault="006C745E" w:rsidP="00BC0483">
            <w:pPr>
              <w:rPr>
                <w:sz w:val="23"/>
              </w:rPr>
            </w:pPr>
          </w:p>
        </w:tc>
        <w:tc>
          <w:tcPr>
            <w:tcW w:w="2394" w:type="dxa"/>
            <w:shd w:val="clear" w:color="auto" w:fill="595959"/>
          </w:tcPr>
          <w:p w14:paraId="4DA3DB5C" w14:textId="77777777" w:rsidR="006C745E" w:rsidRPr="00AB278E" w:rsidRDefault="006C745E" w:rsidP="00BC0483">
            <w:pPr>
              <w:rPr>
                <w:sz w:val="23"/>
              </w:rPr>
            </w:pPr>
          </w:p>
        </w:tc>
      </w:tr>
      <w:tr w:rsidR="00CC63D0" w:rsidRPr="00AB278E" w14:paraId="4A16DF11" w14:textId="77777777" w:rsidTr="00CC63D0">
        <w:tc>
          <w:tcPr>
            <w:tcW w:w="2394" w:type="dxa"/>
          </w:tcPr>
          <w:p w14:paraId="3D73ED2E" w14:textId="77777777" w:rsidR="006C745E" w:rsidRPr="00AB278E" w:rsidRDefault="006C745E" w:rsidP="00BC0483">
            <w:pPr>
              <w:rPr>
                <w:rFonts w:ascii="Times New Roman" w:hAnsi="Times New Roman"/>
                <w:szCs w:val="22"/>
              </w:rPr>
            </w:pPr>
            <w:r w:rsidRPr="00AB278E">
              <w:rPr>
                <w:rFonts w:ascii="Times New Roman" w:hAnsi="Times New Roman"/>
                <w:szCs w:val="22"/>
              </w:rPr>
              <w:t>PRCAGS</w:t>
            </w:r>
          </w:p>
        </w:tc>
        <w:tc>
          <w:tcPr>
            <w:tcW w:w="2394" w:type="dxa"/>
          </w:tcPr>
          <w:p w14:paraId="235EE57D" w14:textId="77777777" w:rsidR="006C745E" w:rsidRPr="00AB278E" w:rsidRDefault="006C745E" w:rsidP="00BC0483">
            <w:pPr>
              <w:rPr>
                <w:sz w:val="23"/>
              </w:rPr>
            </w:pPr>
          </w:p>
        </w:tc>
        <w:tc>
          <w:tcPr>
            <w:tcW w:w="2394" w:type="dxa"/>
          </w:tcPr>
          <w:p w14:paraId="0A96B5D8" w14:textId="77777777" w:rsidR="006C745E" w:rsidRPr="00AB278E" w:rsidRDefault="006C745E" w:rsidP="00BC0483">
            <w:pPr>
              <w:rPr>
                <w:sz w:val="23"/>
              </w:rPr>
            </w:pPr>
          </w:p>
        </w:tc>
        <w:tc>
          <w:tcPr>
            <w:tcW w:w="2394" w:type="dxa"/>
            <w:shd w:val="clear" w:color="auto" w:fill="595959"/>
          </w:tcPr>
          <w:p w14:paraId="52CAD33E" w14:textId="77777777" w:rsidR="006C745E" w:rsidRPr="00AB278E" w:rsidRDefault="006C745E" w:rsidP="00BC0483">
            <w:pPr>
              <w:rPr>
                <w:sz w:val="23"/>
              </w:rPr>
            </w:pPr>
          </w:p>
        </w:tc>
      </w:tr>
      <w:tr w:rsidR="00CC63D0" w:rsidRPr="00AB278E" w14:paraId="691342A5" w14:textId="77777777" w:rsidTr="00CC63D0">
        <w:tc>
          <w:tcPr>
            <w:tcW w:w="2394" w:type="dxa"/>
          </w:tcPr>
          <w:p w14:paraId="6A787E71" w14:textId="77777777" w:rsidR="006C745E" w:rsidRPr="00AB278E" w:rsidRDefault="006C745E" w:rsidP="00BC0483">
            <w:pPr>
              <w:rPr>
                <w:rFonts w:ascii="Times New Roman" w:hAnsi="Times New Roman"/>
                <w:szCs w:val="22"/>
              </w:rPr>
            </w:pPr>
            <w:r w:rsidRPr="00AB278E">
              <w:rPr>
                <w:rFonts w:ascii="Times New Roman" w:hAnsi="Times New Roman"/>
                <w:szCs w:val="22"/>
              </w:rPr>
              <w:t>PRCAGST</w:t>
            </w:r>
          </w:p>
        </w:tc>
        <w:tc>
          <w:tcPr>
            <w:tcW w:w="2394" w:type="dxa"/>
          </w:tcPr>
          <w:p w14:paraId="2B97AB24" w14:textId="77777777" w:rsidR="006C745E" w:rsidRPr="00AB278E" w:rsidRDefault="006C745E" w:rsidP="00BC0483">
            <w:pPr>
              <w:rPr>
                <w:sz w:val="23"/>
              </w:rPr>
            </w:pPr>
          </w:p>
        </w:tc>
        <w:tc>
          <w:tcPr>
            <w:tcW w:w="2394" w:type="dxa"/>
          </w:tcPr>
          <w:p w14:paraId="748D41BE" w14:textId="77777777" w:rsidR="006C745E" w:rsidRPr="00AB278E" w:rsidRDefault="006C745E" w:rsidP="00BC0483">
            <w:pPr>
              <w:rPr>
                <w:sz w:val="23"/>
              </w:rPr>
            </w:pPr>
          </w:p>
        </w:tc>
        <w:tc>
          <w:tcPr>
            <w:tcW w:w="2394" w:type="dxa"/>
            <w:shd w:val="clear" w:color="auto" w:fill="595959"/>
          </w:tcPr>
          <w:p w14:paraId="6A2002AB" w14:textId="77777777" w:rsidR="006C745E" w:rsidRPr="00AB278E" w:rsidRDefault="006C745E" w:rsidP="00BC0483">
            <w:pPr>
              <w:rPr>
                <w:sz w:val="23"/>
              </w:rPr>
            </w:pPr>
          </w:p>
        </w:tc>
      </w:tr>
      <w:tr w:rsidR="00CC63D0" w:rsidRPr="00AB278E" w14:paraId="73CAF168" w14:textId="77777777" w:rsidTr="00CC63D0">
        <w:tc>
          <w:tcPr>
            <w:tcW w:w="2394" w:type="dxa"/>
          </w:tcPr>
          <w:p w14:paraId="22F09CB1" w14:textId="77777777" w:rsidR="006C745E" w:rsidRPr="00AB278E" w:rsidRDefault="006C745E" w:rsidP="00BC0483">
            <w:pPr>
              <w:rPr>
                <w:rFonts w:ascii="Times New Roman" w:hAnsi="Times New Roman"/>
                <w:szCs w:val="22"/>
              </w:rPr>
            </w:pPr>
            <w:r w:rsidRPr="00AB278E">
              <w:rPr>
                <w:rFonts w:ascii="Times New Roman" w:hAnsi="Times New Roman"/>
                <w:szCs w:val="22"/>
              </w:rPr>
              <w:t>PRCAGST1</w:t>
            </w:r>
          </w:p>
        </w:tc>
        <w:tc>
          <w:tcPr>
            <w:tcW w:w="2394" w:type="dxa"/>
          </w:tcPr>
          <w:p w14:paraId="03B80999" w14:textId="77777777" w:rsidR="006C745E" w:rsidRPr="00AB278E" w:rsidRDefault="006C745E" w:rsidP="00BC0483">
            <w:pPr>
              <w:rPr>
                <w:sz w:val="23"/>
              </w:rPr>
            </w:pPr>
          </w:p>
        </w:tc>
        <w:tc>
          <w:tcPr>
            <w:tcW w:w="2394" w:type="dxa"/>
          </w:tcPr>
          <w:p w14:paraId="4654D726" w14:textId="77777777" w:rsidR="006C745E" w:rsidRPr="00AB278E" w:rsidRDefault="006C745E" w:rsidP="00BC0483">
            <w:pPr>
              <w:rPr>
                <w:sz w:val="23"/>
              </w:rPr>
            </w:pPr>
          </w:p>
        </w:tc>
        <w:tc>
          <w:tcPr>
            <w:tcW w:w="2394" w:type="dxa"/>
            <w:shd w:val="clear" w:color="auto" w:fill="595959"/>
          </w:tcPr>
          <w:p w14:paraId="3FCE98DB" w14:textId="77777777" w:rsidR="006C745E" w:rsidRPr="00AB278E" w:rsidRDefault="006C745E" w:rsidP="00BC0483">
            <w:pPr>
              <w:rPr>
                <w:sz w:val="23"/>
              </w:rPr>
            </w:pPr>
          </w:p>
        </w:tc>
      </w:tr>
      <w:tr w:rsidR="00CC63D0" w:rsidRPr="00AB278E" w14:paraId="6A829224" w14:textId="77777777" w:rsidTr="00CC63D0">
        <w:tc>
          <w:tcPr>
            <w:tcW w:w="2394" w:type="dxa"/>
          </w:tcPr>
          <w:p w14:paraId="4B9C198B" w14:textId="77777777" w:rsidR="006C745E" w:rsidRPr="00AB278E" w:rsidRDefault="006C745E" w:rsidP="00BC0483">
            <w:pPr>
              <w:rPr>
                <w:rFonts w:ascii="Times New Roman" w:hAnsi="Times New Roman"/>
                <w:szCs w:val="22"/>
              </w:rPr>
            </w:pPr>
            <w:r w:rsidRPr="00AB278E">
              <w:rPr>
                <w:rFonts w:ascii="Times New Roman" w:hAnsi="Times New Roman"/>
                <w:szCs w:val="22"/>
              </w:rPr>
              <w:t>PRCAGST2</w:t>
            </w:r>
          </w:p>
        </w:tc>
        <w:tc>
          <w:tcPr>
            <w:tcW w:w="2394" w:type="dxa"/>
          </w:tcPr>
          <w:p w14:paraId="3E8CBF97" w14:textId="77777777" w:rsidR="006C745E" w:rsidRPr="00AB278E" w:rsidRDefault="006C745E" w:rsidP="00BC0483">
            <w:pPr>
              <w:rPr>
                <w:sz w:val="23"/>
              </w:rPr>
            </w:pPr>
          </w:p>
        </w:tc>
        <w:tc>
          <w:tcPr>
            <w:tcW w:w="2394" w:type="dxa"/>
          </w:tcPr>
          <w:p w14:paraId="389ED262" w14:textId="77777777" w:rsidR="006C745E" w:rsidRPr="00AB278E" w:rsidRDefault="006C745E" w:rsidP="00BC0483">
            <w:pPr>
              <w:rPr>
                <w:sz w:val="23"/>
              </w:rPr>
            </w:pPr>
          </w:p>
        </w:tc>
        <w:tc>
          <w:tcPr>
            <w:tcW w:w="2394" w:type="dxa"/>
            <w:shd w:val="clear" w:color="auto" w:fill="595959"/>
          </w:tcPr>
          <w:p w14:paraId="3FF9BADD" w14:textId="77777777" w:rsidR="006C745E" w:rsidRPr="00AB278E" w:rsidRDefault="006C745E" w:rsidP="00BC0483">
            <w:pPr>
              <w:rPr>
                <w:sz w:val="23"/>
              </w:rPr>
            </w:pPr>
          </w:p>
        </w:tc>
      </w:tr>
      <w:tr w:rsidR="00CC63D0" w:rsidRPr="00AB278E" w14:paraId="1A234B9F" w14:textId="77777777" w:rsidTr="00CC63D0">
        <w:tc>
          <w:tcPr>
            <w:tcW w:w="2394" w:type="dxa"/>
          </w:tcPr>
          <w:p w14:paraId="2E2D5176" w14:textId="77777777" w:rsidR="006C745E" w:rsidRPr="00AB278E" w:rsidRDefault="006C745E" w:rsidP="00BC0483">
            <w:pPr>
              <w:rPr>
                <w:rFonts w:ascii="Times New Roman" w:hAnsi="Times New Roman"/>
                <w:szCs w:val="22"/>
              </w:rPr>
            </w:pPr>
            <w:r w:rsidRPr="00AB278E">
              <w:rPr>
                <w:rFonts w:ascii="Times New Roman" w:hAnsi="Times New Roman"/>
                <w:szCs w:val="22"/>
              </w:rPr>
              <w:t>PRCAGT</w:t>
            </w:r>
          </w:p>
        </w:tc>
        <w:tc>
          <w:tcPr>
            <w:tcW w:w="2394" w:type="dxa"/>
          </w:tcPr>
          <w:p w14:paraId="1B9AE24D" w14:textId="77777777" w:rsidR="006C745E" w:rsidRPr="00AB278E" w:rsidRDefault="006C745E" w:rsidP="00BC0483">
            <w:pPr>
              <w:rPr>
                <w:sz w:val="23"/>
              </w:rPr>
            </w:pPr>
          </w:p>
        </w:tc>
        <w:tc>
          <w:tcPr>
            <w:tcW w:w="2394" w:type="dxa"/>
          </w:tcPr>
          <w:p w14:paraId="1FE873EC" w14:textId="77777777" w:rsidR="006C745E" w:rsidRPr="00AB278E" w:rsidRDefault="006C745E" w:rsidP="00BC0483">
            <w:pPr>
              <w:rPr>
                <w:sz w:val="23"/>
              </w:rPr>
            </w:pPr>
          </w:p>
        </w:tc>
        <w:tc>
          <w:tcPr>
            <w:tcW w:w="2394" w:type="dxa"/>
            <w:shd w:val="clear" w:color="auto" w:fill="595959"/>
          </w:tcPr>
          <w:p w14:paraId="33B3F74E" w14:textId="77777777" w:rsidR="006C745E" w:rsidRPr="00AB278E" w:rsidRDefault="006C745E" w:rsidP="00BC0483">
            <w:pPr>
              <w:rPr>
                <w:sz w:val="23"/>
              </w:rPr>
            </w:pPr>
          </w:p>
        </w:tc>
      </w:tr>
      <w:tr w:rsidR="00CC63D0" w:rsidRPr="00AB278E" w14:paraId="3AC6455C" w14:textId="77777777" w:rsidTr="00CC63D0">
        <w:tc>
          <w:tcPr>
            <w:tcW w:w="2394" w:type="dxa"/>
          </w:tcPr>
          <w:p w14:paraId="5718D5E5" w14:textId="77777777" w:rsidR="006C745E" w:rsidRPr="00AB278E" w:rsidRDefault="006C745E" w:rsidP="00BC0483">
            <w:pPr>
              <w:rPr>
                <w:rFonts w:ascii="Times New Roman" w:hAnsi="Times New Roman"/>
                <w:szCs w:val="22"/>
              </w:rPr>
            </w:pPr>
            <w:r w:rsidRPr="00AB278E">
              <w:rPr>
                <w:rFonts w:ascii="Times New Roman" w:hAnsi="Times New Roman"/>
                <w:szCs w:val="22"/>
              </w:rPr>
              <w:t>PRCAGU</w:t>
            </w:r>
          </w:p>
        </w:tc>
        <w:tc>
          <w:tcPr>
            <w:tcW w:w="2394" w:type="dxa"/>
          </w:tcPr>
          <w:p w14:paraId="6ED2A8CD" w14:textId="77777777" w:rsidR="006C745E" w:rsidRPr="00AB278E" w:rsidRDefault="006C745E" w:rsidP="00BC0483">
            <w:pPr>
              <w:rPr>
                <w:sz w:val="23"/>
              </w:rPr>
            </w:pPr>
          </w:p>
        </w:tc>
        <w:tc>
          <w:tcPr>
            <w:tcW w:w="2394" w:type="dxa"/>
          </w:tcPr>
          <w:p w14:paraId="22A2AEEB" w14:textId="77777777" w:rsidR="006C745E" w:rsidRPr="00AB278E" w:rsidRDefault="006C745E" w:rsidP="00BC0483">
            <w:pPr>
              <w:rPr>
                <w:sz w:val="23"/>
              </w:rPr>
            </w:pPr>
          </w:p>
        </w:tc>
        <w:tc>
          <w:tcPr>
            <w:tcW w:w="2394" w:type="dxa"/>
            <w:shd w:val="clear" w:color="auto" w:fill="595959"/>
          </w:tcPr>
          <w:p w14:paraId="561D3D52" w14:textId="77777777" w:rsidR="006C745E" w:rsidRPr="00AB278E" w:rsidRDefault="006C745E" w:rsidP="00BC0483">
            <w:pPr>
              <w:rPr>
                <w:sz w:val="23"/>
              </w:rPr>
            </w:pPr>
          </w:p>
        </w:tc>
      </w:tr>
      <w:tr w:rsidR="00CC63D0" w:rsidRPr="00AB278E" w14:paraId="6EE5C821" w14:textId="77777777" w:rsidTr="00CC63D0">
        <w:tc>
          <w:tcPr>
            <w:tcW w:w="2394" w:type="dxa"/>
          </w:tcPr>
          <w:p w14:paraId="635FBAB4" w14:textId="77777777" w:rsidR="006C745E" w:rsidRPr="00AB278E" w:rsidRDefault="006C745E" w:rsidP="00BC0483">
            <w:pPr>
              <w:rPr>
                <w:rFonts w:ascii="Times New Roman" w:hAnsi="Times New Roman"/>
                <w:szCs w:val="22"/>
              </w:rPr>
            </w:pPr>
            <w:r w:rsidRPr="00AB278E">
              <w:rPr>
                <w:rFonts w:ascii="Times New Roman" w:hAnsi="Times New Roman"/>
                <w:szCs w:val="22"/>
              </w:rPr>
              <w:t>PRCAHIS</w:t>
            </w:r>
          </w:p>
        </w:tc>
        <w:tc>
          <w:tcPr>
            <w:tcW w:w="2394" w:type="dxa"/>
          </w:tcPr>
          <w:p w14:paraId="6A8A74E3" w14:textId="77777777" w:rsidR="006C745E" w:rsidRPr="00AB278E" w:rsidRDefault="006C745E" w:rsidP="00BC0483">
            <w:pPr>
              <w:rPr>
                <w:sz w:val="23"/>
              </w:rPr>
            </w:pPr>
          </w:p>
        </w:tc>
        <w:tc>
          <w:tcPr>
            <w:tcW w:w="2394" w:type="dxa"/>
          </w:tcPr>
          <w:p w14:paraId="5CB31F13" w14:textId="77777777" w:rsidR="006C745E" w:rsidRPr="00AB278E" w:rsidRDefault="006C745E" w:rsidP="00BC0483">
            <w:pPr>
              <w:rPr>
                <w:sz w:val="23"/>
              </w:rPr>
            </w:pPr>
          </w:p>
        </w:tc>
        <w:tc>
          <w:tcPr>
            <w:tcW w:w="2394" w:type="dxa"/>
            <w:shd w:val="clear" w:color="auto" w:fill="595959"/>
          </w:tcPr>
          <w:p w14:paraId="5EBC0A58" w14:textId="77777777" w:rsidR="006C745E" w:rsidRPr="00AB278E" w:rsidRDefault="006C745E" w:rsidP="00BC0483">
            <w:pPr>
              <w:rPr>
                <w:sz w:val="23"/>
              </w:rPr>
            </w:pPr>
          </w:p>
        </w:tc>
      </w:tr>
      <w:tr w:rsidR="00CC63D0" w:rsidRPr="00AB278E" w14:paraId="71002F76" w14:textId="77777777" w:rsidTr="00CC63D0">
        <w:tc>
          <w:tcPr>
            <w:tcW w:w="2394" w:type="dxa"/>
          </w:tcPr>
          <w:p w14:paraId="003B84FD" w14:textId="77777777" w:rsidR="006C745E" w:rsidRPr="00AB278E" w:rsidRDefault="006C745E" w:rsidP="00BC0483">
            <w:pPr>
              <w:rPr>
                <w:rFonts w:ascii="Times New Roman" w:hAnsi="Times New Roman"/>
                <w:szCs w:val="22"/>
              </w:rPr>
            </w:pPr>
            <w:r w:rsidRPr="00AB278E">
              <w:rPr>
                <w:rFonts w:ascii="Times New Roman" w:hAnsi="Times New Roman"/>
                <w:szCs w:val="22"/>
              </w:rPr>
              <w:t>PRCAHIS1</w:t>
            </w:r>
          </w:p>
        </w:tc>
        <w:tc>
          <w:tcPr>
            <w:tcW w:w="2394" w:type="dxa"/>
          </w:tcPr>
          <w:p w14:paraId="0669A013" w14:textId="77777777" w:rsidR="006C745E" w:rsidRPr="00AB278E" w:rsidRDefault="006C745E" w:rsidP="00BC0483">
            <w:pPr>
              <w:rPr>
                <w:sz w:val="23"/>
              </w:rPr>
            </w:pPr>
          </w:p>
        </w:tc>
        <w:tc>
          <w:tcPr>
            <w:tcW w:w="2394" w:type="dxa"/>
          </w:tcPr>
          <w:p w14:paraId="1D2EBB4B" w14:textId="77777777" w:rsidR="006C745E" w:rsidRPr="00AB278E" w:rsidRDefault="006C745E" w:rsidP="00BC0483">
            <w:pPr>
              <w:rPr>
                <w:sz w:val="23"/>
              </w:rPr>
            </w:pPr>
          </w:p>
        </w:tc>
        <w:tc>
          <w:tcPr>
            <w:tcW w:w="2394" w:type="dxa"/>
            <w:shd w:val="clear" w:color="auto" w:fill="595959"/>
          </w:tcPr>
          <w:p w14:paraId="24D3EB8C" w14:textId="77777777" w:rsidR="006C745E" w:rsidRPr="00AB278E" w:rsidRDefault="006C745E" w:rsidP="00BC0483">
            <w:pPr>
              <w:rPr>
                <w:sz w:val="23"/>
              </w:rPr>
            </w:pPr>
          </w:p>
        </w:tc>
      </w:tr>
      <w:tr w:rsidR="00CC63D0" w:rsidRPr="00AB278E" w14:paraId="7E41A99A" w14:textId="77777777" w:rsidTr="00CC63D0">
        <w:tc>
          <w:tcPr>
            <w:tcW w:w="2394" w:type="dxa"/>
          </w:tcPr>
          <w:p w14:paraId="2F29C302" w14:textId="77777777" w:rsidR="006C745E" w:rsidRPr="00AB278E" w:rsidRDefault="006C745E" w:rsidP="00BC0483">
            <w:pPr>
              <w:rPr>
                <w:rFonts w:ascii="Times New Roman" w:hAnsi="Times New Roman"/>
                <w:szCs w:val="22"/>
              </w:rPr>
            </w:pPr>
            <w:r w:rsidRPr="00AB278E">
              <w:rPr>
                <w:rFonts w:ascii="Times New Roman" w:hAnsi="Times New Roman"/>
                <w:szCs w:val="22"/>
              </w:rPr>
              <w:t>PRCAHOL</w:t>
            </w:r>
          </w:p>
        </w:tc>
        <w:tc>
          <w:tcPr>
            <w:tcW w:w="2394" w:type="dxa"/>
          </w:tcPr>
          <w:p w14:paraId="702AECA1" w14:textId="77777777" w:rsidR="006C745E" w:rsidRPr="00AB278E" w:rsidRDefault="006C745E" w:rsidP="00BC0483">
            <w:pPr>
              <w:rPr>
                <w:sz w:val="23"/>
              </w:rPr>
            </w:pPr>
          </w:p>
        </w:tc>
        <w:tc>
          <w:tcPr>
            <w:tcW w:w="2394" w:type="dxa"/>
          </w:tcPr>
          <w:p w14:paraId="39C4D293" w14:textId="77777777" w:rsidR="006C745E" w:rsidRPr="00AB278E" w:rsidRDefault="006C745E" w:rsidP="00BC0483">
            <w:pPr>
              <w:rPr>
                <w:sz w:val="23"/>
              </w:rPr>
            </w:pPr>
          </w:p>
        </w:tc>
        <w:tc>
          <w:tcPr>
            <w:tcW w:w="2394" w:type="dxa"/>
            <w:shd w:val="clear" w:color="auto" w:fill="595959"/>
          </w:tcPr>
          <w:p w14:paraId="4ECF356E" w14:textId="77777777" w:rsidR="006C745E" w:rsidRPr="00AB278E" w:rsidRDefault="006C745E" w:rsidP="00BC0483">
            <w:pPr>
              <w:rPr>
                <w:sz w:val="23"/>
              </w:rPr>
            </w:pPr>
          </w:p>
        </w:tc>
      </w:tr>
      <w:tr w:rsidR="00CC63D0" w:rsidRPr="00AB278E" w14:paraId="76B90682" w14:textId="77777777" w:rsidTr="00CC63D0">
        <w:tc>
          <w:tcPr>
            <w:tcW w:w="2394" w:type="dxa"/>
          </w:tcPr>
          <w:p w14:paraId="381487AF" w14:textId="77777777" w:rsidR="006C745E" w:rsidRPr="00AB278E" w:rsidRDefault="006C745E" w:rsidP="00BC0483">
            <w:pPr>
              <w:rPr>
                <w:rFonts w:ascii="Times New Roman" w:hAnsi="Times New Roman"/>
                <w:szCs w:val="22"/>
              </w:rPr>
            </w:pPr>
            <w:r w:rsidRPr="00AB278E">
              <w:rPr>
                <w:rFonts w:ascii="Times New Roman" w:hAnsi="Times New Roman"/>
                <w:szCs w:val="22"/>
              </w:rPr>
              <w:t>PRCAINS1</w:t>
            </w:r>
          </w:p>
        </w:tc>
        <w:tc>
          <w:tcPr>
            <w:tcW w:w="2394" w:type="dxa"/>
          </w:tcPr>
          <w:p w14:paraId="06A61F77" w14:textId="77777777" w:rsidR="006C745E" w:rsidRPr="00AB278E" w:rsidRDefault="006C745E" w:rsidP="00BC0483">
            <w:pPr>
              <w:rPr>
                <w:sz w:val="23"/>
              </w:rPr>
            </w:pPr>
          </w:p>
        </w:tc>
        <w:tc>
          <w:tcPr>
            <w:tcW w:w="2394" w:type="dxa"/>
          </w:tcPr>
          <w:p w14:paraId="2E11D85F" w14:textId="77777777" w:rsidR="006C745E" w:rsidRPr="00AB278E" w:rsidRDefault="006C745E" w:rsidP="00BC0483">
            <w:pPr>
              <w:rPr>
                <w:sz w:val="23"/>
              </w:rPr>
            </w:pPr>
          </w:p>
        </w:tc>
        <w:tc>
          <w:tcPr>
            <w:tcW w:w="2394" w:type="dxa"/>
            <w:shd w:val="clear" w:color="auto" w:fill="595959"/>
          </w:tcPr>
          <w:p w14:paraId="7DA67A91" w14:textId="77777777" w:rsidR="006C745E" w:rsidRPr="00AB278E" w:rsidRDefault="006C745E" w:rsidP="00BC0483">
            <w:pPr>
              <w:rPr>
                <w:sz w:val="23"/>
              </w:rPr>
            </w:pPr>
          </w:p>
        </w:tc>
      </w:tr>
      <w:tr w:rsidR="00CC63D0" w:rsidRPr="00AB278E" w14:paraId="14A9E534" w14:textId="77777777" w:rsidTr="00CC63D0">
        <w:tc>
          <w:tcPr>
            <w:tcW w:w="2394" w:type="dxa"/>
          </w:tcPr>
          <w:p w14:paraId="333B908E"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PRCAINST</w:t>
            </w:r>
          </w:p>
        </w:tc>
        <w:tc>
          <w:tcPr>
            <w:tcW w:w="2394" w:type="dxa"/>
          </w:tcPr>
          <w:p w14:paraId="0F255DA6" w14:textId="77777777" w:rsidR="006C745E" w:rsidRPr="00AB278E" w:rsidRDefault="006C745E" w:rsidP="00BC0483">
            <w:pPr>
              <w:rPr>
                <w:sz w:val="23"/>
              </w:rPr>
            </w:pPr>
          </w:p>
        </w:tc>
        <w:tc>
          <w:tcPr>
            <w:tcW w:w="2394" w:type="dxa"/>
          </w:tcPr>
          <w:p w14:paraId="2786566A" w14:textId="77777777" w:rsidR="006C745E" w:rsidRPr="00AB278E" w:rsidRDefault="006C745E" w:rsidP="00BC0483">
            <w:pPr>
              <w:rPr>
                <w:sz w:val="23"/>
              </w:rPr>
            </w:pPr>
          </w:p>
        </w:tc>
        <w:tc>
          <w:tcPr>
            <w:tcW w:w="2394" w:type="dxa"/>
            <w:shd w:val="clear" w:color="auto" w:fill="595959"/>
          </w:tcPr>
          <w:p w14:paraId="67ADE152" w14:textId="77777777" w:rsidR="006C745E" w:rsidRPr="00AB278E" w:rsidRDefault="006C745E" w:rsidP="00BC0483">
            <w:pPr>
              <w:rPr>
                <w:sz w:val="23"/>
              </w:rPr>
            </w:pPr>
          </w:p>
        </w:tc>
      </w:tr>
      <w:tr w:rsidR="00CC63D0" w:rsidRPr="00AB278E" w14:paraId="0E65F74C" w14:textId="77777777" w:rsidTr="00CC63D0">
        <w:tc>
          <w:tcPr>
            <w:tcW w:w="2394" w:type="dxa"/>
          </w:tcPr>
          <w:p w14:paraId="54CAAA45" w14:textId="77777777" w:rsidR="006C745E" w:rsidRPr="00AB278E" w:rsidRDefault="006C745E" w:rsidP="00BC0483">
            <w:pPr>
              <w:rPr>
                <w:rFonts w:ascii="Times New Roman" w:hAnsi="Times New Roman"/>
                <w:szCs w:val="22"/>
              </w:rPr>
            </w:pPr>
            <w:r w:rsidRPr="00AB278E">
              <w:rPr>
                <w:rFonts w:ascii="Times New Roman" w:hAnsi="Times New Roman"/>
                <w:szCs w:val="22"/>
              </w:rPr>
              <w:t>PRCAKBT</w:t>
            </w:r>
          </w:p>
        </w:tc>
        <w:tc>
          <w:tcPr>
            <w:tcW w:w="2394" w:type="dxa"/>
          </w:tcPr>
          <w:p w14:paraId="7DF3039C" w14:textId="77777777" w:rsidR="006C745E" w:rsidRPr="00AB278E" w:rsidRDefault="006C745E" w:rsidP="00BC0483">
            <w:pPr>
              <w:rPr>
                <w:sz w:val="23"/>
              </w:rPr>
            </w:pPr>
          </w:p>
        </w:tc>
        <w:tc>
          <w:tcPr>
            <w:tcW w:w="2394" w:type="dxa"/>
          </w:tcPr>
          <w:p w14:paraId="6EDE831C" w14:textId="77777777" w:rsidR="006C745E" w:rsidRPr="00AB278E" w:rsidRDefault="006C745E" w:rsidP="00BC0483">
            <w:pPr>
              <w:rPr>
                <w:sz w:val="23"/>
              </w:rPr>
            </w:pPr>
          </w:p>
        </w:tc>
        <w:tc>
          <w:tcPr>
            <w:tcW w:w="2394" w:type="dxa"/>
            <w:shd w:val="clear" w:color="auto" w:fill="595959"/>
          </w:tcPr>
          <w:p w14:paraId="6958CAB8" w14:textId="77777777" w:rsidR="006C745E" w:rsidRPr="00AB278E" w:rsidRDefault="006C745E" w:rsidP="00BC0483">
            <w:pPr>
              <w:rPr>
                <w:sz w:val="23"/>
              </w:rPr>
            </w:pPr>
          </w:p>
        </w:tc>
      </w:tr>
      <w:tr w:rsidR="00CC63D0" w:rsidRPr="00AB278E" w14:paraId="161EE233" w14:textId="77777777" w:rsidTr="00CC63D0">
        <w:tc>
          <w:tcPr>
            <w:tcW w:w="2394" w:type="dxa"/>
          </w:tcPr>
          <w:p w14:paraId="78CCDB26" w14:textId="77777777" w:rsidR="006C745E" w:rsidRPr="00AB278E" w:rsidRDefault="006C745E" w:rsidP="00BC0483">
            <w:pPr>
              <w:rPr>
                <w:rFonts w:ascii="Times New Roman" w:hAnsi="Times New Roman"/>
                <w:szCs w:val="22"/>
              </w:rPr>
            </w:pPr>
            <w:r w:rsidRPr="00AB278E">
              <w:rPr>
                <w:rFonts w:ascii="Times New Roman" w:hAnsi="Times New Roman"/>
                <w:szCs w:val="22"/>
              </w:rPr>
              <w:t>PRCAKBT1</w:t>
            </w:r>
          </w:p>
        </w:tc>
        <w:tc>
          <w:tcPr>
            <w:tcW w:w="2394" w:type="dxa"/>
          </w:tcPr>
          <w:p w14:paraId="66003803" w14:textId="77777777" w:rsidR="006C745E" w:rsidRPr="00AB278E" w:rsidRDefault="006C745E" w:rsidP="00BC0483">
            <w:pPr>
              <w:rPr>
                <w:sz w:val="23"/>
              </w:rPr>
            </w:pPr>
          </w:p>
        </w:tc>
        <w:tc>
          <w:tcPr>
            <w:tcW w:w="2394" w:type="dxa"/>
          </w:tcPr>
          <w:p w14:paraId="3171CAFE" w14:textId="77777777" w:rsidR="006C745E" w:rsidRPr="00AB278E" w:rsidRDefault="006C745E" w:rsidP="00BC0483">
            <w:pPr>
              <w:rPr>
                <w:sz w:val="23"/>
              </w:rPr>
            </w:pPr>
          </w:p>
        </w:tc>
        <w:tc>
          <w:tcPr>
            <w:tcW w:w="2394" w:type="dxa"/>
            <w:shd w:val="clear" w:color="auto" w:fill="595959"/>
          </w:tcPr>
          <w:p w14:paraId="75854E6F" w14:textId="77777777" w:rsidR="006C745E" w:rsidRPr="00AB278E" w:rsidRDefault="006C745E" w:rsidP="00BC0483">
            <w:pPr>
              <w:rPr>
                <w:sz w:val="23"/>
              </w:rPr>
            </w:pPr>
          </w:p>
        </w:tc>
      </w:tr>
      <w:tr w:rsidR="00CC63D0" w:rsidRPr="00AB278E" w14:paraId="08E4233D" w14:textId="77777777" w:rsidTr="00CC63D0">
        <w:tc>
          <w:tcPr>
            <w:tcW w:w="2394" w:type="dxa"/>
          </w:tcPr>
          <w:p w14:paraId="39D88B54" w14:textId="77777777" w:rsidR="006C745E" w:rsidRPr="00AB278E" w:rsidRDefault="006C745E" w:rsidP="00BC0483">
            <w:pPr>
              <w:rPr>
                <w:rFonts w:ascii="Times New Roman" w:hAnsi="Times New Roman"/>
                <w:szCs w:val="22"/>
              </w:rPr>
            </w:pPr>
            <w:r w:rsidRPr="00AB278E">
              <w:rPr>
                <w:rFonts w:ascii="Times New Roman" w:hAnsi="Times New Roman"/>
                <w:szCs w:val="22"/>
              </w:rPr>
              <w:t>PRCAKM</w:t>
            </w:r>
          </w:p>
        </w:tc>
        <w:tc>
          <w:tcPr>
            <w:tcW w:w="2394" w:type="dxa"/>
          </w:tcPr>
          <w:p w14:paraId="4365F653" w14:textId="77777777" w:rsidR="006C745E" w:rsidRPr="00AB278E" w:rsidRDefault="006C745E" w:rsidP="00BC0483">
            <w:pPr>
              <w:rPr>
                <w:sz w:val="23"/>
              </w:rPr>
            </w:pPr>
          </w:p>
        </w:tc>
        <w:tc>
          <w:tcPr>
            <w:tcW w:w="2394" w:type="dxa"/>
          </w:tcPr>
          <w:p w14:paraId="39A79BB4" w14:textId="77777777" w:rsidR="006C745E" w:rsidRPr="00AB278E" w:rsidRDefault="006C745E" w:rsidP="00BC0483">
            <w:pPr>
              <w:rPr>
                <w:sz w:val="23"/>
              </w:rPr>
            </w:pPr>
          </w:p>
        </w:tc>
        <w:tc>
          <w:tcPr>
            <w:tcW w:w="2394" w:type="dxa"/>
            <w:shd w:val="clear" w:color="auto" w:fill="595959"/>
          </w:tcPr>
          <w:p w14:paraId="6E0D2227" w14:textId="77777777" w:rsidR="006C745E" w:rsidRPr="00AB278E" w:rsidRDefault="006C745E" w:rsidP="00BC0483">
            <w:pPr>
              <w:rPr>
                <w:sz w:val="23"/>
              </w:rPr>
            </w:pPr>
          </w:p>
        </w:tc>
      </w:tr>
      <w:tr w:rsidR="00CC63D0" w:rsidRPr="00AB278E" w14:paraId="6F1E6738" w14:textId="77777777" w:rsidTr="00CC63D0">
        <w:tc>
          <w:tcPr>
            <w:tcW w:w="2394" w:type="dxa"/>
          </w:tcPr>
          <w:p w14:paraId="33289262" w14:textId="77777777" w:rsidR="006C745E" w:rsidRPr="00AB278E" w:rsidRDefault="006C745E" w:rsidP="00BC0483">
            <w:pPr>
              <w:rPr>
                <w:rFonts w:ascii="Times New Roman" w:hAnsi="Times New Roman"/>
                <w:szCs w:val="22"/>
              </w:rPr>
            </w:pPr>
            <w:r w:rsidRPr="00AB278E">
              <w:rPr>
                <w:rFonts w:ascii="Times New Roman" w:hAnsi="Times New Roman"/>
                <w:szCs w:val="22"/>
              </w:rPr>
              <w:t>PRCAKMR</w:t>
            </w:r>
          </w:p>
        </w:tc>
        <w:tc>
          <w:tcPr>
            <w:tcW w:w="2394" w:type="dxa"/>
          </w:tcPr>
          <w:p w14:paraId="36848E6C" w14:textId="77777777" w:rsidR="006C745E" w:rsidRPr="00AB278E" w:rsidRDefault="006C745E" w:rsidP="00BC0483">
            <w:pPr>
              <w:rPr>
                <w:sz w:val="23"/>
              </w:rPr>
            </w:pPr>
          </w:p>
        </w:tc>
        <w:tc>
          <w:tcPr>
            <w:tcW w:w="2394" w:type="dxa"/>
          </w:tcPr>
          <w:p w14:paraId="16589064" w14:textId="77777777" w:rsidR="006C745E" w:rsidRPr="00AB278E" w:rsidRDefault="006C745E" w:rsidP="00BC0483">
            <w:pPr>
              <w:rPr>
                <w:sz w:val="23"/>
              </w:rPr>
            </w:pPr>
          </w:p>
        </w:tc>
        <w:tc>
          <w:tcPr>
            <w:tcW w:w="2394" w:type="dxa"/>
            <w:shd w:val="clear" w:color="auto" w:fill="595959"/>
          </w:tcPr>
          <w:p w14:paraId="5EA806EC" w14:textId="77777777" w:rsidR="006C745E" w:rsidRPr="00AB278E" w:rsidRDefault="006C745E" w:rsidP="00BC0483">
            <w:pPr>
              <w:rPr>
                <w:sz w:val="23"/>
              </w:rPr>
            </w:pPr>
          </w:p>
        </w:tc>
      </w:tr>
      <w:tr w:rsidR="00CC63D0" w:rsidRPr="00AB278E" w14:paraId="13121BEE" w14:textId="77777777" w:rsidTr="00CC63D0">
        <w:tc>
          <w:tcPr>
            <w:tcW w:w="2394" w:type="dxa"/>
          </w:tcPr>
          <w:p w14:paraId="7C6AC73A" w14:textId="77777777" w:rsidR="006C745E" w:rsidRPr="00AB278E" w:rsidRDefault="006C745E" w:rsidP="00BC0483">
            <w:pPr>
              <w:rPr>
                <w:rFonts w:ascii="Times New Roman" w:hAnsi="Times New Roman"/>
                <w:szCs w:val="22"/>
              </w:rPr>
            </w:pPr>
            <w:r w:rsidRPr="00AB278E">
              <w:rPr>
                <w:rFonts w:ascii="Times New Roman" w:hAnsi="Times New Roman"/>
                <w:szCs w:val="22"/>
              </w:rPr>
              <w:t>PRCAKS</w:t>
            </w:r>
          </w:p>
        </w:tc>
        <w:tc>
          <w:tcPr>
            <w:tcW w:w="2394" w:type="dxa"/>
          </w:tcPr>
          <w:p w14:paraId="2769EDE3" w14:textId="77777777" w:rsidR="006C745E" w:rsidRPr="00AB278E" w:rsidRDefault="006C745E" w:rsidP="00BC0483">
            <w:pPr>
              <w:rPr>
                <w:sz w:val="23"/>
              </w:rPr>
            </w:pPr>
          </w:p>
        </w:tc>
        <w:tc>
          <w:tcPr>
            <w:tcW w:w="2394" w:type="dxa"/>
          </w:tcPr>
          <w:p w14:paraId="25D7F402" w14:textId="77777777" w:rsidR="006C745E" w:rsidRPr="00AB278E" w:rsidRDefault="006C745E" w:rsidP="00BC0483">
            <w:pPr>
              <w:rPr>
                <w:sz w:val="23"/>
              </w:rPr>
            </w:pPr>
          </w:p>
        </w:tc>
        <w:tc>
          <w:tcPr>
            <w:tcW w:w="2394" w:type="dxa"/>
            <w:shd w:val="clear" w:color="auto" w:fill="595959"/>
          </w:tcPr>
          <w:p w14:paraId="68B8C2B2" w14:textId="77777777" w:rsidR="006C745E" w:rsidRPr="00AB278E" w:rsidRDefault="006C745E" w:rsidP="00BC0483">
            <w:pPr>
              <w:rPr>
                <w:sz w:val="23"/>
              </w:rPr>
            </w:pPr>
          </w:p>
        </w:tc>
      </w:tr>
      <w:tr w:rsidR="00CC63D0" w:rsidRPr="00AB278E" w14:paraId="5846D043" w14:textId="77777777" w:rsidTr="00CC63D0">
        <w:tc>
          <w:tcPr>
            <w:tcW w:w="2394" w:type="dxa"/>
          </w:tcPr>
          <w:p w14:paraId="38C63734" w14:textId="77777777" w:rsidR="006C745E" w:rsidRPr="00AB278E" w:rsidRDefault="006C745E" w:rsidP="00BC0483">
            <w:pPr>
              <w:rPr>
                <w:rFonts w:ascii="Times New Roman" w:hAnsi="Times New Roman"/>
                <w:szCs w:val="22"/>
              </w:rPr>
            </w:pPr>
            <w:r w:rsidRPr="00AB278E">
              <w:rPr>
                <w:rFonts w:ascii="Times New Roman" w:hAnsi="Times New Roman"/>
                <w:szCs w:val="22"/>
              </w:rPr>
              <w:t>PRCAKTP</w:t>
            </w:r>
          </w:p>
        </w:tc>
        <w:tc>
          <w:tcPr>
            <w:tcW w:w="2394" w:type="dxa"/>
          </w:tcPr>
          <w:p w14:paraId="27409325" w14:textId="77777777" w:rsidR="006C745E" w:rsidRPr="00AB278E" w:rsidRDefault="006C745E" w:rsidP="00BC0483">
            <w:pPr>
              <w:rPr>
                <w:sz w:val="23"/>
              </w:rPr>
            </w:pPr>
          </w:p>
        </w:tc>
        <w:tc>
          <w:tcPr>
            <w:tcW w:w="2394" w:type="dxa"/>
          </w:tcPr>
          <w:p w14:paraId="7359B054" w14:textId="77777777" w:rsidR="006C745E" w:rsidRPr="00AB278E" w:rsidRDefault="006C745E" w:rsidP="00BC0483">
            <w:pPr>
              <w:rPr>
                <w:sz w:val="23"/>
              </w:rPr>
            </w:pPr>
          </w:p>
        </w:tc>
        <w:tc>
          <w:tcPr>
            <w:tcW w:w="2394" w:type="dxa"/>
            <w:shd w:val="clear" w:color="auto" w:fill="595959"/>
          </w:tcPr>
          <w:p w14:paraId="52CE8811" w14:textId="77777777" w:rsidR="006C745E" w:rsidRPr="00AB278E" w:rsidRDefault="006C745E" w:rsidP="00BC0483">
            <w:pPr>
              <w:rPr>
                <w:sz w:val="23"/>
              </w:rPr>
            </w:pPr>
          </w:p>
        </w:tc>
      </w:tr>
      <w:tr w:rsidR="00CC63D0" w:rsidRPr="00AB278E" w14:paraId="1CE775E7" w14:textId="77777777" w:rsidTr="00CC63D0">
        <w:tc>
          <w:tcPr>
            <w:tcW w:w="2394" w:type="dxa"/>
          </w:tcPr>
          <w:p w14:paraId="2FB07D3F" w14:textId="77777777" w:rsidR="006C745E" w:rsidRPr="00AB278E" w:rsidRDefault="006C745E" w:rsidP="00BC0483">
            <w:pPr>
              <w:rPr>
                <w:rFonts w:ascii="Times New Roman" w:hAnsi="Times New Roman"/>
                <w:szCs w:val="22"/>
              </w:rPr>
            </w:pPr>
            <w:r w:rsidRPr="00AB278E">
              <w:rPr>
                <w:rFonts w:ascii="Times New Roman" w:hAnsi="Times New Roman"/>
                <w:szCs w:val="22"/>
              </w:rPr>
              <w:t>PRCAKUN</w:t>
            </w:r>
          </w:p>
        </w:tc>
        <w:tc>
          <w:tcPr>
            <w:tcW w:w="2394" w:type="dxa"/>
          </w:tcPr>
          <w:p w14:paraId="20C1AABD" w14:textId="77777777" w:rsidR="006C745E" w:rsidRPr="00AB278E" w:rsidRDefault="006C745E" w:rsidP="00BC0483">
            <w:pPr>
              <w:rPr>
                <w:sz w:val="23"/>
              </w:rPr>
            </w:pPr>
          </w:p>
        </w:tc>
        <w:tc>
          <w:tcPr>
            <w:tcW w:w="2394" w:type="dxa"/>
          </w:tcPr>
          <w:p w14:paraId="40BFC7C3" w14:textId="77777777" w:rsidR="006C745E" w:rsidRPr="00AB278E" w:rsidRDefault="006C745E" w:rsidP="00BC0483">
            <w:pPr>
              <w:rPr>
                <w:sz w:val="23"/>
              </w:rPr>
            </w:pPr>
          </w:p>
        </w:tc>
        <w:tc>
          <w:tcPr>
            <w:tcW w:w="2394" w:type="dxa"/>
            <w:shd w:val="clear" w:color="auto" w:fill="595959"/>
          </w:tcPr>
          <w:p w14:paraId="185F5909" w14:textId="77777777" w:rsidR="006C745E" w:rsidRPr="00AB278E" w:rsidRDefault="006C745E" w:rsidP="00BC0483">
            <w:pPr>
              <w:rPr>
                <w:sz w:val="23"/>
              </w:rPr>
            </w:pPr>
          </w:p>
        </w:tc>
      </w:tr>
      <w:tr w:rsidR="00CC63D0" w:rsidRPr="00AB278E" w14:paraId="6A2CD871" w14:textId="77777777" w:rsidTr="00CC63D0">
        <w:tc>
          <w:tcPr>
            <w:tcW w:w="2394" w:type="dxa"/>
          </w:tcPr>
          <w:p w14:paraId="76A2EB44" w14:textId="77777777" w:rsidR="006C745E" w:rsidRPr="00AB278E" w:rsidRDefault="006C745E" w:rsidP="00BC0483">
            <w:pPr>
              <w:rPr>
                <w:rFonts w:ascii="Times New Roman" w:hAnsi="Times New Roman"/>
                <w:szCs w:val="22"/>
              </w:rPr>
            </w:pPr>
            <w:r w:rsidRPr="00AB278E">
              <w:rPr>
                <w:rFonts w:ascii="Times New Roman" w:hAnsi="Times New Roman"/>
                <w:szCs w:val="22"/>
              </w:rPr>
              <w:t>PRCALET</w:t>
            </w:r>
          </w:p>
        </w:tc>
        <w:tc>
          <w:tcPr>
            <w:tcW w:w="2394" w:type="dxa"/>
          </w:tcPr>
          <w:p w14:paraId="6328936D" w14:textId="77777777" w:rsidR="006C745E" w:rsidRPr="00AB278E" w:rsidRDefault="006C745E" w:rsidP="00BC0483">
            <w:pPr>
              <w:rPr>
                <w:sz w:val="23"/>
              </w:rPr>
            </w:pPr>
          </w:p>
        </w:tc>
        <w:tc>
          <w:tcPr>
            <w:tcW w:w="2394" w:type="dxa"/>
          </w:tcPr>
          <w:p w14:paraId="26ACA307" w14:textId="77777777" w:rsidR="006C745E" w:rsidRPr="00AB278E" w:rsidRDefault="006C745E" w:rsidP="00BC0483">
            <w:pPr>
              <w:rPr>
                <w:sz w:val="23"/>
              </w:rPr>
            </w:pPr>
          </w:p>
        </w:tc>
        <w:tc>
          <w:tcPr>
            <w:tcW w:w="2394" w:type="dxa"/>
            <w:shd w:val="clear" w:color="auto" w:fill="595959"/>
          </w:tcPr>
          <w:p w14:paraId="47F702A2" w14:textId="77777777" w:rsidR="006C745E" w:rsidRPr="00AB278E" w:rsidRDefault="006C745E" w:rsidP="00BC0483">
            <w:pPr>
              <w:rPr>
                <w:sz w:val="23"/>
              </w:rPr>
            </w:pPr>
          </w:p>
        </w:tc>
      </w:tr>
      <w:tr w:rsidR="00CC63D0" w:rsidRPr="00AB278E" w14:paraId="32CEA6AE" w14:textId="77777777" w:rsidTr="00CC63D0">
        <w:tc>
          <w:tcPr>
            <w:tcW w:w="2394" w:type="dxa"/>
          </w:tcPr>
          <w:p w14:paraId="55784DDA" w14:textId="77777777" w:rsidR="006C745E" w:rsidRPr="00AB278E" w:rsidRDefault="006C745E" w:rsidP="00BC0483">
            <w:pPr>
              <w:rPr>
                <w:rFonts w:ascii="Times New Roman" w:hAnsi="Times New Roman"/>
                <w:szCs w:val="22"/>
              </w:rPr>
            </w:pPr>
            <w:r w:rsidRPr="00AB278E">
              <w:rPr>
                <w:rFonts w:ascii="Times New Roman" w:hAnsi="Times New Roman"/>
                <w:szCs w:val="22"/>
              </w:rPr>
              <w:t>PRCALM</w:t>
            </w:r>
          </w:p>
        </w:tc>
        <w:tc>
          <w:tcPr>
            <w:tcW w:w="2394" w:type="dxa"/>
          </w:tcPr>
          <w:p w14:paraId="034F8621" w14:textId="77777777" w:rsidR="006C745E" w:rsidRPr="00AB278E" w:rsidRDefault="006C745E" w:rsidP="00BC0483">
            <w:pPr>
              <w:rPr>
                <w:sz w:val="23"/>
              </w:rPr>
            </w:pPr>
          </w:p>
        </w:tc>
        <w:tc>
          <w:tcPr>
            <w:tcW w:w="2394" w:type="dxa"/>
          </w:tcPr>
          <w:p w14:paraId="1CD962FA" w14:textId="77777777" w:rsidR="006C745E" w:rsidRPr="00AB278E" w:rsidRDefault="006C745E" w:rsidP="00BC0483">
            <w:pPr>
              <w:rPr>
                <w:sz w:val="23"/>
              </w:rPr>
            </w:pPr>
          </w:p>
        </w:tc>
        <w:tc>
          <w:tcPr>
            <w:tcW w:w="2394" w:type="dxa"/>
            <w:shd w:val="clear" w:color="auto" w:fill="595959"/>
          </w:tcPr>
          <w:p w14:paraId="5AB6D322" w14:textId="77777777" w:rsidR="006C745E" w:rsidRPr="00AB278E" w:rsidRDefault="006C745E" w:rsidP="00BC0483">
            <w:pPr>
              <w:rPr>
                <w:sz w:val="23"/>
              </w:rPr>
            </w:pPr>
          </w:p>
        </w:tc>
      </w:tr>
      <w:tr w:rsidR="00CC63D0" w:rsidRPr="00AB278E" w14:paraId="1754CE88" w14:textId="77777777" w:rsidTr="00CC63D0">
        <w:tc>
          <w:tcPr>
            <w:tcW w:w="2394" w:type="dxa"/>
          </w:tcPr>
          <w:p w14:paraId="3CDD2732" w14:textId="77777777" w:rsidR="006C745E" w:rsidRPr="00AB278E" w:rsidRDefault="006C745E" w:rsidP="00BC0483">
            <w:pPr>
              <w:rPr>
                <w:rFonts w:ascii="Times New Roman" w:hAnsi="Times New Roman"/>
                <w:szCs w:val="22"/>
              </w:rPr>
            </w:pPr>
            <w:r w:rsidRPr="00AB278E">
              <w:rPr>
                <w:rFonts w:ascii="Times New Roman" w:hAnsi="Times New Roman"/>
                <w:szCs w:val="22"/>
              </w:rPr>
              <w:t>PRCALST</w:t>
            </w:r>
          </w:p>
        </w:tc>
        <w:tc>
          <w:tcPr>
            <w:tcW w:w="2394" w:type="dxa"/>
          </w:tcPr>
          <w:p w14:paraId="0B3575AB" w14:textId="77777777" w:rsidR="006C745E" w:rsidRPr="00AB278E" w:rsidRDefault="006C745E" w:rsidP="00BC0483">
            <w:pPr>
              <w:rPr>
                <w:sz w:val="23"/>
              </w:rPr>
            </w:pPr>
          </w:p>
        </w:tc>
        <w:tc>
          <w:tcPr>
            <w:tcW w:w="2394" w:type="dxa"/>
          </w:tcPr>
          <w:p w14:paraId="1CEFE60F" w14:textId="77777777" w:rsidR="006C745E" w:rsidRPr="00AB278E" w:rsidRDefault="006C745E" w:rsidP="00BC0483">
            <w:pPr>
              <w:rPr>
                <w:sz w:val="23"/>
              </w:rPr>
            </w:pPr>
          </w:p>
        </w:tc>
        <w:tc>
          <w:tcPr>
            <w:tcW w:w="2394" w:type="dxa"/>
            <w:shd w:val="clear" w:color="auto" w:fill="595959"/>
          </w:tcPr>
          <w:p w14:paraId="3A59851F" w14:textId="77777777" w:rsidR="006C745E" w:rsidRPr="00AB278E" w:rsidRDefault="006C745E" w:rsidP="00BC0483">
            <w:pPr>
              <w:rPr>
                <w:sz w:val="23"/>
              </w:rPr>
            </w:pPr>
          </w:p>
        </w:tc>
      </w:tr>
      <w:tr w:rsidR="00CC63D0" w:rsidRPr="00AB278E" w14:paraId="5AFF17E9" w14:textId="77777777" w:rsidTr="00CC63D0">
        <w:tc>
          <w:tcPr>
            <w:tcW w:w="2394" w:type="dxa"/>
          </w:tcPr>
          <w:p w14:paraId="2B83E9D6" w14:textId="77777777" w:rsidR="006C745E" w:rsidRPr="00AB278E" w:rsidRDefault="006C745E" w:rsidP="00BC0483">
            <w:pPr>
              <w:rPr>
                <w:rFonts w:ascii="Times New Roman" w:hAnsi="Times New Roman"/>
                <w:szCs w:val="22"/>
              </w:rPr>
            </w:pPr>
            <w:r w:rsidRPr="00AB278E">
              <w:rPr>
                <w:rFonts w:ascii="Times New Roman" w:hAnsi="Times New Roman"/>
                <w:szCs w:val="22"/>
              </w:rPr>
              <w:t>PRCALST1</w:t>
            </w:r>
          </w:p>
        </w:tc>
        <w:tc>
          <w:tcPr>
            <w:tcW w:w="2394" w:type="dxa"/>
          </w:tcPr>
          <w:p w14:paraId="7EAE7395" w14:textId="77777777" w:rsidR="006C745E" w:rsidRPr="00AB278E" w:rsidRDefault="006C745E" w:rsidP="00BC0483">
            <w:pPr>
              <w:rPr>
                <w:sz w:val="23"/>
              </w:rPr>
            </w:pPr>
          </w:p>
        </w:tc>
        <w:tc>
          <w:tcPr>
            <w:tcW w:w="2394" w:type="dxa"/>
          </w:tcPr>
          <w:p w14:paraId="059507DB" w14:textId="77777777" w:rsidR="006C745E" w:rsidRPr="00AB278E" w:rsidRDefault="006C745E" w:rsidP="00BC0483">
            <w:pPr>
              <w:rPr>
                <w:sz w:val="23"/>
              </w:rPr>
            </w:pPr>
          </w:p>
        </w:tc>
        <w:tc>
          <w:tcPr>
            <w:tcW w:w="2394" w:type="dxa"/>
            <w:shd w:val="clear" w:color="auto" w:fill="595959"/>
          </w:tcPr>
          <w:p w14:paraId="415AFF40" w14:textId="77777777" w:rsidR="006C745E" w:rsidRPr="00AB278E" w:rsidRDefault="006C745E" w:rsidP="00BC0483">
            <w:pPr>
              <w:rPr>
                <w:sz w:val="23"/>
              </w:rPr>
            </w:pPr>
          </w:p>
        </w:tc>
      </w:tr>
      <w:tr w:rsidR="00CC63D0" w:rsidRPr="00AB278E" w14:paraId="5943DD87" w14:textId="77777777" w:rsidTr="00CC63D0">
        <w:tc>
          <w:tcPr>
            <w:tcW w:w="2394" w:type="dxa"/>
          </w:tcPr>
          <w:p w14:paraId="0745216F" w14:textId="77777777" w:rsidR="006C745E" w:rsidRPr="00AB278E" w:rsidRDefault="006C745E" w:rsidP="00BC0483">
            <w:pPr>
              <w:rPr>
                <w:rFonts w:ascii="Times New Roman" w:hAnsi="Times New Roman"/>
                <w:szCs w:val="22"/>
              </w:rPr>
            </w:pPr>
            <w:r w:rsidRPr="00AB278E">
              <w:rPr>
                <w:rFonts w:ascii="Times New Roman" w:hAnsi="Times New Roman"/>
                <w:szCs w:val="22"/>
              </w:rPr>
              <w:t>PRCALT2</w:t>
            </w:r>
          </w:p>
        </w:tc>
        <w:tc>
          <w:tcPr>
            <w:tcW w:w="2394" w:type="dxa"/>
          </w:tcPr>
          <w:p w14:paraId="0220665C" w14:textId="77777777" w:rsidR="006C745E" w:rsidRPr="00AB278E" w:rsidRDefault="006C745E" w:rsidP="00BC0483">
            <w:pPr>
              <w:rPr>
                <w:sz w:val="23"/>
              </w:rPr>
            </w:pPr>
          </w:p>
        </w:tc>
        <w:tc>
          <w:tcPr>
            <w:tcW w:w="2394" w:type="dxa"/>
          </w:tcPr>
          <w:p w14:paraId="30039264" w14:textId="77777777" w:rsidR="006C745E" w:rsidRPr="00AB278E" w:rsidRDefault="006C745E" w:rsidP="00BC0483">
            <w:pPr>
              <w:rPr>
                <w:sz w:val="23"/>
              </w:rPr>
            </w:pPr>
          </w:p>
        </w:tc>
        <w:tc>
          <w:tcPr>
            <w:tcW w:w="2394" w:type="dxa"/>
            <w:shd w:val="clear" w:color="auto" w:fill="595959"/>
          </w:tcPr>
          <w:p w14:paraId="1413DE4D" w14:textId="77777777" w:rsidR="006C745E" w:rsidRPr="00AB278E" w:rsidRDefault="006C745E" w:rsidP="00BC0483">
            <w:pPr>
              <w:rPr>
                <w:sz w:val="23"/>
              </w:rPr>
            </w:pPr>
          </w:p>
        </w:tc>
      </w:tr>
      <w:tr w:rsidR="00CC63D0" w:rsidRPr="00AB278E" w14:paraId="4FDC34CE" w14:textId="77777777" w:rsidTr="00CC63D0">
        <w:tc>
          <w:tcPr>
            <w:tcW w:w="2394" w:type="dxa"/>
          </w:tcPr>
          <w:p w14:paraId="1B966EAB" w14:textId="77777777" w:rsidR="006C745E" w:rsidRPr="00AB278E" w:rsidRDefault="006C745E" w:rsidP="00BC0483">
            <w:pPr>
              <w:rPr>
                <w:rFonts w:ascii="Times New Roman" w:hAnsi="Times New Roman"/>
                <w:szCs w:val="22"/>
              </w:rPr>
            </w:pPr>
            <w:r w:rsidRPr="00AB278E">
              <w:rPr>
                <w:rFonts w:ascii="Times New Roman" w:hAnsi="Times New Roman"/>
                <w:szCs w:val="22"/>
              </w:rPr>
              <w:t>PRCAMARK</w:t>
            </w:r>
          </w:p>
        </w:tc>
        <w:tc>
          <w:tcPr>
            <w:tcW w:w="2394" w:type="dxa"/>
          </w:tcPr>
          <w:p w14:paraId="75205BCD" w14:textId="77777777" w:rsidR="006C745E" w:rsidRPr="00AB278E" w:rsidRDefault="006C745E" w:rsidP="00BC0483">
            <w:pPr>
              <w:rPr>
                <w:sz w:val="23"/>
              </w:rPr>
            </w:pPr>
          </w:p>
        </w:tc>
        <w:tc>
          <w:tcPr>
            <w:tcW w:w="2394" w:type="dxa"/>
          </w:tcPr>
          <w:p w14:paraId="756EC4D3" w14:textId="77777777" w:rsidR="006C745E" w:rsidRPr="00AB278E" w:rsidRDefault="006C745E" w:rsidP="00BC0483">
            <w:pPr>
              <w:rPr>
                <w:sz w:val="23"/>
              </w:rPr>
            </w:pPr>
          </w:p>
        </w:tc>
        <w:tc>
          <w:tcPr>
            <w:tcW w:w="2394" w:type="dxa"/>
            <w:shd w:val="clear" w:color="auto" w:fill="595959"/>
          </w:tcPr>
          <w:p w14:paraId="3581CE83" w14:textId="77777777" w:rsidR="006C745E" w:rsidRPr="00AB278E" w:rsidRDefault="006C745E" w:rsidP="00BC0483">
            <w:pPr>
              <w:rPr>
                <w:sz w:val="23"/>
              </w:rPr>
            </w:pPr>
          </w:p>
        </w:tc>
      </w:tr>
      <w:tr w:rsidR="00CC63D0" w:rsidRPr="00AB278E" w14:paraId="564C4994" w14:textId="77777777" w:rsidTr="00CC63D0">
        <w:tc>
          <w:tcPr>
            <w:tcW w:w="2394" w:type="dxa"/>
          </w:tcPr>
          <w:p w14:paraId="4DE2AC09" w14:textId="77777777" w:rsidR="006C745E" w:rsidRPr="00AB278E" w:rsidRDefault="006C745E" w:rsidP="00BC0483">
            <w:pPr>
              <w:rPr>
                <w:rFonts w:ascii="Times New Roman" w:hAnsi="Times New Roman"/>
                <w:szCs w:val="22"/>
              </w:rPr>
            </w:pPr>
            <w:r w:rsidRPr="00AB278E">
              <w:rPr>
                <w:rFonts w:ascii="Times New Roman" w:hAnsi="Times New Roman"/>
                <w:szCs w:val="22"/>
              </w:rPr>
              <w:t>PRCAMAS</w:t>
            </w:r>
          </w:p>
        </w:tc>
        <w:tc>
          <w:tcPr>
            <w:tcW w:w="2394" w:type="dxa"/>
          </w:tcPr>
          <w:p w14:paraId="0BEEB003" w14:textId="77777777" w:rsidR="006C745E" w:rsidRPr="00AB278E" w:rsidRDefault="006C745E" w:rsidP="00BC0483">
            <w:pPr>
              <w:rPr>
                <w:sz w:val="23"/>
              </w:rPr>
            </w:pPr>
          </w:p>
        </w:tc>
        <w:tc>
          <w:tcPr>
            <w:tcW w:w="2394" w:type="dxa"/>
          </w:tcPr>
          <w:p w14:paraId="5EE3154A" w14:textId="77777777" w:rsidR="006C745E" w:rsidRPr="00AB278E" w:rsidRDefault="006C745E" w:rsidP="00BC0483">
            <w:pPr>
              <w:rPr>
                <w:sz w:val="23"/>
              </w:rPr>
            </w:pPr>
          </w:p>
        </w:tc>
        <w:tc>
          <w:tcPr>
            <w:tcW w:w="2394" w:type="dxa"/>
            <w:shd w:val="clear" w:color="auto" w:fill="595959"/>
          </w:tcPr>
          <w:p w14:paraId="48B4AC8C" w14:textId="77777777" w:rsidR="006C745E" w:rsidRPr="00AB278E" w:rsidRDefault="006C745E" w:rsidP="00BC0483">
            <w:pPr>
              <w:rPr>
                <w:sz w:val="23"/>
              </w:rPr>
            </w:pPr>
          </w:p>
        </w:tc>
      </w:tr>
      <w:tr w:rsidR="00CC63D0" w:rsidRPr="00AB278E" w14:paraId="3BFD4A9C" w14:textId="77777777" w:rsidTr="00CC63D0">
        <w:tc>
          <w:tcPr>
            <w:tcW w:w="2394" w:type="dxa"/>
          </w:tcPr>
          <w:p w14:paraId="47AFA0FC" w14:textId="77777777" w:rsidR="006C745E" w:rsidRPr="00AB278E" w:rsidRDefault="006C745E" w:rsidP="00BC0483">
            <w:pPr>
              <w:rPr>
                <w:rFonts w:ascii="Times New Roman" w:hAnsi="Times New Roman"/>
                <w:szCs w:val="22"/>
              </w:rPr>
            </w:pPr>
            <w:r w:rsidRPr="00AB278E">
              <w:rPr>
                <w:rFonts w:ascii="Times New Roman" w:hAnsi="Times New Roman"/>
                <w:szCs w:val="22"/>
              </w:rPr>
              <w:t>PRCAMESG</w:t>
            </w:r>
          </w:p>
        </w:tc>
        <w:tc>
          <w:tcPr>
            <w:tcW w:w="2394" w:type="dxa"/>
          </w:tcPr>
          <w:p w14:paraId="37BFC4CE" w14:textId="77777777" w:rsidR="006C745E" w:rsidRPr="00AB278E" w:rsidRDefault="006C745E" w:rsidP="00BC0483">
            <w:pPr>
              <w:rPr>
                <w:sz w:val="23"/>
              </w:rPr>
            </w:pPr>
          </w:p>
        </w:tc>
        <w:tc>
          <w:tcPr>
            <w:tcW w:w="2394" w:type="dxa"/>
          </w:tcPr>
          <w:p w14:paraId="52EDE3D5" w14:textId="77777777" w:rsidR="006C745E" w:rsidRPr="00AB278E" w:rsidRDefault="006C745E" w:rsidP="00BC0483">
            <w:pPr>
              <w:rPr>
                <w:sz w:val="23"/>
              </w:rPr>
            </w:pPr>
          </w:p>
        </w:tc>
        <w:tc>
          <w:tcPr>
            <w:tcW w:w="2394" w:type="dxa"/>
            <w:shd w:val="clear" w:color="auto" w:fill="595959"/>
          </w:tcPr>
          <w:p w14:paraId="0B4A49C9" w14:textId="77777777" w:rsidR="006C745E" w:rsidRPr="00AB278E" w:rsidRDefault="006C745E" w:rsidP="00BC0483">
            <w:pPr>
              <w:rPr>
                <w:sz w:val="23"/>
              </w:rPr>
            </w:pPr>
          </w:p>
        </w:tc>
      </w:tr>
      <w:tr w:rsidR="00CC63D0" w:rsidRPr="00AB278E" w14:paraId="740AAF8F" w14:textId="77777777" w:rsidTr="00CC63D0">
        <w:tc>
          <w:tcPr>
            <w:tcW w:w="2394" w:type="dxa"/>
          </w:tcPr>
          <w:p w14:paraId="7F240B0D" w14:textId="77777777" w:rsidR="006C745E" w:rsidRPr="00AB278E" w:rsidRDefault="006C745E" w:rsidP="00BC0483">
            <w:pPr>
              <w:rPr>
                <w:rFonts w:ascii="Times New Roman" w:hAnsi="Times New Roman"/>
                <w:szCs w:val="22"/>
              </w:rPr>
            </w:pPr>
            <w:r w:rsidRPr="00AB278E">
              <w:rPr>
                <w:rFonts w:ascii="Times New Roman" w:hAnsi="Times New Roman"/>
                <w:szCs w:val="22"/>
              </w:rPr>
              <w:t>PRCAMRKC</w:t>
            </w:r>
          </w:p>
        </w:tc>
        <w:tc>
          <w:tcPr>
            <w:tcW w:w="2394" w:type="dxa"/>
          </w:tcPr>
          <w:p w14:paraId="24C8DD66" w14:textId="77777777" w:rsidR="006C745E" w:rsidRPr="00AB278E" w:rsidRDefault="006C745E" w:rsidP="00BC0483">
            <w:pPr>
              <w:rPr>
                <w:sz w:val="23"/>
              </w:rPr>
            </w:pPr>
          </w:p>
        </w:tc>
        <w:tc>
          <w:tcPr>
            <w:tcW w:w="2394" w:type="dxa"/>
          </w:tcPr>
          <w:p w14:paraId="48E24648" w14:textId="77777777" w:rsidR="006C745E" w:rsidRPr="00AB278E" w:rsidRDefault="006C745E" w:rsidP="00BC0483">
            <w:pPr>
              <w:rPr>
                <w:sz w:val="23"/>
              </w:rPr>
            </w:pPr>
          </w:p>
        </w:tc>
        <w:tc>
          <w:tcPr>
            <w:tcW w:w="2394" w:type="dxa"/>
            <w:shd w:val="clear" w:color="auto" w:fill="595959"/>
          </w:tcPr>
          <w:p w14:paraId="2BAF02C9" w14:textId="77777777" w:rsidR="006C745E" w:rsidRPr="00AB278E" w:rsidRDefault="006C745E" w:rsidP="00BC0483">
            <w:pPr>
              <w:rPr>
                <w:sz w:val="23"/>
              </w:rPr>
            </w:pPr>
          </w:p>
        </w:tc>
      </w:tr>
      <w:tr w:rsidR="00CC63D0" w:rsidRPr="00AB278E" w14:paraId="292A3B33" w14:textId="77777777" w:rsidTr="00CC63D0">
        <w:tc>
          <w:tcPr>
            <w:tcW w:w="2394" w:type="dxa"/>
          </w:tcPr>
          <w:p w14:paraId="58FDF948" w14:textId="77777777" w:rsidR="006C745E" w:rsidRPr="00AB278E" w:rsidRDefault="006C745E" w:rsidP="00BC0483">
            <w:pPr>
              <w:rPr>
                <w:rFonts w:ascii="Times New Roman" w:hAnsi="Times New Roman"/>
                <w:szCs w:val="22"/>
              </w:rPr>
            </w:pPr>
            <w:r w:rsidRPr="00AB278E">
              <w:rPr>
                <w:rFonts w:ascii="Times New Roman" w:hAnsi="Times New Roman"/>
                <w:szCs w:val="22"/>
              </w:rPr>
              <w:t>PRCANRU</w:t>
            </w:r>
          </w:p>
        </w:tc>
        <w:tc>
          <w:tcPr>
            <w:tcW w:w="2394" w:type="dxa"/>
          </w:tcPr>
          <w:p w14:paraId="22513492" w14:textId="77777777" w:rsidR="006C745E" w:rsidRPr="00AB278E" w:rsidRDefault="006C745E" w:rsidP="00BC0483">
            <w:pPr>
              <w:rPr>
                <w:sz w:val="23"/>
              </w:rPr>
            </w:pPr>
          </w:p>
        </w:tc>
        <w:tc>
          <w:tcPr>
            <w:tcW w:w="2394" w:type="dxa"/>
          </w:tcPr>
          <w:p w14:paraId="205A90B8" w14:textId="77777777" w:rsidR="006C745E" w:rsidRPr="00AB278E" w:rsidRDefault="006C745E" w:rsidP="00BC0483">
            <w:pPr>
              <w:rPr>
                <w:sz w:val="23"/>
              </w:rPr>
            </w:pPr>
          </w:p>
        </w:tc>
        <w:tc>
          <w:tcPr>
            <w:tcW w:w="2394" w:type="dxa"/>
            <w:shd w:val="clear" w:color="auto" w:fill="595959"/>
          </w:tcPr>
          <w:p w14:paraId="4D6EA7DA" w14:textId="77777777" w:rsidR="006C745E" w:rsidRPr="00AB278E" w:rsidRDefault="006C745E" w:rsidP="00BC0483">
            <w:pPr>
              <w:rPr>
                <w:sz w:val="23"/>
              </w:rPr>
            </w:pPr>
          </w:p>
        </w:tc>
      </w:tr>
      <w:tr w:rsidR="00CC63D0" w:rsidRPr="00AB278E" w14:paraId="075408C7" w14:textId="77777777" w:rsidTr="00CC63D0">
        <w:tc>
          <w:tcPr>
            <w:tcW w:w="2394" w:type="dxa"/>
          </w:tcPr>
          <w:p w14:paraId="542DE7AC" w14:textId="77777777" w:rsidR="006C745E" w:rsidRPr="00AB278E" w:rsidRDefault="006C745E" w:rsidP="00BC0483">
            <w:pPr>
              <w:rPr>
                <w:rFonts w:ascii="Times New Roman" w:hAnsi="Times New Roman"/>
                <w:szCs w:val="22"/>
              </w:rPr>
            </w:pPr>
            <w:r w:rsidRPr="00AB278E">
              <w:rPr>
                <w:rFonts w:ascii="Times New Roman" w:hAnsi="Times New Roman"/>
                <w:szCs w:val="22"/>
              </w:rPr>
              <w:t>PRCANRU0</w:t>
            </w:r>
          </w:p>
        </w:tc>
        <w:tc>
          <w:tcPr>
            <w:tcW w:w="2394" w:type="dxa"/>
          </w:tcPr>
          <w:p w14:paraId="001D8AA7" w14:textId="77777777" w:rsidR="006C745E" w:rsidRPr="00AB278E" w:rsidRDefault="006C745E" w:rsidP="00BC0483">
            <w:pPr>
              <w:rPr>
                <w:sz w:val="23"/>
              </w:rPr>
            </w:pPr>
          </w:p>
        </w:tc>
        <w:tc>
          <w:tcPr>
            <w:tcW w:w="2394" w:type="dxa"/>
          </w:tcPr>
          <w:p w14:paraId="085CE1FE" w14:textId="77777777" w:rsidR="006C745E" w:rsidRPr="00AB278E" w:rsidRDefault="006C745E" w:rsidP="00BC0483">
            <w:pPr>
              <w:rPr>
                <w:sz w:val="23"/>
              </w:rPr>
            </w:pPr>
          </w:p>
        </w:tc>
        <w:tc>
          <w:tcPr>
            <w:tcW w:w="2394" w:type="dxa"/>
            <w:shd w:val="clear" w:color="auto" w:fill="595959"/>
          </w:tcPr>
          <w:p w14:paraId="6E567F06" w14:textId="77777777" w:rsidR="006C745E" w:rsidRPr="00AB278E" w:rsidRDefault="006C745E" w:rsidP="00BC0483">
            <w:pPr>
              <w:rPr>
                <w:sz w:val="23"/>
              </w:rPr>
            </w:pPr>
          </w:p>
        </w:tc>
      </w:tr>
      <w:tr w:rsidR="00CC63D0" w:rsidRPr="00AB278E" w14:paraId="178E43BA" w14:textId="77777777" w:rsidTr="00CC63D0">
        <w:tc>
          <w:tcPr>
            <w:tcW w:w="2394" w:type="dxa"/>
          </w:tcPr>
          <w:p w14:paraId="3DE16B5F" w14:textId="77777777" w:rsidR="006C745E" w:rsidRPr="00AB278E" w:rsidRDefault="006C745E" w:rsidP="00BC0483">
            <w:pPr>
              <w:rPr>
                <w:rFonts w:ascii="Times New Roman" w:hAnsi="Times New Roman"/>
                <w:szCs w:val="22"/>
              </w:rPr>
            </w:pPr>
            <w:r w:rsidRPr="00AB278E">
              <w:rPr>
                <w:rFonts w:ascii="Times New Roman" w:hAnsi="Times New Roman"/>
                <w:szCs w:val="22"/>
              </w:rPr>
              <w:t>PRCANTE0</w:t>
            </w:r>
          </w:p>
        </w:tc>
        <w:tc>
          <w:tcPr>
            <w:tcW w:w="2394" w:type="dxa"/>
          </w:tcPr>
          <w:p w14:paraId="0BE0F461" w14:textId="77777777" w:rsidR="006C745E" w:rsidRPr="00AB278E" w:rsidRDefault="006C745E" w:rsidP="00BC0483">
            <w:pPr>
              <w:rPr>
                <w:sz w:val="23"/>
              </w:rPr>
            </w:pPr>
          </w:p>
        </w:tc>
        <w:tc>
          <w:tcPr>
            <w:tcW w:w="2394" w:type="dxa"/>
          </w:tcPr>
          <w:p w14:paraId="500BF10C" w14:textId="77777777" w:rsidR="006C745E" w:rsidRPr="00AB278E" w:rsidRDefault="006C745E" w:rsidP="00BC0483">
            <w:pPr>
              <w:rPr>
                <w:sz w:val="23"/>
              </w:rPr>
            </w:pPr>
          </w:p>
        </w:tc>
        <w:tc>
          <w:tcPr>
            <w:tcW w:w="2394" w:type="dxa"/>
            <w:shd w:val="clear" w:color="auto" w:fill="595959"/>
          </w:tcPr>
          <w:p w14:paraId="752B41F5" w14:textId="77777777" w:rsidR="006C745E" w:rsidRPr="00AB278E" w:rsidRDefault="006C745E" w:rsidP="00BC0483">
            <w:pPr>
              <w:rPr>
                <w:sz w:val="23"/>
              </w:rPr>
            </w:pPr>
          </w:p>
        </w:tc>
      </w:tr>
      <w:tr w:rsidR="00CC63D0" w:rsidRPr="00AB278E" w14:paraId="31BC3990" w14:textId="77777777" w:rsidTr="00CC63D0">
        <w:tc>
          <w:tcPr>
            <w:tcW w:w="2394" w:type="dxa"/>
          </w:tcPr>
          <w:p w14:paraId="47C8E374" w14:textId="77777777" w:rsidR="006C745E" w:rsidRPr="00AB278E" w:rsidRDefault="006C745E" w:rsidP="00BC0483">
            <w:pPr>
              <w:rPr>
                <w:rFonts w:ascii="Times New Roman" w:hAnsi="Times New Roman"/>
                <w:szCs w:val="22"/>
              </w:rPr>
            </w:pPr>
            <w:r w:rsidRPr="00AB278E">
              <w:rPr>
                <w:rFonts w:ascii="Times New Roman" w:hAnsi="Times New Roman"/>
                <w:szCs w:val="22"/>
              </w:rPr>
              <w:t>PRCANTE1</w:t>
            </w:r>
          </w:p>
        </w:tc>
        <w:tc>
          <w:tcPr>
            <w:tcW w:w="2394" w:type="dxa"/>
          </w:tcPr>
          <w:p w14:paraId="00CAAB6B" w14:textId="77777777" w:rsidR="006C745E" w:rsidRPr="00AB278E" w:rsidRDefault="006C745E" w:rsidP="00BC0483">
            <w:pPr>
              <w:rPr>
                <w:sz w:val="23"/>
              </w:rPr>
            </w:pPr>
          </w:p>
        </w:tc>
        <w:tc>
          <w:tcPr>
            <w:tcW w:w="2394" w:type="dxa"/>
          </w:tcPr>
          <w:p w14:paraId="7A1EC5EA" w14:textId="77777777" w:rsidR="006C745E" w:rsidRPr="00AB278E" w:rsidRDefault="006C745E" w:rsidP="00BC0483">
            <w:pPr>
              <w:rPr>
                <w:sz w:val="23"/>
              </w:rPr>
            </w:pPr>
          </w:p>
        </w:tc>
        <w:tc>
          <w:tcPr>
            <w:tcW w:w="2394" w:type="dxa"/>
            <w:shd w:val="clear" w:color="auto" w:fill="595959"/>
          </w:tcPr>
          <w:p w14:paraId="099B9BFF" w14:textId="77777777" w:rsidR="006C745E" w:rsidRPr="00AB278E" w:rsidRDefault="006C745E" w:rsidP="00BC0483">
            <w:pPr>
              <w:rPr>
                <w:sz w:val="23"/>
              </w:rPr>
            </w:pPr>
          </w:p>
        </w:tc>
      </w:tr>
      <w:tr w:rsidR="00CC63D0" w:rsidRPr="00AB278E" w14:paraId="03A9B24C" w14:textId="77777777" w:rsidTr="00CC63D0">
        <w:tc>
          <w:tcPr>
            <w:tcW w:w="2394" w:type="dxa"/>
          </w:tcPr>
          <w:p w14:paraId="1CF91E6F" w14:textId="77777777" w:rsidR="006C745E" w:rsidRPr="00AB278E" w:rsidRDefault="006C745E" w:rsidP="00BC0483">
            <w:pPr>
              <w:rPr>
                <w:rFonts w:ascii="Times New Roman" w:hAnsi="Times New Roman"/>
                <w:szCs w:val="22"/>
              </w:rPr>
            </w:pPr>
            <w:r w:rsidRPr="00AB278E">
              <w:rPr>
                <w:rFonts w:ascii="Times New Roman" w:hAnsi="Times New Roman"/>
                <w:szCs w:val="22"/>
              </w:rPr>
              <w:t>PRCANTEG</w:t>
            </w:r>
          </w:p>
        </w:tc>
        <w:tc>
          <w:tcPr>
            <w:tcW w:w="2394" w:type="dxa"/>
          </w:tcPr>
          <w:p w14:paraId="1C1148FD" w14:textId="77777777" w:rsidR="006C745E" w:rsidRPr="00AB278E" w:rsidRDefault="006C745E" w:rsidP="00BC0483">
            <w:pPr>
              <w:rPr>
                <w:sz w:val="23"/>
              </w:rPr>
            </w:pPr>
          </w:p>
        </w:tc>
        <w:tc>
          <w:tcPr>
            <w:tcW w:w="2394" w:type="dxa"/>
          </w:tcPr>
          <w:p w14:paraId="5E29E262" w14:textId="77777777" w:rsidR="006C745E" w:rsidRPr="00AB278E" w:rsidRDefault="006C745E" w:rsidP="00BC0483">
            <w:pPr>
              <w:rPr>
                <w:sz w:val="23"/>
              </w:rPr>
            </w:pPr>
          </w:p>
        </w:tc>
        <w:tc>
          <w:tcPr>
            <w:tcW w:w="2394" w:type="dxa"/>
            <w:shd w:val="clear" w:color="auto" w:fill="595959"/>
          </w:tcPr>
          <w:p w14:paraId="07DEA697" w14:textId="77777777" w:rsidR="006C745E" w:rsidRPr="00AB278E" w:rsidRDefault="006C745E" w:rsidP="00BC0483">
            <w:pPr>
              <w:rPr>
                <w:sz w:val="23"/>
              </w:rPr>
            </w:pPr>
          </w:p>
        </w:tc>
      </w:tr>
      <w:tr w:rsidR="00CC63D0" w:rsidRPr="00AB278E" w14:paraId="7C7C34B6" w14:textId="77777777" w:rsidTr="00CC63D0">
        <w:tc>
          <w:tcPr>
            <w:tcW w:w="2394" w:type="dxa"/>
          </w:tcPr>
          <w:p w14:paraId="2029AD02" w14:textId="77777777" w:rsidR="006C745E" w:rsidRPr="00AB278E" w:rsidRDefault="006C745E" w:rsidP="00BC0483">
            <w:pPr>
              <w:rPr>
                <w:rFonts w:ascii="Times New Roman" w:hAnsi="Times New Roman"/>
                <w:szCs w:val="22"/>
              </w:rPr>
            </w:pPr>
            <w:r w:rsidRPr="00AB278E">
              <w:rPr>
                <w:rFonts w:ascii="Times New Roman" w:hAnsi="Times New Roman"/>
                <w:szCs w:val="22"/>
              </w:rPr>
              <w:t>PRCAOFF</w:t>
            </w:r>
          </w:p>
        </w:tc>
        <w:tc>
          <w:tcPr>
            <w:tcW w:w="2394" w:type="dxa"/>
          </w:tcPr>
          <w:p w14:paraId="79DEDD52" w14:textId="77777777" w:rsidR="006C745E" w:rsidRPr="00AB278E" w:rsidRDefault="006C745E" w:rsidP="00BC0483">
            <w:pPr>
              <w:rPr>
                <w:sz w:val="23"/>
              </w:rPr>
            </w:pPr>
          </w:p>
        </w:tc>
        <w:tc>
          <w:tcPr>
            <w:tcW w:w="2394" w:type="dxa"/>
          </w:tcPr>
          <w:p w14:paraId="75DD8A72" w14:textId="77777777" w:rsidR="006C745E" w:rsidRPr="00AB278E" w:rsidRDefault="006C745E" w:rsidP="00BC0483">
            <w:pPr>
              <w:rPr>
                <w:sz w:val="23"/>
              </w:rPr>
            </w:pPr>
          </w:p>
        </w:tc>
        <w:tc>
          <w:tcPr>
            <w:tcW w:w="2394" w:type="dxa"/>
            <w:shd w:val="clear" w:color="auto" w:fill="595959"/>
          </w:tcPr>
          <w:p w14:paraId="4F153AC3" w14:textId="77777777" w:rsidR="006C745E" w:rsidRPr="00AB278E" w:rsidRDefault="006C745E" w:rsidP="00BC0483">
            <w:pPr>
              <w:rPr>
                <w:sz w:val="23"/>
              </w:rPr>
            </w:pPr>
          </w:p>
        </w:tc>
      </w:tr>
      <w:tr w:rsidR="00CC63D0" w:rsidRPr="00AB278E" w14:paraId="68F9A011" w14:textId="77777777" w:rsidTr="00CC63D0">
        <w:tc>
          <w:tcPr>
            <w:tcW w:w="2394" w:type="dxa"/>
          </w:tcPr>
          <w:p w14:paraId="43FF1D35" w14:textId="77777777" w:rsidR="006C745E" w:rsidRPr="00AB278E" w:rsidRDefault="006C745E" w:rsidP="00BC0483">
            <w:pPr>
              <w:rPr>
                <w:rFonts w:ascii="Times New Roman" w:hAnsi="Times New Roman"/>
                <w:szCs w:val="22"/>
              </w:rPr>
            </w:pPr>
            <w:r w:rsidRPr="00AB278E">
              <w:rPr>
                <w:rFonts w:ascii="Times New Roman" w:hAnsi="Times New Roman"/>
                <w:szCs w:val="22"/>
              </w:rPr>
              <w:t>PRCAOFF1</w:t>
            </w:r>
          </w:p>
        </w:tc>
        <w:tc>
          <w:tcPr>
            <w:tcW w:w="2394" w:type="dxa"/>
          </w:tcPr>
          <w:p w14:paraId="2D105418" w14:textId="77777777" w:rsidR="006C745E" w:rsidRPr="00AB278E" w:rsidRDefault="006C745E" w:rsidP="00BC0483">
            <w:pPr>
              <w:rPr>
                <w:sz w:val="23"/>
              </w:rPr>
            </w:pPr>
          </w:p>
        </w:tc>
        <w:tc>
          <w:tcPr>
            <w:tcW w:w="2394" w:type="dxa"/>
          </w:tcPr>
          <w:p w14:paraId="6676EE63" w14:textId="77777777" w:rsidR="006C745E" w:rsidRPr="00AB278E" w:rsidRDefault="006C745E" w:rsidP="00BC0483">
            <w:pPr>
              <w:rPr>
                <w:sz w:val="23"/>
              </w:rPr>
            </w:pPr>
          </w:p>
        </w:tc>
        <w:tc>
          <w:tcPr>
            <w:tcW w:w="2394" w:type="dxa"/>
            <w:shd w:val="clear" w:color="auto" w:fill="595959"/>
          </w:tcPr>
          <w:p w14:paraId="7BA44BB7" w14:textId="77777777" w:rsidR="006C745E" w:rsidRPr="00AB278E" w:rsidRDefault="006C745E" w:rsidP="00BC0483">
            <w:pPr>
              <w:rPr>
                <w:sz w:val="23"/>
              </w:rPr>
            </w:pPr>
          </w:p>
        </w:tc>
      </w:tr>
      <w:tr w:rsidR="00CC63D0" w:rsidRPr="00AB278E" w14:paraId="309BE785" w14:textId="77777777" w:rsidTr="00CC63D0">
        <w:tc>
          <w:tcPr>
            <w:tcW w:w="2394" w:type="dxa"/>
          </w:tcPr>
          <w:p w14:paraId="4B7E9E4B" w14:textId="77777777" w:rsidR="006C745E" w:rsidRPr="00AB278E" w:rsidRDefault="006C745E" w:rsidP="00BC0483">
            <w:pPr>
              <w:rPr>
                <w:rFonts w:ascii="Times New Roman" w:hAnsi="Times New Roman"/>
                <w:szCs w:val="22"/>
              </w:rPr>
            </w:pPr>
            <w:r w:rsidRPr="00AB278E">
              <w:rPr>
                <w:rFonts w:ascii="Times New Roman" w:hAnsi="Times New Roman"/>
                <w:szCs w:val="22"/>
              </w:rPr>
              <w:t>PRCAOFF2</w:t>
            </w:r>
          </w:p>
        </w:tc>
        <w:tc>
          <w:tcPr>
            <w:tcW w:w="2394" w:type="dxa"/>
          </w:tcPr>
          <w:p w14:paraId="538B6F39" w14:textId="77777777" w:rsidR="006C745E" w:rsidRPr="00AB278E" w:rsidRDefault="006C745E" w:rsidP="00BC0483">
            <w:pPr>
              <w:rPr>
                <w:sz w:val="23"/>
              </w:rPr>
            </w:pPr>
          </w:p>
        </w:tc>
        <w:tc>
          <w:tcPr>
            <w:tcW w:w="2394" w:type="dxa"/>
          </w:tcPr>
          <w:p w14:paraId="2736BE97" w14:textId="77777777" w:rsidR="006C745E" w:rsidRPr="00AB278E" w:rsidRDefault="006C745E" w:rsidP="00BC0483">
            <w:pPr>
              <w:rPr>
                <w:sz w:val="23"/>
              </w:rPr>
            </w:pPr>
          </w:p>
        </w:tc>
        <w:tc>
          <w:tcPr>
            <w:tcW w:w="2394" w:type="dxa"/>
            <w:shd w:val="clear" w:color="auto" w:fill="595959"/>
          </w:tcPr>
          <w:p w14:paraId="7A3A7B5F" w14:textId="77777777" w:rsidR="006C745E" w:rsidRPr="00AB278E" w:rsidRDefault="006C745E" w:rsidP="00BC0483">
            <w:pPr>
              <w:rPr>
                <w:sz w:val="23"/>
              </w:rPr>
            </w:pPr>
          </w:p>
        </w:tc>
      </w:tr>
      <w:tr w:rsidR="00CC63D0" w:rsidRPr="00AB278E" w14:paraId="3C76A5E7" w14:textId="77777777" w:rsidTr="00CC63D0">
        <w:tc>
          <w:tcPr>
            <w:tcW w:w="2394" w:type="dxa"/>
          </w:tcPr>
          <w:p w14:paraId="680DA478" w14:textId="77777777" w:rsidR="006C745E" w:rsidRPr="00AB278E" w:rsidRDefault="006C745E" w:rsidP="00BC0483">
            <w:pPr>
              <w:rPr>
                <w:rFonts w:ascii="Times New Roman" w:hAnsi="Times New Roman"/>
                <w:szCs w:val="22"/>
              </w:rPr>
            </w:pPr>
            <w:r w:rsidRPr="00AB278E">
              <w:rPr>
                <w:rFonts w:ascii="Times New Roman" w:hAnsi="Times New Roman"/>
                <w:szCs w:val="22"/>
              </w:rPr>
              <w:t>PRCAOFF3</w:t>
            </w:r>
          </w:p>
        </w:tc>
        <w:tc>
          <w:tcPr>
            <w:tcW w:w="2394" w:type="dxa"/>
          </w:tcPr>
          <w:p w14:paraId="6E6B708C" w14:textId="77777777" w:rsidR="006C745E" w:rsidRPr="00AB278E" w:rsidRDefault="006C745E" w:rsidP="00BC0483">
            <w:pPr>
              <w:rPr>
                <w:sz w:val="23"/>
              </w:rPr>
            </w:pPr>
          </w:p>
        </w:tc>
        <w:tc>
          <w:tcPr>
            <w:tcW w:w="2394" w:type="dxa"/>
          </w:tcPr>
          <w:p w14:paraId="2AC9ACB6" w14:textId="77777777" w:rsidR="006C745E" w:rsidRPr="00AB278E" w:rsidRDefault="006C745E" w:rsidP="00BC0483">
            <w:pPr>
              <w:rPr>
                <w:sz w:val="23"/>
              </w:rPr>
            </w:pPr>
          </w:p>
        </w:tc>
        <w:tc>
          <w:tcPr>
            <w:tcW w:w="2394" w:type="dxa"/>
            <w:shd w:val="clear" w:color="auto" w:fill="595959"/>
          </w:tcPr>
          <w:p w14:paraId="15F393B8" w14:textId="77777777" w:rsidR="006C745E" w:rsidRPr="00AB278E" w:rsidRDefault="006C745E" w:rsidP="00BC0483">
            <w:pPr>
              <w:rPr>
                <w:sz w:val="23"/>
              </w:rPr>
            </w:pPr>
          </w:p>
        </w:tc>
      </w:tr>
      <w:tr w:rsidR="00CC63D0" w:rsidRPr="00AB278E" w14:paraId="1EB2C22F" w14:textId="77777777" w:rsidTr="00CC63D0">
        <w:tc>
          <w:tcPr>
            <w:tcW w:w="2394" w:type="dxa"/>
          </w:tcPr>
          <w:p w14:paraId="2EC76144" w14:textId="77777777" w:rsidR="006C745E" w:rsidRPr="00AB278E" w:rsidRDefault="006C745E" w:rsidP="00BC0483">
            <w:pPr>
              <w:rPr>
                <w:rFonts w:ascii="Times New Roman" w:hAnsi="Times New Roman"/>
                <w:szCs w:val="22"/>
              </w:rPr>
            </w:pPr>
            <w:r w:rsidRPr="00AB278E">
              <w:rPr>
                <w:rFonts w:ascii="Times New Roman" w:hAnsi="Times New Roman"/>
                <w:szCs w:val="22"/>
              </w:rPr>
              <w:t>PRCAOLD</w:t>
            </w:r>
          </w:p>
        </w:tc>
        <w:tc>
          <w:tcPr>
            <w:tcW w:w="2394" w:type="dxa"/>
          </w:tcPr>
          <w:p w14:paraId="31EB3915" w14:textId="77777777" w:rsidR="006C745E" w:rsidRPr="00AB278E" w:rsidRDefault="006C745E" w:rsidP="00BC0483">
            <w:pPr>
              <w:rPr>
                <w:sz w:val="23"/>
              </w:rPr>
            </w:pPr>
          </w:p>
        </w:tc>
        <w:tc>
          <w:tcPr>
            <w:tcW w:w="2394" w:type="dxa"/>
          </w:tcPr>
          <w:p w14:paraId="27F9AA21" w14:textId="77777777" w:rsidR="006C745E" w:rsidRPr="00AB278E" w:rsidRDefault="006C745E" w:rsidP="00BC0483">
            <w:pPr>
              <w:rPr>
                <w:sz w:val="23"/>
              </w:rPr>
            </w:pPr>
          </w:p>
        </w:tc>
        <w:tc>
          <w:tcPr>
            <w:tcW w:w="2394" w:type="dxa"/>
            <w:shd w:val="clear" w:color="auto" w:fill="595959"/>
          </w:tcPr>
          <w:p w14:paraId="3000831D" w14:textId="77777777" w:rsidR="006C745E" w:rsidRPr="00AB278E" w:rsidRDefault="006C745E" w:rsidP="00BC0483">
            <w:pPr>
              <w:rPr>
                <w:sz w:val="23"/>
              </w:rPr>
            </w:pPr>
          </w:p>
        </w:tc>
      </w:tr>
      <w:tr w:rsidR="00CC63D0" w:rsidRPr="00AB278E" w14:paraId="2DA9CBDD" w14:textId="77777777" w:rsidTr="00CC63D0">
        <w:tc>
          <w:tcPr>
            <w:tcW w:w="2394" w:type="dxa"/>
          </w:tcPr>
          <w:p w14:paraId="4AD045F6" w14:textId="77777777" w:rsidR="006C745E" w:rsidRPr="00AB278E" w:rsidRDefault="006C745E" w:rsidP="00BC0483">
            <w:pPr>
              <w:rPr>
                <w:rFonts w:ascii="Times New Roman" w:hAnsi="Times New Roman"/>
                <w:szCs w:val="22"/>
              </w:rPr>
            </w:pPr>
            <w:r w:rsidRPr="00AB278E">
              <w:rPr>
                <w:rFonts w:ascii="Times New Roman" w:hAnsi="Times New Roman"/>
                <w:szCs w:val="22"/>
              </w:rPr>
              <w:t>PRCAPAT</w:t>
            </w:r>
          </w:p>
        </w:tc>
        <w:tc>
          <w:tcPr>
            <w:tcW w:w="2394" w:type="dxa"/>
          </w:tcPr>
          <w:p w14:paraId="3318D3BF" w14:textId="77777777" w:rsidR="006C745E" w:rsidRPr="00AB278E" w:rsidRDefault="006C745E" w:rsidP="00BC0483">
            <w:pPr>
              <w:rPr>
                <w:sz w:val="23"/>
              </w:rPr>
            </w:pPr>
          </w:p>
        </w:tc>
        <w:tc>
          <w:tcPr>
            <w:tcW w:w="2394" w:type="dxa"/>
          </w:tcPr>
          <w:p w14:paraId="5A801702" w14:textId="77777777" w:rsidR="006C745E" w:rsidRPr="00AB278E" w:rsidRDefault="006C745E" w:rsidP="00BC0483">
            <w:pPr>
              <w:rPr>
                <w:sz w:val="23"/>
              </w:rPr>
            </w:pPr>
          </w:p>
        </w:tc>
        <w:tc>
          <w:tcPr>
            <w:tcW w:w="2394" w:type="dxa"/>
            <w:shd w:val="clear" w:color="auto" w:fill="595959"/>
          </w:tcPr>
          <w:p w14:paraId="7EFF92A5" w14:textId="77777777" w:rsidR="006C745E" w:rsidRPr="00AB278E" w:rsidRDefault="006C745E" w:rsidP="00BC0483">
            <w:pPr>
              <w:rPr>
                <w:sz w:val="23"/>
              </w:rPr>
            </w:pPr>
          </w:p>
        </w:tc>
      </w:tr>
      <w:tr w:rsidR="00CC63D0" w:rsidRPr="00AB278E" w14:paraId="3421314E" w14:textId="77777777" w:rsidTr="00CC63D0">
        <w:tc>
          <w:tcPr>
            <w:tcW w:w="2394" w:type="dxa"/>
          </w:tcPr>
          <w:p w14:paraId="65FEA3F1" w14:textId="77777777" w:rsidR="006C745E" w:rsidRPr="00AB278E" w:rsidRDefault="006C745E" w:rsidP="00BC0483">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74E43967" w14:textId="77777777" w:rsidR="006C745E" w:rsidRPr="00AB278E" w:rsidRDefault="006C745E" w:rsidP="00BC0483">
            <w:pPr>
              <w:rPr>
                <w:sz w:val="23"/>
              </w:rPr>
            </w:pPr>
          </w:p>
        </w:tc>
        <w:tc>
          <w:tcPr>
            <w:tcW w:w="2394" w:type="dxa"/>
          </w:tcPr>
          <w:p w14:paraId="727B10FC"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479B64" w14:textId="77777777" w:rsidR="006C745E" w:rsidRPr="00AB278E" w:rsidRDefault="006C745E" w:rsidP="00BC0483">
            <w:pPr>
              <w:rPr>
                <w:sz w:val="23"/>
              </w:rPr>
            </w:pPr>
          </w:p>
        </w:tc>
      </w:tr>
      <w:tr w:rsidR="00CC63D0" w:rsidRPr="00AB278E" w14:paraId="7CE8202C" w14:textId="77777777" w:rsidTr="00CC63D0">
        <w:tc>
          <w:tcPr>
            <w:tcW w:w="2394" w:type="dxa"/>
          </w:tcPr>
          <w:p w14:paraId="786D5F6A" w14:textId="77777777" w:rsidR="006C745E" w:rsidRPr="00AB278E" w:rsidRDefault="006C745E" w:rsidP="00BC0483">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6F25CCC" w14:textId="77777777" w:rsidR="006C745E" w:rsidRPr="00AB278E" w:rsidRDefault="006C745E" w:rsidP="00BC0483">
            <w:pPr>
              <w:rPr>
                <w:sz w:val="23"/>
              </w:rPr>
            </w:pPr>
          </w:p>
        </w:tc>
        <w:tc>
          <w:tcPr>
            <w:tcW w:w="2394" w:type="dxa"/>
          </w:tcPr>
          <w:p w14:paraId="6ADEB82D" w14:textId="77777777" w:rsidR="006C745E" w:rsidRPr="00AB278E" w:rsidRDefault="006C745E" w:rsidP="00BC0483">
            <w:pPr>
              <w:rPr>
                <w:sz w:val="23"/>
              </w:rPr>
            </w:pPr>
          </w:p>
        </w:tc>
        <w:tc>
          <w:tcPr>
            <w:tcW w:w="2394" w:type="dxa"/>
            <w:shd w:val="clear" w:color="auto" w:fill="auto"/>
          </w:tcPr>
          <w:p w14:paraId="7D4C8DC8" w14:textId="77777777" w:rsidR="006C745E" w:rsidRPr="00AB278E" w:rsidRDefault="006C745E" w:rsidP="00BC0483">
            <w:pPr>
              <w:rPr>
                <w:sz w:val="23"/>
              </w:rPr>
            </w:pPr>
          </w:p>
        </w:tc>
      </w:tr>
      <w:tr w:rsidR="00CC63D0" w:rsidRPr="00AB278E" w14:paraId="7E65915E" w14:textId="77777777" w:rsidTr="00CC63D0">
        <w:tc>
          <w:tcPr>
            <w:tcW w:w="2394" w:type="dxa"/>
          </w:tcPr>
          <w:p w14:paraId="70273530" w14:textId="77777777" w:rsidR="006C745E" w:rsidRPr="00AB278E" w:rsidRDefault="006C745E" w:rsidP="00BC0483">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2B30605C" w14:textId="77777777" w:rsidR="006C745E" w:rsidRPr="00AB278E" w:rsidRDefault="006C745E" w:rsidP="00BC0483">
            <w:pPr>
              <w:rPr>
                <w:sz w:val="23"/>
              </w:rPr>
            </w:pPr>
          </w:p>
        </w:tc>
        <w:tc>
          <w:tcPr>
            <w:tcW w:w="2394" w:type="dxa"/>
          </w:tcPr>
          <w:p w14:paraId="79ED6EE1" w14:textId="77777777" w:rsidR="006C745E" w:rsidRPr="00AB278E" w:rsidRDefault="006C745E" w:rsidP="00BC0483">
            <w:pPr>
              <w:rPr>
                <w:sz w:val="23"/>
              </w:rPr>
            </w:pPr>
          </w:p>
        </w:tc>
        <w:tc>
          <w:tcPr>
            <w:tcW w:w="2394" w:type="dxa"/>
            <w:shd w:val="clear" w:color="auto" w:fill="auto"/>
          </w:tcPr>
          <w:p w14:paraId="24C39631" w14:textId="77777777" w:rsidR="006C745E" w:rsidRPr="00AB278E" w:rsidRDefault="006C745E" w:rsidP="00BC0483">
            <w:pPr>
              <w:rPr>
                <w:sz w:val="23"/>
              </w:rPr>
            </w:pPr>
          </w:p>
        </w:tc>
      </w:tr>
      <w:tr w:rsidR="00CC63D0" w:rsidRPr="00AB278E" w14:paraId="592B0A1C" w14:textId="77777777" w:rsidTr="00CC63D0">
        <w:tc>
          <w:tcPr>
            <w:tcW w:w="2394" w:type="dxa"/>
          </w:tcPr>
          <w:p w14:paraId="1986AC80" w14:textId="77777777" w:rsidR="006C745E" w:rsidRPr="00AB278E" w:rsidRDefault="006C745E" w:rsidP="00BC0483">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5E946CF6" w14:textId="77777777" w:rsidR="006C745E" w:rsidRPr="00AB278E" w:rsidRDefault="006C745E" w:rsidP="00BC0483">
            <w:pPr>
              <w:rPr>
                <w:sz w:val="23"/>
              </w:rPr>
            </w:pPr>
          </w:p>
        </w:tc>
        <w:tc>
          <w:tcPr>
            <w:tcW w:w="2394" w:type="dxa"/>
          </w:tcPr>
          <w:p w14:paraId="7F24F7A0" w14:textId="77777777" w:rsidR="006C745E" w:rsidRPr="00AB278E" w:rsidRDefault="006C745E" w:rsidP="00BC0483">
            <w:pPr>
              <w:rPr>
                <w:sz w:val="23"/>
              </w:rPr>
            </w:pPr>
          </w:p>
        </w:tc>
        <w:tc>
          <w:tcPr>
            <w:tcW w:w="2394" w:type="dxa"/>
            <w:shd w:val="clear" w:color="auto" w:fill="auto"/>
          </w:tcPr>
          <w:p w14:paraId="483CA24C" w14:textId="77777777" w:rsidR="006C745E" w:rsidRPr="00AB278E" w:rsidRDefault="006C745E" w:rsidP="00BC0483">
            <w:pPr>
              <w:rPr>
                <w:sz w:val="23"/>
              </w:rPr>
            </w:pPr>
          </w:p>
        </w:tc>
      </w:tr>
      <w:tr w:rsidR="00CC63D0" w:rsidRPr="00AB278E" w14:paraId="5B88991F" w14:textId="77777777" w:rsidTr="00CC63D0">
        <w:tc>
          <w:tcPr>
            <w:tcW w:w="2394" w:type="dxa"/>
          </w:tcPr>
          <w:p w14:paraId="632FBF78" w14:textId="77777777" w:rsidR="006C745E" w:rsidRPr="00AB278E" w:rsidRDefault="006C745E" w:rsidP="00BC0483">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39D13CA1" w14:textId="77777777" w:rsidR="006C745E" w:rsidRPr="00AB278E" w:rsidRDefault="006C745E" w:rsidP="00BC0483">
            <w:pPr>
              <w:rPr>
                <w:sz w:val="23"/>
              </w:rPr>
            </w:pPr>
          </w:p>
        </w:tc>
        <w:tc>
          <w:tcPr>
            <w:tcW w:w="2394" w:type="dxa"/>
          </w:tcPr>
          <w:p w14:paraId="2B0FC4C1" w14:textId="77777777" w:rsidR="006C745E" w:rsidRPr="00AB278E" w:rsidRDefault="006C745E" w:rsidP="00BC0483">
            <w:pPr>
              <w:rPr>
                <w:sz w:val="23"/>
              </w:rPr>
            </w:pPr>
          </w:p>
        </w:tc>
        <w:tc>
          <w:tcPr>
            <w:tcW w:w="2394" w:type="dxa"/>
            <w:shd w:val="clear" w:color="auto" w:fill="auto"/>
          </w:tcPr>
          <w:p w14:paraId="16FBF8E8" w14:textId="77777777" w:rsidR="006C745E" w:rsidRPr="00AB278E" w:rsidRDefault="006C745E" w:rsidP="00BC0483">
            <w:pPr>
              <w:rPr>
                <w:sz w:val="23"/>
              </w:rPr>
            </w:pPr>
          </w:p>
        </w:tc>
      </w:tr>
      <w:tr w:rsidR="00CC63D0" w:rsidRPr="00AB278E" w14:paraId="36262EEA" w14:textId="77777777" w:rsidTr="00CC63D0">
        <w:tc>
          <w:tcPr>
            <w:tcW w:w="2394" w:type="dxa"/>
          </w:tcPr>
          <w:p w14:paraId="226726FC" w14:textId="77777777" w:rsidR="006C745E" w:rsidRPr="00AB278E" w:rsidRDefault="006C745E" w:rsidP="00BC0483">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6A4F5A86" w14:textId="77777777" w:rsidR="006C745E" w:rsidRPr="00AB278E" w:rsidRDefault="006C745E" w:rsidP="00BC0483">
            <w:pPr>
              <w:rPr>
                <w:sz w:val="23"/>
              </w:rPr>
            </w:pPr>
          </w:p>
        </w:tc>
        <w:tc>
          <w:tcPr>
            <w:tcW w:w="2394" w:type="dxa"/>
          </w:tcPr>
          <w:p w14:paraId="0150C3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1271E335" w14:textId="77777777" w:rsidR="006C745E" w:rsidRPr="00AB278E" w:rsidRDefault="006C745E" w:rsidP="00BC0483">
            <w:pPr>
              <w:rPr>
                <w:sz w:val="23"/>
              </w:rPr>
            </w:pPr>
          </w:p>
        </w:tc>
      </w:tr>
      <w:tr w:rsidR="00CC63D0" w:rsidRPr="00AB278E" w14:paraId="6D28D836" w14:textId="77777777" w:rsidTr="00CC63D0">
        <w:tc>
          <w:tcPr>
            <w:tcW w:w="2394" w:type="dxa"/>
          </w:tcPr>
          <w:p w14:paraId="71E290FF" w14:textId="77777777" w:rsidR="006C745E" w:rsidRPr="00AB278E" w:rsidRDefault="006C745E" w:rsidP="00BC0483">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BE181D2" w14:textId="77777777" w:rsidR="006C745E" w:rsidRPr="00AB278E" w:rsidRDefault="006C745E" w:rsidP="00BC0483">
            <w:pPr>
              <w:rPr>
                <w:sz w:val="23"/>
              </w:rPr>
            </w:pPr>
          </w:p>
        </w:tc>
        <w:tc>
          <w:tcPr>
            <w:tcW w:w="2394" w:type="dxa"/>
          </w:tcPr>
          <w:p w14:paraId="353E2071" w14:textId="77777777" w:rsidR="006C745E" w:rsidRPr="00AB278E" w:rsidRDefault="006C745E" w:rsidP="00BC0483">
            <w:pPr>
              <w:rPr>
                <w:sz w:val="23"/>
              </w:rPr>
            </w:pPr>
          </w:p>
        </w:tc>
        <w:tc>
          <w:tcPr>
            <w:tcW w:w="2394" w:type="dxa"/>
            <w:shd w:val="clear" w:color="auto" w:fill="auto"/>
          </w:tcPr>
          <w:p w14:paraId="2B6F7002" w14:textId="77777777" w:rsidR="006C745E" w:rsidRPr="00AB278E" w:rsidRDefault="006C745E" w:rsidP="00BC0483">
            <w:pPr>
              <w:rPr>
                <w:sz w:val="23"/>
              </w:rPr>
            </w:pPr>
          </w:p>
        </w:tc>
      </w:tr>
      <w:tr w:rsidR="00CC63D0" w:rsidRPr="00AB278E" w14:paraId="4A14D52F" w14:textId="77777777" w:rsidTr="00CC63D0">
        <w:tc>
          <w:tcPr>
            <w:tcW w:w="2394" w:type="dxa"/>
          </w:tcPr>
          <w:p w14:paraId="52FB8780" w14:textId="77777777" w:rsidR="006C745E" w:rsidRPr="00AB278E" w:rsidRDefault="006C745E" w:rsidP="00BC0483">
            <w:pPr>
              <w:rPr>
                <w:rFonts w:ascii="Times New Roman" w:hAnsi="Times New Roman"/>
                <w:szCs w:val="22"/>
              </w:rPr>
            </w:pPr>
            <w:r w:rsidRPr="00AB278E">
              <w:rPr>
                <w:rFonts w:ascii="Times New Roman" w:hAnsi="Times New Roman"/>
                <w:szCs w:val="22"/>
              </w:rPr>
              <w:t>PRCAPTR</w:t>
            </w:r>
          </w:p>
        </w:tc>
        <w:tc>
          <w:tcPr>
            <w:tcW w:w="2394" w:type="dxa"/>
          </w:tcPr>
          <w:p w14:paraId="168A2B52" w14:textId="77777777" w:rsidR="006C745E" w:rsidRPr="00AB278E" w:rsidRDefault="006C745E" w:rsidP="00BC0483">
            <w:pPr>
              <w:rPr>
                <w:sz w:val="23"/>
              </w:rPr>
            </w:pPr>
          </w:p>
        </w:tc>
        <w:tc>
          <w:tcPr>
            <w:tcW w:w="2394" w:type="dxa"/>
            <w:tcBorders>
              <w:bottom w:val="single" w:sz="4" w:space="0" w:color="auto"/>
            </w:tcBorders>
          </w:tcPr>
          <w:p w14:paraId="4DAC98E4" w14:textId="77777777" w:rsidR="006C745E" w:rsidRPr="00AB278E" w:rsidRDefault="006C745E" w:rsidP="00BC0483">
            <w:pPr>
              <w:rPr>
                <w:sz w:val="23"/>
              </w:rPr>
            </w:pPr>
          </w:p>
        </w:tc>
        <w:tc>
          <w:tcPr>
            <w:tcW w:w="2394" w:type="dxa"/>
            <w:tcBorders>
              <w:bottom w:val="single" w:sz="4" w:space="0" w:color="auto"/>
            </w:tcBorders>
            <w:shd w:val="clear" w:color="auto" w:fill="595959"/>
          </w:tcPr>
          <w:p w14:paraId="71725431" w14:textId="77777777" w:rsidR="006C745E" w:rsidRPr="00AB278E" w:rsidRDefault="006C745E" w:rsidP="00BC0483">
            <w:pPr>
              <w:rPr>
                <w:sz w:val="23"/>
              </w:rPr>
            </w:pPr>
          </w:p>
        </w:tc>
      </w:tr>
      <w:tr w:rsidR="00CC63D0" w:rsidRPr="00AB278E" w14:paraId="51909572" w14:textId="77777777" w:rsidTr="00CC63D0">
        <w:tc>
          <w:tcPr>
            <w:tcW w:w="2394" w:type="dxa"/>
          </w:tcPr>
          <w:p w14:paraId="1C434FCE" w14:textId="77777777" w:rsidR="006C745E" w:rsidRPr="00AB278E" w:rsidRDefault="006C745E" w:rsidP="00BC0483">
            <w:pPr>
              <w:rPr>
                <w:rFonts w:ascii="Times New Roman" w:hAnsi="Times New Roman"/>
                <w:szCs w:val="22"/>
              </w:rPr>
            </w:pPr>
            <w:r w:rsidRPr="00AB278E">
              <w:rPr>
                <w:rFonts w:ascii="Times New Roman" w:hAnsi="Times New Roman"/>
                <w:szCs w:val="22"/>
              </w:rPr>
              <w:t>PRCAQUE</w:t>
            </w:r>
          </w:p>
        </w:tc>
        <w:tc>
          <w:tcPr>
            <w:tcW w:w="2394" w:type="dxa"/>
          </w:tcPr>
          <w:p w14:paraId="5D59629B" w14:textId="77777777" w:rsidR="006C745E" w:rsidRPr="00AB278E" w:rsidRDefault="006C745E" w:rsidP="00BC0483">
            <w:pPr>
              <w:rPr>
                <w:sz w:val="23"/>
              </w:rPr>
            </w:pPr>
          </w:p>
        </w:tc>
        <w:tc>
          <w:tcPr>
            <w:tcW w:w="2394" w:type="dxa"/>
            <w:shd w:val="clear" w:color="auto" w:fill="595959"/>
          </w:tcPr>
          <w:p w14:paraId="4928CD2B" w14:textId="77777777" w:rsidR="006C745E" w:rsidRPr="00AB278E" w:rsidRDefault="006C745E" w:rsidP="00BC0483">
            <w:pPr>
              <w:rPr>
                <w:sz w:val="23"/>
              </w:rPr>
            </w:pPr>
          </w:p>
        </w:tc>
        <w:tc>
          <w:tcPr>
            <w:tcW w:w="2394" w:type="dxa"/>
            <w:shd w:val="clear" w:color="auto" w:fill="auto"/>
          </w:tcPr>
          <w:p w14:paraId="3D53C3F0" w14:textId="77777777" w:rsidR="006C745E" w:rsidRPr="00AB278E" w:rsidRDefault="006C745E" w:rsidP="00BC0483">
            <w:pPr>
              <w:rPr>
                <w:sz w:val="23"/>
              </w:rPr>
            </w:pPr>
          </w:p>
        </w:tc>
      </w:tr>
      <w:tr w:rsidR="00CC63D0" w:rsidRPr="00AB278E" w14:paraId="745DD6AF" w14:textId="77777777" w:rsidTr="00CC63D0">
        <w:tc>
          <w:tcPr>
            <w:tcW w:w="2394" w:type="dxa"/>
          </w:tcPr>
          <w:p w14:paraId="32C2064A" w14:textId="77777777" w:rsidR="006C745E" w:rsidRPr="00AB278E" w:rsidRDefault="006C745E" w:rsidP="00BC0483">
            <w:pPr>
              <w:rPr>
                <w:rFonts w:ascii="Times New Roman" w:hAnsi="Times New Roman"/>
                <w:szCs w:val="22"/>
              </w:rPr>
            </w:pPr>
            <w:r w:rsidRPr="00AB278E">
              <w:rPr>
                <w:rFonts w:ascii="Times New Roman" w:hAnsi="Times New Roman"/>
                <w:szCs w:val="22"/>
              </w:rPr>
              <w:t>PRCAREP</w:t>
            </w:r>
          </w:p>
        </w:tc>
        <w:tc>
          <w:tcPr>
            <w:tcW w:w="2394" w:type="dxa"/>
          </w:tcPr>
          <w:p w14:paraId="5878107C" w14:textId="77777777" w:rsidR="006C745E" w:rsidRPr="00AB278E" w:rsidRDefault="006C745E" w:rsidP="00BC0483">
            <w:pPr>
              <w:rPr>
                <w:sz w:val="23"/>
              </w:rPr>
            </w:pPr>
          </w:p>
        </w:tc>
        <w:tc>
          <w:tcPr>
            <w:tcW w:w="2394" w:type="dxa"/>
          </w:tcPr>
          <w:p w14:paraId="111D4974" w14:textId="77777777" w:rsidR="006C745E" w:rsidRPr="00AB278E" w:rsidRDefault="006C745E" w:rsidP="00BC0483">
            <w:pPr>
              <w:rPr>
                <w:sz w:val="23"/>
              </w:rPr>
            </w:pPr>
          </w:p>
        </w:tc>
        <w:tc>
          <w:tcPr>
            <w:tcW w:w="2394" w:type="dxa"/>
            <w:shd w:val="clear" w:color="auto" w:fill="595959"/>
          </w:tcPr>
          <w:p w14:paraId="2B97A9E7" w14:textId="77777777" w:rsidR="006C745E" w:rsidRPr="00AB278E" w:rsidRDefault="006C745E" w:rsidP="00BC0483">
            <w:pPr>
              <w:rPr>
                <w:sz w:val="23"/>
              </w:rPr>
            </w:pPr>
          </w:p>
        </w:tc>
      </w:tr>
      <w:tr w:rsidR="00CC63D0" w:rsidRPr="00AB278E" w14:paraId="6F2CF176" w14:textId="77777777" w:rsidTr="00CC63D0">
        <w:tc>
          <w:tcPr>
            <w:tcW w:w="2394" w:type="dxa"/>
          </w:tcPr>
          <w:p w14:paraId="4F01FAA0" w14:textId="77777777" w:rsidR="006C745E" w:rsidRPr="00AB278E" w:rsidRDefault="006C745E" w:rsidP="00BC0483">
            <w:pPr>
              <w:rPr>
                <w:rFonts w:ascii="Times New Roman" w:hAnsi="Times New Roman"/>
                <w:szCs w:val="22"/>
              </w:rPr>
            </w:pPr>
            <w:r w:rsidRPr="00AB278E">
              <w:rPr>
                <w:rFonts w:ascii="Times New Roman" w:hAnsi="Times New Roman"/>
                <w:szCs w:val="22"/>
              </w:rPr>
              <w:t>PRCAREPT</w:t>
            </w:r>
          </w:p>
        </w:tc>
        <w:tc>
          <w:tcPr>
            <w:tcW w:w="2394" w:type="dxa"/>
          </w:tcPr>
          <w:p w14:paraId="19F89A21" w14:textId="77777777" w:rsidR="006C745E" w:rsidRPr="00AB278E" w:rsidRDefault="006C745E" w:rsidP="00BC0483">
            <w:pPr>
              <w:rPr>
                <w:sz w:val="23"/>
              </w:rPr>
            </w:pPr>
          </w:p>
        </w:tc>
        <w:tc>
          <w:tcPr>
            <w:tcW w:w="2394" w:type="dxa"/>
          </w:tcPr>
          <w:p w14:paraId="713D9AD5" w14:textId="77777777" w:rsidR="006C745E" w:rsidRPr="00AB278E" w:rsidRDefault="006C745E" w:rsidP="00BC0483">
            <w:pPr>
              <w:rPr>
                <w:sz w:val="23"/>
              </w:rPr>
            </w:pPr>
          </w:p>
        </w:tc>
        <w:tc>
          <w:tcPr>
            <w:tcW w:w="2394" w:type="dxa"/>
            <w:shd w:val="clear" w:color="auto" w:fill="595959"/>
          </w:tcPr>
          <w:p w14:paraId="6369DC15" w14:textId="77777777" w:rsidR="006C745E" w:rsidRPr="00AB278E" w:rsidRDefault="006C745E" w:rsidP="00BC0483">
            <w:pPr>
              <w:rPr>
                <w:sz w:val="23"/>
              </w:rPr>
            </w:pPr>
          </w:p>
        </w:tc>
      </w:tr>
      <w:tr w:rsidR="00CC63D0" w:rsidRPr="00AB278E" w14:paraId="70FB9C04" w14:textId="77777777" w:rsidTr="00CC63D0">
        <w:tc>
          <w:tcPr>
            <w:tcW w:w="2394" w:type="dxa"/>
          </w:tcPr>
          <w:p w14:paraId="2A3821EC" w14:textId="77777777" w:rsidR="006C745E" w:rsidRPr="00AB278E" w:rsidRDefault="006C745E" w:rsidP="00BC0483">
            <w:pPr>
              <w:rPr>
                <w:rFonts w:ascii="Times New Roman" w:hAnsi="Times New Roman"/>
                <w:szCs w:val="22"/>
              </w:rPr>
            </w:pPr>
            <w:r w:rsidRPr="00AB278E">
              <w:rPr>
                <w:rFonts w:ascii="Times New Roman" w:hAnsi="Times New Roman"/>
                <w:szCs w:val="22"/>
              </w:rPr>
              <w:t>PRCARETN</w:t>
            </w:r>
          </w:p>
        </w:tc>
        <w:tc>
          <w:tcPr>
            <w:tcW w:w="2394" w:type="dxa"/>
          </w:tcPr>
          <w:p w14:paraId="467A1D7F" w14:textId="77777777" w:rsidR="006C745E" w:rsidRPr="00AB278E" w:rsidRDefault="006C745E" w:rsidP="00BC0483">
            <w:pPr>
              <w:rPr>
                <w:sz w:val="23"/>
              </w:rPr>
            </w:pPr>
          </w:p>
        </w:tc>
        <w:tc>
          <w:tcPr>
            <w:tcW w:w="2394" w:type="dxa"/>
          </w:tcPr>
          <w:p w14:paraId="55CA64E8" w14:textId="77777777" w:rsidR="006C745E" w:rsidRPr="00AB278E" w:rsidRDefault="006C745E" w:rsidP="00BC0483">
            <w:pPr>
              <w:rPr>
                <w:sz w:val="23"/>
              </w:rPr>
            </w:pPr>
          </w:p>
        </w:tc>
        <w:tc>
          <w:tcPr>
            <w:tcW w:w="2394" w:type="dxa"/>
            <w:shd w:val="clear" w:color="auto" w:fill="595959"/>
          </w:tcPr>
          <w:p w14:paraId="508DF4F8" w14:textId="77777777" w:rsidR="006C745E" w:rsidRPr="00AB278E" w:rsidRDefault="006C745E" w:rsidP="00BC0483">
            <w:pPr>
              <w:rPr>
                <w:sz w:val="23"/>
              </w:rPr>
            </w:pPr>
          </w:p>
        </w:tc>
      </w:tr>
      <w:tr w:rsidR="00CC63D0" w:rsidRPr="00AB278E" w14:paraId="132B1D3D" w14:textId="77777777" w:rsidTr="00CC63D0">
        <w:tc>
          <w:tcPr>
            <w:tcW w:w="2394" w:type="dxa"/>
          </w:tcPr>
          <w:p w14:paraId="7F9D420E" w14:textId="77777777" w:rsidR="006C745E" w:rsidRPr="00AB278E" w:rsidRDefault="006C745E" w:rsidP="00BC0483">
            <w:pPr>
              <w:rPr>
                <w:rFonts w:ascii="Times New Roman" w:hAnsi="Times New Roman"/>
                <w:szCs w:val="22"/>
              </w:rPr>
            </w:pPr>
            <w:r w:rsidRPr="00AB278E">
              <w:rPr>
                <w:rFonts w:ascii="Times New Roman" w:hAnsi="Times New Roman"/>
                <w:szCs w:val="22"/>
              </w:rPr>
              <w:t>PRCARFD</w:t>
            </w:r>
          </w:p>
        </w:tc>
        <w:tc>
          <w:tcPr>
            <w:tcW w:w="2394" w:type="dxa"/>
          </w:tcPr>
          <w:p w14:paraId="4EFC15FC" w14:textId="77777777" w:rsidR="006C745E" w:rsidRPr="00AB278E" w:rsidRDefault="006C745E" w:rsidP="00BC0483">
            <w:pPr>
              <w:rPr>
                <w:sz w:val="23"/>
              </w:rPr>
            </w:pPr>
          </w:p>
        </w:tc>
        <w:tc>
          <w:tcPr>
            <w:tcW w:w="2394" w:type="dxa"/>
          </w:tcPr>
          <w:p w14:paraId="37E44AFA" w14:textId="77777777" w:rsidR="006C745E" w:rsidRPr="00AB278E" w:rsidRDefault="006C745E" w:rsidP="00BC0483">
            <w:pPr>
              <w:rPr>
                <w:sz w:val="23"/>
              </w:rPr>
            </w:pPr>
          </w:p>
        </w:tc>
        <w:tc>
          <w:tcPr>
            <w:tcW w:w="2394" w:type="dxa"/>
            <w:shd w:val="clear" w:color="auto" w:fill="595959"/>
          </w:tcPr>
          <w:p w14:paraId="4C1D17E9" w14:textId="77777777" w:rsidR="006C745E" w:rsidRPr="00AB278E" w:rsidRDefault="006C745E" w:rsidP="00BC0483">
            <w:pPr>
              <w:rPr>
                <w:sz w:val="23"/>
              </w:rPr>
            </w:pPr>
          </w:p>
        </w:tc>
      </w:tr>
      <w:tr w:rsidR="00CC63D0" w:rsidRPr="00AB278E" w14:paraId="1BF9BD80" w14:textId="77777777" w:rsidTr="00CC63D0">
        <w:tc>
          <w:tcPr>
            <w:tcW w:w="2394" w:type="dxa"/>
          </w:tcPr>
          <w:p w14:paraId="780D6D98" w14:textId="77777777" w:rsidR="006C745E" w:rsidRPr="00AB278E" w:rsidRDefault="006C745E" w:rsidP="00BC0483">
            <w:pPr>
              <w:rPr>
                <w:rFonts w:ascii="Times New Roman" w:hAnsi="Times New Roman"/>
                <w:szCs w:val="22"/>
              </w:rPr>
            </w:pPr>
            <w:r w:rsidRPr="00AB278E">
              <w:rPr>
                <w:rFonts w:ascii="Times New Roman" w:hAnsi="Times New Roman"/>
                <w:szCs w:val="22"/>
              </w:rPr>
              <w:t>PRCARFD1</w:t>
            </w:r>
          </w:p>
        </w:tc>
        <w:tc>
          <w:tcPr>
            <w:tcW w:w="2394" w:type="dxa"/>
          </w:tcPr>
          <w:p w14:paraId="36326884" w14:textId="77777777" w:rsidR="006C745E" w:rsidRPr="00AB278E" w:rsidRDefault="006C745E" w:rsidP="00BC0483">
            <w:pPr>
              <w:rPr>
                <w:sz w:val="23"/>
              </w:rPr>
            </w:pPr>
          </w:p>
        </w:tc>
        <w:tc>
          <w:tcPr>
            <w:tcW w:w="2394" w:type="dxa"/>
          </w:tcPr>
          <w:p w14:paraId="46E05304" w14:textId="77777777" w:rsidR="006C745E" w:rsidRPr="00AB278E" w:rsidRDefault="006C745E" w:rsidP="00BC0483">
            <w:pPr>
              <w:rPr>
                <w:sz w:val="23"/>
              </w:rPr>
            </w:pPr>
          </w:p>
        </w:tc>
        <w:tc>
          <w:tcPr>
            <w:tcW w:w="2394" w:type="dxa"/>
            <w:shd w:val="clear" w:color="auto" w:fill="595959"/>
          </w:tcPr>
          <w:p w14:paraId="26DD89BC" w14:textId="77777777" w:rsidR="006C745E" w:rsidRPr="00AB278E" w:rsidRDefault="006C745E" w:rsidP="00BC0483">
            <w:pPr>
              <w:rPr>
                <w:sz w:val="23"/>
              </w:rPr>
            </w:pPr>
          </w:p>
        </w:tc>
      </w:tr>
      <w:tr w:rsidR="00CC63D0" w:rsidRPr="00AB278E" w14:paraId="30E12770" w14:textId="77777777" w:rsidTr="00CC63D0">
        <w:tc>
          <w:tcPr>
            <w:tcW w:w="2394" w:type="dxa"/>
          </w:tcPr>
          <w:p w14:paraId="56E7A6EC" w14:textId="77777777" w:rsidR="006C745E" w:rsidRPr="00AB278E" w:rsidRDefault="006C745E" w:rsidP="00BC0483">
            <w:pPr>
              <w:rPr>
                <w:rFonts w:ascii="Times New Roman" w:hAnsi="Times New Roman"/>
                <w:szCs w:val="22"/>
              </w:rPr>
            </w:pPr>
            <w:r w:rsidRPr="00AB278E">
              <w:rPr>
                <w:rFonts w:ascii="Times New Roman" w:hAnsi="Times New Roman"/>
                <w:szCs w:val="22"/>
              </w:rPr>
              <w:t>PRCARFD2</w:t>
            </w:r>
          </w:p>
        </w:tc>
        <w:tc>
          <w:tcPr>
            <w:tcW w:w="2394" w:type="dxa"/>
          </w:tcPr>
          <w:p w14:paraId="0FFB9A42" w14:textId="77777777" w:rsidR="006C745E" w:rsidRPr="00AB278E" w:rsidRDefault="006C745E" w:rsidP="00BC0483">
            <w:pPr>
              <w:rPr>
                <w:sz w:val="23"/>
              </w:rPr>
            </w:pPr>
          </w:p>
        </w:tc>
        <w:tc>
          <w:tcPr>
            <w:tcW w:w="2394" w:type="dxa"/>
          </w:tcPr>
          <w:p w14:paraId="42598661" w14:textId="77777777" w:rsidR="006C745E" w:rsidRPr="00AB278E" w:rsidRDefault="006C745E" w:rsidP="00BC0483">
            <w:pPr>
              <w:rPr>
                <w:sz w:val="23"/>
              </w:rPr>
            </w:pPr>
          </w:p>
        </w:tc>
        <w:tc>
          <w:tcPr>
            <w:tcW w:w="2394" w:type="dxa"/>
            <w:shd w:val="clear" w:color="auto" w:fill="595959"/>
          </w:tcPr>
          <w:p w14:paraId="7F851E1C" w14:textId="77777777" w:rsidR="006C745E" w:rsidRPr="00AB278E" w:rsidRDefault="006C745E" w:rsidP="00BC0483">
            <w:pPr>
              <w:rPr>
                <w:sz w:val="23"/>
              </w:rPr>
            </w:pPr>
          </w:p>
        </w:tc>
      </w:tr>
      <w:tr w:rsidR="00CC63D0" w:rsidRPr="00AB278E" w14:paraId="35308E13" w14:textId="77777777" w:rsidTr="00CC63D0">
        <w:tc>
          <w:tcPr>
            <w:tcW w:w="2394" w:type="dxa"/>
          </w:tcPr>
          <w:p w14:paraId="48B2B28D"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PRCARFD3</w:t>
            </w:r>
          </w:p>
        </w:tc>
        <w:tc>
          <w:tcPr>
            <w:tcW w:w="2394" w:type="dxa"/>
          </w:tcPr>
          <w:p w14:paraId="0A78B447" w14:textId="77777777" w:rsidR="006C745E" w:rsidRPr="00AB278E" w:rsidRDefault="006C745E" w:rsidP="00BC0483">
            <w:pPr>
              <w:rPr>
                <w:sz w:val="23"/>
              </w:rPr>
            </w:pPr>
          </w:p>
        </w:tc>
        <w:tc>
          <w:tcPr>
            <w:tcW w:w="2394" w:type="dxa"/>
          </w:tcPr>
          <w:p w14:paraId="53A8AE3B" w14:textId="77777777" w:rsidR="006C745E" w:rsidRPr="00AB278E" w:rsidRDefault="006C745E" w:rsidP="00BC0483">
            <w:pPr>
              <w:rPr>
                <w:sz w:val="23"/>
              </w:rPr>
            </w:pPr>
          </w:p>
        </w:tc>
        <w:tc>
          <w:tcPr>
            <w:tcW w:w="2394" w:type="dxa"/>
            <w:shd w:val="clear" w:color="auto" w:fill="595959"/>
          </w:tcPr>
          <w:p w14:paraId="0930EE3F" w14:textId="77777777" w:rsidR="006C745E" w:rsidRPr="00AB278E" w:rsidRDefault="006C745E" w:rsidP="00BC0483">
            <w:pPr>
              <w:rPr>
                <w:sz w:val="23"/>
              </w:rPr>
            </w:pPr>
          </w:p>
        </w:tc>
      </w:tr>
      <w:tr w:rsidR="00CC63D0" w:rsidRPr="00AB278E" w14:paraId="736A4C71" w14:textId="77777777" w:rsidTr="00CC63D0">
        <w:tc>
          <w:tcPr>
            <w:tcW w:w="2394" w:type="dxa"/>
          </w:tcPr>
          <w:p w14:paraId="22C748AB" w14:textId="77777777" w:rsidR="006C745E" w:rsidRPr="00AB278E" w:rsidRDefault="006C745E" w:rsidP="00BC0483">
            <w:pPr>
              <w:rPr>
                <w:rFonts w:ascii="Times New Roman" w:hAnsi="Times New Roman"/>
                <w:szCs w:val="22"/>
              </w:rPr>
            </w:pPr>
            <w:r w:rsidRPr="00AB278E">
              <w:rPr>
                <w:rFonts w:ascii="Times New Roman" w:hAnsi="Times New Roman"/>
                <w:szCs w:val="22"/>
              </w:rPr>
              <w:t>PRCARFP</w:t>
            </w:r>
          </w:p>
        </w:tc>
        <w:tc>
          <w:tcPr>
            <w:tcW w:w="2394" w:type="dxa"/>
          </w:tcPr>
          <w:p w14:paraId="523B92D3" w14:textId="77777777" w:rsidR="006C745E" w:rsidRPr="00AB278E" w:rsidRDefault="006C745E" w:rsidP="00BC0483">
            <w:pPr>
              <w:rPr>
                <w:sz w:val="23"/>
              </w:rPr>
            </w:pPr>
          </w:p>
        </w:tc>
        <w:tc>
          <w:tcPr>
            <w:tcW w:w="2394" w:type="dxa"/>
          </w:tcPr>
          <w:p w14:paraId="527C8629" w14:textId="77777777" w:rsidR="006C745E" w:rsidRPr="00AB278E" w:rsidRDefault="006C745E" w:rsidP="00BC0483">
            <w:pPr>
              <w:rPr>
                <w:sz w:val="23"/>
              </w:rPr>
            </w:pPr>
          </w:p>
        </w:tc>
        <w:tc>
          <w:tcPr>
            <w:tcW w:w="2394" w:type="dxa"/>
            <w:shd w:val="clear" w:color="auto" w:fill="595959"/>
          </w:tcPr>
          <w:p w14:paraId="0E33C71D" w14:textId="77777777" w:rsidR="006C745E" w:rsidRPr="00AB278E" w:rsidRDefault="006C745E" w:rsidP="00BC0483">
            <w:pPr>
              <w:rPr>
                <w:sz w:val="23"/>
              </w:rPr>
            </w:pPr>
          </w:p>
        </w:tc>
      </w:tr>
      <w:tr w:rsidR="00CC63D0" w:rsidRPr="00AB278E" w14:paraId="58B82D2D" w14:textId="77777777" w:rsidTr="00CC63D0">
        <w:tc>
          <w:tcPr>
            <w:tcW w:w="2394" w:type="dxa"/>
          </w:tcPr>
          <w:p w14:paraId="500391FF" w14:textId="77777777" w:rsidR="006C745E" w:rsidRPr="00AB278E" w:rsidRDefault="006C745E" w:rsidP="00BC0483">
            <w:pPr>
              <w:rPr>
                <w:rFonts w:ascii="Times New Roman" w:hAnsi="Times New Roman"/>
                <w:szCs w:val="22"/>
              </w:rPr>
            </w:pPr>
            <w:r w:rsidRPr="00AB278E">
              <w:rPr>
                <w:rFonts w:ascii="Times New Roman" w:hAnsi="Times New Roman"/>
                <w:szCs w:val="22"/>
              </w:rPr>
              <w:t>PRCARFU</w:t>
            </w:r>
          </w:p>
        </w:tc>
        <w:tc>
          <w:tcPr>
            <w:tcW w:w="2394" w:type="dxa"/>
          </w:tcPr>
          <w:p w14:paraId="3404C2B9" w14:textId="77777777" w:rsidR="006C745E" w:rsidRPr="00AB278E" w:rsidRDefault="006C745E" w:rsidP="00BC0483">
            <w:pPr>
              <w:rPr>
                <w:sz w:val="23"/>
              </w:rPr>
            </w:pPr>
          </w:p>
        </w:tc>
        <w:tc>
          <w:tcPr>
            <w:tcW w:w="2394" w:type="dxa"/>
          </w:tcPr>
          <w:p w14:paraId="35AEF9F1" w14:textId="77777777" w:rsidR="006C745E" w:rsidRPr="00AB278E" w:rsidRDefault="006C745E" w:rsidP="00BC0483">
            <w:pPr>
              <w:rPr>
                <w:sz w:val="23"/>
              </w:rPr>
            </w:pPr>
          </w:p>
        </w:tc>
        <w:tc>
          <w:tcPr>
            <w:tcW w:w="2394" w:type="dxa"/>
            <w:shd w:val="clear" w:color="auto" w:fill="595959"/>
          </w:tcPr>
          <w:p w14:paraId="14B75803" w14:textId="77777777" w:rsidR="006C745E" w:rsidRPr="00AB278E" w:rsidRDefault="006C745E" w:rsidP="00BC0483">
            <w:pPr>
              <w:rPr>
                <w:sz w:val="23"/>
              </w:rPr>
            </w:pPr>
          </w:p>
        </w:tc>
      </w:tr>
      <w:tr w:rsidR="00CC63D0" w:rsidRPr="00AB278E" w14:paraId="73B5B3FF" w14:textId="77777777" w:rsidTr="00CC63D0">
        <w:tc>
          <w:tcPr>
            <w:tcW w:w="2394" w:type="dxa"/>
          </w:tcPr>
          <w:p w14:paraId="2CA9F921" w14:textId="77777777" w:rsidR="006C745E" w:rsidRPr="00AB278E" w:rsidRDefault="006C745E" w:rsidP="00BC0483">
            <w:pPr>
              <w:rPr>
                <w:rFonts w:ascii="Times New Roman" w:hAnsi="Times New Roman"/>
                <w:szCs w:val="22"/>
              </w:rPr>
            </w:pPr>
            <w:r w:rsidRPr="00AB278E">
              <w:rPr>
                <w:rFonts w:ascii="Times New Roman" w:hAnsi="Times New Roman"/>
                <w:szCs w:val="22"/>
              </w:rPr>
              <w:t>PRCARPS</w:t>
            </w:r>
          </w:p>
        </w:tc>
        <w:tc>
          <w:tcPr>
            <w:tcW w:w="2394" w:type="dxa"/>
          </w:tcPr>
          <w:p w14:paraId="0FC74267" w14:textId="77777777" w:rsidR="006C745E" w:rsidRPr="00AB278E" w:rsidRDefault="006C745E" w:rsidP="00BC0483">
            <w:pPr>
              <w:rPr>
                <w:sz w:val="23"/>
              </w:rPr>
            </w:pPr>
          </w:p>
        </w:tc>
        <w:tc>
          <w:tcPr>
            <w:tcW w:w="2394" w:type="dxa"/>
          </w:tcPr>
          <w:p w14:paraId="6A4B33F8" w14:textId="77777777" w:rsidR="006C745E" w:rsidRPr="00AB278E" w:rsidRDefault="006C745E" w:rsidP="00BC0483">
            <w:pPr>
              <w:rPr>
                <w:sz w:val="23"/>
              </w:rPr>
            </w:pPr>
          </w:p>
        </w:tc>
        <w:tc>
          <w:tcPr>
            <w:tcW w:w="2394" w:type="dxa"/>
            <w:shd w:val="clear" w:color="auto" w:fill="595959"/>
          </w:tcPr>
          <w:p w14:paraId="6215A707" w14:textId="77777777" w:rsidR="006C745E" w:rsidRPr="00AB278E" w:rsidRDefault="006C745E" w:rsidP="00BC0483">
            <w:pPr>
              <w:rPr>
                <w:sz w:val="23"/>
              </w:rPr>
            </w:pPr>
          </w:p>
        </w:tc>
      </w:tr>
      <w:tr w:rsidR="00CC63D0" w:rsidRPr="00AB278E" w14:paraId="2E604382" w14:textId="77777777" w:rsidTr="00CC63D0">
        <w:tc>
          <w:tcPr>
            <w:tcW w:w="2394" w:type="dxa"/>
          </w:tcPr>
          <w:p w14:paraId="1CC73287" w14:textId="77777777" w:rsidR="006C745E" w:rsidRPr="00AB278E" w:rsidRDefault="006C745E" w:rsidP="00BC0483">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20EA264F" w14:textId="77777777" w:rsidR="006C745E" w:rsidRPr="00AB278E" w:rsidRDefault="006C745E" w:rsidP="00BC0483">
            <w:pPr>
              <w:rPr>
                <w:sz w:val="23"/>
              </w:rPr>
            </w:pPr>
          </w:p>
        </w:tc>
        <w:tc>
          <w:tcPr>
            <w:tcW w:w="2394" w:type="dxa"/>
          </w:tcPr>
          <w:p w14:paraId="51CC6031"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931A2F" w14:textId="77777777" w:rsidR="006C745E" w:rsidRPr="00AB278E" w:rsidRDefault="006C745E" w:rsidP="00BC0483">
            <w:pPr>
              <w:rPr>
                <w:sz w:val="23"/>
              </w:rPr>
            </w:pPr>
          </w:p>
        </w:tc>
      </w:tr>
      <w:tr w:rsidR="00CC63D0" w:rsidRPr="00AB278E" w14:paraId="49F692DE" w14:textId="77777777" w:rsidTr="00CC63D0">
        <w:tc>
          <w:tcPr>
            <w:tcW w:w="2394" w:type="dxa"/>
          </w:tcPr>
          <w:p w14:paraId="3E0AA22D" w14:textId="77777777" w:rsidR="006C745E" w:rsidRPr="00AB278E" w:rsidRDefault="006C745E" w:rsidP="00BC0483">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38FC6AEB" w14:textId="77777777" w:rsidR="006C745E" w:rsidRPr="00AB278E" w:rsidRDefault="006C745E" w:rsidP="00BC0483">
            <w:pPr>
              <w:rPr>
                <w:sz w:val="23"/>
              </w:rPr>
            </w:pPr>
          </w:p>
        </w:tc>
        <w:tc>
          <w:tcPr>
            <w:tcW w:w="2394" w:type="dxa"/>
          </w:tcPr>
          <w:p w14:paraId="469E99A7" w14:textId="77777777" w:rsidR="006C745E" w:rsidRPr="00AB278E" w:rsidRDefault="006C745E" w:rsidP="00BC0483">
            <w:pPr>
              <w:rPr>
                <w:sz w:val="23"/>
              </w:rPr>
            </w:pPr>
          </w:p>
        </w:tc>
        <w:tc>
          <w:tcPr>
            <w:tcW w:w="2394" w:type="dxa"/>
            <w:shd w:val="clear" w:color="auto" w:fill="auto"/>
          </w:tcPr>
          <w:p w14:paraId="4D79852B" w14:textId="77777777" w:rsidR="006C745E" w:rsidRPr="00AB278E" w:rsidRDefault="006C745E" w:rsidP="00BC0483">
            <w:pPr>
              <w:rPr>
                <w:sz w:val="23"/>
              </w:rPr>
            </w:pPr>
          </w:p>
        </w:tc>
      </w:tr>
      <w:tr w:rsidR="00CC63D0" w:rsidRPr="00AB278E" w14:paraId="0CA4023A" w14:textId="77777777" w:rsidTr="00CC63D0">
        <w:tc>
          <w:tcPr>
            <w:tcW w:w="2394" w:type="dxa"/>
          </w:tcPr>
          <w:p w14:paraId="136D3D19" w14:textId="77777777" w:rsidR="006C745E" w:rsidRPr="00AB278E" w:rsidRDefault="006C745E" w:rsidP="00BC0483">
            <w:pPr>
              <w:rPr>
                <w:rFonts w:ascii="Times New Roman" w:hAnsi="Times New Roman"/>
                <w:szCs w:val="22"/>
              </w:rPr>
            </w:pPr>
            <w:r w:rsidRPr="00AB278E">
              <w:rPr>
                <w:rFonts w:ascii="Times New Roman" w:hAnsi="Times New Roman"/>
                <w:szCs w:val="22"/>
              </w:rPr>
              <w:t>PRCASER1</w:t>
            </w:r>
          </w:p>
        </w:tc>
        <w:tc>
          <w:tcPr>
            <w:tcW w:w="2394" w:type="dxa"/>
            <w:shd w:val="clear" w:color="auto" w:fill="595959"/>
          </w:tcPr>
          <w:p w14:paraId="60CD9184" w14:textId="77777777" w:rsidR="006C745E" w:rsidRPr="00AB278E" w:rsidRDefault="006C745E" w:rsidP="00BC0483">
            <w:pPr>
              <w:rPr>
                <w:sz w:val="23"/>
              </w:rPr>
            </w:pPr>
          </w:p>
        </w:tc>
        <w:tc>
          <w:tcPr>
            <w:tcW w:w="2394" w:type="dxa"/>
          </w:tcPr>
          <w:p w14:paraId="49545FF3" w14:textId="77777777" w:rsidR="006C745E" w:rsidRPr="00AB278E" w:rsidRDefault="006C745E" w:rsidP="00BC0483">
            <w:pPr>
              <w:rPr>
                <w:sz w:val="23"/>
              </w:rPr>
            </w:pPr>
          </w:p>
        </w:tc>
        <w:tc>
          <w:tcPr>
            <w:tcW w:w="2394" w:type="dxa"/>
            <w:shd w:val="clear" w:color="auto" w:fill="auto"/>
          </w:tcPr>
          <w:p w14:paraId="44F1D5CD" w14:textId="77777777" w:rsidR="006C745E" w:rsidRPr="00AB278E" w:rsidRDefault="006C745E" w:rsidP="00BC0483">
            <w:pPr>
              <w:rPr>
                <w:sz w:val="23"/>
              </w:rPr>
            </w:pPr>
          </w:p>
        </w:tc>
      </w:tr>
      <w:tr w:rsidR="00CC63D0" w:rsidRPr="00AB278E" w14:paraId="6FB0F872" w14:textId="77777777" w:rsidTr="00CC63D0">
        <w:tc>
          <w:tcPr>
            <w:tcW w:w="2394" w:type="dxa"/>
          </w:tcPr>
          <w:p w14:paraId="0AF61C01" w14:textId="77777777" w:rsidR="006C745E" w:rsidRPr="00AB278E" w:rsidRDefault="006C745E" w:rsidP="00BC0483">
            <w:pPr>
              <w:rPr>
                <w:rFonts w:ascii="Times New Roman" w:hAnsi="Times New Roman"/>
                <w:szCs w:val="22"/>
              </w:rPr>
            </w:pPr>
            <w:r w:rsidRPr="00AB278E">
              <w:rPr>
                <w:rFonts w:ascii="Times New Roman" w:hAnsi="Times New Roman"/>
                <w:szCs w:val="22"/>
              </w:rPr>
              <w:t>PRCASET</w:t>
            </w:r>
          </w:p>
        </w:tc>
        <w:tc>
          <w:tcPr>
            <w:tcW w:w="2394" w:type="dxa"/>
          </w:tcPr>
          <w:p w14:paraId="1E9CF6EE" w14:textId="77777777" w:rsidR="006C745E" w:rsidRPr="00AB278E" w:rsidRDefault="006C745E" w:rsidP="00BC0483">
            <w:pPr>
              <w:rPr>
                <w:sz w:val="23"/>
              </w:rPr>
            </w:pPr>
          </w:p>
        </w:tc>
        <w:tc>
          <w:tcPr>
            <w:tcW w:w="2394" w:type="dxa"/>
          </w:tcPr>
          <w:p w14:paraId="06B9D484" w14:textId="77777777" w:rsidR="006C745E" w:rsidRPr="00AB278E" w:rsidRDefault="006C745E" w:rsidP="00BC0483">
            <w:pPr>
              <w:rPr>
                <w:sz w:val="23"/>
              </w:rPr>
            </w:pPr>
          </w:p>
        </w:tc>
        <w:tc>
          <w:tcPr>
            <w:tcW w:w="2394" w:type="dxa"/>
            <w:shd w:val="clear" w:color="auto" w:fill="595959"/>
          </w:tcPr>
          <w:p w14:paraId="221A8D71" w14:textId="77777777" w:rsidR="006C745E" w:rsidRPr="00AB278E" w:rsidRDefault="006C745E" w:rsidP="00BC0483">
            <w:pPr>
              <w:rPr>
                <w:sz w:val="23"/>
              </w:rPr>
            </w:pPr>
          </w:p>
        </w:tc>
      </w:tr>
      <w:tr w:rsidR="00CC63D0" w:rsidRPr="00AB278E" w14:paraId="3A87A0EA" w14:textId="77777777" w:rsidTr="00CC63D0">
        <w:tc>
          <w:tcPr>
            <w:tcW w:w="2394" w:type="dxa"/>
          </w:tcPr>
          <w:p w14:paraId="733829CB" w14:textId="77777777" w:rsidR="006C745E" w:rsidRPr="00AB278E" w:rsidRDefault="006C745E" w:rsidP="00BC0483">
            <w:pPr>
              <w:rPr>
                <w:rFonts w:ascii="Times New Roman" w:hAnsi="Times New Roman"/>
                <w:szCs w:val="22"/>
              </w:rPr>
            </w:pPr>
            <w:r w:rsidRPr="00AB278E">
              <w:rPr>
                <w:rFonts w:ascii="Times New Roman" w:hAnsi="Times New Roman"/>
                <w:szCs w:val="22"/>
              </w:rPr>
              <w:t>PRCASIG</w:t>
            </w:r>
          </w:p>
        </w:tc>
        <w:tc>
          <w:tcPr>
            <w:tcW w:w="2394" w:type="dxa"/>
          </w:tcPr>
          <w:p w14:paraId="4CA83EAA" w14:textId="77777777" w:rsidR="006C745E" w:rsidRPr="00AB278E" w:rsidRDefault="006C745E" w:rsidP="00BC0483">
            <w:pPr>
              <w:rPr>
                <w:sz w:val="23"/>
              </w:rPr>
            </w:pPr>
          </w:p>
        </w:tc>
        <w:tc>
          <w:tcPr>
            <w:tcW w:w="2394" w:type="dxa"/>
          </w:tcPr>
          <w:p w14:paraId="6D78EB94" w14:textId="77777777" w:rsidR="006C745E" w:rsidRPr="00AB278E" w:rsidRDefault="006C745E" w:rsidP="00BC0483">
            <w:pPr>
              <w:rPr>
                <w:sz w:val="23"/>
              </w:rPr>
            </w:pPr>
          </w:p>
        </w:tc>
        <w:tc>
          <w:tcPr>
            <w:tcW w:w="2394" w:type="dxa"/>
            <w:shd w:val="clear" w:color="auto" w:fill="595959"/>
          </w:tcPr>
          <w:p w14:paraId="52F27537" w14:textId="77777777" w:rsidR="006C745E" w:rsidRPr="00AB278E" w:rsidRDefault="006C745E" w:rsidP="00BC0483">
            <w:pPr>
              <w:rPr>
                <w:sz w:val="23"/>
              </w:rPr>
            </w:pPr>
          </w:p>
        </w:tc>
      </w:tr>
      <w:tr w:rsidR="00CC63D0" w:rsidRPr="00AB278E" w14:paraId="5F266C82" w14:textId="77777777" w:rsidTr="00CC63D0">
        <w:tc>
          <w:tcPr>
            <w:tcW w:w="2394" w:type="dxa"/>
          </w:tcPr>
          <w:p w14:paraId="0034F3FF" w14:textId="77777777" w:rsidR="006C745E" w:rsidRPr="00AB278E" w:rsidRDefault="006C745E" w:rsidP="00BC0483">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0A813FF4" w14:textId="77777777" w:rsidR="006C745E" w:rsidRPr="00AB278E" w:rsidRDefault="006C745E" w:rsidP="00BC0483">
            <w:pPr>
              <w:rPr>
                <w:sz w:val="23"/>
              </w:rPr>
            </w:pPr>
          </w:p>
        </w:tc>
        <w:tc>
          <w:tcPr>
            <w:tcW w:w="2394" w:type="dxa"/>
          </w:tcPr>
          <w:p w14:paraId="1B7F1D9B"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9F7A5E" w14:textId="77777777" w:rsidR="006C745E" w:rsidRPr="00AB278E" w:rsidRDefault="006C745E" w:rsidP="00BC0483">
            <w:pPr>
              <w:rPr>
                <w:sz w:val="23"/>
              </w:rPr>
            </w:pPr>
          </w:p>
        </w:tc>
      </w:tr>
      <w:tr w:rsidR="00CC63D0" w:rsidRPr="00AB278E" w14:paraId="2BD84C8F" w14:textId="77777777" w:rsidTr="00CC63D0">
        <w:tc>
          <w:tcPr>
            <w:tcW w:w="2394" w:type="dxa"/>
          </w:tcPr>
          <w:p w14:paraId="601D9F4D" w14:textId="77777777" w:rsidR="006C745E" w:rsidRPr="00AB278E" w:rsidRDefault="006C745E" w:rsidP="00BC0483">
            <w:pPr>
              <w:rPr>
                <w:rFonts w:ascii="Times New Roman" w:hAnsi="Times New Roman"/>
                <w:szCs w:val="22"/>
              </w:rPr>
            </w:pPr>
            <w:r w:rsidRPr="00AB278E">
              <w:rPr>
                <w:rFonts w:ascii="Times New Roman" w:hAnsi="Times New Roman"/>
                <w:szCs w:val="22"/>
              </w:rPr>
              <w:t>PRCASVC1</w:t>
            </w:r>
          </w:p>
        </w:tc>
        <w:tc>
          <w:tcPr>
            <w:tcW w:w="2394" w:type="dxa"/>
            <w:shd w:val="clear" w:color="auto" w:fill="595959"/>
          </w:tcPr>
          <w:p w14:paraId="6B753246" w14:textId="77777777" w:rsidR="006C745E" w:rsidRPr="00AB278E" w:rsidRDefault="006C745E" w:rsidP="00BC0483">
            <w:pPr>
              <w:rPr>
                <w:sz w:val="23"/>
              </w:rPr>
            </w:pPr>
          </w:p>
        </w:tc>
        <w:tc>
          <w:tcPr>
            <w:tcW w:w="2394" w:type="dxa"/>
          </w:tcPr>
          <w:p w14:paraId="0A169773" w14:textId="77777777" w:rsidR="006C745E" w:rsidRPr="00AB278E" w:rsidRDefault="006C745E" w:rsidP="00BC0483">
            <w:pPr>
              <w:rPr>
                <w:sz w:val="23"/>
              </w:rPr>
            </w:pPr>
          </w:p>
        </w:tc>
        <w:tc>
          <w:tcPr>
            <w:tcW w:w="2394" w:type="dxa"/>
            <w:shd w:val="clear" w:color="auto" w:fill="auto"/>
          </w:tcPr>
          <w:p w14:paraId="1FBCDF89" w14:textId="77777777" w:rsidR="006C745E" w:rsidRPr="00AB278E" w:rsidRDefault="006C745E" w:rsidP="00BC0483">
            <w:pPr>
              <w:rPr>
                <w:sz w:val="23"/>
              </w:rPr>
            </w:pPr>
          </w:p>
        </w:tc>
      </w:tr>
      <w:tr w:rsidR="00CC63D0" w:rsidRPr="00AB278E" w14:paraId="1461C476" w14:textId="77777777" w:rsidTr="00CC63D0">
        <w:tc>
          <w:tcPr>
            <w:tcW w:w="2394" w:type="dxa"/>
          </w:tcPr>
          <w:p w14:paraId="23FDCFDC" w14:textId="77777777" w:rsidR="006C745E" w:rsidRPr="00AB278E" w:rsidRDefault="006C745E" w:rsidP="00BC0483">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5B1BF074" w14:textId="77777777" w:rsidR="006C745E" w:rsidRPr="00AB278E" w:rsidRDefault="006C745E" w:rsidP="00BC0483">
            <w:pPr>
              <w:rPr>
                <w:sz w:val="23"/>
              </w:rPr>
            </w:pPr>
          </w:p>
        </w:tc>
        <w:tc>
          <w:tcPr>
            <w:tcW w:w="2394" w:type="dxa"/>
          </w:tcPr>
          <w:p w14:paraId="59E4818F" w14:textId="77777777" w:rsidR="006C745E" w:rsidRPr="00AB278E" w:rsidRDefault="006C745E" w:rsidP="00BC0483">
            <w:pPr>
              <w:rPr>
                <w:sz w:val="23"/>
              </w:rPr>
            </w:pPr>
          </w:p>
        </w:tc>
        <w:tc>
          <w:tcPr>
            <w:tcW w:w="2394" w:type="dxa"/>
            <w:shd w:val="clear" w:color="auto" w:fill="auto"/>
          </w:tcPr>
          <w:p w14:paraId="2E4B289C" w14:textId="77777777" w:rsidR="006C745E" w:rsidRPr="00AB278E" w:rsidRDefault="006C745E" w:rsidP="00BC0483">
            <w:pPr>
              <w:rPr>
                <w:sz w:val="23"/>
              </w:rPr>
            </w:pPr>
          </w:p>
        </w:tc>
      </w:tr>
      <w:tr w:rsidR="00CC63D0" w:rsidRPr="00AB278E" w14:paraId="592207D9" w14:textId="77777777" w:rsidTr="00CC63D0">
        <w:tc>
          <w:tcPr>
            <w:tcW w:w="2394" w:type="dxa"/>
          </w:tcPr>
          <w:p w14:paraId="05BAA9E7" w14:textId="77777777" w:rsidR="006C745E" w:rsidRPr="00AB278E" w:rsidRDefault="006C745E" w:rsidP="00BC0483">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6514BDE2" w14:textId="77777777" w:rsidR="006C745E" w:rsidRPr="00AB278E" w:rsidRDefault="006C745E" w:rsidP="00BC0483">
            <w:pPr>
              <w:rPr>
                <w:sz w:val="23"/>
              </w:rPr>
            </w:pPr>
          </w:p>
        </w:tc>
        <w:tc>
          <w:tcPr>
            <w:tcW w:w="2394" w:type="dxa"/>
          </w:tcPr>
          <w:p w14:paraId="67C5856E" w14:textId="77777777" w:rsidR="006C745E" w:rsidRPr="00AB278E" w:rsidRDefault="006C745E" w:rsidP="00BC0483">
            <w:pPr>
              <w:rPr>
                <w:sz w:val="23"/>
              </w:rPr>
            </w:pPr>
          </w:p>
        </w:tc>
        <w:tc>
          <w:tcPr>
            <w:tcW w:w="2394" w:type="dxa"/>
            <w:shd w:val="clear" w:color="auto" w:fill="auto"/>
          </w:tcPr>
          <w:p w14:paraId="1F9CB03E" w14:textId="77777777" w:rsidR="006C745E" w:rsidRPr="00AB278E" w:rsidRDefault="006C745E" w:rsidP="00BC0483">
            <w:pPr>
              <w:rPr>
                <w:sz w:val="23"/>
              </w:rPr>
            </w:pPr>
          </w:p>
        </w:tc>
      </w:tr>
      <w:tr w:rsidR="00CC63D0" w:rsidRPr="00AB278E" w14:paraId="225D75BB" w14:textId="77777777" w:rsidTr="00CC63D0">
        <w:tc>
          <w:tcPr>
            <w:tcW w:w="2394" w:type="dxa"/>
          </w:tcPr>
          <w:p w14:paraId="0993FB0F" w14:textId="77777777" w:rsidR="006C745E" w:rsidRPr="00AB278E" w:rsidRDefault="006C745E" w:rsidP="00BC0483">
            <w:pPr>
              <w:rPr>
                <w:rFonts w:ascii="Times New Roman" w:hAnsi="Times New Roman"/>
                <w:szCs w:val="22"/>
              </w:rPr>
            </w:pPr>
            <w:r w:rsidRPr="00AB278E">
              <w:rPr>
                <w:rFonts w:ascii="Times New Roman" w:hAnsi="Times New Roman"/>
                <w:szCs w:val="22"/>
              </w:rPr>
              <w:t>PRCAUDT</w:t>
            </w:r>
          </w:p>
        </w:tc>
        <w:tc>
          <w:tcPr>
            <w:tcW w:w="2394" w:type="dxa"/>
          </w:tcPr>
          <w:p w14:paraId="0D131F28" w14:textId="77777777" w:rsidR="006C745E" w:rsidRPr="00AB278E" w:rsidRDefault="006C745E" w:rsidP="00BC0483">
            <w:pPr>
              <w:rPr>
                <w:sz w:val="23"/>
              </w:rPr>
            </w:pPr>
          </w:p>
        </w:tc>
        <w:tc>
          <w:tcPr>
            <w:tcW w:w="2394" w:type="dxa"/>
          </w:tcPr>
          <w:p w14:paraId="319EF78E" w14:textId="77777777" w:rsidR="006C745E" w:rsidRPr="00AB278E" w:rsidRDefault="006C745E" w:rsidP="00BC0483">
            <w:pPr>
              <w:rPr>
                <w:sz w:val="23"/>
              </w:rPr>
            </w:pPr>
          </w:p>
        </w:tc>
        <w:tc>
          <w:tcPr>
            <w:tcW w:w="2394" w:type="dxa"/>
            <w:shd w:val="clear" w:color="auto" w:fill="595959"/>
          </w:tcPr>
          <w:p w14:paraId="3A8BDB01" w14:textId="77777777" w:rsidR="006C745E" w:rsidRPr="00AB278E" w:rsidRDefault="006C745E" w:rsidP="00BC0483">
            <w:pPr>
              <w:rPr>
                <w:sz w:val="23"/>
              </w:rPr>
            </w:pPr>
          </w:p>
        </w:tc>
      </w:tr>
      <w:tr w:rsidR="00CC63D0" w:rsidRPr="00AB278E" w14:paraId="32F145D9" w14:textId="77777777" w:rsidTr="00CC63D0">
        <w:tc>
          <w:tcPr>
            <w:tcW w:w="2394" w:type="dxa"/>
          </w:tcPr>
          <w:p w14:paraId="767A3B88" w14:textId="77777777" w:rsidR="006C745E" w:rsidRPr="00AB278E" w:rsidRDefault="006C745E" w:rsidP="00BC0483">
            <w:pPr>
              <w:rPr>
                <w:rFonts w:ascii="Times New Roman" w:hAnsi="Times New Roman"/>
                <w:szCs w:val="22"/>
              </w:rPr>
            </w:pPr>
            <w:r w:rsidRPr="00AB278E">
              <w:rPr>
                <w:rFonts w:ascii="Times New Roman" w:hAnsi="Times New Roman"/>
                <w:szCs w:val="22"/>
              </w:rPr>
              <w:t>PRCAUDT1</w:t>
            </w:r>
          </w:p>
        </w:tc>
        <w:tc>
          <w:tcPr>
            <w:tcW w:w="2394" w:type="dxa"/>
          </w:tcPr>
          <w:p w14:paraId="4A4ABDE0" w14:textId="77777777" w:rsidR="006C745E" w:rsidRPr="00AB278E" w:rsidRDefault="006C745E" w:rsidP="00BC0483">
            <w:pPr>
              <w:rPr>
                <w:sz w:val="23"/>
              </w:rPr>
            </w:pPr>
          </w:p>
        </w:tc>
        <w:tc>
          <w:tcPr>
            <w:tcW w:w="2394" w:type="dxa"/>
          </w:tcPr>
          <w:p w14:paraId="306322C0" w14:textId="77777777" w:rsidR="006C745E" w:rsidRPr="00AB278E" w:rsidRDefault="006C745E" w:rsidP="00BC0483">
            <w:pPr>
              <w:rPr>
                <w:sz w:val="23"/>
              </w:rPr>
            </w:pPr>
          </w:p>
        </w:tc>
        <w:tc>
          <w:tcPr>
            <w:tcW w:w="2394" w:type="dxa"/>
            <w:shd w:val="clear" w:color="auto" w:fill="595959"/>
          </w:tcPr>
          <w:p w14:paraId="6638FA90" w14:textId="77777777" w:rsidR="006C745E" w:rsidRPr="00AB278E" w:rsidRDefault="006C745E" w:rsidP="00BC0483">
            <w:pPr>
              <w:rPr>
                <w:sz w:val="23"/>
              </w:rPr>
            </w:pPr>
          </w:p>
        </w:tc>
      </w:tr>
      <w:tr w:rsidR="00CC63D0" w:rsidRPr="00AB278E" w14:paraId="1FF543E4" w14:textId="77777777" w:rsidTr="00CC63D0">
        <w:tc>
          <w:tcPr>
            <w:tcW w:w="2394" w:type="dxa"/>
          </w:tcPr>
          <w:p w14:paraId="6D116002" w14:textId="77777777" w:rsidR="006C745E" w:rsidRPr="00AB278E" w:rsidRDefault="006C745E" w:rsidP="00BC0483">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4E9D262F" w14:textId="77777777" w:rsidR="006C745E" w:rsidRPr="00AB278E" w:rsidRDefault="006C745E" w:rsidP="00BC0483">
            <w:pPr>
              <w:rPr>
                <w:sz w:val="23"/>
              </w:rPr>
            </w:pPr>
          </w:p>
        </w:tc>
        <w:tc>
          <w:tcPr>
            <w:tcW w:w="2394" w:type="dxa"/>
          </w:tcPr>
          <w:p w14:paraId="7DCEC3D8" w14:textId="77777777" w:rsidR="006C745E" w:rsidRPr="00AB278E" w:rsidRDefault="006C745E" w:rsidP="00BC0483">
            <w:pPr>
              <w:rPr>
                <w:sz w:val="23"/>
              </w:rPr>
            </w:pPr>
          </w:p>
        </w:tc>
        <w:tc>
          <w:tcPr>
            <w:tcW w:w="2394" w:type="dxa"/>
            <w:tcBorders>
              <w:bottom w:val="single" w:sz="4" w:space="0" w:color="auto"/>
            </w:tcBorders>
            <w:shd w:val="clear" w:color="auto" w:fill="595959"/>
          </w:tcPr>
          <w:p w14:paraId="003C2F75" w14:textId="77777777" w:rsidR="006C745E" w:rsidRPr="00AB278E" w:rsidRDefault="006C745E" w:rsidP="00BC0483">
            <w:pPr>
              <w:rPr>
                <w:sz w:val="23"/>
              </w:rPr>
            </w:pPr>
          </w:p>
        </w:tc>
      </w:tr>
      <w:tr w:rsidR="00CC63D0" w:rsidRPr="00AB278E" w14:paraId="212DE028" w14:textId="77777777" w:rsidTr="00CC63D0">
        <w:tc>
          <w:tcPr>
            <w:tcW w:w="2394" w:type="dxa"/>
          </w:tcPr>
          <w:p w14:paraId="1F3A5800" w14:textId="77777777" w:rsidR="006C745E" w:rsidRPr="00AB278E" w:rsidRDefault="006C745E" w:rsidP="00BC0483">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C4EB585" w14:textId="77777777" w:rsidR="006C745E" w:rsidRPr="00AB278E" w:rsidRDefault="006C745E" w:rsidP="00BC0483">
            <w:pPr>
              <w:rPr>
                <w:sz w:val="23"/>
              </w:rPr>
            </w:pPr>
          </w:p>
        </w:tc>
        <w:tc>
          <w:tcPr>
            <w:tcW w:w="2394" w:type="dxa"/>
          </w:tcPr>
          <w:p w14:paraId="129667AA" w14:textId="77777777" w:rsidR="006C745E" w:rsidRPr="00AB278E" w:rsidRDefault="006C745E" w:rsidP="00BC0483">
            <w:pPr>
              <w:rPr>
                <w:sz w:val="23"/>
              </w:rPr>
            </w:pPr>
          </w:p>
        </w:tc>
        <w:tc>
          <w:tcPr>
            <w:tcW w:w="2394" w:type="dxa"/>
            <w:shd w:val="clear" w:color="auto" w:fill="auto"/>
          </w:tcPr>
          <w:p w14:paraId="2F13AF03" w14:textId="77777777" w:rsidR="006C745E" w:rsidRPr="00AB278E" w:rsidRDefault="006C745E" w:rsidP="00BC0483">
            <w:pPr>
              <w:rPr>
                <w:sz w:val="23"/>
              </w:rPr>
            </w:pPr>
          </w:p>
        </w:tc>
      </w:tr>
      <w:tr w:rsidR="00CC63D0" w:rsidRPr="00AB278E" w14:paraId="403DD50F" w14:textId="77777777" w:rsidTr="00CC63D0">
        <w:tc>
          <w:tcPr>
            <w:tcW w:w="2394" w:type="dxa"/>
          </w:tcPr>
          <w:p w14:paraId="77FD1EBE" w14:textId="77777777" w:rsidR="006C745E" w:rsidRPr="00AB278E" w:rsidRDefault="006C745E" w:rsidP="00BC0483">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4491526A" w14:textId="77777777" w:rsidR="006C745E" w:rsidRPr="00AB278E" w:rsidRDefault="006C745E" w:rsidP="00BC0483">
            <w:pPr>
              <w:rPr>
                <w:sz w:val="23"/>
              </w:rPr>
            </w:pPr>
          </w:p>
        </w:tc>
        <w:tc>
          <w:tcPr>
            <w:tcW w:w="2394" w:type="dxa"/>
          </w:tcPr>
          <w:p w14:paraId="16137BDC" w14:textId="77777777" w:rsidR="006C745E" w:rsidRPr="00AB278E" w:rsidRDefault="006C745E" w:rsidP="00BC0483">
            <w:pPr>
              <w:rPr>
                <w:sz w:val="23"/>
              </w:rPr>
            </w:pPr>
          </w:p>
        </w:tc>
        <w:tc>
          <w:tcPr>
            <w:tcW w:w="2394" w:type="dxa"/>
            <w:shd w:val="clear" w:color="auto" w:fill="auto"/>
          </w:tcPr>
          <w:p w14:paraId="0483681D" w14:textId="77777777" w:rsidR="006C745E" w:rsidRPr="00AB278E" w:rsidRDefault="006C745E" w:rsidP="00BC0483">
            <w:pPr>
              <w:rPr>
                <w:sz w:val="23"/>
              </w:rPr>
            </w:pPr>
          </w:p>
        </w:tc>
      </w:tr>
      <w:tr w:rsidR="00CC63D0" w:rsidRPr="00AB278E" w14:paraId="10ED188D" w14:textId="77777777" w:rsidTr="00CC63D0">
        <w:tc>
          <w:tcPr>
            <w:tcW w:w="2394" w:type="dxa"/>
          </w:tcPr>
          <w:p w14:paraId="1F2386F4" w14:textId="77777777" w:rsidR="006C745E" w:rsidRPr="00AB278E" w:rsidRDefault="006C745E" w:rsidP="00BC0483">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30FD04B3" w14:textId="77777777" w:rsidR="006C745E" w:rsidRPr="00AB278E" w:rsidRDefault="006C745E" w:rsidP="00BC0483">
            <w:pPr>
              <w:rPr>
                <w:sz w:val="23"/>
              </w:rPr>
            </w:pPr>
          </w:p>
        </w:tc>
        <w:tc>
          <w:tcPr>
            <w:tcW w:w="2394" w:type="dxa"/>
          </w:tcPr>
          <w:p w14:paraId="75AA1A7F" w14:textId="77777777" w:rsidR="006C745E" w:rsidRPr="00AB278E" w:rsidRDefault="006C745E" w:rsidP="00BC0483">
            <w:pPr>
              <w:rPr>
                <w:sz w:val="23"/>
              </w:rPr>
            </w:pPr>
          </w:p>
        </w:tc>
        <w:tc>
          <w:tcPr>
            <w:tcW w:w="2394" w:type="dxa"/>
            <w:shd w:val="clear" w:color="auto" w:fill="auto"/>
          </w:tcPr>
          <w:p w14:paraId="19C76151" w14:textId="77777777" w:rsidR="006C745E" w:rsidRPr="00AB278E" w:rsidRDefault="006C745E" w:rsidP="00BC0483">
            <w:pPr>
              <w:rPr>
                <w:sz w:val="23"/>
              </w:rPr>
            </w:pPr>
          </w:p>
        </w:tc>
      </w:tr>
      <w:tr w:rsidR="00CC63D0" w:rsidRPr="00AB278E" w14:paraId="4881A3F3" w14:textId="77777777" w:rsidTr="00CC63D0">
        <w:tc>
          <w:tcPr>
            <w:tcW w:w="2394" w:type="dxa"/>
          </w:tcPr>
          <w:p w14:paraId="72D38E92" w14:textId="77777777" w:rsidR="006C745E" w:rsidRPr="00AB278E" w:rsidRDefault="006C745E" w:rsidP="00BC0483">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39115D77" w14:textId="77777777" w:rsidR="006C745E" w:rsidRPr="00AB278E" w:rsidRDefault="006C745E" w:rsidP="00BC0483">
            <w:pPr>
              <w:rPr>
                <w:sz w:val="23"/>
              </w:rPr>
            </w:pPr>
          </w:p>
        </w:tc>
        <w:tc>
          <w:tcPr>
            <w:tcW w:w="2394" w:type="dxa"/>
          </w:tcPr>
          <w:p w14:paraId="6A3B83C2" w14:textId="77777777" w:rsidR="006C745E" w:rsidRPr="00AB278E" w:rsidRDefault="006C745E" w:rsidP="00BC0483">
            <w:pPr>
              <w:rPr>
                <w:sz w:val="23"/>
              </w:rPr>
            </w:pPr>
          </w:p>
        </w:tc>
        <w:tc>
          <w:tcPr>
            <w:tcW w:w="2394" w:type="dxa"/>
            <w:shd w:val="clear" w:color="auto" w:fill="auto"/>
          </w:tcPr>
          <w:p w14:paraId="083A880A" w14:textId="77777777" w:rsidR="006C745E" w:rsidRPr="00AB278E" w:rsidRDefault="006C745E" w:rsidP="00BC0483">
            <w:pPr>
              <w:rPr>
                <w:sz w:val="23"/>
              </w:rPr>
            </w:pPr>
          </w:p>
        </w:tc>
      </w:tr>
      <w:tr w:rsidR="00CC63D0" w:rsidRPr="00AB278E" w14:paraId="136BF4E4" w14:textId="77777777" w:rsidTr="00CC63D0">
        <w:tc>
          <w:tcPr>
            <w:tcW w:w="2394" w:type="dxa"/>
          </w:tcPr>
          <w:p w14:paraId="307B8396" w14:textId="77777777" w:rsidR="006C745E" w:rsidRPr="00AB278E" w:rsidRDefault="006C745E" w:rsidP="00BC0483">
            <w:pPr>
              <w:rPr>
                <w:rFonts w:ascii="Times New Roman" w:hAnsi="Times New Roman"/>
                <w:szCs w:val="22"/>
              </w:rPr>
            </w:pPr>
            <w:r w:rsidRPr="00AB278E">
              <w:rPr>
                <w:rFonts w:ascii="Times New Roman" w:hAnsi="Times New Roman"/>
                <w:szCs w:val="22"/>
              </w:rPr>
              <w:t>PRCAWO</w:t>
            </w:r>
          </w:p>
        </w:tc>
        <w:tc>
          <w:tcPr>
            <w:tcW w:w="2394" w:type="dxa"/>
          </w:tcPr>
          <w:p w14:paraId="0D73D0F6" w14:textId="77777777" w:rsidR="006C745E" w:rsidRPr="00AB278E" w:rsidRDefault="006C745E" w:rsidP="00BC0483">
            <w:pPr>
              <w:rPr>
                <w:sz w:val="23"/>
              </w:rPr>
            </w:pPr>
          </w:p>
        </w:tc>
        <w:tc>
          <w:tcPr>
            <w:tcW w:w="2394" w:type="dxa"/>
          </w:tcPr>
          <w:p w14:paraId="2F241B13" w14:textId="77777777" w:rsidR="006C745E" w:rsidRPr="00AB278E" w:rsidRDefault="006C745E" w:rsidP="00BC0483">
            <w:pPr>
              <w:rPr>
                <w:sz w:val="23"/>
              </w:rPr>
            </w:pPr>
          </w:p>
        </w:tc>
        <w:tc>
          <w:tcPr>
            <w:tcW w:w="2394" w:type="dxa"/>
            <w:shd w:val="clear" w:color="auto" w:fill="595959"/>
          </w:tcPr>
          <w:p w14:paraId="172F7A1A" w14:textId="77777777" w:rsidR="006C745E" w:rsidRPr="00AB278E" w:rsidRDefault="006C745E" w:rsidP="00BC0483">
            <w:pPr>
              <w:rPr>
                <w:sz w:val="23"/>
              </w:rPr>
            </w:pPr>
          </w:p>
        </w:tc>
      </w:tr>
      <w:tr w:rsidR="00CC63D0" w:rsidRPr="00AB278E" w14:paraId="4E5563FE" w14:textId="77777777" w:rsidTr="00CC63D0">
        <w:tc>
          <w:tcPr>
            <w:tcW w:w="2394" w:type="dxa"/>
          </w:tcPr>
          <w:p w14:paraId="2F9E8035" w14:textId="77777777" w:rsidR="006C745E" w:rsidRPr="00AB278E" w:rsidRDefault="006C745E" w:rsidP="00BC0483">
            <w:pPr>
              <w:rPr>
                <w:rFonts w:ascii="Times New Roman" w:hAnsi="Times New Roman"/>
                <w:szCs w:val="22"/>
              </w:rPr>
            </w:pPr>
            <w:r w:rsidRPr="00AB278E">
              <w:rPr>
                <w:rFonts w:ascii="Times New Roman" w:hAnsi="Times New Roman"/>
                <w:szCs w:val="22"/>
              </w:rPr>
              <w:t>PRCAWO1</w:t>
            </w:r>
          </w:p>
        </w:tc>
        <w:tc>
          <w:tcPr>
            <w:tcW w:w="2394" w:type="dxa"/>
          </w:tcPr>
          <w:p w14:paraId="6EA93FA0" w14:textId="77777777" w:rsidR="006C745E" w:rsidRPr="00AB278E" w:rsidRDefault="006C745E" w:rsidP="00BC0483">
            <w:pPr>
              <w:rPr>
                <w:sz w:val="23"/>
              </w:rPr>
            </w:pPr>
          </w:p>
        </w:tc>
        <w:tc>
          <w:tcPr>
            <w:tcW w:w="2394" w:type="dxa"/>
          </w:tcPr>
          <w:p w14:paraId="6DFADD2D" w14:textId="77777777" w:rsidR="006C745E" w:rsidRPr="00AB278E" w:rsidRDefault="006C745E" w:rsidP="00BC0483">
            <w:pPr>
              <w:rPr>
                <w:sz w:val="23"/>
              </w:rPr>
            </w:pPr>
          </w:p>
        </w:tc>
        <w:tc>
          <w:tcPr>
            <w:tcW w:w="2394" w:type="dxa"/>
            <w:shd w:val="clear" w:color="auto" w:fill="595959"/>
          </w:tcPr>
          <w:p w14:paraId="4C03F185" w14:textId="77777777" w:rsidR="006C745E" w:rsidRPr="00AB278E" w:rsidRDefault="006C745E" w:rsidP="00BC0483">
            <w:pPr>
              <w:rPr>
                <w:sz w:val="23"/>
              </w:rPr>
            </w:pPr>
          </w:p>
        </w:tc>
      </w:tr>
      <w:tr w:rsidR="00CC63D0" w:rsidRPr="00AB278E" w14:paraId="1532AA41" w14:textId="77777777" w:rsidTr="00CC63D0">
        <w:tc>
          <w:tcPr>
            <w:tcW w:w="2394" w:type="dxa"/>
          </w:tcPr>
          <w:p w14:paraId="3CE9D799" w14:textId="77777777" w:rsidR="006C745E" w:rsidRPr="00AB278E" w:rsidRDefault="006C745E" w:rsidP="00BC0483">
            <w:pPr>
              <w:rPr>
                <w:rFonts w:ascii="Times New Roman" w:hAnsi="Times New Roman"/>
                <w:szCs w:val="22"/>
              </w:rPr>
            </w:pPr>
            <w:r w:rsidRPr="00AB278E">
              <w:rPr>
                <w:rFonts w:ascii="Times New Roman" w:hAnsi="Times New Roman"/>
                <w:szCs w:val="22"/>
              </w:rPr>
              <w:t>PRCAWOF</w:t>
            </w:r>
          </w:p>
        </w:tc>
        <w:tc>
          <w:tcPr>
            <w:tcW w:w="2394" w:type="dxa"/>
          </w:tcPr>
          <w:p w14:paraId="7200D7A1" w14:textId="77777777" w:rsidR="006C745E" w:rsidRPr="00AB278E" w:rsidRDefault="006C745E" w:rsidP="00BC0483">
            <w:pPr>
              <w:rPr>
                <w:sz w:val="23"/>
              </w:rPr>
            </w:pPr>
          </w:p>
        </w:tc>
        <w:tc>
          <w:tcPr>
            <w:tcW w:w="2394" w:type="dxa"/>
          </w:tcPr>
          <w:p w14:paraId="255D2D88" w14:textId="77777777" w:rsidR="006C745E" w:rsidRPr="00AB278E" w:rsidRDefault="006C745E" w:rsidP="00BC0483">
            <w:pPr>
              <w:rPr>
                <w:sz w:val="23"/>
              </w:rPr>
            </w:pPr>
          </w:p>
        </w:tc>
        <w:tc>
          <w:tcPr>
            <w:tcW w:w="2394" w:type="dxa"/>
            <w:shd w:val="clear" w:color="auto" w:fill="595959"/>
          </w:tcPr>
          <w:p w14:paraId="02A87F92" w14:textId="77777777" w:rsidR="006C745E" w:rsidRPr="00AB278E" w:rsidRDefault="006C745E" w:rsidP="00BC0483">
            <w:pPr>
              <w:rPr>
                <w:sz w:val="23"/>
              </w:rPr>
            </w:pPr>
          </w:p>
        </w:tc>
      </w:tr>
      <w:tr w:rsidR="00CC63D0" w:rsidRPr="00AB278E" w14:paraId="619CB604" w14:textId="77777777" w:rsidTr="00CC63D0">
        <w:tc>
          <w:tcPr>
            <w:tcW w:w="2394" w:type="dxa"/>
          </w:tcPr>
          <w:p w14:paraId="53BA4B84" w14:textId="77777777" w:rsidR="006C745E" w:rsidRPr="00AB278E" w:rsidRDefault="006C745E" w:rsidP="00BC0483">
            <w:pPr>
              <w:rPr>
                <w:rFonts w:ascii="Times New Roman" w:hAnsi="Times New Roman"/>
                <w:szCs w:val="22"/>
              </w:rPr>
            </w:pPr>
            <w:r w:rsidRPr="00AB278E">
              <w:rPr>
                <w:rFonts w:ascii="Times New Roman" w:hAnsi="Times New Roman"/>
                <w:szCs w:val="22"/>
              </w:rPr>
              <w:t>PRCAWREA</w:t>
            </w:r>
          </w:p>
        </w:tc>
        <w:tc>
          <w:tcPr>
            <w:tcW w:w="2394" w:type="dxa"/>
          </w:tcPr>
          <w:p w14:paraId="2CEFF7DF" w14:textId="77777777" w:rsidR="006C745E" w:rsidRPr="00AB278E" w:rsidRDefault="006C745E" w:rsidP="00BC0483">
            <w:pPr>
              <w:rPr>
                <w:sz w:val="23"/>
              </w:rPr>
            </w:pPr>
          </w:p>
        </w:tc>
        <w:tc>
          <w:tcPr>
            <w:tcW w:w="2394" w:type="dxa"/>
          </w:tcPr>
          <w:p w14:paraId="0D04F597" w14:textId="77777777" w:rsidR="006C745E" w:rsidRPr="00AB278E" w:rsidRDefault="006C745E" w:rsidP="00BC0483">
            <w:pPr>
              <w:rPr>
                <w:sz w:val="23"/>
              </w:rPr>
            </w:pPr>
          </w:p>
        </w:tc>
        <w:tc>
          <w:tcPr>
            <w:tcW w:w="2394" w:type="dxa"/>
            <w:shd w:val="clear" w:color="auto" w:fill="595959"/>
          </w:tcPr>
          <w:p w14:paraId="124E5197" w14:textId="77777777" w:rsidR="006C745E" w:rsidRPr="00AB278E" w:rsidRDefault="006C745E" w:rsidP="00BC0483">
            <w:pPr>
              <w:rPr>
                <w:sz w:val="23"/>
              </w:rPr>
            </w:pPr>
          </w:p>
        </w:tc>
      </w:tr>
      <w:tr w:rsidR="00CC63D0" w:rsidRPr="00AB278E" w14:paraId="21E9E5D3" w14:textId="77777777" w:rsidTr="00CC63D0">
        <w:tc>
          <w:tcPr>
            <w:tcW w:w="2394" w:type="dxa"/>
          </w:tcPr>
          <w:p w14:paraId="53FF9F14" w14:textId="77777777" w:rsidR="006C745E" w:rsidRPr="00AB278E" w:rsidRDefault="006C745E" w:rsidP="00BC0483">
            <w:pPr>
              <w:rPr>
                <w:rFonts w:ascii="Times New Roman" w:hAnsi="Times New Roman"/>
                <w:szCs w:val="22"/>
              </w:rPr>
            </w:pPr>
            <w:r w:rsidRPr="00AB278E">
              <w:rPr>
                <w:rFonts w:ascii="Times New Roman" w:hAnsi="Times New Roman"/>
                <w:szCs w:val="22"/>
              </w:rPr>
              <w:t>PRCAWV</w:t>
            </w:r>
          </w:p>
        </w:tc>
        <w:tc>
          <w:tcPr>
            <w:tcW w:w="2394" w:type="dxa"/>
          </w:tcPr>
          <w:p w14:paraId="1086A420" w14:textId="77777777" w:rsidR="006C745E" w:rsidRPr="00AB278E" w:rsidRDefault="006C745E" w:rsidP="00BC0483">
            <w:pPr>
              <w:rPr>
                <w:sz w:val="23"/>
              </w:rPr>
            </w:pPr>
          </w:p>
        </w:tc>
        <w:tc>
          <w:tcPr>
            <w:tcW w:w="2394" w:type="dxa"/>
          </w:tcPr>
          <w:p w14:paraId="18531BA5" w14:textId="77777777" w:rsidR="006C745E" w:rsidRPr="00AB278E" w:rsidRDefault="006C745E" w:rsidP="00BC0483">
            <w:pPr>
              <w:rPr>
                <w:sz w:val="23"/>
              </w:rPr>
            </w:pPr>
          </w:p>
        </w:tc>
        <w:tc>
          <w:tcPr>
            <w:tcW w:w="2394" w:type="dxa"/>
            <w:shd w:val="clear" w:color="auto" w:fill="595959"/>
          </w:tcPr>
          <w:p w14:paraId="47584F60" w14:textId="77777777" w:rsidR="006C745E" w:rsidRPr="00AB278E" w:rsidRDefault="006C745E" w:rsidP="00BC0483">
            <w:pPr>
              <w:rPr>
                <w:sz w:val="23"/>
              </w:rPr>
            </w:pPr>
          </w:p>
        </w:tc>
      </w:tr>
      <w:tr w:rsidR="00CC63D0" w:rsidRPr="00AB278E" w14:paraId="1FA0C5C6" w14:textId="77777777" w:rsidTr="00CC63D0">
        <w:tc>
          <w:tcPr>
            <w:tcW w:w="2394" w:type="dxa"/>
          </w:tcPr>
          <w:p w14:paraId="2522A23A" w14:textId="77777777" w:rsidR="006C745E" w:rsidRPr="00AB278E" w:rsidRDefault="006C745E" w:rsidP="00BC0483">
            <w:pPr>
              <w:rPr>
                <w:rFonts w:ascii="Times New Roman" w:hAnsi="Times New Roman"/>
                <w:szCs w:val="22"/>
              </w:rPr>
            </w:pPr>
            <w:r w:rsidRPr="00AB278E">
              <w:rPr>
                <w:rFonts w:ascii="Times New Roman" w:hAnsi="Times New Roman"/>
                <w:szCs w:val="22"/>
              </w:rPr>
              <w:t>PRCAX</w:t>
            </w:r>
          </w:p>
        </w:tc>
        <w:tc>
          <w:tcPr>
            <w:tcW w:w="2394" w:type="dxa"/>
          </w:tcPr>
          <w:p w14:paraId="3CB644FE" w14:textId="77777777" w:rsidR="006C745E" w:rsidRPr="00AB278E" w:rsidRDefault="006C745E" w:rsidP="00BC0483">
            <w:pPr>
              <w:rPr>
                <w:sz w:val="23"/>
              </w:rPr>
            </w:pPr>
          </w:p>
        </w:tc>
        <w:tc>
          <w:tcPr>
            <w:tcW w:w="2394" w:type="dxa"/>
          </w:tcPr>
          <w:p w14:paraId="37818769" w14:textId="77777777" w:rsidR="006C745E" w:rsidRPr="00AB278E" w:rsidRDefault="006C745E" w:rsidP="00BC0483">
            <w:pPr>
              <w:rPr>
                <w:sz w:val="23"/>
              </w:rPr>
            </w:pPr>
          </w:p>
        </w:tc>
        <w:tc>
          <w:tcPr>
            <w:tcW w:w="2394" w:type="dxa"/>
            <w:shd w:val="clear" w:color="auto" w:fill="595959"/>
          </w:tcPr>
          <w:p w14:paraId="7F349764" w14:textId="77777777" w:rsidR="006C745E" w:rsidRPr="00AB278E" w:rsidRDefault="006C745E" w:rsidP="00BC0483">
            <w:pPr>
              <w:rPr>
                <w:sz w:val="23"/>
              </w:rPr>
            </w:pPr>
          </w:p>
        </w:tc>
      </w:tr>
      <w:tr w:rsidR="00CC63D0" w:rsidRPr="00AB278E" w14:paraId="2D1DEFC1" w14:textId="77777777" w:rsidTr="00CC63D0">
        <w:tc>
          <w:tcPr>
            <w:tcW w:w="2394" w:type="dxa"/>
          </w:tcPr>
          <w:p w14:paraId="75D00CE0" w14:textId="77777777" w:rsidR="006C745E" w:rsidRPr="00AB278E" w:rsidRDefault="006C745E" w:rsidP="00BC0483">
            <w:pPr>
              <w:rPr>
                <w:rFonts w:ascii="Times New Roman" w:hAnsi="Times New Roman"/>
                <w:szCs w:val="22"/>
              </w:rPr>
            </w:pPr>
            <w:r w:rsidRPr="00AB278E">
              <w:rPr>
                <w:rFonts w:ascii="Times New Roman" w:hAnsi="Times New Roman"/>
                <w:szCs w:val="22"/>
              </w:rPr>
              <w:t>PRCAX1</w:t>
            </w:r>
          </w:p>
        </w:tc>
        <w:tc>
          <w:tcPr>
            <w:tcW w:w="2394" w:type="dxa"/>
          </w:tcPr>
          <w:p w14:paraId="498AE64F" w14:textId="77777777" w:rsidR="006C745E" w:rsidRPr="00AB278E" w:rsidRDefault="006C745E" w:rsidP="00BC0483">
            <w:pPr>
              <w:rPr>
                <w:sz w:val="23"/>
              </w:rPr>
            </w:pPr>
          </w:p>
        </w:tc>
        <w:tc>
          <w:tcPr>
            <w:tcW w:w="2394" w:type="dxa"/>
          </w:tcPr>
          <w:p w14:paraId="70B24521" w14:textId="77777777" w:rsidR="006C745E" w:rsidRPr="00AB278E" w:rsidRDefault="006C745E" w:rsidP="00BC0483">
            <w:pPr>
              <w:rPr>
                <w:sz w:val="23"/>
              </w:rPr>
            </w:pPr>
          </w:p>
        </w:tc>
        <w:tc>
          <w:tcPr>
            <w:tcW w:w="2394" w:type="dxa"/>
            <w:shd w:val="clear" w:color="auto" w:fill="595959"/>
          </w:tcPr>
          <w:p w14:paraId="0212FA6E" w14:textId="77777777" w:rsidR="006C745E" w:rsidRPr="00AB278E" w:rsidRDefault="006C745E" w:rsidP="00BC0483">
            <w:pPr>
              <w:rPr>
                <w:sz w:val="23"/>
              </w:rPr>
            </w:pPr>
          </w:p>
        </w:tc>
      </w:tr>
      <w:tr w:rsidR="00CC63D0" w:rsidRPr="00AB278E" w14:paraId="4B902106" w14:textId="77777777" w:rsidTr="00CC63D0">
        <w:tc>
          <w:tcPr>
            <w:tcW w:w="2394" w:type="dxa"/>
          </w:tcPr>
          <w:p w14:paraId="708395E1" w14:textId="77777777" w:rsidR="006C745E" w:rsidRPr="00AB278E" w:rsidRDefault="006C745E" w:rsidP="00BC0483">
            <w:pPr>
              <w:rPr>
                <w:rFonts w:ascii="Times New Roman" w:hAnsi="Times New Roman"/>
                <w:szCs w:val="22"/>
              </w:rPr>
            </w:pPr>
            <w:r w:rsidRPr="00AB278E">
              <w:rPr>
                <w:rFonts w:ascii="Times New Roman" w:hAnsi="Times New Roman"/>
                <w:szCs w:val="22"/>
              </w:rPr>
              <w:t>PRCAXP</w:t>
            </w:r>
          </w:p>
        </w:tc>
        <w:tc>
          <w:tcPr>
            <w:tcW w:w="2394" w:type="dxa"/>
          </w:tcPr>
          <w:p w14:paraId="0319D69F" w14:textId="77777777" w:rsidR="006C745E" w:rsidRPr="00AB278E" w:rsidRDefault="006C745E" w:rsidP="00BC0483">
            <w:pPr>
              <w:rPr>
                <w:sz w:val="23"/>
              </w:rPr>
            </w:pPr>
          </w:p>
        </w:tc>
        <w:tc>
          <w:tcPr>
            <w:tcW w:w="2394" w:type="dxa"/>
          </w:tcPr>
          <w:p w14:paraId="114B4B3C" w14:textId="77777777" w:rsidR="006C745E" w:rsidRPr="00AB278E" w:rsidRDefault="006C745E" w:rsidP="00BC0483">
            <w:pPr>
              <w:rPr>
                <w:sz w:val="23"/>
              </w:rPr>
            </w:pPr>
          </w:p>
        </w:tc>
        <w:tc>
          <w:tcPr>
            <w:tcW w:w="2394" w:type="dxa"/>
            <w:shd w:val="clear" w:color="auto" w:fill="595959"/>
          </w:tcPr>
          <w:p w14:paraId="1091FC7E" w14:textId="77777777" w:rsidR="006C745E" w:rsidRPr="00AB278E" w:rsidRDefault="006C745E" w:rsidP="00BC0483">
            <w:pPr>
              <w:rPr>
                <w:sz w:val="23"/>
              </w:rPr>
            </w:pPr>
          </w:p>
        </w:tc>
      </w:tr>
      <w:tr w:rsidR="00CC63D0" w:rsidRPr="00AB278E" w14:paraId="070FC852" w14:textId="77777777" w:rsidTr="00CC63D0">
        <w:tc>
          <w:tcPr>
            <w:tcW w:w="2394" w:type="dxa"/>
          </w:tcPr>
          <w:p w14:paraId="734FC64F" w14:textId="77777777" w:rsidR="006C745E" w:rsidRPr="00AB278E" w:rsidRDefault="006C745E" w:rsidP="00BC0483">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5677AA73" w14:textId="77777777" w:rsidR="006C745E" w:rsidRPr="00AB278E" w:rsidRDefault="006C745E" w:rsidP="00BC0483">
            <w:pPr>
              <w:rPr>
                <w:sz w:val="23"/>
              </w:rPr>
            </w:pPr>
          </w:p>
        </w:tc>
        <w:tc>
          <w:tcPr>
            <w:tcW w:w="2394" w:type="dxa"/>
          </w:tcPr>
          <w:p w14:paraId="47D2F164" w14:textId="77777777" w:rsidR="006C745E" w:rsidRPr="00AB278E" w:rsidRDefault="006C745E" w:rsidP="00BC0483">
            <w:pPr>
              <w:rPr>
                <w:sz w:val="23"/>
              </w:rPr>
            </w:pPr>
          </w:p>
        </w:tc>
        <w:tc>
          <w:tcPr>
            <w:tcW w:w="2394" w:type="dxa"/>
            <w:tcBorders>
              <w:bottom w:val="single" w:sz="4" w:space="0" w:color="auto"/>
            </w:tcBorders>
            <w:shd w:val="clear" w:color="auto" w:fill="595959"/>
          </w:tcPr>
          <w:p w14:paraId="02836D96" w14:textId="77777777" w:rsidR="006C745E" w:rsidRPr="00AB278E" w:rsidRDefault="006C745E" w:rsidP="00BC0483">
            <w:pPr>
              <w:rPr>
                <w:sz w:val="23"/>
              </w:rPr>
            </w:pPr>
          </w:p>
        </w:tc>
      </w:tr>
      <w:tr w:rsidR="00CC63D0" w:rsidRPr="00AB278E" w14:paraId="6CF0FD1F" w14:textId="77777777" w:rsidTr="00CC63D0">
        <w:tc>
          <w:tcPr>
            <w:tcW w:w="2394" w:type="dxa"/>
          </w:tcPr>
          <w:p w14:paraId="0384A772" w14:textId="77777777" w:rsidR="006C745E" w:rsidRPr="00AB278E" w:rsidRDefault="006C745E" w:rsidP="00BC0483">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1318669F" w14:textId="77777777" w:rsidR="006C745E" w:rsidRPr="00AB278E" w:rsidRDefault="006C745E" w:rsidP="00BC0483">
            <w:pPr>
              <w:rPr>
                <w:sz w:val="23"/>
              </w:rPr>
            </w:pPr>
          </w:p>
        </w:tc>
        <w:tc>
          <w:tcPr>
            <w:tcW w:w="2394" w:type="dxa"/>
          </w:tcPr>
          <w:p w14:paraId="2A259E69" w14:textId="77777777" w:rsidR="006C745E" w:rsidRPr="00AB278E" w:rsidRDefault="006C745E" w:rsidP="00BC0483">
            <w:pPr>
              <w:rPr>
                <w:sz w:val="23"/>
              </w:rPr>
            </w:pPr>
          </w:p>
        </w:tc>
        <w:tc>
          <w:tcPr>
            <w:tcW w:w="2394" w:type="dxa"/>
            <w:shd w:val="clear" w:color="auto" w:fill="auto"/>
          </w:tcPr>
          <w:p w14:paraId="003ADB05" w14:textId="77777777" w:rsidR="006C745E" w:rsidRPr="00AB278E" w:rsidRDefault="006C745E" w:rsidP="00BC0483">
            <w:pPr>
              <w:rPr>
                <w:sz w:val="23"/>
              </w:rPr>
            </w:pPr>
          </w:p>
        </w:tc>
      </w:tr>
      <w:tr w:rsidR="00CC63D0" w:rsidRPr="00AB278E" w14:paraId="376300EB" w14:textId="77777777" w:rsidTr="00CC63D0">
        <w:tc>
          <w:tcPr>
            <w:tcW w:w="2394" w:type="dxa"/>
          </w:tcPr>
          <w:p w14:paraId="742B71D7" w14:textId="77777777" w:rsidR="006C745E" w:rsidRPr="00AB278E" w:rsidRDefault="006C745E" w:rsidP="00BC0483">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41BB3CC4" w14:textId="77777777" w:rsidR="006C745E" w:rsidRPr="00AB278E" w:rsidRDefault="006C745E" w:rsidP="00BC0483">
            <w:pPr>
              <w:rPr>
                <w:sz w:val="23"/>
              </w:rPr>
            </w:pPr>
          </w:p>
        </w:tc>
        <w:tc>
          <w:tcPr>
            <w:tcW w:w="2394" w:type="dxa"/>
          </w:tcPr>
          <w:p w14:paraId="47170830" w14:textId="77777777" w:rsidR="006C745E" w:rsidRPr="00AB278E" w:rsidRDefault="006C745E" w:rsidP="00BC0483">
            <w:pPr>
              <w:rPr>
                <w:sz w:val="23"/>
              </w:rPr>
            </w:pPr>
          </w:p>
        </w:tc>
        <w:tc>
          <w:tcPr>
            <w:tcW w:w="2394" w:type="dxa"/>
            <w:tcBorders>
              <w:bottom w:val="single" w:sz="4" w:space="0" w:color="auto"/>
            </w:tcBorders>
            <w:shd w:val="clear" w:color="auto" w:fill="595959"/>
          </w:tcPr>
          <w:p w14:paraId="59A2033C" w14:textId="77777777" w:rsidR="006C745E" w:rsidRPr="00AB278E" w:rsidRDefault="006C745E" w:rsidP="00BC0483">
            <w:pPr>
              <w:rPr>
                <w:sz w:val="23"/>
              </w:rPr>
            </w:pPr>
          </w:p>
        </w:tc>
      </w:tr>
      <w:tr w:rsidR="00CC63D0" w:rsidRPr="00AB278E" w14:paraId="50BAC4F8" w14:textId="77777777" w:rsidTr="00CC63D0">
        <w:tc>
          <w:tcPr>
            <w:tcW w:w="2394" w:type="dxa"/>
          </w:tcPr>
          <w:p w14:paraId="6C271554" w14:textId="77777777" w:rsidR="006C745E" w:rsidRPr="00AB278E" w:rsidRDefault="006C745E" w:rsidP="00BC0483">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326A2F2D" w14:textId="77777777" w:rsidR="006C745E" w:rsidRPr="00AB278E" w:rsidRDefault="006C745E" w:rsidP="00BC0483">
            <w:pPr>
              <w:rPr>
                <w:sz w:val="23"/>
              </w:rPr>
            </w:pPr>
          </w:p>
        </w:tc>
        <w:tc>
          <w:tcPr>
            <w:tcW w:w="2394" w:type="dxa"/>
          </w:tcPr>
          <w:p w14:paraId="2EA0AE56" w14:textId="77777777" w:rsidR="006C745E" w:rsidRPr="00AB278E" w:rsidRDefault="006C745E" w:rsidP="00BC0483">
            <w:pPr>
              <w:rPr>
                <w:sz w:val="23"/>
              </w:rPr>
            </w:pPr>
          </w:p>
        </w:tc>
        <w:tc>
          <w:tcPr>
            <w:tcW w:w="2394" w:type="dxa"/>
            <w:shd w:val="clear" w:color="auto" w:fill="auto"/>
          </w:tcPr>
          <w:p w14:paraId="654CDCAD" w14:textId="77777777" w:rsidR="006C745E" w:rsidRPr="00AB278E" w:rsidRDefault="006C745E" w:rsidP="00BC0483">
            <w:pPr>
              <w:rPr>
                <w:sz w:val="23"/>
              </w:rPr>
            </w:pPr>
          </w:p>
        </w:tc>
      </w:tr>
      <w:tr w:rsidR="00CC63D0" w:rsidRPr="00AB278E" w14:paraId="5A846730" w14:textId="77777777" w:rsidTr="00CC63D0">
        <w:tc>
          <w:tcPr>
            <w:tcW w:w="2394" w:type="dxa"/>
          </w:tcPr>
          <w:p w14:paraId="28233C0E" w14:textId="77777777" w:rsidR="006C745E" w:rsidRPr="00AB278E" w:rsidRDefault="006C745E" w:rsidP="00BC0483">
            <w:pPr>
              <w:rPr>
                <w:rFonts w:ascii="Times New Roman" w:hAnsi="Times New Roman"/>
                <w:szCs w:val="22"/>
              </w:rPr>
            </w:pPr>
            <w:r w:rsidRPr="00AB278E">
              <w:rPr>
                <w:rFonts w:ascii="Times New Roman" w:hAnsi="Times New Roman"/>
                <w:szCs w:val="22"/>
              </w:rPr>
              <w:t>RCAMLET</w:t>
            </w:r>
          </w:p>
        </w:tc>
        <w:tc>
          <w:tcPr>
            <w:tcW w:w="2394" w:type="dxa"/>
          </w:tcPr>
          <w:p w14:paraId="6AC3B661" w14:textId="77777777" w:rsidR="006C745E" w:rsidRPr="00AB278E" w:rsidRDefault="006C745E" w:rsidP="00BC0483">
            <w:pPr>
              <w:rPr>
                <w:sz w:val="23"/>
              </w:rPr>
            </w:pPr>
          </w:p>
        </w:tc>
        <w:tc>
          <w:tcPr>
            <w:tcW w:w="2394" w:type="dxa"/>
          </w:tcPr>
          <w:p w14:paraId="7138AA83" w14:textId="77777777" w:rsidR="006C745E" w:rsidRPr="00AB278E" w:rsidRDefault="006C745E" w:rsidP="00BC0483">
            <w:pPr>
              <w:rPr>
                <w:sz w:val="23"/>
              </w:rPr>
            </w:pPr>
          </w:p>
        </w:tc>
        <w:tc>
          <w:tcPr>
            <w:tcW w:w="2394" w:type="dxa"/>
            <w:shd w:val="clear" w:color="auto" w:fill="595959"/>
          </w:tcPr>
          <w:p w14:paraId="25F2466C" w14:textId="77777777" w:rsidR="006C745E" w:rsidRPr="00AB278E" w:rsidRDefault="006C745E" w:rsidP="00BC0483">
            <w:pPr>
              <w:rPr>
                <w:sz w:val="23"/>
              </w:rPr>
            </w:pPr>
          </w:p>
        </w:tc>
      </w:tr>
      <w:tr w:rsidR="00CC63D0" w:rsidRPr="00AB278E" w14:paraId="3EAABD6E" w14:textId="77777777" w:rsidTr="00CC63D0">
        <w:tc>
          <w:tcPr>
            <w:tcW w:w="2394" w:type="dxa"/>
          </w:tcPr>
          <w:p w14:paraId="247780FE" w14:textId="77777777" w:rsidR="006C745E" w:rsidRPr="00AB278E" w:rsidRDefault="006C745E" w:rsidP="00BC0483">
            <w:pPr>
              <w:rPr>
                <w:rFonts w:ascii="Times New Roman" w:hAnsi="Times New Roman"/>
                <w:szCs w:val="22"/>
              </w:rPr>
            </w:pPr>
            <w:r w:rsidRPr="00AB278E">
              <w:rPr>
                <w:rFonts w:ascii="Times New Roman" w:hAnsi="Times New Roman"/>
                <w:szCs w:val="22"/>
              </w:rPr>
              <w:t>RCCPW</w:t>
            </w:r>
          </w:p>
        </w:tc>
        <w:tc>
          <w:tcPr>
            <w:tcW w:w="2394" w:type="dxa"/>
          </w:tcPr>
          <w:p w14:paraId="179C60F9" w14:textId="77777777" w:rsidR="006C745E" w:rsidRPr="00AB278E" w:rsidRDefault="006C745E" w:rsidP="00BC0483">
            <w:pPr>
              <w:rPr>
                <w:sz w:val="23"/>
              </w:rPr>
            </w:pPr>
          </w:p>
        </w:tc>
        <w:tc>
          <w:tcPr>
            <w:tcW w:w="2394" w:type="dxa"/>
          </w:tcPr>
          <w:p w14:paraId="6540FBFC" w14:textId="77777777" w:rsidR="006C745E" w:rsidRPr="00AB278E" w:rsidRDefault="006C745E" w:rsidP="00BC0483">
            <w:pPr>
              <w:rPr>
                <w:sz w:val="23"/>
              </w:rPr>
            </w:pPr>
          </w:p>
        </w:tc>
        <w:tc>
          <w:tcPr>
            <w:tcW w:w="2394" w:type="dxa"/>
            <w:shd w:val="clear" w:color="auto" w:fill="595959"/>
          </w:tcPr>
          <w:p w14:paraId="090FCFFC" w14:textId="77777777" w:rsidR="006C745E" w:rsidRPr="00AB278E" w:rsidRDefault="006C745E" w:rsidP="00BC0483">
            <w:pPr>
              <w:rPr>
                <w:sz w:val="23"/>
              </w:rPr>
            </w:pPr>
          </w:p>
        </w:tc>
      </w:tr>
      <w:tr w:rsidR="00CC63D0" w:rsidRPr="00AB278E" w14:paraId="0BC17555" w14:textId="77777777" w:rsidTr="00CC63D0">
        <w:tc>
          <w:tcPr>
            <w:tcW w:w="2394" w:type="dxa"/>
          </w:tcPr>
          <w:p w14:paraId="3731F85B" w14:textId="77777777" w:rsidR="006C745E" w:rsidRPr="00AB278E" w:rsidRDefault="006C745E" w:rsidP="00BC0483">
            <w:pPr>
              <w:rPr>
                <w:rFonts w:ascii="Times New Roman" w:hAnsi="Times New Roman"/>
                <w:szCs w:val="22"/>
              </w:rPr>
            </w:pPr>
            <w:r w:rsidRPr="00AB278E">
              <w:rPr>
                <w:rFonts w:ascii="Times New Roman" w:hAnsi="Times New Roman"/>
                <w:szCs w:val="22"/>
              </w:rPr>
              <w:t>RCCPW1</w:t>
            </w:r>
          </w:p>
        </w:tc>
        <w:tc>
          <w:tcPr>
            <w:tcW w:w="2394" w:type="dxa"/>
          </w:tcPr>
          <w:p w14:paraId="13119B45" w14:textId="77777777" w:rsidR="006C745E" w:rsidRPr="00AB278E" w:rsidRDefault="006C745E" w:rsidP="00BC0483">
            <w:pPr>
              <w:rPr>
                <w:sz w:val="23"/>
              </w:rPr>
            </w:pPr>
          </w:p>
        </w:tc>
        <w:tc>
          <w:tcPr>
            <w:tcW w:w="2394" w:type="dxa"/>
          </w:tcPr>
          <w:p w14:paraId="257E623C" w14:textId="77777777" w:rsidR="006C745E" w:rsidRPr="00AB278E" w:rsidRDefault="006C745E" w:rsidP="00BC0483">
            <w:pPr>
              <w:rPr>
                <w:sz w:val="23"/>
              </w:rPr>
            </w:pPr>
          </w:p>
        </w:tc>
        <w:tc>
          <w:tcPr>
            <w:tcW w:w="2394" w:type="dxa"/>
            <w:shd w:val="clear" w:color="auto" w:fill="595959"/>
          </w:tcPr>
          <w:p w14:paraId="7C8B6C2A" w14:textId="77777777" w:rsidR="006C745E" w:rsidRPr="00AB278E" w:rsidRDefault="006C745E" w:rsidP="00BC0483">
            <w:pPr>
              <w:rPr>
                <w:sz w:val="23"/>
              </w:rPr>
            </w:pPr>
          </w:p>
        </w:tc>
      </w:tr>
      <w:tr w:rsidR="00CC63D0" w:rsidRPr="00AB278E" w14:paraId="7D2A9D41" w14:textId="77777777" w:rsidTr="00CC63D0">
        <w:tc>
          <w:tcPr>
            <w:tcW w:w="2394" w:type="dxa"/>
          </w:tcPr>
          <w:p w14:paraId="17BEEAEA" w14:textId="77777777" w:rsidR="006C745E" w:rsidRPr="00AB278E" w:rsidRDefault="006C745E" w:rsidP="00BC0483">
            <w:pPr>
              <w:rPr>
                <w:rFonts w:ascii="Times New Roman" w:hAnsi="Times New Roman"/>
                <w:szCs w:val="22"/>
              </w:rPr>
            </w:pPr>
            <w:r w:rsidRPr="00AB278E">
              <w:rPr>
                <w:rFonts w:ascii="Times New Roman" w:hAnsi="Times New Roman"/>
                <w:szCs w:val="22"/>
              </w:rPr>
              <w:t>RCDPCON</w:t>
            </w:r>
          </w:p>
        </w:tc>
        <w:tc>
          <w:tcPr>
            <w:tcW w:w="2394" w:type="dxa"/>
          </w:tcPr>
          <w:p w14:paraId="1246CCDB" w14:textId="77777777" w:rsidR="006C745E" w:rsidRPr="00AB278E" w:rsidRDefault="006C745E" w:rsidP="00BC0483">
            <w:pPr>
              <w:rPr>
                <w:sz w:val="23"/>
              </w:rPr>
            </w:pPr>
          </w:p>
        </w:tc>
        <w:tc>
          <w:tcPr>
            <w:tcW w:w="2394" w:type="dxa"/>
          </w:tcPr>
          <w:p w14:paraId="412DA9BA" w14:textId="77777777" w:rsidR="006C745E" w:rsidRPr="00AB278E" w:rsidRDefault="006C745E" w:rsidP="00BC0483">
            <w:pPr>
              <w:rPr>
                <w:sz w:val="23"/>
              </w:rPr>
            </w:pPr>
          </w:p>
        </w:tc>
        <w:tc>
          <w:tcPr>
            <w:tcW w:w="2394" w:type="dxa"/>
            <w:shd w:val="clear" w:color="auto" w:fill="595959"/>
          </w:tcPr>
          <w:p w14:paraId="0FD518F1" w14:textId="77777777" w:rsidR="006C745E" w:rsidRPr="00AB278E" w:rsidRDefault="006C745E" w:rsidP="00BC0483">
            <w:pPr>
              <w:rPr>
                <w:sz w:val="23"/>
              </w:rPr>
            </w:pPr>
          </w:p>
        </w:tc>
      </w:tr>
      <w:tr w:rsidR="00CC63D0" w:rsidRPr="00AB278E" w14:paraId="3FFA8539" w14:textId="77777777" w:rsidTr="00CC63D0">
        <w:tc>
          <w:tcPr>
            <w:tcW w:w="2394" w:type="dxa"/>
          </w:tcPr>
          <w:p w14:paraId="66DFC04B" w14:textId="77777777" w:rsidR="006C745E" w:rsidRPr="00AB278E" w:rsidRDefault="006C745E" w:rsidP="00BC0483">
            <w:pPr>
              <w:rPr>
                <w:rFonts w:ascii="Times New Roman" w:hAnsi="Times New Roman"/>
                <w:szCs w:val="22"/>
              </w:rPr>
            </w:pPr>
            <w:r w:rsidRPr="00AB278E">
              <w:rPr>
                <w:rFonts w:ascii="Times New Roman" w:hAnsi="Times New Roman"/>
                <w:szCs w:val="22"/>
              </w:rPr>
              <w:t>RCDPCRE</w:t>
            </w:r>
          </w:p>
        </w:tc>
        <w:tc>
          <w:tcPr>
            <w:tcW w:w="2394" w:type="dxa"/>
          </w:tcPr>
          <w:p w14:paraId="30E0FCDA" w14:textId="77777777" w:rsidR="006C745E" w:rsidRPr="00AB278E" w:rsidRDefault="006C745E" w:rsidP="00BC0483">
            <w:pPr>
              <w:rPr>
                <w:sz w:val="23"/>
              </w:rPr>
            </w:pPr>
          </w:p>
        </w:tc>
        <w:tc>
          <w:tcPr>
            <w:tcW w:w="2394" w:type="dxa"/>
          </w:tcPr>
          <w:p w14:paraId="4250F77C" w14:textId="77777777" w:rsidR="006C745E" w:rsidRPr="00AB278E" w:rsidRDefault="006C745E" w:rsidP="00BC0483">
            <w:pPr>
              <w:rPr>
                <w:sz w:val="23"/>
              </w:rPr>
            </w:pPr>
          </w:p>
        </w:tc>
        <w:tc>
          <w:tcPr>
            <w:tcW w:w="2394" w:type="dxa"/>
            <w:shd w:val="clear" w:color="auto" w:fill="595959"/>
          </w:tcPr>
          <w:p w14:paraId="3733240B" w14:textId="77777777" w:rsidR="006C745E" w:rsidRPr="00AB278E" w:rsidRDefault="006C745E" w:rsidP="00BC0483">
            <w:pPr>
              <w:rPr>
                <w:sz w:val="23"/>
              </w:rPr>
            </w:pPr>
          </w:p>
        </w:tc>
      </w:tr>
      <w:tr w:rsidR="00CC63D0" w:rsidRPr="00AB278E" w14:paraId="4877035E" w14:textId="77777777" w:rsidTr="00CC63D0">
        <w:tc>
          <w:tcPr>
            <w:tcW w:w="2394" w:type="dxa"/>
          </w:tcPr>
          <w:p w14:paraId="08D5C3A3" w14:textId="77777777" w:rsidR="006C745E" w:rsidRPr="00AB278E" w:rsidRDefault="006C745E" w:rsidP="00BC0483">
            <w:pPr>
              <w:rPr>
                <w:rFonts w:ascii="Times New Roman" w:hAnsi="Times New Roman"/>
                <w:szCs w:val="22"/>
              </w:rPr>
            </w:pPr>
            <w:r w:rsidRPr="00AB278E">
              <w:rPr>
                <w:rFonts w:ascii="Times New Roman" w:hAnsi="Times New Roman"/>
                <w:szCs w:val="22"/>
              </w:rPr>
              <w:t>RCDPDEP</w:t>
            </w:r>
          </w:p>
        </w:tc>
        <w:tc>
          <w:tcPr>
            <w:tcW w:w="2394" w:type="dxa"/>
          </w:tcPr>
          <w:p w14:paraId="0BBEF539" w14:textId="77777777" w:rsidR="006C745E" w:rsidRPr="00AB278E" w:rsidRDefault="006C745E" w:rsidP="00BC0483">
            <w:pPr>
              <w:rPr>
                <w:sz w:val="23"/>
              </w:rPr>
            </w:pPr>
          </w:p>
        </w:tc>
        <w:tc>
          <w:tcPr>
            <w:tcW w:w="2394" w:type="dxa"/>
          </w:tcPr>
          <w:p w14:paraId="37D2373E" w14:textId="77777777" w:rsidR="006C745E" w:rsidRPr="00AB278E" w:rsidRDefault="006C745E" w:rsidP="00BC0483">
            <w:pPr>
              <w:rPr>
                <w:sz w:val="23"/>
              </w:rPr>
            </w:pPr>
          </w:p>
        </w:tc>
        <w:tc>
          <w:tcPr>
            <w:tcW w:w="2394" w:type="dxa"/>
            <w:shd w:val="clear" w:color="auto" w:fill="595959"/>
          </w:tcPr>
          <w:p w14:paraId="169E0D75" w14:textId="77777777" w:rsidR="006C745E" w:rsidRPr="00AB278E" w:rsidRDefault="006C745E" w:rsidP="00BC0483">
            <w:pPr>
              <w:rPr>
                <w:sz w:val="23"/>
              </w:rPr>
            </w:pPr>
          </w:p>
        </w:tc>
      </w:tr>
      <w:tr w:rsidR="00CC63D0" w:rsidRPr="00AB278E" w14:paraId="59B14369" w14:textId="77777777" w:rsidTr="00CC63D0">
        <w:tc>
          <w:tcPr>
            <w:tcW w:w="2394" w:type="dxa"/>
          </w:tcPr>
          <w:p w14:paraId="18C8FA07" w14:textId="77777777" w:rsidR="006C745E" w:rsidRPr="00AB278E" w:rsidRDefault="006C745E" w:rsidP="00BC0483">
            <w:pPr>
              <w:rPr>
                <w:rFonts w:ascii="Times New Roman" w:hAnsi="Times New Roman"/>
                <w:szCs w:val="22"/>
              </w:rPr>
            </w:pPr>
            <w:r w:rsidRPr="00AB278E">
              <w:rPr>
                <w:rFonts w:ascii="Times New Roman" w:hAnsi="Times New Roman"/>
                <w:szCs w:val="22"/>
              </w:rPr>
              <w:t>RCDPDRV1</w:t>
            </w:r>
          </w:p>
        </w:tc>
        <w:tc>
          <w:tcPr>
            <w:tcW w:w="2394" w:type="dxa"/>
          </w:tcPr>
          <w:p w14:paraId="712C9FF4" w14:textId="77777777" w:rsidR="006C745E" w:rsidRPr="00AB278E" w:rsidRDefault="006C745E" w:rsidP="00BC0483">
            <w:pPr>
              <w:rPr>
                <w:sz w:val="23"/>
              </w:rPr>
            </w:pPr>
          </w:p>
        </w:tc>
        <w:tc>
          <w:tcPr>
            <w:tcW w:w="2394" w:type="dxa"/>
          </w:tcPr>
          <w:p w14:paraId="5801436F" w14:textId="77777777" w:rsidR="006C745E" w:rsidRPr="00AB278E" w:rsidRDefault="006C745E" w:rsidP="00BC0483">
            <w:pPr>
              <w:rPr>
                <w:sz w:val="23"/>
              </w:rPr>
            </w:pPr>
          </w:p>
        </w:tc>
        <w:tc>
          <w:tcPr>
            <w:tcW w:w="2394" w:type="dxa"/>
            <w:shd w:val="clear" w:color="auto" w:fill="595959"/>
          </w:tcPr>
          <w:p w14:paraId="4384D377" w14:textId="77777777" w:rsidR="006C745E" w:rsidRPr="00AB278E" w:rsidRDefault="006C745E" w:rsidP="00BC0483">
            <w:pPr>
              <w:rPr>
                <w:sz w:val="23"/>
              </w:rPr>
            </w:pPr>
          </w:p>
        </w:tc>
      </w:tr>
      <w:tr w:rsidR="00CC63D0" w:rsidRPr="00AB278E" w14:paraId="4A4053EB" w14:textId="77777777" w:rsidTr="00CC63D0">
        <w:tc>
          <w:tcPr>
            <w:tcW w:w="2394" w:type="dxa"/>
          </w:tcPr>
          <w:p w14:paraId="0074026B" w14:textId="77777777" w:rsidR="006C745E" w:rsidRPr="00AB278E" w:rsidRDefault="006C745E" w:rsidP="00BC0483">
            <w:pPr>
              <w:rPr>
                <w:rFonts w:ascii="Times New Roman" w:hAnsi="Times New Roman"/>
                <w:szCs w:val="22"/>
              </w:rPr>
            </w:pPr>
            <w:r w:rsidRPr="00AB278E">
              <w:rPr>
                <w:rFonts w:ascii="Times New Roman" w:hAnsi="Times New Roman"/>
                <w:szCs w:val="22"/>
              </w:rPr>
              <w:t>RCDPEDT</w:t>
            </w:r>
          </w:p>
        </w:tc>
        <w:tc>
          <w:tcPr>
            <w:tcW w:w="2394" w:type="dxa"/>
          </w:tcPr>
          <w:p w14:paraId="7D8D6C3A" w14:textId="77777777" w:rsidR="006C745E" w:rsidRPr="00AB278E" w:rsidRDefault="006C745E" w:rsidP="00BC0483">
            <w:pPr>
              <w:rPr>
                <w:sz w:val="23"/>
              </w:rPr>
            </w:pPr>
          </w:p>
        </w:tc>
        <w:tc>
          <w:tcPr>
            <w:tcW w:w="2394" w:type="dxa"/>
          </w:tcPr>
          <w:p w14:paraId="357DF777" w14:textId="77777777" w:rsidR="006C745E" w:rsidRPr="00AB278E" w:rsidRDefault="006C745E" w:rsidP="00BC0483">
            <w:pPr>
              <w:rPr>
                <w:sz w:val="23"/>
              </w:rPr>
            </w:pPr>
          </w:p>
        </w:tc>
        <w:tc>
          <w:tcPr>
            <w:tcW w:w="2394" w:type="dxa"/>
            <w:shd w:val="clear" w:color="auto" w:fill="595959"/>
          </w:tcPr>
          <w:p w14:paraId="3C8B6221" w14:textId="77777777" w:rsidR="006C745E" w:rsidRPr="00AB278E" w:rsidRDefault="006C745E" w:rsidP="00BC0483">
            <w:pPr>
              <w:rPr>
                <w:sz w:val="23"/>
              </w:rPr>
            </w:pPr>
          </w:p>
        </w:tc>
      </w:tr>
      <w:tr w:rsidR="00CC63D0" w:rsidRPr="00AB278E" w14:paraId="586173A1" w14:textId="77777777" w:rsidTr="00CC63D0">
        <w:tc>
          <w:tcPr>
            <w:tcW w:w="2394" w:type="dxa"/>
          </w:tcPr>
          <w:p w14:paraId="20E04699" w14:textId="77777777" w:rsidR="006C745E" w:rsidRPr="00AB278E" w:rsidRDefault="006C745E" w:rsidP="00BC0483">
            <w:pPr>
              <w:rPr>
                <w:rFonts w:ascii="Times New Roman" w:hAnsi="Times New Roman"/>
                <w:szCs w:val="22"/>
              </w:rPr>
            </w:pPr>
            <w:r w:rsidRPr="00AB278E">
              <w:rPr>
                <w:rFonts w:ascii="Times New Roman" w:hAnsi="Times New Roman"/>
                <w:szCs w:val="22"/>
              </w:rPr>
              <w:t>RCDPFMS</w:t>
            </w:r>
          </w:p>
        </w:tc>
        <w:tc>
          <w:tcPr>
            <w:tcW w:w="2394" w:type="dxa"/>
          </w:tcPr>
          <w:p w14:paraId="57012875" w14:textId="77777777" w:rsidR="006C745E" w:rsidRPr="00AB278E" w:rsidRDefault="006C745E" w:rsidP="00BC0483">
            <w:pPr>
              <w:rPr>
                <w:sz w:val="23"/>
              </w:rPr>
            </w:pPr>
          </w:p>
        </w:tc>
        <w:tc>
          <w:tcPr>
            <w:tcW w:w="2394" w:type="dxa"/>
          </w:tcPr>
          <w:p w14:paraId="6279F847" w14:textId="77777777" w:rsidR="006C745E" w:rsidRPr="00AB278E" w:rsidRDefault="006C745E" w:rsidP="00BC0483">
            <w:pPr>
              <w:rPr>
                <w:sz w:val="23"/>
              </w:rPr>
            </w:pPr>
          </w:p>
        </w:tc>
        <w:tc>
          <w:tcPr>
            <w:tcW w:w="2394" w:type="dxa"/>
            <w:shd w:val="clear" w:color="auto" w:fill="595959"/>
          </w:tcPr>
          <w:p w14:paraId="7C36AB95" w14:textId="77777777" w:rsidR="006C745E" w:rsidRPr="00AB278E" w:rsidRDefault="006C745E" w:rsidP="00BC0483">
            <w:pPr>
              <w:rPr>
                <w:sz w:val="23"/>
              </w:rPr>
            </w:pPr>
          </w:p>
        </w:tc>
      </w:tr>
      <w:tr w:rsidR="00CC63D0" w:rsidRPr="00AB278E" w14:paraId="614609B0" w14:textId="77777777" w:rsidTr="00CC63D0">
        <w:tc>
          <w:tcPr>
            <w:tcW w:w="2394" w:type="dxa"/>
          </w:tcPr>
          <w:p w14:paraId="2D9DD51C" w14:textId="77777777" w:rsidR="006C745E" w:rsidRPr="00AB278E" w:rsidRDefault="006C745E" w:rsidP="00BC0483">
            <w:pPr>
              <w:rPr>
                <w:rFonts w:ascii="Times New Roman" w:hAnsi="Times New Roman"/>
                <w:szCs w:val="22"/>
              </w:rPr>
            </w:pPr>
            <w:r w:rsidRPr="00AB278E">
              <w:rPr>
                <w:rFonts w:ascii="Times New Roman" w:hAnsi="Times New Roman"/>
                <w:szCs w:val="22"/>
              </w:rPr>
              <w:t>RCDPEN01</w:t>
            </w:r>
          </w:p>
        </w:tc>
        <w:tc>
          <w:tcPr>
            <w:tcW w:w="2394" w:type="dxa"/>
          </w:tcPr>
          <w:p w14:paraId="1B05630C" w14:textId="77777777" w:rsidR="006C745E" w:rsidRPr="00AB278E" w:rsidRDefault="006C745E" w:rsidP="00BC0483">
            <w:pPr>
              <w:rPr>
                <w:sz w:val="23"/>
              </w:rPr>
            </w:pPr>
          </w:p>
        </w:tc>
        <w:tc>
          <w:tcPr>
            <w:tcW w:w="2394" w:type="dxa"/>
          </w:tcPr>
          <w:p w14:paraId="38B58EF6" w14:textId="77777777" w:rsidR="006C745E" w:rsidRPr="00AB278E" w:rsidRDefault="006C745E" w:rsidP="00BC0483">
            <w:pPr>
              <w:rPr>
                <w:sz w:val="23"/>
              </w:rPr>
            </w:pPr>
          </w:p>
        </w:tc>
        <w:tc>
          <w:tcPr>
            <w:tcW w:w="2394" w:type="dxa"/>
            <w:shd w:val="clear" w:color="auto" w:fill="595959"/>
          </w:tcPr>
          <w:p w14:paraId="283A57C6" w14:textId="77777777" w:rsidR="006C745E" w:rsidRPr="00AB278E" w:rsidRDefault="006C745E" w:rsidP="00BC0483">
            <w:pPr>
              <w:rPr>
                <w:sz w:val="23"/>
              </w:rPr>
            </w:pPr>
          </w:p>
        </w:tc>
      </w:tr>
      <w:tr w:rsidR="00CC63D0" w:rsidRPr="00AB278E" w14:paraId="1B367834" w14:textId="77777777" w:rsidTr="00CC63D0">
        <w:tc>
          <w:tcPr>
            <w:tcW w:w="2394" w:type="dxa"/>
          </w:tcPr>
          <w:p w14:paraId="56EE9F12" w14:textId="77777777" w:rsidR="006C745E" w:rsidRPr="00AB278E" w:rsidRDefault="006C745E" w:rsidP="00BC0483">
            <w:pPr>
              <w:rPr>
                <w:rFonts w:ascii="Times New Roman" w:hAnsi="Times New Roman"/>
                <w:szCs w:val="22"/>
              </w:rPr>
            </w:pPr>
            <w:r w:rsidRPr="00AB278E">
              <w:rPr>
                <w:rFonts w:ascii="Times New Roman" w:hAnsi="Times New Roman"/>
                <w:szCs w:val="22"/>
              </w:rPr>
              <w:t>RCDPLST</w:t>
            </w:r>
          </w:p>
        </w:tc>
        <w:tc>
          <w:tcPr>
            <w:tcW w:w="2394" w:type="dxa"/>
          </w:tcPr>
          <w:p w14:paraId="1B59523A" w14:textId="77777777" w:rsidR="006C745E" w:rsidRPr="00AB278E" w:rsidRDefault="006C745E" w:rsidP="00BC0483">
            <w:pPr>
              <w:rPr>
                <w:sz w:val="23"/>
              </w:rPr>
            </w:pPr>
          </w:p>
        </w:tc>
        <w:tc>
          <w:tcPr>
            <w:tcW w:w="2394" w:type="dxa"/>
          </w:tcPr>
          <w:p w14:paraId="4CB448FF" w14:textId="77777777" w:rsidR="006C745E" w:rsidRPr="00AB278E" w:rsidRDefault="006C745E" w:rsidP="00BC0483">
            <w:pPr>
              <w:rPr>
                <w:sz w:val="23"/>
              </w:rPr>
            </w:pPr>
          </w:p>
        </w:tc>
        <w:tc>
          <w:tcPr>
            <w:tcW w:w="2394" w:type="dxa"/>
            <w:shd w:val="clear" w:color="auto" w:fill="595959"/>
          </w:tcPr>
          <w:p w14:paraId="3B6134E1" w14:textId="77777777" w:rsidR="006C745E" w:rsidRPr="00AB278E" w:rsidRDefault="006C745E" w:rsidP="00BC0483">
            <w:pPr>
              <w:rPr>
                <w:sz w:val="23"/>
              </w:rPr>
            </w:pPr>
          </w:p>
        </w:tc>
      </w:tr>
      <w:tr w:rsidR="00CC63D0" w:rsidRPr="00AB278E" w14:paraId="71B2A4BE" w14:textId="77777777" w:rsidTr="00CC63D0">
        <w:tc>
          <w:tcPr>
            <w:tcW w:w="2394" w:type="dxa"/>
          </w:tcPr>
          <w:p w14:paraId="13AE1BEA"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RCDPUT</w:t>
            </w:r>
          </w:p>
        </w:tc>
        <w:tc>
          <w:tcPr>
            <w:tcW w:w="2394" w:type="dxa"/>
          </w:tcPr>
          <w:p w14:paraId="19719C41" w14:textId="77777777" w:rsidR="006C745E" w:rsidRPr="00AB278E" w:rsidRDefault="006C745E" w:rsidP="00BC0483">
            <w:pPr>
              <w:rPr>
                <w:sz w:val="23"/>
              </w:rPr>
            </w:pPr>
          </w:p>
        </w:tc>
        <w:tc>
          <w:tcPr>
            <w:tcW w:w="2394" w:type="dxa"/>
          </w:tcPr>
          <w:p w14:paraId="36841E97" w14:textId="77777777" w:rsidR="006C745E" w:rsidRPr="00AB278E" w:rsidRDefault="006C745E" w:rsidP="00BC0483">
            <w:pPr>
              <w:rPr>
                <w:sz w:val="23"/>
              </w:rPr>
            </w:pPr>
          </w:p>
        </w:tc>
        <w:tc>
          <w:tcPr>
            <w:tcW w:w="2394" w:type="dxa"/>
            <w:shd w:val="clear" w:color="auto" w:fill="595959"/>
          </w:tcPr>
          <w:p w14:paraId="05964A72" w14:textId="77777777" w:rsidR="006C745E" w:rsidRPr="00AB278E" w:rsidRDefault="006C745E" w:rsidP="00BC0483">
            <w:pPr>
              <w:rPr>
                <w:sz w:val="23"/>
              </w:rPr>
            </w:pPr>
          </w:p>
        </w:tc>
      </w:tr>
      <w:tr w:rsidR="00CC63D0" w:rsidRPr="00AB278E" w14:paraId="1DC095A6" w14:textId="77777777" w:rsidTr="00CC63D0">
        <w:tc>
          <w:tcPr>
            <w:tcW w:w="2394" w:type="dxa"/>
          </w:tcPr>
          <w:p w14:paraId="6D67091A" w14:textId="77777777" w:rsidR="006C745E" w:rsidRPr="00AB278E" w:rsidRDefault="006C745E" w:rsidP="00BC0483">
            <w:pPr>
              <w:rPr>
                <w:rFonts w:ascii="Times New Roman" w:hAnsi="Times New Roman"/>
                <w:szCs w:val="22"/>
              </w:rPr>
            </w:pPr>
            <w:r w:rsidRPr="00AB278E">
              <w:rPr>
                <w:rFonts w:ascii="Times New Roman" w:hAnsi="Times New Roman"/>
                <w:szCs w:val="22"/>
              </w:rPr>
              <w:t>RCDPVDP</w:t>
            </w:r>
          </w:p>
        </w:tc>
        <w:tc>
          <w:tcPr>
            <w:tcW w:w="2394" w:type="dxa"/>
          </w:tcPr>
          <w:p w14:paraId="24D522DB" w14:textId="77777777" w:rsidR="006C745E" w:rsidRPr="00AB278E" w:rsidRDefault="006C745E" w:rsidP="00BC0483">
            <w:pPr>
              <w:rPr>
                <w:sz w:val="23"/>
              </w:rPr>
            </w:pPr>
          </w:p>
        </w:tc>
        <w:tc>
          <w:tcPr>
            <w:tcW w:w="2394" w:type="dxa"/>
          </w:tcPr>
          <w:p w14:paraId="1FA70181" w14:textId="77777777" w:rsidR="006C745E" w:rsidRPr="00AB278E" w:rsidRDefault="006C745E" w:rsidP="00BC0483">
            <w:pPr>
              <w:rPr>
                <w:sz w:val="23"/>
              </w:rPr>
            </w:pPr>
          </w:p>
        </w:tc>
        <w:tc>
          <w:tcPr>
            <w:tcW w:w="2394" w:type="dxa"/>
            <w:shd w:val="clear" w:color="auto" w:fill="595959"/>
          </w:tcPr>
          <w:p w14:paraId="64F17273" w14:textId="77777777" w:rsidR="006C745E" w:rsidRPr="00AB278E" w:rsidRDefault="006C745E" w:rsidP="00BC0483">
            <w:pPr>
              <w:rPr>
                <w:sz w:val="23"/>
              </w:rPr>
            </w:pPr>
          </w:p>
        </w:tc>
      </w:tr>
      <w:tr w:rsidR="00CC63D0" w:rsidRPr="00AB278E" w14:paraId="4946DFF1" w14:textId="77777777" w:rsidTr="00CC63D0">
        <w:tc>
          <w:tcPr>
            <w:tcW w:w="2394" w:type="dxa"/>
          </w:tcPr>
          <w:p w14:paraId="0039BC0D" w14:textId="77777777" w:rsidR="006C745E" w:rsidRPr="00AB278E" w:rsidRDefault="006C745E" w:rsidP="00BC0483">
            <w:pPr>
              <w:rPr>
                <w:rFonts w:ascii="Times New Roman" w:hAnsi="Times New Roman"/>
                <w:szCs w:val="22"/>
              </w:rPr>
            </w:pPr>
            <w:r w:rsidRPr="00AB278E">
              <w:rPr>
                <w:rFonts w:ascii="Times New Roman" w:hAnsi="Times New Roman"/>
                <w:szCs w:val="22"/>
              </w:rPr>
              <w:t>RCDPVW</w:t>
            </w:r>
          </w:p>
        </w:tc>
        <w:tc>
          <w:tcPr>
            <w:tcW w:w="2394" w:type="dxa"/>
          </w:tcPr>
          <w:p w14:paraId="41F001C9" w14:textId="77777777" w:rsidR="006C745E" w:rsidRPr="00AB278E" w:rsidRDefault="006C745E" w:rsidP="00BC0483">
            <w:pPr>
              <w:rPr>
                <w:sz w:val="23"/>
              </w:rPr>
            </w:pPr>
          </w:p>
        </w:tc>
        <w:tc>
          <w:tcPr>
            <w:tcW w:w="2394" w:type="dxa"/>
            <w:tcBorders>
              <w:bottom w:val="single" w:sz="4" w:space="0" w:color="auto"/>
            </w:tcBorders>
          </w:tcPr>
          <w:p w14:paraId="2F81454D" w14:textId="77777777" w:rsidR="006C745E" w:rsidRPr="00AB278E" w:rsidRDefault="006C745E" w:rsidP="00BC0483">
            <w:pPr>
              <w:rPr>
                <w:sz w:val="23"/>
              </w:rPr>
            </w:pPr>
          </w:p>
        </w:tc>
        <w:tc>
          <w:tcPr>
            <w:tcW w:w="2394" w:type="dxa"/>
            <w:tcBorders>
              <w:bottom w:val="single" w:sz="4" w:space="0" w:color="auto"/>
            </w:tcBorders>
            <w:shd w:val="clear" w:color="auto" w:fill="595959"/>
          </w:tcPr>
          <w:p w14:paraId="0D4C7590" w14:textId="77777777" w:rsidR="006C745E" w:rsidRPr="00AB278E" w:rsidRDefault="006C745E" w:rsidP="00BC0483">
            <w:pPr>
              <w:rPr>
                <w:sz w:val="23"/>
              </w:rPr>
            </w:pPr>
          </w:p>
        </w:tc>
      </w:tr>
      <w:tr w:rsidR="00CC63D0" w:rsidRPr="00AB278E" w14:paraId="5615D1FA" w14:textId="77777777" w:rsidTr="00CC63D0">
        <w:tc>
          <w:tcPr>
            <w:tcW w:w="2394" w:type="dxa"/>
          </w:tcPr>
          <w:p w14:paraId="3F09F718" w14:textId="77777777" w:rsidR="006C745E" w:rsidRPr="00AB278E" w:rsidRDefault="006C745E" w:rsidP="00BC0483">
            <w:pPr>
              <w:rPr>
                <w:rFonts w:ascii="Times New Roman" w:hAnsi="Times New Roman"/>
                <w:szCs w:val="22"/>
              </w:rPr>
            </w:pPr>
            <w:r w:rsidRPr="00AB278E">
              <w:rPr>
                <w:rFonts w:ascii="Times New Roman" w:hAnsi="Times New Roman"/>
                <w:szCs w:val="22"/>
              </w:rPr>
              <w:t>RCEVDD1</w:t>
            </w:r>
          </w:p>
        </w:tc>
        <w:tc>
          <w:tcPr>
            <w:tcW w:w="2394" w:type="dxa"/>
            <w:tcBorders>
              <w:bottom w:val="single" w:sz="4" w:space="0" w:color="auto"/>
            </w:tcBorders>
          </w:tcPr>
          <w:p w14:paraId="7C5925B0" w14:textId="77777777" w:rsidR="006C745E" w:rsidRPr="00AB278E" w:rsidRDefault="006C745E" w:rsidP="00BC0483">
            <w:pPr>
              <w:rPr>
                <w:sz w:val="23"/>
              </w:rPr>
            </w:pPr>
          </w:p>
        </w:tc>
        <w:tc>
          <w:tcPr>
            <w:tcW w:w="2394" w:type="dxa"/>
            <w:shd w:val="clear" w:color="auto" w:fill="595959"/>
          </w:tcPr>
          <w:p w14:paraId="0307C634" w14:textId="77777777" w:rsidR="006C745E" w:rsidRPr="00AB278E" w:rsidRDefault="006C745E" w:rsidP="00BC0483">
            <w:pPr>
              <w:rPr>
                <w:sz w:val="23"/>
              </w:rPr>
            </w:pPr>
          </w:p>
        </w:tc>
        <w:tc>
          <w:tcPr>
            <w:tcW w:w="2394" w:type="dxa"/>
            <w:shd w:val="clear" w:color="auto" w:fill="auto"/>
          </w:tcPr>
          <w:p w14:paraId="5C4B76B4" w14:textId="77777777" w:rsidR="006C745E" w:rsidRPr="00AB278E" w:rsidRDefault="006C745E" w:rsidP="00BC0483">
            <w:pPr>
              <w:rPr>
                <w:sz w:val="23"/>
              </w:rPr>
            </w:pPr>
          </w:p>
        </w:tc>
      </w:tr>
      <w:tr w:rsidR="00CC63D0" w:rsidRPr="00AB278E" w14:paraId="7824D905" w14:textId="77777777" w:rsidTr="00CC63D0">
        <w:tc>
          <w:tcPr>
            <w:tcW w:w="2394" w:type="dxa"/>
          </w:tcPr>
          <w:p w14:paraId="1E253498" w14:textId="77777777" w:rsidR="006C745E" w:rsidRPr="00AB278E" w:rsidRDefault="006C745E" w:rsidP="00BC0483">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145F7DB8" w14:textId="77777777" w:rsidR="006C745E" w:rsidRPr="00AB278E" w:rsidRDefault="006C745E" w:rsidP="00BC0483">
            <w:pPr>
              <w:rPr>
                <w:sz w:val="23"/>
              </w:rPr>
            </w:pPr>
          </w:p>
        </w:tc>
        <w:tc>
          <w:tcPr>
            <w:tcW w:w="2394" w:type="dxa"/>
          </w:tcPr>
          <w:p w14:paraId="2E66AECC" w14:textId="77777777" w:rsidR="006C745E" w:rsidRPr="00AB278E" w:rsidRDefault="006C745E" w:rsidP="00BC0483">
            <w:pPr>
              <w:rPr>
                <w:sz w:val="23"/>
              </w:rPr>
            </w:pPr>
          </w:p>
        </w:tc>
        <w:tc>
          <w:tcPr>
            <w:tcW w:w="2394" w:type="dxa"/>
            <w:shd w:val="clear" w:color="auto" w:fill="auto"/>
          </w:tcPr>
          <w:p w14:paraId="344C8F5E" w14:textId="77777777" w:rsidR="006C745E" w:rsidRPr="00AB278E" w:rsidRDefault="006C745E" w:rsidP="00BC0483">
            <w:pPr>
              <w:rPr>
                <w:sz w:val="23"/>
              </w:rPr>
            </w:pPr>
          </w:p>
        </w:tc>
      </w:tr>
      <w:tr w:rsidR="00CC63D0" w:rsidRPr="00AB278E" w14:paraId="195572E0" w14:textId="77777777" w:rsidTr="00CC63D0">
        <w:tc>
          <w:tcPr>
            <w:tcW w:w="2394" w:type="dxa"/>
          </w:tcPr>
          <w:p w14:paraId="38A686C8" w14:textId="77777777" w:rsidR="006C745E" w:rsidRPr="00AB278E" w:rsidRDefault="006C745E" w:rsidP="00BC0483">
            <w:pPr>
              <w:rPr>
                <w:rFonts w:ascii="Times New Roman" w:hAnsi="Times New Roman"/>
                <w:szCs w:val="22"/>
              </w:rPr>
            </w:pPr>
            <w:r w:rsidRPr="00AB278E">
              <w:rPr>
                <w:rFonts w:ascii="Times New Roman" w:hAnsi="Times New Roman"/>
                <w:szCs w:val="22"/>
              </w:rPr>
              <w:t>RCEVGEN</w:t>
            </w:r>
          </w:p>
        </w:tc>
        <w:tc>
          <w:tcPr>
            <w:tcW w:w="2394" w:type="dxa"/>
          </w:tcPr>
          <w:p w14:paraId="678D8B22" w14:textId="77777777" w:rsidR="006C745E" w:rsidRPr="00AB278E" w:rsidRDefault="006C745E" w:rsidP="00BC0483">
            <w:pPr>
              <w:rPr>
                <w:sz w:val="23"/>
              </w:rPr>
            </w:pPr>
          </w:p>
        </w:tc>
        <w:tc>
          <w:tcPr>
            <w:tcW w:w="2394" w:type="dxa"/>
          </w:tcPr>
          <w:p w14:paraId="3C1F8772" w14:textId="77777777" w:rsidR="006C745E" w:rsidRPr="00AB278E" w:rsidRDefault="006C745E" w:rsidP="00BC0483">
            <w:pPr>
              <w:rPr>
                <w:sz w:val="23"/>
              </w:rPr>
            </w:pPr>
          </w:p>
        </w:tc>
        <w:tc>
          <w:tcPr>
            <w:tcW w:w="2394" w:type="dxa"/>
            <w:shd w:val="clear" w:color="auto" w:fill="595959"/>
          </w:tcPr>
          <w:p w14:paraId="209BF011" w14:textId="77777777" w:rsidR="006C745E" w:rsidRPr="00AB278E" w:rsidRDefault="006C745E" w:rsidP="00BC0483">
            <w:pPr>
              <w:rPr>
                <w:sz w:val="23"/>
              </w:rPr>
            </w:pPr>
          </w:p>
        </w:tc>
      </w:tr>
      <w:tr w:rsidR="00CC63D0" w:rsidRPr="00AB278E" w14:paraId="032233BE" w14:textId="77777777" w:rsidTr="00CC63D0">
        <w:tc>
          <w:tcPr>
            <w:tcW w:w="2394" w:type="dxa"/>
          </w:tcPr>
          <w:p w14:paraId="7E24C5C6" w14:textId="77777777" w:rsidR="006C745E" w:rsidRPr="00AB278E" w:rsidRDefault="006C745E" w:rsidP="00BC0483">
            <w:pPr>
              <w:rPr>
                <w:rFonts w:ascii="Times New Roman" w:hAnsi="Times New Roman"/>
                <w:szCs w:val="22"/>
              </w:rPr>
            </w:pPr>
            <w:r w:rsidRPr="00AB278E">
              <w:rPr>
                <w:rFonts w:ascii="Times New Roman" w:hAnsi="Times New Roman"/>
                <w:szCs w:val="22"/>
              </w:rPr>
              <w:t>RCEVUTL</w:t>
            </w:r>
          </w:p>
        </w:tc>
        <w:tc>
          <w:tcPr>
            <w:tcW w:w="2394" w:type="dxa"/>
          </w:tcPr>
          <w:p w14:paraId="63C44B4B" w14:textId="77777777" w:rsidR="006C745E" w:rsidRPr="00AB278E" w:rsidRDefault="006C745E" w:rsidP="00BC0483">
            <w:pPr>
              <w:rPr>
                <w:sz w:val="23"/>
              </w:rPr>
            </w:pPr>
          </w:p>
        </w:tc>
        <w:tc>
          <w:tcPr>
            <w:tcW w:w="2394" w:type="dxa"/>
          </w:tcPr>
          <w:p w14:paraId="7C895A94" w14:textId="77777777" w:rsidR="006C745E" w:rsidRPr="00AB278E" w:rsidRDefault="006C745E" w:rsidP="00BC0483">
            <w:pPr>
              <w:rPr>
                <w:sz w:val="23"/>
              </w:rPr>
            </w:pPr>
          </w:p>
        </w:tc>
        <w:tc>
          <w:tcPr>
            <w:tcW w:w="2394" w:type="dxa"/>
            <w:shd w:val="clear" w:color="auto" w:fill="595959"/>
          </w:tcPr>
          <w:p w14:paraId="3C64D3E8" w14:textId="77777777" w:rsidR="006C745E" w:rsidRPr="00AB278E" w:rsidRDefault="006C745E" w:rsidP="00BC0483">
            <w:pPr>
              <w:rPr>
                <w:sz w:val="23"/>
              </w:rPr>
            </w:pPr>
          </w:p>
        </w:tc>
      </w:tr>
      <w:tr w:rsidR="00CC63D0" w:rsidRPr="00AB278E" w14:paraId="6AAF10D7" w14:textId="77777777" w:rsidTr="00CC63D0">
        <w:tc>
          <w:tcPr>
            <w:tcW w:w="2394" w:type="dxa"/>
          </w:tcPr>
          <w:p w14:paraId="5227A5F0" w14:textId="77777777" w:rsidR="006C745E" w:rsidRPr="00AB278E" w:rsidRDefault="006C745E" w:rsidP="00BC0483">
            <w:pPr>
              <w:rPr>
                <w:rFonts w:ascii="Times New Roman" w:hAnsi="Times New Roman"/>
                <w:szCs w:val="22"/>
              </w:rPr>
            </w:pPr>
            <w:r w:rsidRPr="00AB278E">
              <w:rPr>
                <w:rFonts w:ascii="Times New Roman" w:hAnsi="Times New Roman"/>
                <w:szCs w:val="22"/>
              </w:rPr>
              <w:t>RCFMCAF</w:t>
            </w:r>
          </w:p>
        </w:tc>
        <w:tc>
          <w:tcPr>
            <w:tcW w:w="2394" w:type="dxa"/>
          </w:tcPr>
          <w:p w14:paraId="5615BE95" w14:textId="77777777" w:rsidR="006C745E" w:rsidRPr="00AB278E" w:rsidRDefault="006C745E" w:rsidP="00BC0483">
            <w:pPr>
              <w:rPr>
                <w:sz w:val="23"/>
              </w:rPr>
            </w:pPr>
          </w:p>
        </w:tc>
        <w:tc>
          <w:tcPr>
            <w:tcW w:w="2394" w:type="dxa"/>
          </w:tcPr>
          <w:p w14:paraId="1B3D352B" w14:textId="77777777" w:rsidR="006C745E" w:rsidRPr="00AB278E" w:rsidRDefault="006C745E" w:rsidP="00BC0483">
            <w:pPr>
              <w:rPr>
                <w:sz w:val="23"/>
              </w:rPr>
            </w:pPr>
          </w:p>
        </w:tc>
        <w:tc>
          <w:tcPr>
            <w:tcW w:w="2394" w:type="dxa"/>
            <w:shd w:val="clear" w:color="auto" w:fill="595959"/>
          </w:tcPr>
          <w:p w14:paraId="162D80B3" w14:textId="77777777" w:rsidR="006C745E" w:rsidRPr="00AB278E" w:rsidRDefault="006C745E" w:rsidP="00BC0483">
            <w:pPr>
              <w:rPr>
                <w:sz w:val="23"/>
              </w:rPr>
            </w:pPr>
          </w:p>
        </w:tc>
      </w:tr>
      <w:tr w:rsidR="00CC63D0" w:rsidRPr="00AB278E" w14:paraId="5DF9C785" w14:textId="77777777" w:rsidTr="00CC63D0">
        <w:tc>
          <w:tcPr>
            <w:tcW w:w="2394" w:type="dxa"/>
          </w:tcPr>
          <w:p w14:paraId="592602B0" w14:textId="77777777" w:rsidR="006C745E" w:rsidRPr="00AB278E" w:rsidRDefault="006C745E" w:rsidP="00BC0483">
            <w:pPr>
              <w:rPr>
                <w:rFonts w:ascii="Times New Roman" w:hAnsi="Times New Roman"/>
                <w:szCs w:val="22"/>
              </w:rPr>
            </w:pPr>
            <w:r w:rsidRPr="00AB278E">
              <w:rPr>
                <w:rFonts w:ascii="Times New Roman" w:hAnsi="Times New Roman"/>
                <w:szCs w:val="22"/>
              </w:rPr>
              <w:t>RCFMDRV1</w:t>
            </w:r>
          </w:p>
        </w:tc>
        <w:tc>
          <w:tcPr>
            <w:tcW w:w="2394" w:type="dxa"/>
          </w:tcPr>
          <w:p w14:paraId="2241FA13" w14:textId="77777777" w:rsidR="006C745E" w:rsidRPr="00AB278E" w:rsidRDefault="006C745E" w:rsidP="00BC0483">
            <w:pPr>
              <w:rPr>
                <w:sz w:val="23"/>
              </w:rPr>
            </w:pPr>
          </w:p>
        </w:tc>
        <w:tc>
          <w:tcPr>
            <w:tcW w:w="2394" w:type="dxa"/>
          </w:tcPr>
          <w:p w14:paraId="5823601A" w14:textId="77777777" w:rsidR="006C745E" w:rsidRPr="00AB278E" w:rsidRDefault="006C745E" w:rsidP="00BC0483">
            <w:pPr>
              <w:rPr>
                <w:sz w:val="23"/>
              </w:rPr>
            </w:pPr>
          </w:p>
        </w:tc>
        <w:tc>
          <w:tcPr>
            <w:tcW w:w="2394" w:type="dxa"/>
            <w:shd w:val="clear" w:color="auto" w:fill="595959"/>
          </w:tcPr>
          <w:p w14:paraId="602A9DEF" w14:textId="77777777" w:rsidR="006C745E" w:rsidRPr="00AB278E" w:rsidRDefault="006C745E" w:rsidP="00BC0483">
            <w:pPr>
              <w:rPr>
                <w:sz w:val="23"/>
              </w:rPr>
            </w:pPr>
          </w:p>
        </w:tc>
      </w:tr>
      <w:tr w:rsidR="00CC63D0" w:rsidRPr="00AB278E" w14:paraId="76E24376" w14:textId="77777777" w:rsidTr="00CC63D0">
        <w:tc>
          <w:tcPr>
            <w:tcW w:w="2394" w:type="dxa"/>
          </w:tcPr>
          <w:p w14:paraId="52681028" w14:textId="77777777" w:rsidR="006C745E" w:rsidRPr="00AB278E" w:rsidRDefault="006C745E" w:rsidP="00BC0483">
            <w:pPr>
              <w:rPr>
                <w:rFonts w:ascii="Times New Roman" w:hAnsi="Times New Roman"/>
                <w:szCs w:val="22"/>
              </w:rPr>
            </w:pPr>
            <w:r w:rsidRPr="00AB278E">
              <w:rPr>
                <w:rFonts w:ascii="Times New Roman" w:hAnsi="Times New Roman"/>
                <w:szCs w:val="22"/>
              </w:rPr>
              <w:t>RCFMFN02</w:t>
            </w:r>
          </w:p>
        </w:tc>
        <w:tc>
          <w:tcPr>
            <w:tcW w:w="2394" w:type="dxa"/>
          </w:tcPr>
          <w:p w14:paraId="7D40BC5F" w14:textId="77777777" w:rsidR="006C745E" w:rsidRPr="00AB278E" w:rsidRDefault="006C745E" w:rsidP="00BC0483">
            <w:pPr>
              <w:rPr>
                <w:sz w:val="23"/>
              </w:rPr>
            </w:pPr>
          </w:p>
        </w:tc>
        <w:tc>
          <w:tcPr>
            <w:tcW w:w="2394" w:type="dxa"/>
          </w:tcPr>
          <w:p w14:paraId="378793A8" w14:textId="77777777" w:rsidR="006C745E" w:rsidRPr="00AB278E" w:rsidRDefault="006C745E" w:rsidP="00BC0483">
            <w:pPr>
              <w:rPr>
                <w:sz w:val="23"/>
              </w:rPr>
            </w:pPr>
          </w:p>
        </w:tc>
        <w:tc>
          <w:tcPr>
            <w:tcW w:w="2394" w:type="dxa"/>
            <w:shd w:val="clear" w:color="auto" w:fill="595959"/>
          </w:tcPr>
          <w:p w14:paraId="67385358" w14:textId="77777777" w:rsidR="006C745E" w:rsidRPr="00AB278E" w:rsidRDefault="006C745E" w:rsidP="00BC0483">
            <w:pPr>
              <w:rPr>
                <w:sz w:val="23"/>
              </w:rPr>
            </w:pPr>
          </w:p>
        </w:tc>
      </w:tr>
      <w:tr w:rsidR="00CC63D0" w:rsidRPr="00AB278E" w14:paraId="33108C8D" w14:textId="77777777" w:rsidTr="00CC63D0">
        <w:tc>
          <w:tcPr>
            <w:tcW w:w="2394" w:type="dxa"/>
          </w:tcPr>
          <w:p w14:paraId="614306AB" w14:textId="77777777" w:rsidR="006C745E" w:rsidRPr="00AB278E" w:rsidRDefault="006C745E" w:rsidP="00BC0483">
            <w:pPr>
              <w:rPr>
                <w:rFonts w:ascii="Times New Roman" w:hAnsi="Times New Roman"/>
                <w:szCs w:val="22"/>
              </w:rPr>
            </w:pPr>
            <w:r w:rsidRPr="00AB278E">
              <w:rPr>
                <w:rFonts w:ascii="Times New Roman" w:hAnsi="Times New Roman"/>
                <w:szCs w:val="22"/>
              </w:rPr>
              <w:t>RCFMOBR</w:t>
            </w:r>
          </w:p>
        </w:tc>
        <w:tc>
          <w:tcPr>
            <w:tcW w:w="2394" w:type="dxa"/>
          </w:tcPr>
          <w:p w14:paraId="6363B140" w14:textId="77777777" w:rsidR="006C745E" w:rsidRPr="00AB278E" w:rsidRDefault="006C745E" w:rsidP="00BC0483">
            <w:pPr>
              <w:rPr>
                <w:sz w:val="23"/>
              </w:rPr>
            </w:pPr>
          </w:p>
        </w:tc>
        <w:tc>
          <w:tcPr>
            <w:tcW w:w="2394" w:type="dxa"/>
          </w:tcPr>
          <w:p w14:paraId="0293CA02" w14:textId="77777777" w:rsidR="006C745E" w:rsidRPr="00AB278E" w:rsidRDefault="006C745E" w:rsidP="00BC0483">
            <w:pPr>
              <w:rPr>
                <w:sz w:val="23"/>
              </w:rPr>
            </w:pPr>
          </w:p>
        </w:tc>
        <w:tc>
          <w:tcPr>
            <w:tcW w:w="2394" w:type="dxa"/>
            <w:shd w:val="clear" w:color="auto" w:fill="595959"/>
          </w:tcPr>
          <w:p w14:paraId="7AB95576" w14:textId="77777777" w:rsidR="006C745E" w:rsidRPr="00AB278E" w:rsidRDefault="006C745E" w:rsidP="00BC0483">
            <w:pPr>
              <w:rPr>
                <w:sz w:val="23"/>
              </w:rPr>
            </w:pPr>
          </w:p>
        </w:tc>
      </w:tr>
      <w:tr w:rsidR="00CC63D0" w:rsidRPr="00AB278E" w14:paraId="7A7762B7" w14:textId="77777777" w:rsidTr="00CC63D0">
        <w:tc>
          <w:tcPr>
            <w:tcW w:w="2394" w:type="dxa"/>
          </w:tcPr>
          <w:p w14:paraId="1CECD15F" w14:textId="77777777" w:rsidR="006C745E" w:rsidRPr="00AB278E" w:rsidRDefault="006C745E" w:rsidP="00BC0483">
            <w:pPr>
              <w:rPr>
                <w:rFonts w:ascii="Times New Roman" w:hAnsi="Times New Roman"/>
                <w:szCs w:val="22"/>
              </w:rPr>
            </w:pPr>
            <w:r w:rsidRPr="00AB278E">
              <w:rPr>
                <w:rFonts w:ascii="Times New Roman" w:hAnsi="Times New Roman"/>
                <w:szCs w:val="22"/>
              </w:rPr>
              <w:t>RCFMPUR</w:t>
            </w:r>
          </w:p>
        </w:tc>
        <w:tc>
          <w:tcPr>
            <w:tcW w:w="2394" w:type="dxa"/>
          </w:tcPr>
          <w:p w14:paraId="4428DC50" w14:textId="77777777" w:rsidR="006C745E" w:rsidRPr="00AB278E" w:rsidRDefault="006C745E" w:rsidP="00BC0483">
            <w:pPr>
              <w:rPr>
                <w:sz w:val="23"/>
              </w:rPr>
            </w:pPr>
          </w:p>
        </w:tc>
        <w:tc>
          <w:tcPr>
            <w:tcW w:w="2394" w:type="dxa"/>
          </w:tcPr>
          <w:p w14:paraId="6E98C8BE" w14:textId="77777777" w:rsidR="006C745E" w:rsidRPr="00AB278E" w:rsidRDefault="006C745E" w:rsidP="00BC0483">
            <w:pPr>
              <w:rPr>
                <w:sz w:val="23"/>
              </w:rPr>
            </w:pPr>
          </w:p>
        </w:tc>
        <w:tc>
          <w:tcPr>
            <w:tcW w:w="2394" w:type="dxa"/>
            <w:shd w:val="clear" w:color="auto" w:fill="595959"/>
          </w:tcPr>
          <w:p w14:paraId="765A1F80" w14:textId="77777777" w:rsidR="006C745E" w:rsidRPr="00AB278E" w:rsidRDefault="006C745E" w:rsidP="00BC0483">
            <w:pPr>
              <w:rPr>
                <w:sz w:val="23"/>
              </w:rPr>
            </w:pPr>
          </w:p>
        </w:tc>
      </w:tr>
      <w:tr w:rsidR="00CC63D0" w:rsidRPr="00AB278E" w14:paraId="6BD14AED" w14:textId="77777777" w:rsidTr="00CC63D0">
        <w:tc>
          <w:tcPr>
            <w:tcW w:w="2394" w:type="dxa"/>
          </w:tcPr>
          <w:p w14:paraId="5112F200" w14:textId="77777777" w:rsidR="006C745E" w:rsidRPr="00AB278E" w:rsidRDefault="006C745E" w:rsidP="00BC0483">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5EDADD03" w14:textId="77777777" w:rsidR="006C745E" w:rsidRPr="00AB278E" w:rsidRDefault="006C745E" w:rsidP="00BC0483">
            <w:pPr>
              <w:rPr>
                <w:sz w:val="23"/>
              </w:rPr>
            </w:pPr>
          </w:p>
        </w:tc>
        <w:tc>
          <w:tcPr>
            <w:tcW w:w="2394" w:type="dxa"/>
          </w:tcPr>
          <w:p w14:paraId="0D5DB554" w14:textId="77777777" w:rsidR="006C745E" w:rsidRPr="00AB278E" w:rsidRDefault="006C745E" w:rsidP="00BC0483">
            <w:pPr>
              <w:rPr>
                <w:sz w:val="23"/>
              </w:rPr>
            </w:pPr>
          </w:p>
        </w:tc>
        <w:tc>
          <w:tcPr>
            <w:tcW w:w="2394" w:type="dxa"/>
            <w:tcBorders>
              <w:bottom w:val="single" w:sz="4" w:space="0" w:color="auto"/>
            </w:tcBorders>
            <w:shd w:val="clear" w:color="auto" w:fill="595959"/>
          </w:tcPr>
          <w:p w14:paraId="5F0206F2" w14:textId="77777777" w:rsidR="006C745E" w:rsidRPr="00AB278E" w:rsidRDefault="006C745E" w:rsidP="00BC0483">
            <w:pPr>
              <w:rPr>
                <w:sz w:val="23"/>
              </w:rPr>
            </w:pPr>
          </w:p>
        </w:tc>
      </w:tr>
      <w:tr w:rsidR="00CC63D0" w:rsidRPr="00AB278E" w14:paraId="46D642EA" w14:textId="77777777" w:rsidTr="00CC63D0">
        <w:tc>
          <w:tcPr>
            <w:tcW w:w="2394" w:type="dxa"/>
          </w:tcPr>
          <w:p w14:paraId="57345E35" w14:textId="77777777" w:rsidR="006C745E" w:rsidRPr="00AB278E" w:rsidRDefault="006C745E" w:rsidP="00BC0483">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F0EF7B1" w14:textId="77777777" w:rsidR="006C745E" w:rsidRPr="00AB278E" w:rsidRDefault="006C745E" w:rsidP="00BC0483">
            <w:pPr>
              <w:rPr>
                <w:sz w:val="23"/>
              </w:rPr>
            </w:pPr>
          </w:p>
        </w:tc>
        <w:tc>
          <w:tcPr>
            <w:tcW w:w="2394" w:type="dxa"/>
          </w:tcPr>
          <w:p w14:paraId="4C40EC02" w14:textId="77777777" w:rsidR="006C745E" w:rsidRPr="00AB278E" w:rsidRDefault="006C745E" w:rsidP="00BC0483">
            <w:pPr>
              <w:rPr>
                <w:sz w:val="23"/>
              </w:rPr>
            </w:pPr>
          </w:p>
        </w:tc>
        <w:tc>
          <w:tcPr>
            <w:tcW w:w="2394" w:type="dxa"/>
            <w:shd w:val="clear" w:color="auto" w:fill="auto"/>
          </w:tcPr>
          <w:p w14:paraId="71AAF718" w14:textId="77777777" w:rsidR="006C745E" w:rsidRPr="00AB278E" w:rsidRDefault="006C745E" w:rsidP="00BC0483">
            <w:pPr>
              <w:rPr>
                <w:sz w:val="23"/>
              </w:rPr>
            </w:pPr>
          </w:p>
        </w:tc>
      </w:tr>
      <w:tr w:rsidR="00CC63D0" w:rsidRPr="00AB278E" w14:paraId="1B23A2BB" w14:textId="77777777" w:rsidTr="00CC63D0">
        <w:tc>
          <w:tcPr>
            <w:tcW w:w="2394" w:type="dxa"/>
          </w:tcPr>
          <w:p w14:paraId="24D1D3C4" w14:textId="77777777" w:rsidR="006C745E" w:rsidRPr="00AB278E" w:rsidRDefault="006C745E" w:rsidP="00BC0483">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20B5C7FE" w14:textId="77777777" w:rsidR="006C745E" w:rsidRPr="00AB278E" w:rsidRDefault="006C745E" w:rsidP="00BC0483">
            <w:pPr>
              <w:rPr>
                <w:sz w:val="23"/>
              </w:rPr>
            </w:pPr>
          </w:p>
        </w:tc>
        <w:tc>
          <w:tcPr>
            <w:tcW w:w="2394" w:type="dxa"/>
          </w:tcPr>
          <w:p w14:paraId="78C6212E" w14:textId="77777777" w:rsidR="006C745E" w:rsidRPr="00AB278E" w:rsidRDefault="006C745E" w:rsidP="00BC0483">
            <w:pPr>
              <w:rPr>
                <w:sz w:val="23"/>
              </w:rPr>
            </w:pPr>
          </w:p>
        </w:tc>
        <w:tc>
          <w:tcPr>
            <w:tcW w:w="2394" w:type="dxa"/>
            <w:tcBorders>
              <w:bottom w:val="single" w:sz="4" w:space="0" w:color="auto"/>
            </w:tcBorders>
            <w:shd w:val="clear" w:color="auto" w:fill="595959"/>
          </w:tcPr>
          <w:p w14:paraId="63F3CD9B" w14:textId="77777777" w:rsidR="006C745E" w:rsidRPr="00AB278E" w:rsidRDefault="006C745E" w:rsidP="00BC0483">
            <w:pPr>
              <w:rPr>
                <w:sz w:val="23"/>
              </w:rPr>
            </w:pPr>
          </w:p>
        </w:tc>
      </w:tr>
      <w:tr w:rsidR="00CC63D0" w:rsidRPr="00AB278E" w14:paraId="21CCD9DB" w14:textId="77777777" w:rsidTr="00CC63D0">
        <w:tc>
          <w:tcPr>
            <w:tcW w:w="2394" w:type="dxa"/>
          </w:tcPr>
          <w:p w14:paraId="4126973B" w14:textId="77777777" w:rsidR="006C745E" w:rsidRPr="00AB278E" w:rsidRDefault="006C745E" w:rsidP="00BC0483">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00848E3A" w14:textId="77777777" w:rsidR="006C745E" w:rsidRPr="00AB278E" w:rsidRDefault="006C745E" w:rsidP="00BC0483">
            <w:pPr>
              <w:rPr>
                <w:sz w:val="23"/>
              </w:rPr>
            </w:pPr>
          </w:p>
        </w:tc>
        <w:tc>
          <w:tcPr>
            <w:tcW w:w="2394" w:type="dxa"/>
          </w:tcPr>
          <w:p w14:paraId="7850E7BC" w14:textId="77777777" w:rsidR="006C745E" w:rsidRPr="00AB278E" w:rsidRDefault="006C745E" w:rsidP="00BC0483">
            <w:pPr>
              <w:rPr>
                <w:sz w:val="23"/>
              </w:rPr>
            </w:pPr>
          </w:p>
        </w:tc>
        <w:tc>
          <w:tcPr>
            <w:tcW w:w="2394" w:type="dxa"/>
            <w:shd w:val="clear" w:color="auto" w:fill="auto"/>
          </w:tcPr>
          <w:p w14:paraId="52D71EFE" w14:textId="77777777" w:rsidR="006C745E" w:rsidRPr="00AB278E" w:rsidRDefault="006C745E" w:rsidP="00BC0483">
            <w:pPr>
              <w:rPr>
                <w:sz w:val="23"/>
              </w:rPr>
            </w:pPr>
          </w:p>
        </w:tc>
      </w:tr>
      <w:tr w:rsidR="00CC63D0" w:rsidRPr="00AB278E" w14:paraId="2577A56F" w14:textId="77777777" w:rsidTr="00CC63D0">
        <w:tc>
          <w:tcPr>
            <w:tcW w:w="2394" w:type="dxa"/>
          </w:tcPr>
          <w:p w14:paraId="4ACE6965" w14:textId="77777777" w:rsidR="006C745E" w:rsidRPr="00AB278E" w:rsidRDefault="006C745E" w:rsidP="00BC0483">
            <w:pPr>
              <w:rPr>
                <w:rFonts w:ascii="Times New Roman" w:hAnsi="Times New Roman"/>
                <w:szCs w:val="22"/>
              </w:rPr>
            </w:pPr>
            <w:r w:rsidRPr="00AB278E">
              <w:rPr>
                <w:rFonts w:ascii="Times New Roman" w:hAnsi="Times New Roman"/>
                <w:szCs w:val="22"/>
              </w:rPr>
              <w:t>RCMSITE</w:t>
            </w:r>
          </w:p>
        </w:tc>
        <w:tc>
          <w:tcPr>
            <w:tcW w:w="2394" w:type="dxa"/>
          </w:tcPr>
          <w:p w14:paraId="6BAE226D" w14:textId="77777777" w:rsidR="006C745E" w:rsidRPr="00AB278E" w:rsidRDefault="006C745E" w:rsidP="00BC0483">
            <w:pPr>
              <w:rPr>
                <w:sz w:val="23"/>
              </w:rPr>
            </w:pPr>
          </w:p>
        </w:tc>
        <w:tc>
          <w:tcPr>
            <w:tcW w:w="2394" w:type="dxa"/>
          </w:tcPr>
          <w:p w14:paraId="126BAE88" w14:textId="77777777" w:rsidR="006C745E" w:rsidRPr="00AB278E" w:rsidRDefault="006C745E" w:rsidP="00BC0483">
            <w:pPr>
              <w:rPr>
                <w:sz w:val="23"/>
              </w:rPr>
            </w:pPr>
          </w:p>
        </w:tc>
        <w:tc>
          <w:tcPr>
            <w:tcW w:w="2394" w:type="dxa"/>
            <w:shd w:val="clear" w:color="auto" w:fill="595959"/>
          </w:tcPr>
          <w:p w14:paraId="48133F7E" w14:textId="77777777" w:rsidR="006C745E" w:rsidRPr="00AB278E" w:rsidRDefault="006C745E" w:rsidP="00BC0483">
            <w:pPr>
              <w:rPr>
                <w:sz w:val="23"/>
              </w:rPr>
            </w:pPr>
          </w:p>
        </w:tc>
      </w:tr>
      <w:tr w:rsidR="00CC63D0" w:rsidRPr="00AB278E" w14:paraId="4DA4E0D6" w14:textId="77777777" w:rsidTr="00CC63D0">
        <w:tc>
          <w:tcPr>
            <w:tcW w:w="2394" w:type="dxa"/>
          </w:tcPr>
          <w:p w14:paraId="7A1252EF" w14:textId="77777777" w:rsidR="006C745E" w:rsidRPr="00AB278E" w:rsidRDefault="006C745E" w:rsidP="00BC0483">
            <w:pPr>
              <w:rPr>
                <w:rFonts w:ascii="Times New Roman" w:hAnsi="Times New Roman"/>
                <w:szCs w:val="22"/>
              </w:rPr>
            </w:pPr>
            <w:r w:rsidRPr="00AB278E">
              <w:rPr>
                <w:rFonts w:ascii="Times New Roman" w:hAnsi="Times New Roman"/>
                <w:szCs w:val="22"/>
              </w:rPr>
              <w:t>RCMSNUM</w:t>
            </w:r>
          </w:p>
        </w:tc>
        <w:tc>
          <w:tcPr>
            <w:tcW w:w="2394" w:type="dxa"/>
          </w:tcPr>
          <w:p w14:paraId="2C04A332" w14:textId="77777777" w:rsidR="006C745E" w:rsidRPr="00AB278E" w:rsidRDefault="006C745E" w:rsidP="00BC0483">
            <w:pPr>
              <w:rPr>
                <w:sz w:val="23"/>
              </w:rPr>
            </w:pPr>
          </w:p>
        </w:tc>
        <w:tc>
          <w:tcPr>
            <w:tcW w:w="2394" w:type="dxa"/>
          </w:tcPr>
          <w:p w14:paraId="48F57F1E" w14:textId="77777777" w:rsidR="006C745E" w:rsidRPr="00AB278E" w:rsidRDefault="006C745E" w:rsidP="00BC0483">
            <w:pPr>
              <w:rPr>
                <w:sz w:val="23"/>
              </w:rPr>
            </w:pPr>
          </w:p>
        </w:tc>
        <w:tc>
          <w:tcPr>
            <w:tcW w:w="2394" w:type="dxa"/>
            <w:shd w:val="clear" w:color="auto" w:fill="595959"/>
          </w:tcPr>
          <w:p w14:paraId="0D1A8675" w14:textId="77777777" w:rsidR="006C745E" w:rsidRPr="00AB278E" w:rsidRDefault="006C745E" w:rsidP="00BC0483">
            <w:pPr>
              <w:rPr>
                <w:sz w:val="23"/>
              </w:rPr>
            </w:pPr>
          </w:p>
        </w:tc>
      </w:tr>
      <w:tr w:rsidR="00CC63D0" w:rsidRPr="00AB278E" w14:paraId="1DC0C389" w14:textId="77777777" w:rsidTr="00CC63D0">
        <w:tc>
          <w:tcPr>
            <w:tcW w:w="2394" w:type="dxa"/>
          </w:tcPr>
          <w:p w14:paraId="495263A2" w14:textId="77777777" w:rsidR="006C745E" w:rsidRPr="00AB278E" w:rsidRDefault="006C745E" w:rsidP="00BC0483">
            <w:pPr>
              <w:rPr>
                <w:rFonts w:ascii="Times New Roman" w:hAnsi="Times New Roman"/>
                <w:szCs w:val="22"/>
              </w:rPr>
            </w:pPr>
            <w:r w:rsidRPr="00AB278E">
              <w:rPr>
                <w:rFonts w:ascii="Times New Roman" w:hAnsi="Times New Roman"/>
                <w:szCs w:val="22"/>
              </w:rPr>
              <w:t>RCNR4</w:t>
            </w:r>
          </w:p>
        </w:tc>
        <w:tc>
          <w:tcPr>
            <w:tcW w:w="2394" w:type="dxa"/>
          </w:tcPr>
          <w:p w14:paraId="78C51B49" w14:textId="77777777" w:rsidR="006C745E" w:rsidRPr="00AB278E" w:rsidRDefault="006C745E" w:rsidP="00BC0483">
            <w:pPr>
              <w:rPr>
                <w:sz w:val="23"/>
              </w:rPr>
            </w:pPr>
          </w:p>
        </w:tc>
        <w:tc>
          <w:tcPr>
            <w:tcW w:w="2394" w:type="dxa"/>
          </w:tcPr>
          <w:p w14:paraId="3CB4ACC4" w14:textId="77777777" w:rsidR="006C745E" w:rsidRPr="00AB278E" w:rsidRDefault="006C745E" w:rsidP="00BC0483">
            <w:pPr>
              <w:rPr>
                <w:sz w:val="23"/>
              </w:rPr>
            </w:pPr>
          </w:p>
        </w:tc>
        <w:tc>
          <w:tcPr>
            <w:tcW w:w="2394" w:type="dxa"/>
            <w:shd w:val="clear" w:color="auto" w:fill="595959"/>
          </w:tcPr>
          <w:p w14:paraId="7A54AEBF" w14:textId="77777777" w:rsidR="006C745E" w:rsidRPr="00AB278E" w:rsidRDefault="006C745E" w:rsidP="00BC0483">
            <w:pPr>
              <w:rPr>
                <w:sz w:val="23"/>
              </w:rPr>
            </w:pPr>
          </w:p>
        </w:tc>
      </w:tr>
      <w:tr w:rsidR="00CC63D0" w:rsidRPr="00AB278E" w14:paraId="6E5B4815" w14:textId="77777777" w:rsidTr="00CC63D0">
        <w:tc>
          <w:tcPr>
            <w:tcW w:w="2394" w:type="dxa"/>
          </w:tcPr>
          <w:p w14:paraId="071A12D9" w14:textId="77777777" w:rsidR="006C745E" w:rsidRPr="00AB278E" w:rsidRDefault="006C745E" w:rsidP="00BC0483">
            <w:pPr>
              <w:rPr>
                <w:rFonts w:ascii="Times New Roman" w:hAnsi="Times New Roman"/>
                <w:szCs w:val="22"/>
              </w:rPr>
            </w:pPr>
            <w:r w:rsidRPr="00AB278E">
              <w:rPr>
                <w:rFonts w:ascii="Times New Roman" w:hAnsi="Times New Roman"/>
                <w:szCs w:val="22"/>
              </w:rPr>
              <w:t>RCNR4A</w:t>
            </w:r>
          </w:p>
        </w:tc>
        <w:tc>
          <w:tcPr>
            <w:tcW w:w="2394" w:type="dxa"/>
          </w:tcPr>
          <w:p w14:paraId="0E51CB87" w14:textId="77777777" w:rsidR="006C745E" w:rsidRPr="00AB278E" w:rsidRDefault="006C745E" w:rsidP="00BC0483">
            <w:pPr>
              <w:rPr>
                <w:sz w:val="23"/>
              </w:rPr>
            </w:pPr>
          </w:p>
        </w:tc>
        <w:tc>
          <w:tcPr>
            <w:tcW w:w="2394" w:type="dxa"/>
          </w:tcPr>
          <w:p w14:paraId="72F9B276" w14:textId="77777777" w:rsidR="006C745E" w:rsidRPr="00AB278E" w:rsidRDefault="006C745E" w:rsidP="00BC0483">
            <w:pPr>
              <w:rPr>
                <w:sz w:val="23"/>
              </w:rPr>
            </w:pPr>
          </w:p>
        </w:tc>
        <w:tc>
          <w:tcPr>
            <w:tcW w:w="2394" w:type="dxa"/>
            <w:shd w:val="clear" w:color="auto" w:fill="595959"/>
          </w:tcPr>
          <w:p w14:paraId="70405073" w14:textId="77777777" w:rsidR="006C745E" w:rsidRPr="00AB278E" w:rsidRDefault="006C745E" w:rsidP="00BC0483">
            <w:pPr>
              <w:rPr>
                <w:sz w:val="23"/>
              </w:rPr>
            </w:pPr>
          </w:p>
        </w:tc>
      </w:tr>
      <w:tr w:rsidR="00CC63D0" w:rsidRPr="00AB278E" w14:paraId="486F30E3" w14:textId="77777777" w:rsidTr="00CC63D0">
        <w:tc>
          <w:tcPr>
            <w:tcW w:w="2394" w:type="dxa"/>
          </w:tcPr>
          <w:p w14:paraId="3EE934A8" w14:textId="77777777" w:rsidR="006C745E" w:rsidRPr="00AB278E" w:rsidRDefault="006C745E" w:rsidP="00BC0483">
            <w:pPr>
              <w:rPr>
                <w:rFonts w:ascii="Times New Roman" w:hAnsi="Times New Roman"/>
                <w:szCs w:val="22"/>
              </w:rPr>
            </w:pPr>
            <w:r w:rsidRPr="00AB278E">
              <w:rPr>
                <w:rFonts w:ascii="Times New Roman" w:hAnsi="Times New Roman"/>
                <w:szCs w:val="22"/>
              </w:rPr>
              <w:t>RCNR4P</w:t>
            </w:r>
          </w:p>
        </w:tc>
        <w:tc>
          <w:tcPr>
            <w:tcW w:w="2394" w:type="dxa"/>
          </w:tcPr>
          <w:p w14:paraId="1395E195" w14:textId="77777777" w:rsidR="006C745E" w:rsidRPr="00AB278E" w:rsidRDefault="006C745E" w:rsidP="00BC0483">
            <w:pPr>
              <w:rPr>
                <w:sz w:val="23"/>
              </w:rPr>
            </w:pPr>
          </w:p>
        </w:tc>
        <w:tc>
          <w:tcPr>
            <w:tcW w:w="2394" w:type="dxa"/>
          </w:tcPr>
          <w:p w14:paraId="77FBCEB8" w14:textId="77777777" w:rsidR="006C745E" w:rsidRPr="00AB278E" w:rsidRDefault="006C745E" w:rsidP="00BC0483">
            <w:pPr>
              <w:rPr>
                <w:sz w:val="23"/>
              </w:rPr>
            </w:pPr>
          </w:p>
        </w:tc>
        <w:tc>
          <w:tcPr>
            <w:tcW w:w="2394" w:type="dxa"/>
            <w:shd w:val="clear" w:color="auto" w:fill="595959"/>
          </w:tcPr>
          <w:p w14:paraId="12364E86" w14:textId="77777777" w:rsidR="006C745E" w:rsidRPr="00AB278E" w:rsidRDefault="006C745E" w:rsidP="00BC0483">
            <w:pPr>
              <w:rPr>
                <w:sz w:val="23"/>
              </w:rPr>
            </w:pPr>
          </w:p>
        </w:tc>
      </w:tr>
      <w:tr w:rsidR="00CC63D0" w:rsidRPr="00AB278E" w14:paraId="4FB40089" w14:textId="77777777" w:rsidTr="00CC63D0">
        <w:tc>
          <w:tcPr>
            <w:tcW w:w="2394" w:type="dxa"/>
          </w:tcPr>
          <w:p w14:paraId="6CB355DF" w14:textId="77777777" w:rsidR="006C745E" w:rsidRPr="00AB278E" w:rsidRDefault="006C745E" w:rsidP="00BC0483">
            <w:pPr>
              <w:rPr>
                <w:rFonts w:ascii="Times New Roman" w:hAnsi="Times New Roman"/>
                <w:szCs w:val="22"/>
              </w:rPr>
            </w:pPr>
            <w:r w:rsidRPr="00AB278E">
              <w:rPr>
                <w:rFonts w:ascii="Times New Roman" w:hAnsi="Times New Roman"/>
                <w:szCs w:val="22"/>
              </w:rPr>
              <w:t>RCNR4T</w:t>
            </w:r>
          </w:p>
        </w:tc>
        <w:tc>
          <w:tcPr>
            <w:tcW w:w="2394" w:type="dxa"/>
          </w:tcPr>
          <w:p w14:paraId="36F22AF2" w14:textId="77777777" w:rsidR="006C745E" w:rsidRPr="00AB278E" w:rsidRDefault="006C745E" w:rsidP="00BC0483">
            <w:pPr>
              <w:rPr>
                <w:sz w:val="23"/>
              </w:rPr>
            </w:pPr>
          </w:p>
        </w:tc>
        <w:tc>
          <w:tcPr>
            <w:tcW w:w="2394" w:type="dxa"/>
          </w:tcPr>
          <w:p w14:paraId="03666527" w14:textId="77777777" w:rsidR="006C745E" w:rsidRPr="00AB278E" w:rsidRDefault="006C745E" w:rsidP="00BC0483">
            <w:pPr>
              <w:rPr>
                <w:sz w:val="23"/>
              </w:rPr>
            </w:pPr>
          </w:p>
        </w:tc>
        <w:tc>
          <w:tcPr>
            <w:tcW w:w="2394" w:type="dxa"/>
            <w:shd w:val="clear" w:color="auto" w:fill="595959"/>
          </w:tcPr>
          <w:p w14:paraId="0A43377A" w14:textId="77777777" w:rsidR="006C745E" w:rsidRPr="00AB278E" w:rsidRDefault="006C745E" w:rsidP="00BC0483">
            <w:pPr>
              <w:rPr>
                <w:sz w:val="23"/>
              </w:rPr>
            </w:pPr>
          </w:p>
        </w:tc>
      </w:tr>
      <w:tr w:rsidR="00CC63D0" w:rsidRPr="00AB278E" w14:paraId="1ECB39B4" w14:textId="77777777" w:rsidTr="00CC63D0">
        <w:tc>
          <w:tcPr>
            <w:tcW w:w="2394" w:type="dxa"/>
          </w:tcPr>
          <w:p w14:paraId="478570F8" w14:textId="77777777" w:rsidR="006C745E" w:rsidRPr="00AB278E" w:rsidRDefault="006C745E" w:rsidP="00BC0483">
            <w:pPr>
              <w:rPr>
                <w:rFonts w:ascii="Times New Roman" w:hAnsi="Times New Roman"/>
                <w:szCs w:val="22"/>
              </w:rPr>
            </w:pPr>
            <w:r w:rsidRPr="00AB278E">
              <w:rPr>
                <w:rFonts w:ascii="Times New Roman" w:hAnsi="Times New Roman"/>
                <w:szCs w:val="22"/>
              </w:rPr>
              <w:t>RCNRSUM</w:t>
            </w:r>
          </w:p>
        </w:tc>
        <w:tc>
          <w:tcPr>
            <w:tcW w:w="2394" w:type="dxa"/>
          </w:tcPr>
          <w:p w14:paraId="654BB4D4" w14:textId="77777777" w:rsidR="006C745E" w:rsidRPr="00AB278E" w:rsidRDefault="006C745E" w:rsidP="00BC0483">
            <w:pPr>
              <w:rPr>
                <w:sz w:val="23"/>
              </w:rPr>
            </w:pPr>
          </w:p>
        </w:tc>
        <w:tc>
          <w:tcPr>
            <w:tcW w:w="2394" w:type="dxa"/>
          </w:tcPr>
          <w:p w14:paraId="246527F2" w14:textId="77777777" w:rsidR="006C745E" w:rsidRPr="00AB278E" w:rsidRDefault="006C745E" w:rsidP="00BC0483">
            <w:pPr>
              <w:rPr>
                <w:sz w:val="23"/>
              </w:rPr>
            </w:pPr>
          </w:p>
        </w:tc>
        <w:tc>
          <w:tcPr>
            <w:tcW w:w="2394" w:type="dxa"/>
            <w:shd w:val="clear" w:color="auto" w:fill="595959"/>
          </w:tcPr>
          <w:p w14:paraId="57BA3D37" w14:textId="77777777" w:rsidR="006C745E" w:rsidRPr="00AB278E" w:rsidRDefault="006C745E" w:rsidP="00BC0483">
            <w:pPr>
              <w:rPr>
                <w:sz w:val="23"/>
              </w:rPr>
            </w:pPr>
          </w:p>
        </w:tc>
      </w:tr>
      <w:tr w:rsidR="00CC63D0" w:rsidRPr="00AB278E" w14:paraId="02772F18" w14:textId="77777777" w:rsidTr="00CC63D0">
        <w:tc>
          <w:tcPr>
            <w:tcW w:w="2394" w:type="dxa"/>
          </w:tcPr>
          <w:p w14:paraId="7571763E" w14:textId="77777777" w:rsidR="006C745E" w:rsidRPr="00AB278E" w:rsidRDefault="006C745E" w:rsidP="00BC0483">
            <w:pPr>
              <w:rPr>
                <w:rFonts w:ascii="Times New Roman" w:hAnsi="Times New Roman"/>
                <w:szCs w:val="22"/>
              </w:rPr>
            </w:pPr>
            <w:r w:rsidRPr="00AB278E">
              <w:rPr>
                <w:rFonts w:ascii="Times New Roman" w:hAnsi="Times New Roman"/>
                <w:szCs w:val="22"/>
              </w:rPr>
              <w:t>RCNRSUM1</w:t>
            </w:r>
          </w:p>
        </w:tc>
        <w:tc>
          <w:tcPr>
            <w:tcW w:w="2394" w:type="dxa"/>
          </w:tcPr>
          <w:p w14:paraId="1CD23025" w14:textId="77777777" w:rsidR="006C745E" w:rsidRPr="00AB278E" w:rsidRDefault="006C745E" w:rsidP="00BC0483">
            <w:pPr>
              <w:rPr>
                <w:sz w:val="23"/>
              </w:rPr>
            </w:pPr>
          </w:p>
        </w:tc>
        <w:tc>
          <w:tcPr>
            <w:tcW w:w="2394" w:type="dxa"/>
            <w:tcBorders>
              <w:bottom w:val="single" w:sz="4" w:space="0" w:color="auto"/>
            </w:tcBorders>
          </w:tcPr>
          <w:p w14:paraId="468DCC97" w14:textId="77777777" w:rsidR="006C745E" w:rsidRPr="00AB278E" w:rsidRDefault="006C745E" w:rsidP="00BC0483">
            <w:pPr>
              <w:rPr>
                <w:sz w:val="23"/>
              </w:rPr>
            </w:pPr>
          </w:p>
        </w:tc>
        <w:tc>
          <w:tcPr>
            <w:tcW w:w="2394" w:type="dxa"/>
            <w:tcBorders>
              <w:bottom w:val="single" w:sz="4" w:space="0" w:color="auto"/>
            </w:tcBorders>
            <w:shd w:val="clear" w:color="auto" w:fill="595959"/>
          </w:tcPr>
          <w:p w14:paraId="48EE8BD4" w14:textId="77777777" w:rsidR="006C745E" w:rsidRPr="00AB278E" w:rsidRDefault="006C745E" w:rsidP="00BC0483">
            <w:pPr>
              <w:rPr>
                <w:sz w:val="23"/>
              </w:rPr>
            </w:pPr>
          </w:p>
        </w:tc>
      </w:tr>
      <w:tr w:rsidR="00CC63D0" w:rsidRPr="00AB278E" w14:paraId="4FBA85AA" w14:textId="77777777" w:rsidTr="00CC63D0">
        <w:tc>
          <w:tcPr>
            <w:tcW w:w="2394" w:type="dxa"/>
          </w:tcPr>
          <w:p w14:paraId="31564E7D" w14:textId="77777777" w:rsidR="006C745E" w:rsidRPr="00AB278E" w:rsidRDefault="006C745E" w:rsidP="00BC0483">
            <w:pPr>
              <w:rPr>
                <w:rFonts w:ascii="Times New Roman" w:hAnsi="Times New Roman"/>
                <w:szCs w:val="22"/>
              </w:rPr>
            </w:pPr>
            <w:r w:rsidRPr="00AB278E">
              <w:rPr>
                <w:rFonts w:ascii="Times New Roman" w:hAnsi="Times New Roman"/>
                <w:szCs w:val="22"/>
              </w:rPr>
              <w:t>RCTRAN</w:t>
            </w:r>
          </w:p>
        </w:tc>
        <w:tc>
          <w:tcPr>
            <w:tcW w:w="2394" w:type="dxa"/>
          </w:tcPr>
          <w:p w14:paraId="570DCFAD" w14:textId="77777777" w:rsidR="006C745E" w:rsidRPr="00AB278E" w:rsidRDefault="006C745E" w:rsidP="00BC0483">
            <w:pPr>
              <w:rPr>
                <w:sz w:val="23"/>
              </w:rPr>
            </w:pPr>
          </w:p>
        </w:tc>
        <w:tc>
          <w:tcPr>
            <w:tcW w:w="2394" w:type="dxa"/>
            <w:shd w:val="clear" w:color="auto" w:fill="595959"/>
          </w:tcPr>
          <w:p w14:paraId="47E50E84" w14:textId="77777777" w:rsidR="006C745E" w:rsidRPr="00AB278E" w:rsidRDefault="006C745E" w:rsidP="00BC0483">
            <w:pPr>
              <w:rPr>
                <w:sz w:val="23"/>
              </w:rPr>
            </w:pPr>
          </w:p>
        </w:tc>
        <w:tc>
          <w:tcPr>
            <w:tcW w:w="2394" w:type="dxa"/>
            <w:shd w:val="clear" w:color="auto" w:fill="auto"/>
          </w:tcPr>
          <w:p w14:paraId="396AC2A8" w14:textId="77777777" w:rsidR="006C745E" w:rsidRPr="00AB278E" w:rsidRDefault="006C745E" w:rsidP="00BC0483">
            <w:pPr>
              <w:rPr>
                <w:sz w:val="23"/>
              </w:rPr>
            </w:pPr>
          </w:p>
        </w:tc>
      </w:tr>
      <w:tr w:rsidR="00CC63D0" w:rsidRPr="00AB278E" w14:paraId="73CBC177" w14:textId="77777777" w:rsidTr="00CC63D0">
        <w:tc>
          <w:tcPr>
            <w:tcW w:w="2394" w:type="dxa"/>
          </w:tcPr>
          <w:p w14:paraId="41A6B468" w14:textId="77777777" w:rsidR="006C745E" w:rsidRPr="00AB278E" w:rsidRDefault="006C745E" w:rsidP="00BC0483">
            <w:pPr>
              <w:rPr>
                <w:rFonts w:ascii="Times New Roman" w:hAnsi="Times New Roman"/>
                <w:szCs w:val="22"/>
              </w:rPr>
            </w:pPr>
            <w:r w:rsidRPr="00AB278E">
              <w:rPr>
                <w:rFonts w:ascii="Times New Roman" w:hAnsi="Times New Roman"/>
                <w:szCs w:val="22"/>
              </w:rPr>
              <w:t>RCTRAN1</w:t>
            </w:r>
          </w:p>
        </w:tc>
        <w:tc>
          <w:tcPr>
            <w:tcW w:w="2394" w:type="dxa"/>
          </w:tcPr>
          <w:p w14:paraId="3363D7F8" w14:textId="77777777" w:rsidR="006C745E" w:rsidRPr="00AB278E" w:rsidRDefault="006C745E" w:rsidP="00BC0483">
            <w:pPr>
              <w:rPr>
                <w:sz w:val="23"/>
              </w:rPr>
            </w:pPr>
          </w:p>
        </w:tc>
        <w:tc>
          <w:tcPr>
            <w:tcW w:w="2394" w:type="dxa"/>
            <w:shd w:val="clear" w:color="auto" w:fill="595959"/>
          </w:tcPr>
          <w:p w14:paraId="186104EF" w14:textId="77777777" w:rsidR="006C745E" w:rsidRPr="00AB278E" w:rsidRDefault="006C745E" w:rsidP="00BC0483">
            <w:pPr>
              <w:rPr>
                <w:sz w:val="23"/>
              </w:rPr>
            </w:pPr>
          </w:p>
        </w:tc>
        <w:tc>
          <w:tcPr>
            <w:tcW w:w="2394" w:type="dxa"/>
            <w:shd w:val="clear" w:color="auto" w:fill="auto"/>
          </w:tcPr>
          <w:p w14:paraId="5D07155F" w14:textId="77777777" w:rsidR="006C745E" w:rsidRPr="00AB278E" w:rsidRDefault="006C745E" w:rsidP="00BC0483">
            <w:pPr>
              <w:rPr>
                <w:sz w:val="23"/>
              </w:rPr>
            </w:pPr>
          </w:p>
        </w:tc>
      </w:tr>
      <w:tr w:rsidR="00CC63D0" w:rsidRPr="00AB278E" w14:paraId="4446CDCA" w14:textId="77777777" w:rsidTr="00CC63D0">
        <w:tc>
          <w:tcPr>
            <w:tcW w:w="2394" w:type="dxa"/>
          </w:tcPr>
          <w:p w14:paraId="6AC9D7E8" w14:textId="77777777" w:rsidR="006C745E" w:rsidRPr="00AB278E" w:rsidRDefault="006C745E" w:rsidP="00BC0483">
            <w:pPr>
              <w:rPr>
                <w:rFonts w:ascii="Times New Roman" w:hAnsi="Times New Roman"/>
                <w:szCs w:val="22"/>
              </w:rPr>
            </w:pPr>
            <w:r w:rsidRPr="00AB278E">
              <w:rPr>
                <w:rFonts w:ascii="Times New Roman" w:hAnsi="Times New Roman"/>
                <w:szCs w:val="22"/>
              </w:rPr>
              <w:t>RCY</w:t>
            </w:r>
          </w:p>
        </w:tc>
        <w:tc>
          <w:tcPr>
            <w:tcW w:w="2394" w:type="dxa"/>
          </w:tcPr>
          <w:p w14:paraId="5C6CCBDA" w14:textId="77777777" w:rsidR="006C745E" w:rsidRPr="00AB278E" w:rsidRDefault="006C745E" w:rsidP="00BC0483">
            <w:pPr>
              <w:rPr>
                <w:sz w:val="23"/>
              </w:rPr>
            </w:pPr>
          </w:p>
        </w:tc>
        <w:tc>
          <w:tcPr>
            <w:tcW w:w="2394" w:type="dxa"/>
            <w:shd w:val="clear" w:color="auto" w:fill="595959"/>
          </w:tcPr>
          <w:p w14:paraId="54D54BAD" w14:textId="77777777" w:rsidR="006C745E" w:rsidRPr="00AB278E" w:rsidRDefault="006C745E" w:rsidP="00BC0483">
            <w:pPr>
              <w:rPr>
                <w:sz w:val="23"/>
              </w:rPr>
            </w:pPr>
          </w:p>
        </w:tc>
        <w:tc>
          <w:tcPr>
            <w:tcW w:w="2394" w:type="dxa"/>
            <w:shd w:val="clear" w:color="auto" w:fill="auto"/>
          </w:tcPr>
          <w:p w14:paraId="15C511C1" w14:textId="77777777" w:rsidR="006C745E" w:rsidRPr="00AB278E" w:rsidRDefault="006C745E" w:rsidP="00BC0483">
            <w:pPr>
              <w:rPr>
                <w:sz w:val="23"/>
              </w:rPr>
            </w:pPr>
          </w:p>
        </w:tc>
      </w:tr>
      <w:tr w:rsidR="00CC63D0" w:rsidRPr="00AB278E" w14:paraId="6B72D930" w14:textId="77777777" w:rsidTr="00CC63D0">
        <w:tc>
          <w:tcPr>
            <w:tcW w:w="2394" w:type="dxa"/>
          </w:tcPr>
          <w:p w14:paraId="6B518C75" w14:textId="77777777" w:rsidR="006C745E" w:rsidRPr="00AB278E" w:rsidRDefault="006C745E" w:rsidP="00BC0483">
            <w:pPr>
              <w:rPr>
                <w:rFonts w:ascii="Times New Roman" w:hAnsi="Times New Roman"/>
                <w:szCs w:val="22"/>
              </w:rPr>
            </w:pPr>
            <w:r w:rsidRPr="00AB278E">
              <w:rPr>
                <w:rFonts w:ascii="Times New Roman" w:hAnsi="Times New Roman"/>
                <w:szCs w:val="22"/>
              </w:rPr>
              <w:t>RCY215</w:t>
            </w:r>
          </w:p>
        </w:tc>
        <w:tc>
          <w:tcPr>
            <w:tcW w:w="2394" w:type="dxa"/>
          </w:tcPr>
          <w:p w14:paraId="328648AF" w14:textId="77777777" w:rsidR="006C745E" w:rsidRPr="00AB278E" w:rsidRDefault="006C745E" w:rsidP="00BC0483">
            <w:pPr>
              <w:rPr>
                <w:sz w:val="23"/>
              </w:rPr>
            </w:pPr>
          </w:p>
        </w:tc>
        <w:tc>
          <w:tcPr>
            <w:tcW w:w="2394" w:type="dxa"/>
          </w:tcPr>
          <w:p w14:paraId="649F35DE" w14:textId="77777777" w:rsidR="006C745E" w:rsidRPr="00AB278E" w:rsidRDefault="006C745E" w:rsidP="00BC0483">
            <w:pPr>
              <w:rPr>
                <w:sz w:val="23"/>
              </w:rPr>
            </w:pPr>
          </w:p>
        </w:tc>
        <w:tc>
          <w:tcPr>
            <w:tcW w:w="2394" w:type="dxa"/>
            <w:shd w:val="clear" w:color="auto" w:fill="595959"/>
          </w:tcPr>
          <w:p w14:paraId="4AE26CC0" w14:textId="77777777" w:rsidR="006C745E" w:rsidRPr="00AB278E" w:rsidRDefault="006C745E" w:rsidP="00BC0483">
            <w:pPr>
              <w:rPr>
                <w:sz w:val="23"/>
              </w:rPr>
            </w:pPr>
          </w:p>
        </w:tc>
      </w:tr>
      <w:tr w:rsidR="00CC63D0" w:rsidRPr="00AB278E" w14:paraId="416C26F0" w14:textId="77777777" w:rsidTr="00CC63D0">
        <w:tc>
          <w:tcPr>
            <w:tcW w:w="2394" w:type="dxa"/>
          </w:tcPr>
          <w:p w14:paraId="300305AB" w14:textId="77777777" w:rsidR="006C745E" w:rsidRPr="00AB278E" w:rsidRDefault="006C745E" w:rsidP="00BC0483">
            <w:pPr>
              <w:rPr>
                <w:rFonts w:ascii="Times New Roman" w:hAnsi="Times New Roman"/>
                <w:szCs w:val="22"/>
              </w:rPr>
            </w:pPr>
            <w:r w:rsidRPr="00AB278E">
              <w:rPr>
                <w:rFonts w:ascii="Times New Roman" w:hAnsi="Times New Roman"/>
                <w:szCs w:val="22"/>
              </w:rPr>
              <w:t>RCY21A</w:t>
            </w:r>
          </w:p>
        </w:tc>
        <w:tc>
          <w:tcPr>
            <w:tcW w:w="2394" w:type="dxa"/>
          </w:tcPr>
          <w:p w14:paraId="7EFD3514" w14:textId="77777777" w:rsidR="006C745E" w:rsidRPr="00AB278E" w:rsidRDefault="006C745E" w:rsidP="00BC0483">
            <w:pPr>
              <w:rPr>
                <w:sz w:val="23"/>
              </w:rPr>
            </w:pPr>
          </w:p>
        </w:tc>
        <w:tc>
          <w:tcPr>
            <w:tcW w:w="2394" w:type="dxa"/>
          </w:tcPr>
          <w:p w14:paraId="52EA36CD" w14:textId="77777777" w:rsidR="006C745E" w:rsidRPr="00AB278E" w:rsidRDefault="006C745E" w:rsidP="00BC0483">
            <w:pPr>
              <w:rPr>
                <w:sz w:val="23"/>
              </w:rPr>
            </w:pPr>
          </w:p>
        </w:tc>
        <w:tc>
          <w:tcPr>
            <w:tcW w:w="2394" w:type="dxa"/>
            <w:shd w:val="clear" w:color="auto" w:fill="595959"/>
          </w:tcPr>
          <w:p w14:paraId="7E453E18" w14:textId="77777777" w:rsidR="006C745E" w:rsidRPr="00AB278E" w:rsidRDefault="006C745E" w:rsidP="00BC0483">
            <w:pPr>
              <w:rPr>
                <w:sz w:val="23"/>
              </w:rPr>
            </w:pPr>
          </w:p>
        </w:tc>
      </w:tr>
      <w:tr w:rsidR="00CC63D0" w:rsidRPr="00AB278E" w14:paraId="721E5EFF" w14:textId="77777777" w:rsidTr="00CC63D0">
        <w:tc>
          <w:tcPr>
            <w:tcW w:w="2394" w:type="dxa"/>
          </w:tcPr>
          <w:p w14:paraId="6D1EA7B7" w14:textId="77777777" w:rsidR="006C745E" w:rsidRPr="00AB278E" w:rsidRDefault="006C745E" w:rsidP="00BC0483">
            <w:pPr>
              <w:rPr>
                <w:rFonts w:ascii="Times New Roman" w:hAnsi="Times New Roman"/>
                <w:szCs w:val="22"/>
              </w:rPr>
            </w:pPr>
            <w:r w:rsidRPr="00AB278E">
              <w:rPr>
                <w:rFonts w:ascii="Times New Roman" w:hAnsi="Times New Roman"/>
                <w:szCs w:val="22"/>
              </w:rPr>
              <w:t>RCY21B</w:t>
            </w:r>
          </w:p>
        </w:tc>
        <w:tc>
          <w:tcPr>
            <w:tcW w:w="2394" w:type="dxa"/>
          </w:tcPr>
          <w:p w14:paraId="4C151236" w14:textId="77777777" w:rsidR="006C745E" w:rsidRPr="00AB278E" w:rsidRDefault="006C745E" w:rsidP="00BC0483">
            <w:pPr>
              <w:rPr>
                <w:sz w:val="23"/>
              </w:rPr>
            </w:pPr>
          </w:p>
        </w:tc>
        <w:tc>
          <w:tcPr>
            <w:tcW w:w="2394" w:type="dxa"/>
          </w:tcPr>
          <w:p w14:paraId="5F688FD6" w14:textId="77777777" w:rsidR="006C745E" w:rsidRPr="00AB278E" w:rsidRDefault="006C745E" w:rsidP="00BC0483">
            <w:pPr>
              <w:rPr>
                <w:sz w:val="23"/>
              </w:rPr>
            </w:pPr>
          </w:p>
        </w:tc>
        <w:tc>
          <w:tcPr>
            <w:tcW w:w="2394" w:type="dxa"/>
            <w:shd w:val="clear" w:color="auto" w:fill="595959"/>
          </w:tcPr>
          <w:p w14:paraId="4962E600" w14:textId="77777777" w:rsidR="006C745E" w:rsidRPr="00AB278E" w:rsidRDefault="006C745E" w:rsidP="00BC0483">
            <w:pPr>
              <w:rPr>
                <w:sz w:val="23"/>
              </w:rPr>
            </w:pPr>
          </w:p>
        </w:tc>
      </w:tr>
      <w:tr w:rsidR="00CC63D0" w:rsidRPr="00AB278E" w14:paraId="23C3242A" w14:textId="77777777" w:rsidTr="00CC63D0">
        <w:tc>
          <w:tcPr>
            <w:tcW w:w="2394" w:type="dxa"/>
          </w:tcPr>
          <w:p w14:paraId="122F440A" w14:textId="77777777" w:rsidR="006C745E" w:rsidRPr="00AB278E" w:rsidRDefault="006C745E" w:rsidP="00BC0483">
            <w:pPr>
              <w:rPr>
                <w:rFonts w:ascii="Times New Roman" w:hAnsi="Times New Roman"/>
                <w:szCs w:val="22"/>
              </w:rPr>
            </w:pPr>
            <w:r w:rsidRPr="00AB278E">
              <w:rPr>
                <w:rFonts w:ascii="Times New Roman" w:hAnsi="Times New Roman"/>
                <w:szCs w:val="22"/>
              </w:rPr>
              <w:t>RCYAPP</w:t>
            </w:r>
          </w:p>
        </w:tc>
        <w:tc>
          <w:tcPr>
            <w:tcW w:w="2394" w:type="dxa"/>
          </w:tcPr>
          <w:p w14:paraId="3A520096" w14:textId="77777777" w:rsidR="006C745E" w:rsidRPr="00AB278E" w:rsidRDefault="006C745E" w:rsidP="00BC0483">
            <w:pPr>
              <w:rPr>
                <w:sz w:val="23"/>
              </w:rPr>
            </w:pPr>
          </w:p>
        </w:tc>
        <w:tc>
          <w:tcPr>
            <w:tcW w:w="2394" w:type="dxa"/>
          </w:tcPr>
          <w:p w14:paraId="76ED42DF" w14:textId="77777777" w:rsidR="006C745E" w:rsidRPr="00AB278E" w:rsidRDefault="006C745E" w:rsidP="00BC0483">
            <w:pPr>
              <w:rPr>
                <w:sz w:val="23"/>
              </w:rPr>
            </w:pPr>
          </w:p>
        </w:tc>
        <w:tc>
          <w:tcPr>
            <w:tcW w:w="2394" w:type="dxa"/>
            <w:shd w:val="clear" w:color="auto" w:fill="595959"/>
          </w:tcPr>
          <w:p w14:paraId="072B50B0" w14:textId="77777777" w:rsidR="006C745E" w:rsidRPr="00AB278E" w:rsidRDefault="006C745E" w:rsidP="00BC0483">
            <w:pPr>
              <w:rPr>
                <w:sz w:val="23"/>
              </w:rPr>
            </w:pPr>
          </w:p>
        </w:tc>
      </w:tr>
      <w:tr w:rsidR="00CC63D0" w:rsidRPr="00AB278E" w14:paraId="17103334" w14:textId="77777777" w:rsidTr="00CC63D0">
        <w:tc>
          <w:tcPr>
            <w:tcW w:w="2394" w:type="dxa"/>
          </w:tcPr>
          <w:p w14:paraId="104F29E4" w14:textId="77777777" w:rsidR="006C745E" w:rsidRPr="00AB278E" w:rsidRDefault="006C745E" w:rsidP="00BC0483">
            <w:pPr>
              <w:rPr>
                <w:rFonts w:ascii="Times New Roman" w:hAnsi="Times New Roman"/>
                <w:szCs w:val="22"/>
              </w:rPr>
            </w:pPr>
            <w:r w:rsidRPr="00AB278E">
              <w:rPr>
                <w:rFonts w:ascii="Times New Roman" w:hAnsi="Times New Roman"/>
                <w:szCs w:val="22"/>
              </w:rPr>
              <w:t>RCYCPAY</w:t>
            </w:r>
          </w:p>
        </w:tc>
        <w:tc>
          <w:tcPr>
            <w:tcW w:w="2394" w:type="dxa"/>
          </w:tcPr>
          <w:p w14:paraId="4806C002" w14:textId="77777777" w:rsidR="006C745E" w:rsidRPr="00AB278E" w:rsidRDefault="006C745E" w:rsidP="00BC0483">
            <w:pPr>
              <w:rPr>
                <w:sz w:val="23"/>
              </w:rPr>
            </w:pPr>
          </w:p>
        </w:tc>
        <w:tc>
          <w:tcPr>
            <w:tcW w:w="2394" w:type="dxa"/>
          </w:tcPr>
          <w:p w14:paraId="4600DEB3" w14:textId="77777777" w:rsidR="006C745E" w:rsidRPr="00AB278E" w:rsidRDefault="006C745E" w:rsidP="00BC0483">
            <w:pPr>
              <w:rPr>
                <w:sz w:val="23"/>
              </w:rPr>
            </w:pPr>
          </w:p>
        </w:tc>
        <w:tc>
          <w:tcPr>
            <w:tcW w:w="2394" w:type="dxa"/>
            <w:shd w:val="clear" w:color="auto" w:fill="595959"/>
          </w:tcPr>
          <w:p w14:paraId="2A6C47EE" w14:textId="77777777" w:rsidR="006C745E" w:rsidRPr="00AB278E" w:rsidRDefault="006C745E" w:rsidP="00BC0483">
            <w:pPr>
              <w:rPr>
                <w:sz w:val="23"/>
              </w:rPr>
            </w:pPr>
          </w:p>
        </w:tc>
      </w:tr>
      <w:tr w:rsidR="00CC63D0" w:rsidRPr="00AB278E" w14:paraId="173BE961" w14:textId="77777777" w:rsidTr="00CC63D0">
        <w:tc>
          <w:tcPr>
            <w:tcW w:w="2394" w:type="dxa"/>
          </w:tcPr>
          <w:p w14:paraId="63891F24" w14:textId="77777777" w:rsidR="006C745E" w:rsidRPr="00AB278E" w:rsidRDefault="006C745E" w:rsidP="00BC0483">
            <w:pPr>
              <w:rPr>
                <w:rFonts w:ascii="Times New Roman" w:hAnsi="Times New Roman"/>
                <w:szCs w:val="22"/>
              </w:rPr>
            </w:pPr>
            <w:r w:rsidRPr="00AB278E">
              <w:rPr>
                <w:rFonts w:ascii="Times New Roman" w:hAnsi="Times New Roman"/>
                <w:szCs w:val="22"/>
              </w:rPr>
              <w:t>RCYDD1</w:t>
            </w:r>
          </w:p>
        </w:tc>
        <w:tc>
          <w:tcPr>
            <w:tcW w:w="2394" w:type="dxa"/>
          </w:tcPr>
          <w:p w14:paraId="1E7C8C56" w14:textId="77777777" w:rsidR="006C745E" w:rsidRPr="00AB278E" w:rsidRDefault="006C745E" w:rsidP="00BC0483">
            <w:pPr>
              <w:rPr>
                <w:sz w:val="23"/>
              </w:rPr>
            </w:pPr>
          </w:p>
        </w:tc>
        <w:tc>
          <w:tcPr>
            <w:tcW w:w="2394" w:type="dxa"/>
          </w:tcPr>
          <w:p w14:paraId="2B207411" w14:textId="77777777" w:rsidR="006C745E" w:rsidRPr="00AB278E" w:rsidRDefault="006C745E" w:rsidP="00BC0483">
            <w:pPr>
              <w:rPr>
                <w:sz w:val="23"/>
              </w:rPr>
            </w:pPr>
          </w:p>
        </w:tc>
        <w:tc>
          <w:tcPr>
            <w:tcW w:w="2394" w:type="dxa"/>
            <w:shd w:val="clear" w:color="auto" w:fill="595959"/>
          </w:tcPr>
          <w:p w14:paraId="17118C31" w14:textId="77777777" w:rsidR="006C745E" w:rsidRPr="00AB278E" w:rsidRDefault="006C745E" w:rsidP="00BC0483">
            <w:pPr>
              <w:rPr>
                <w:sz w:val="23"/>
              </w:rPr>
            </w:pPr>
          </w:p>
        </w:tc>
      </w:tr>
      <w:tr w:rsidR="00CC63D0" w:rsidRPr="00AB278E" w14:paraId="7060F101" w14:textId="77777777" w:rsidTr="00CC63D0">
        <w:tc>
          <w:tcPr>
            <w:tcW w:w="2394" w:type="dxa"/>
          </w:tcPr>
          <w:p w14:paraId="7074DCD7" w14:textId="77777777" w:rsidR="006C745E" w:rsidRPr="00AB278E" w:rsidRDefault="006C745E" w:rsidP="00BC0483">
            <w:pPr>
              <w:rPr>
                <w:rFonts w:ascii="Times New Roman" w:hAnsi="Times New Roman"/>
                <w:szCs w:val="22"/>
              </w:rPr>
            </w:pPr>
            <w:r w:rsidRPr="00AB278E">
              <w:rPr>
                <w:rFonts w:ascii="Times New Roman" w:hAnsi="Times New Roman"/>
                <w:szCs w:val="22"/>
              </w:rPr>
              <w:t>RCYDD2</w:t>
            </w:r>
          </w:p>
        </w:tc>
        <w:tc>
          <w:tcPr>
            <w:tcW w:w="2394" w:type="dxa"/>
          </w:tcPr>
          <w:p w14:paraId="4E49238F" w14:textId="77777777" w:rsidR="006C745E" w:rsidRPr="00AB278E" w:rsidRDefault="006C745E" w:rsidP="00BC0483">
            <w:pPr>
              <w:rPr>
                <w:sz w:val="23"/>
              </w:rPr>
            </w:pPr>
          </w:p>
        </w:tc>
        <w:tc>
          <w:tcPr>
            <w:tcW w:w="2394" w:type="dxa"/>
            <w:tcBorders>
              <w:bottom w:val="single" w:sz="4" w:space="0" w:color="auto"/>
            </w:tcBorders>
          </w:tcPr>
          <w:p w14:paraId="66E5FD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20441EDE" w14:textId="77777777" w:rsidR="006C745E" w:rsidRPr="00AB278E" w:rsidRDefault="006C745E" w:rsidP="00BC0483">
            <w:pPr>
              <w:rPr>
                <w:sz w:val="23"/>
              </w:rPr>
            </w:pPr>
          </w:p>
        </w:tc>
      </w:tr>
      <w:tr w:rsidR="00CC63D0" w:rsidRPr="00AB278E" w14:paraId="6F315532" w14:textId="77777777" w:rsidTr="00CC63D0">
        <w:tc>
          <w:tcPr>
            <w:tcW w:w="2394" w:type="dxa"/>
          </w:tcPr>
          <w:p w14:paraId="520AA2B5" w14:textId="77777777" w:rsidR="006C745E" w:rsidRPr="00AB278E" w:rsidRDefault="006C745E" w:rsidP="00BC0483">
            <w:pPr>
              <w:rPr>
                <w:rFonts w:ascii="Times New Roman" w:hAnsi="Times New Roman"/>
                <w:szCs w:val="22"/>
              </w:rPr>
            </w:pPr>
            <w:r w:rsidRPr="00AB278E">
              <w:rPr>
                <w:rFonts w:ascii="Times New Roman" w:hAnsi="Times New Roman"/>
                <w:szCs w:val="22"/>
              </w:rPr>
              <w:t>RCYE</w:t>
            </w:r>
          </w:p>
        </w:tc>
        <w:tc>
          <w:tcPr>
            <w:tcW w:w="2394" w:type="dxa"/>
          </w:tcPr>
          <w:p w14:paraId="7D10D098" w14:textId="77777777" w:rsidR="006C745E" w:rsidRPr="00AB278E" w:rsidRDefault="006C745E" w:rsidP="00BC0483">
            <w:pPr>
              <w:rPr>
                <w:sz w:val="23"/>
              </w:rPr>
            </w:pPr>
          </w:p>
        </w:tc>
        <w:tc>
          <w:tcPr>
            <w:tcW w:w="2394" w:type="dxa"/>
            <w:shd w:val="clear" w:color="auto" w:fill="595959"/>
          </w:tcPr>
          <w:p w14:paraId="091F4511" w14:textId="77777777" w:rsidR="006C745E" w:rsidRPr="00AB278E" w:rsidRDefault="006C745E" w:rsidP="00BC0483">
            <w:pPr>
              <w:rPr>
                <w:sz w:val="23"/>
              </w:rPr>
            </w:pPr>
          </w:p>
        </w:tc>
        <w:tc>
          <w:tcPr>
            <w:tcW w:w="2394" w:type="dxa"/>
            <w:shd w:val="clear" w:color="auto" w:fill="auto"/>
          </w:tcPr>
          <w:p w14:paraId="0FA95BBF" w14:textId="77777777" w:rsidR="006C745E" w:rsidRPr="00AB278E" w:rsidRDefault="006C745E" w:rsidP="00BC0483">
            <w:pPr>
              <w:rPr>
                <w:sz w:val="23"/>
              </w:rPr>
            </w:pPr>
          </w:p>
        </w:tc>
      </w:tr>
      <w:tr w:rsidR="00CC63D0" w:rsidRPr="00AB278E" w14:paraId="6AF1FFB0" w14:textId="77777777" w:rsidTr="00CC63D0">
        <w:tc>
          <w:tcPr>
            <w:tcW w:w="2394" w:type="dxa"/>
          </w:tcPr>
          <w:p w14:paraId="529E62D0" w14:textId="77777777" w:rsidR="006C745E" w:rsidRPr="00AB278E" w:rsidRDefault="006C745E" w:rsidP="00BC0483">
            <w:pPr>
              <w:rPr>
                <w:rFonts w:ascii="Times New Roman" w:hAnsi="Times New Roman"/>
                <w:szCs w:val="22"/>
              </w:rPr>
            </w:pPr>
            <w:r w:rsidRPr="00AB278E">
              <w:rPr>
                <w:rFonts w:ascii="Times New Roman" w:hAnsi="Times New Roman"/>
                <w:szCs w:val="22"/>
              </w:rPr>
              <w:t>RCYHLP</w:t>
            </w:r>
          </w:p>
        </w:tc>
        <w:tc>
          <w:tcPr>
            <w:tcW w:w="2394" w:type="dxa"/>
          </w:tcPr>
          <w:p w14:paraId="2141A4F3" w14:textId="77777777" w:rsidR="006C745E" w:rsidRPr="00AB278E" w:rsidRDefault="006C745E" w:rsidP="00BC0483">
            <w:pPr>
              <w:rPr>
                <w:sz w:val="23"/>
              </w:rPr>
            </w:pPr>
          </w:p>
        </w:tc>
        <w:tc>
          <w:tcPr>
            <w:tcW w:w="2394" w:type="dxa"/>
          </w:tcPr>
          <w:p w14:paraId="6E61BA84" w14:textId="77777777" w:rsidR="006C745E" w:rsidRPr="00AB278E" w:rsidRDefault="006C745E" w:rsidP="00BC0483">
            <w:pPr>
              <w:rPr>
                <w:sz w:val="23"/>
              </w:rPr>
            </w:pPr>
          </w:p>
        </w:tc>
        <w:tc>
          <w:tcPr>
            <w:tcW w:w="2394" w:type="dxa"/>
            <w:shd w:val="clear" w:color="auto" w:fill="595959"/>
          </w:tcPr>
          <w:p w14:paraId="363D5BA8" w14:textId="77777777" w:rsidR="006C745E" w:rsidRPr="00AB278E" w:rsidRDefault="006C745E" w:rsidP="00BC0483">
            <w:pPr>
              <w:rPr>
                <w:sz w:val="23"/>
              </w:rPr>
            </w:pPr>
          </w:p>
        </w:tc>
      </w:tr>
      <w:tr w:rsidR="00CC63D0" w:rsidRPr="00AB278E" w14:paraId="74773C8D" w14:textId="77777777" w:rsidTr="00CC63D0">
        <w:tc>
          <w:tcPr>
            <w:tcW w:w="2394" w:type="dxa"/>
          </w:tcPr>
          <w:p w14:paraId="60EB03F6" w14:textId="77777777" w:rsidR="006C745E" w:rsidRPr="00AB278E" w:rsidRDefault="006C745E" w:rsidP="00BC0483">
            <w:pPr>
              <w:rPr>
                <w:rFonts w:ascii="Times New Roman" w:hAnsi="Times New Roman"/>
                <w:szCs w:val="22"/>
              </w:rPr>
            </w:pPr>
            <w:r w:rsidRPr="00AB278E">
              <w:rPr>
                <w:rFonts w:ascii="Times New Roman" w:hAnsi="Times New Roman"/>
                <w:szCs w:val="22"/>
              </w:rPr>
              <w:t>RCYLT</w:t>
            </w:r>
          </w:p>
        </w:tc>
        <w:tc>
          <w:tcPr>
            <w:tcW w:w="2394" w:type="dxa"/>
          </w:tcPr>
          <w:p w14:paraId="3303EC7A" w14:textId="77777777" w:rsidR="006C745E" w:rsidRPr="00AB278E" w:rsidRDefault="006C745E" w:rsidP="00BC0483">
            <w:pPr>
              <w:rPr>
                <w:sz w:val="23"/>
              </w:rPr>
            </w:pPr>
          </w:p>
        </w:tc>
        <w:tc>
          <w:tcPr>
            <w:tcW w:w="2394" w:type="dxa"/>
          </w:tcPr>
          <w:p w14:paraId="3893E4AE" w14:textId="77777777" w:rsidR="006C745E" w:rsidRPr="00AB278E" w:rsidRDefault="006C745E" w:rsidP="00BC0483">
            <w:pPr>
              <w:rPr>
                <w:sz w:val="23"/>
              </w:rPr>
            </w:pPr>
          </w:p>
        </w:tc>
        <w:tc>
          <w:tcPr>
            <w:tcW w:w="2394" w:type="dxa"/>
            <w:shd w:val="clear" w:color="auto" w:fill="595959"/>
          </w:tcPr>
          <w:p w14:paraId="1CB8B151" w14:textId="77777777" w:rsidR="006C745E" w:rsidRPr="00AB278E" w:rsidRDefault="006C745E" w:rsidP="00BC0483">
            <w:pPr>
              <w:rPr>
                <w:sz w:val="23"/>
              </w:rPr>
            </w:pPr>
          </w:p>
        </w:tc>
      </w:tr>
      <w:tr w:rsidR="00CC63D0" w:rsidRPr="00AB278E" w14:paraId="4AC02248" w14:textId="77777777" w:rsidTr="00CC63D0">
        <w:tc>
          <w:tcPr>
            <w:tcW w:w="2394" w:type="dxa"/>
          </w:tcPr>
          <w:p w14:paraId="1D5ADC0B" w14:textId="77777777" w:rsidR="006C745E" w:rsidRPr="00AB278E" w:rsidRDefault="006C745E" w:rsidP="00BC0483">
            <w:pPr>
              <w:rPr>
                <w:rFonts w:ascii="Times New Roman" w:hAnsi="Times New Roman"/>
                <w:szCs w:val="22"/>
              </w:rPr>
            </w:pPr>
            <w:r w:rsidRPr="00AB278E">
              <w:rPr>
                <w:rFonts w:ascii="Times New Roman" w:hAnsi="Times New Roman"/>
                <w:szCs w:val="22"/>
              </w:rPr>
              <w:t>RCYPT</w:t>
            </w:r>
          </w:p>
        </w:tc>
        <w:tc>
          <w:tcPr>
            <w:tcW w:w="2394" w:type="dxa"/>
          </w:tcPr>
          <w:p w14:paraId="41B85E59" w14:textId="77777777" w:rsidR="006C745E" w:rsidRPr="00AB278E" w:rsidRDefault="006C745E" w:rsidP="00BC0483">
            <w:pPr>
              <w:rPr>
                <w:sz w:val="23"/>
              </w:rPr>
            </w:pPr>
          </w:p>
        </w:tc>
        <w:tc>
          <w:tcPr>
            <w:tcW w:w="2394" w:type="dxa"/>
          </w:tcPr>
          <w:p w14:paraId="590859B1" w14:textId="77777777" w:rsidR="006C745E" w:rsidRPr="00AB278E" w:rsidRDefault="006C745E" w:rsidP="00BC0483">
            <w:pPr>
              <w:rPr>
                <w:sz w:val="23"/>
              </w:rPr>
            </w:pPr>
          </w:p>
        </w:tc>
        <w:tc>
          <w:tcPr>
            <w:tcW w:w="2394" w:type="dxa"/>
            <w:shd w:val="clear" w:color="auto" w:fill="595959"/>
          </w:tcPr>
          <w:p w14:paraId="3065C194" w14:textId="77777777" w:rsidR="006C745E" w:rsidRPr="00AB278E" w:rsidRDefault="006C745E" w:rsidP="00BC0483">
            <w:pPr>
              <w:rPr>
                <w:sz w:val="23"/>
              </w:rPr>
            </w:pPr>
          </w:p>
        </w:tc>
      </w:tr>
      <w:tr w:rsidR="00CC63D0" w:rsidRPr="00AB278E" w14:paraId="24179267" w14:textId="77777777" w:rsidTr="00CC63D0">
        <w:tc>
          <w:tcPr>
            <w:tcW w:w="2394" w:type="dxa"/>
          </w:tcPr>
          <w:p w14:paraId="47F003FD" w14:textId="77777777" w:rsidR="006C745E" w:rsidRPr="00AB278E" w:rsidRDefault="006C745E" w:rsidP="00BC0483">
            <w:pPr>
              <w:rPr>
                <w:rFonts w:ascii="Times New Roman" w:hAnsi="Times New Roman"/>
                <w:szCs w:val="22"/>
              </w:rPr>
            </w:pPr>
            <w:r w:rsidRPr="00AB278E">
              <w:rPr>
                <w:rFonts w:ascii="Times New Roman" w:hAnsi="Times New Roman"/>
                <w:szCs w:val="22"/>
              </w:rPr>
              <w:t>RCYPT2</w:t>
            </w:r>
          </w:p>
        </w:tc>
        <w:tc>
          <w:tcPr>
            <w:tcW w:w="2394" w:type="dxa"/>
          </w:tcPr>
          <w:p w14:paraId="5DD5E6F6" w14:textId="77777777" w:rsidR="006C745E" w:rsidRPr="00AB278E" w:rsidRDefault="006C745E" w:rsidP="00BC0483">
            <w:pPr>
              <w:rPr>
                <w:sz w:val="23"/>
              </w:rPr>
            </w:pPr>
          </w:p>
        </w:tc>
        <w:tc>
          <w:tcPr>
            <w:tcW w:w="2394" w:type="dxa"/>
          </w:tcPr>
          <w:p w14:paraId="720A5457" w14:textId="77777777" w:rsidR="006C745E" w:rsidRPr="00AB278E" w:rsidRDefault="006C745E" w:rsidP="00BC0483">
            <w:pPr>
              <w:rPr>
                <w:sz w:val="23"/>
              </w:rPr>
            </w:pPr>
          </w:p>
        </w:tc>
        <w:tc>
          <w:tcPr>
            <w:tcW w:w="2394" w:type="dxa"/>
            <w:shd w:val="clear" w:color="auto" w:fill="595959"/>
          </w:tcPr>
          <w:p w14:paraId="115279CE" w14:textId="77777777" w:rsidR="006C745E" w:rsidRPr="00AB278E" w:rsidRDefault="006C745E" w:rsidP="00BC0483">
            <w:pPr>
              <w:rPr>
                <w:sz w:val="23"/>
              </w:rPr>
            </w:pPr>
          </w:p>
        </w:tc>
      </w:tr>
      <w:tr w:rsidR="00CC63D0" w:rsidRPr="00AB278E" w14:paraId="3201A839" w14:textId="77777777" w:rsidTr="00CC63D0">
        <w:tc>
          <w:tcPr>
            <w:tcW w:w="2394" w:type="dxa"/>
          </w:tcPr>
          <w:p w14:paraId="37584698" w14:textId="77777777" w:rsidR="006C745E" w:rsidRPr="00AB278E" w:rsidRDefault="006C745E" w:rsidP="00BC0483">
            <w:pPr>
              <w:rPr>
                <w:rFonts w:ascii="Times New Roman" w:hAnsi="Times New Roman"/>
                <w:szCs w:val="22"/>
              </w:rPr>
            </w:pPr>
            <w:r w:rsidRPr="00AB278E">
              <w:rPr>
                <w:rFonts w:ascii="Times New Roman" w:hAnsi="Times New Roman"/>
                <w:szCs w:val="22"/>
              </w:rPr>
              <w:t>RCYPT3</w:t>
            </w:r>
          </w:p>
        </w:tc>
        <w:tc>
          <w:tcPr>
            <w:tcW w:w="2394" w:type="dxa"/>
          </w:tcPr>
          <w:p w14:paraId="50991281" w14:textId="77777777" w:rsidR="006C745E" w:rsidRPr="00AB278E" w:rsidRDefault="006C745E" w:rsidP="00BC0483">
            <w:pPr>
              <w:rPr>
                <w:sz w:val="23"/>
              </w:rPr>
            </w:pPr>
          </w:p>
        </w:tc>
        <w:tc>
          <w:tcPr>
            <w:tcW w:w="2394" w:type="dxa"/>
          </w:tcPr>
          <w:p w14:paraId="1B67BE2D" w14:textId="77777777" w:rsidR="006C745E" w:rsidRPr="00AB278E" w:rsidRDefault="006C745E" w:rsidP="00BC0483">
            <w:pPr>
              <w:rPr>
                <w:sz w:val="23"/>
              </w:rPr>
            </w:pPr>
          </w:p>
        </w:tc>
        <w:tc>
          <w:tcPr>
            <w:tcW w:w="2394" w:type="dxa"/>
            <w:shd w:val="clear" w:color="auto" w:fill="595959"/>
          </w:tcPr>
          <w:p w14:paraId="75F7799E" w14:textId="77777777" w:rsidR="006C745E" w:rsidRPr="00AB278E" w:rsidRDefault="006C745E" w:rsidP="00BC0483">
            <w:pPr>
              <w:rPr>
                <w:sz w:val="23"/>
              </w:rPr>
            </w:pPr>
          </w:p>
        </w:tc>
      </w:tr>
      <w:tr w:rsidR="00CC63D0" w:rsidRPr="00AB278E" w14:paraId="3E2EBE2B" w14:textId="77777777" w:rsidTr="00CC63D0">
        <w:tc>
          <w:tcPr>
            <w:tcW w:w="2394" w:type="dxa"/>
          </w:tcPr>
          <w:p w14:paraId="049F5612" w14:textId="77777777" w:rsidR="006C745E" w:rsidRPr="00AB278E" w:rsidRDefault="006C745E" w:rsidP="00BC0483">
            <w:pPr>
              <w:rPr>
                <w:rFonts w:ascii="Times New Roman" w:hAnsi="Times New Roman"/>
                <w:szCs w:val="22"/>
              </w:rPr>
            </w:pPr>
            <w:r w:rsidRPr="00AB278E">
              <w:rPr>
                <w:rFonts w:ascii="Times New Roman" w:hAnsi="Times New Roman"/>
                <w:szCs w:val="22"/>
              </w:rPr>
              <w:t>RCYPT4</w:t>
            </w:r>
          </w:p>
        </w:tc>
        <w:tc>
          <w:tcPr>
            <w:tcW w:w="2394" w:type="dxa"/>
          </w:tcPr>
          <w:p w14:paraId="6FB5AF54" w14:textId="77777777" w:rsidR="006C745E" w:rsidRPr="00AB278E" w:rsidRDefault="006C745E" w:rsidP="00BC0483">
            <w:pPr>
              <w:rPr>
                <w:sz w:val="23"/>
              </w:rPr>
            </w:pPr>
          </w:p>
        </w:tc>
        <w:tc>
          <w:tcPr>
            <w:tcW w:w="2394" w:type="dxa"/>
            <w:tcBorders>
              <w:bottom w:val="single" w:sz="4" w:space="0" w:color="auto"/>
            </w:tcBorders>
          </w:tcPr>
          <w:p w14:paraId="28140B99" w14:textId="77777777" w:rsidR="006C745E" w:rsidRPr="00AB278E" w:rsidRDefault="006C745E" w:rsidP="00BC0483">
            <w:pPr>
              <w:rPr>
                <w:sz w:val="23"/>
              </w:rPr>
            </w:pPr>
          </w:p>
        </w:tc>
        <w:tc>
          <w:tcPr>
            <w:tcW w:w="2394" w:type="dxa"/>
            <w:tcBorders>
              <w:bottom w:val="single" w:sz="4" w:space="0" w:color="auto"/>
            </w:tcBorders>
            <w:shd w:val="clear" w:color="auto" w:fill="595959"/>
          </w:tcPr>
          <w:p w14:paraId="240DBD95" w14:textId="77777777" w:rsidR="006C745E" w:rsidRPr="00AB278E" w:rsidRDefault="006C745E" w:rsidP="00BC0483">
            <w:pPr>
              <w:rPr>
                <w:sz w:val="23"/>
              </w:rPr>
            </w:pPr>
          </w:p>
        </w:tc>
      </w:tr>
      <w:tr w:rsidR="00CC63D0" w:rsidRPr="00AB278E" w14:paraId="4CEE9691" w14:textId="77777777" w:rsidTr="00CC63D0">
        <w:tc>
          <w:tcPr>
            <w:tcW w:w="2394" w:type="dxa"/>
          </w:tcPr>
          <w:p w14:paraId="22424493" w14:textId="77777777" w:rsidR="006C745E" w:rsidRPr="00AB278E" w:rsidRDefault="006C745E" w:rsidP="00BC0483">
            <w:pPr>
              <w:rPr>
                <w:rFonts w:ascii="Times New Roman" w:hAnsi="Times New Roman"/>
                <w:szCs w:val="22"/>
              </w:rPr>
            </w:pPr>
            <w:r w:rsidRPr="00AB278E">
              <w:rPr>
                <w:rFonts w:ascii="Times New Roman" w:hAnsi="Times New Roman"/>
                <w:szCs w:val="22"/>
              </w:rPr>
              <w:t>RCYREC</w:t>
            </w:r>
          </w:p>
        </w:tc>
        <w:tc>
          <w:tcPr>
            <w:tcW w:w="2394" w:type="dxa"/>
          </w:tcPr>
          <w:p w14:paraId="634D83C8" w14:textId="77777777" w:rsidR="006C745E" w:rsidRPr="00AB278E" w:rsidRDefault="006C745E" w:rsidP="00BC0483">
            <w:pPr>
              <w:rPr>
                <w:sz w:val="23"/>
              </w:rPr>
            </w:pPr>
          </w:p>
        </w:tc>
        <w:tc>
          <w:tcPr>
            <w:tcW w:w="2394" w:type="dxa"/>
            <w:shd w:val="clear" w:color="auto" w:fill="595959"/>
          </w:tcPr>
          <w:p w14:paraId="2FC57B54" w14:textId="77777777" w:rsidR="006C745E" w:rsidRPr="00AB278E" w:rsidRDefault="006C745E" w:rsidP="00BC0483">
            <w:pPr>
              <w:rPr>
                <w:sz w:val="23"/>
              </w:rPr>
            </w:pPr>
          </w:p>
        </w:tc>
        <w:tc>
          <w:tcPr>
            <w:tcW w:w="2394" w:type="dxa"/>
            <w:shd w:val="clear" w:color="auto" w:fill="auto"/>
          </w:tcPr>
          <w:p w14:paraId="46192007" w14:textId="77777777" w:rsidR="006C745E" w:rsidRPr="00AB278E" w:rsidRDefault="006C745E" w:rsidP="00BC0483">
            <w:pPr>
              <w:rPr>
                <w:sz w:val="23"/>
              </w:rPr>
            </w:pPr>
          </w:p>
        </w:tc>
      </w:tr>
      <w:tr w:rsidR="00CC63D0" w:rsidRPr="00AB278E" w14:paraId="7E093369" w14:textId="77777777" w:rsidTr="00CC63D0">
        <w:tc>
          <w:tcPr>
            <w:tcW w:w="2394" w:type="dxa"/>
          </w:tcPr>
          <w:p w14:paraId="78131356" w14:textId="77777777" w:rsidR="006C745E" w:rsidRPr="00AB278E" w:rsidRDefault="006C745E" w:rsidP="00BC0483">
            <w:pPr>
              <w:rPr>
                <w:rFonts w:ascii="Times New Roman" w:hAnsi="Times New Roman"/>
                <w:szCs w:val="22"/>
              </w:rPr>
            </w:pPr>
            <w:r w:rsidRPr="00AB278E">
              <w:rPr>
                <w:rFonts w:ascii="Times New Roman" w:hAnsi="Times New Roman"/>
                <w:szCs w:val="22"/>
              </w:rPr>
              <w:t>RCYTRA</w:t>
            </w:r>
          </w:p>
        </w:tc>
        <w:tc>
          <w:tcPr>
            <w:tcW w:w="2394" w:type="dxa"/>
          </w:tcPr>
          <w:p w14:paraId="0ED9C235" w14:textId="77777777" w:rsidR="006C745E" w:rsidRPr="00AB278E" w:rsidRDefault="006C745E" w:rsidP="00BC0483">
            <w:pPr>
              <w:rPr>
                <w:sz w:val="23"/>
              </w:rPr>
            </w:pPr>
          </w:p>
        </w:tc>
        <w:tc>
          <w:tcPr>
            <w:tcW w:w="2394" w:type="dxa"/>
            <w:tcBorders>
              <w:bottom w:val="single" w:sz="4" w:space="0" w:color="auto"/>
            </w:tcBorders>
          </w:tcPr>
          <w:p w14:paraId="52FC1763" w14:textId="77777777" w:rsidR="006C745E" w:rsidRPr="00AB278E" w:rsidRDefault="006C745E" w:rsidP="00BC0483">
            <w:pPr>
              <w:rPr>
                <w:sz w:val="23"/>
              </w:rPr>
            </w:pPr>
          </w:p>
        </w:tc>
        <w:tc>
          <w:tcPr>
            <w:tcW w:w="2394" w:type="dxa"/>
            <w:tcBorders>
              <w:bottom w:val="single" w:sz="4" w:space="0" w:color="auto"/>
            </w:tcBorders>
            <w:shd w:val="clear" w:color="auto" w:fill="595959"/>
          </w:tcPr>
          <w:p w14:paraId="2C1A0A48" w14:textId="77777777" w:rsidR="006C745E" w:rsidRPr="00AB278E" w:rsidRDefault="006C745E" w:rsidP="00BC0483">
            <w:pPr>
              <w:rPr>
                <w:sz w:val="23"/>
              </w:rPr>
            </w:pPr>
          </w:p>
        </w:tc>
      </w:tr>
      <w:tr w:rsidR="00CC63D0" w:rsidRPr="00AB278E" w14:paraId="1132D5C4" w14:textId="77777777" w:rsidTr="00CC63D0">
        <w:tc>
          <w:tcPr>
            <w:tcW w:w="2394" w:type="dxa"/>
          </w:tcPr>
          <w:p w14:paraId="42063962"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RCYYUT</w:t>
            </w:r>
          </w:p>
        </w:tc>
        <w:tc>
          <w:tcPr>
            <w:tcW w:w="2394" w:type="dxa"/>
          </w:tcPr>
          <w:p w14:paraId="03D4305C" w14:textId="77777777" w:rsidR="006C745E" w:rsidRPr="00AB278E" w:rsidRDefault="006C745E" w:rsidP="00BC0483">
            <w:pPr>
              <w:rPr>
                <w:sz w:val="23"/>
              </w:rPr>
            </w:pPr>
          </w:p>
        </w:tc>
        <w:tc>
          <w:tcPr>
            <w:tcW w:w="2394" w:type="dxa"/>
            <w:shd w:val="clear" w:color="auto" w:fill="595959"/>
          </w:tcPr>
          <w:p w14:paraId="7E4FDF08" w14:textId="77777777" w:rsidR="006C745E" w:rsidRPr="00AB278E" w:rsidRDefault="006C745E" w:rsidP="00BC0483">
            <w:pPr>
              <w:rPr>
                <w:sz w:val="23"/>
              </w:rPr>
            </w:pPr>
          </w:p>
        </w:tc>
        <w:tc>
          <w:tcPr>
            <w:tcW w:w="2394" w:type="dxa"/>
            <w:shd w:val="clear" w:color="auto" w:fill="auto"/>
          </w:tcPr>
          <w:p w14:paraId="592C3D27" w14:textId="77777777" w:rsidR="006C745E" w:rsidRPr="00AB278E" w:rsidRDefault="006C745E" w:rsidP="00BC0483">
            <w:pPr>
              <w:rPr>
                <w:sz w:val="23"/>
              </w:rPr>
            </w:pPr>
          </w:p>
        </w:tc>
      </w:tr>
      <w:tr w:rsidR="00CC63D0" w:rsidRPr="00AB278E" w14:paraId="33ABE268" w14:textId="77777777" w:rsidTr="00CC63D0">
        <w:tc>
          <w:tcPr>
            <w:tcW w:w="2394" w:type="dxa"/>
          </w:tcPr>
          <w:p w14:paraId="663F7673" w14:textId="77777777" w:rsidR="006C745E" w:rsidRPr="00AB278E" w:rsidRDefault="006C745E" w:rsidP="00BC0483">
            <w:pPr>
              <w:rPr>
                <w:rFonts w:ascii="Times New Roman" w:hAnsi="Times New Roman"/>
                <w:szCs w:val="22"/>
              </w:rPr>
            </w:pPr>
            <w:r w:rsidRPr="00AB278E">
              <w:rPr>
                <w:rFonts w:ascii="Times New Roman" w:hAnsi="Times New Roman"/>
                <w:szCs w:val="22"/>
              </w:rPr>
              <w:t>RCYVOI</w:t>
            </w:r>
          </w:p>
        </w:tc>
        <w:tc>
          <w:tcPr>
            <w:tcW w:w="2394" w:type="dxa"/>
          </w:tcPr>
          <w:p w14:paraId="2BB00719" w14:textId="77777777" w:rsidR="006C745E" w:rsidRPr="00AB278E" w:rsidRDefault="006C745E" w:rsidP="00BC0483">
            <w:pPr>
              <w:rPr>
                <w:sz w:val="23"/>
              </w:rPr>
            </w:pPr>
          </w:p>
        </w:tc>
        <w:tc>
          <w:tcPr>
            <w:tcW w:w="2394" w:type="dxa"/>
          </w:tcPr>
          <w:p w14:paraId="1B0D2473" w14:textId="77777777" w:rsidR="006C745E" w:rsidRPr="00AB278E" w:rsidRDefault="006C745E" w:rsidP="00BC0483">
            <w:pPr>
              <w:rPr>
                <w:sz w:val="23"/>
              </w:rPr>
            </w:pPr>
          </w:p>
        </w:tc>
        <w:tc>
          <w:tcPr>
            <w:tcW w:w="2394" w:type="dxa"/>
            <w:shd w:val="clear" w:color="auto" w:fill="595959"/>
          </w:tcPr>
          <w:p w14:paraId="623C0580" w14:textId="77777777" w:rsidR="006C745E" w:rsidRPr="00AB278E" w:rsidRDefault="006C745E" w:rsidP="00BC0483">
            <w:pPr>
              <w:rPr>
                <w:sz w:val="23"/>
              </w:rPr>
            </w:pPr>
          </w:p>
        </w:tc>
      </w:tr>
    </w:tbl>
    <w:p w14:paraId="641980A1" w14:textId="77777777" w:rsidR="00BC0483" w:rsidRPr="00AB278E" w:rsidRDefault="00BC0483" w:rsidP="00BC0483">
      <w:pPr>
        <w:rPr>
          <w:rFonts w:ascii="Times New Roman" w:hAnsi="Times New Roman"/>
          <w:szCs w:val="22"/>
        </w:rPr>
      </w:pPr>
    </w:p>
    <w:p w14:paraId="416879F4" w14:textId="77777777" w:rsidR="00566C2D" w:rsidRPr="00AB278E" w:rsidRDefault="00566C2D" w:rsidP="00BC0483">
      <w:pPr>
        <w:rPr>
          <w:rFonts w:ascii="Times New Roman" w:hAnsi="Times New Roman"/>
          <w:szCs w:val="22"/>
        </w:rPr>
      </w:pPr>
    </w:p>
    <w:p w14:paraId="601B5AD5" w14:textId="77777777" w:rsidR="00E366C0" w:rsidRPr="00AB278E" w:rsidRDefault="00E366C0" w:rsidP="00BC0483">
      <w:pPr>
        <w:rPr>
          <w:rFonts w:ascii="Times New Roman" w:hAnsi="Times New Roman"/>
          <w:szCs w:val="22"/>
        </w:rPr>
      </w:pPr>
    </w:p>
    <w:p w14:paraId="14788B60" w14:textId="10420000" w:rsidR="0031136E" w:rsidRPr="00D804D9" w:rsidRDefault="004C4431" w:rsidP="00077C36">
      <w:pPr>
        <w:pStyle w:val="Heading2"/>
      </w:pPr>
      <w:bookmarkStart w:id="25" w:name="_Toc425503932"/>
      <w:r w:rsidRPr="007E7F07">
        <w:br w:type="page"/>
      </w:r>
      <w:bookmarkStart w:id="26" w:name="_Toc493599073"/>
      <w:r w:rsidR="00E366C0" w:rsidRPr="00D804D9">
        <w:lastRenderedPageBreak/>
        <w:t>List of Accounts Receivable Input Templates</w:t>
      </w:r>
      <w:bookmarkEnd w:id="25"/>
      <w:bookmarkEnd w:id="26"/>
    </w:p>
    <w:p w14:paraId="6F87AE39" w14:textId="77777777" w:rsidR="0031136E" w:rsidRPr="00D804D9" w:rsidRDefault="0031136E" w:rsidP="0031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4"/>
        <w:gridCol w:w="3118"/>
      </w:tblGrid>
      <w:tr w:rsidR="004C396F" w:rsidRPr="00AB278E" w14:paraId="78809576" w14:textId="77777777" w:rsidTr="00CC63D0">
        <w:trPr>
          <w:cantSplit/>
          <w:tblHeader/>
        </w:trPr>
        <w:tc>
          <w:tcPr>
            <w:tcW w:w="4338" w:type="dxa"/>
          </w:tcPr>
          <w:p w14:paraId="4333C46E"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34039664"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8AD396C"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4C396F" w:rsidRPr="00AB278E" w14:paraId="59440715" w14:textId="77777777" w:rsidTr="00CC63D0">
        <w:tc>
          <w:tcPr>
            <w:tcW w:w="4338" w:type="dxa"/>
          </w:tcPr>
          <w:p w14:paraId="77F2B6AA" w14:textId="77777777" w:rsidR="004C396F" w:rsidRPr="00AB278E" w:rsidRDefault="004C396F" w:rsidP="0031136E">
            <w:pPr>
              <w:rPr>
                <w:rFonts w:ascii="Times New Roman" w:hAnsi="Times New Roman"/>
                <w:szCs w:val="22"/>
              </w:rPr>
            </w:pPr>
            <w:r w:rsidRPr="00AB278E">
              <w:rPr>
                <w:rFonts w:ascii="Times New Roman" w:hAnsi="Times New Roman"/>
                <w:szCs w:val="22"/>
              </w:rPr>
              <w:t>PRCA AR DEV</w:t>
            </w:r>
          </w:p>
        </w:tc>
        <w:tc>
          <w:tcPr>
            <w:tcW w:w="2046" w:type="dxa"/>
          </w:tcPr>
          <w:p w14:paraId="3556A00E" w14:textId="77777777" w:rsidR="004C396F" w:rsidRPr="00AB278E" w:rsidRDefault="004C396F" w:rsidP="0031136E">
            <w:pPr>
              <w:rPr>
                <w:rFonts w:ascii="Times New Roman" w:hAnsi="Times New Roman"/>
                <w:szCs w:val="22"/>
              </w:rPr>
            </w:pPr>
            <w:r w:rsidRPr="00AB278E">
              <w:rPr>
                <w:rFonts w:ascii="Times New Roman" w:hAnsi="Times New Roman"/>
                <w:szCs w:val="22"/>
              </w:rPr>
              <w:t>411</w:t>
            </w:r>
          </w:p>
        </w:tc>
        <w:tc>
          <w:tcPr>
            <w:tcW w:w="3192" w:type="dxa"/>
          </w:tcPr>
          <w:p w14:paraId="5746FC25" w14:textId="77777777" w:rsidR="004C396F" w:rsidRPr="00AB278E" w:rsidRDefault="004C396F" w:rsidP="0031136E">
            <w:pPr>
              <w:rPr>
                <w:rFonts w:ascii="Times New Roman" w:hAnsi="Times New Roman"/>
                <w:szCs w:val="22"/>
              </w:rPr>
            </w:pPr>
          </w:p>
        </w:tc>
      </w:tr>
      <w:tr w:rsidR="004C396F" w:rsidRPr="00AB278E" w14:paraId="6CB512DB" w14:textId="77777777" w:rsidTr="00CC63D0">
        <w:tc>
          <w:tcPr>
            <w:tcW w:w="4338" w:type="dxa"/>
          </w:tcPr>
          <w:p w14:paraId="21D0A332"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243-249</w:t>
            </w:r>
          </w:p>
        </w:tc>
        <w:tc>
          <w:tcPr>
            <w:tcW w:w="2046" w:type="dxa"/>
          </w:tcPr>
          <w:p w14:paraId="5C118496" w14:textId="77777777" w:rsidR="004C396F" w:rsidRPr="00AB278E" w:rsidRDefault="004C396F" w:rsidP="0031136E">
            <w:pPr>
              <w:rPr>
                <w:rFonts w:ascii="Times New Roman" w:hAnsi="Times New Roman"/>
                <w:szCs w:val="22"/>
              </w:rPr>
            </w:pPr>
            <w:r w:rsidRPr="00AB278E">
              <w:rPr>
                <w:rFonts w:ascii="Times New Roman" w:hAnsi="Times New Roman"/>
                <w:szCs w:val="22"/>
              </w:rPr>
              <w:t>2100</w:t>
            </w:r>
          </w:p>
        </w:tc>
        <w:tc>
          <w:tcPr>
            <w:tcW w:w="3192" w:type="dxa"/>
          </w:tcPr>
          <w:p w14:paraId="27185D03" w14:textId="77777777" w:rsidR="004C396F" w:rsidRPr="00AB278E" w:rsidRDefault="004C396F" w:rsidP="0031136E">
            <w:pPr>
              <w:rPr>
                <w:rFonts w:ascii="Times New Roman" w:hAnsi="Times New Roman"/>
                <w:szCs w:val="22"/>
              </w:rPr>
            </w:pPr>
          </w:p>
        </w:tc>
      </w:tr>
      <w:tr w:rsidR="004C396F" w:rsidRPr="00AB278E" w14:paraId="1F44C3A3" w14:textId="77777777" w:rsidTr="00CC63D0">
        <w:tc>
          <w:tcPr>
            <w:tcW w:w="4338" w:type="dxa"/>
          </w:tcPr>
          <w:p w14:paraId="79A1426F"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251-254</w:t>
            </w:r>
          </w:p>
        </w:tc>
        <w:tc>
          <w:tcPr>
            <w:tcW w:w="2046" w:type="dxa"/>
          </w:tcPr>
          <w:p w14:paraId="3A7E854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2CCA0E2" w14:textId="77777777" w:rsidR="004C396F" w:rsidRPr="00AB278E" w:rsidRDefault="004C396F" w:rsidP="0031136E">
            <w:pPr>
              <w:rPr>
                <w:rFonts w:ascii="Times New Roman" w:hAnsi="Times New Roman"/>
                <w:szCs w:val="22"/>
              </w:rPr>
            </w:pPr>
          </w:p>
        </w:tc>
      </w:tr>
      <w:tr w:rsidR="004C396F" w:rsidRPr="00AB278E" w14:paraId="64C69474" w14:textId="77777777" w:rsidTr="00CC63D0">
        <w:tc>
          <w:tcPr>
            <w:tcW w:w="4338" w:type="dxa"/>
          </w:tcPr>
          <w:p w14:paraId="2C120D45"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294-296</w:t>
            </w:r>
          </w:p>
        </w:tc>
        <w:tc>
          <w:tcPr>
            <w:tcW w:w="2046" w:type="dxa"/>
          </w:tcPr>
          <w:p w14:paraId="4B93EDBA"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0513D45D" w14:textId="77777777" w:rsidR="004C396F" w:rsidRPr="00AB278E" w:rsidRDefault="004C396F" w:rsidP="0031136E">
            <w:pPr>
              <w:rPr>
                <w:rFonts w:ascii="Times New Roman" w:hAnsi="Times New Roman"/>
                <w:szCs w:val="22"/>
              </w:rPr>
            </w:pPr>
          </w:p>
        </w:tc>
      </w:tr>
      <w:tr w:rsidR="004C396F" w:rsidRPr="00AB278E" w14:paraId="25FBA7C8" w14:textId="77777777" w:rsidTr="00CC63D0">
        <w:tc>
          <w:tcPr>
            <w:tcW w:w="4338" w:type="dxa"/>
          </w:tcPr>
          <w:p w14:paraId="313A0779"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w:t>
            </w:r>
          </w:p>
        </w:tc>
        <w:tc>
          <w:tcPr>
            <w:tcW w:w="2046" w:type="dxa"/>
          </w:tcPr>
          <w:p w14:paraId="1A3D84E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45213504" w14:textId="77777777" w:rsidR="004C396F" w:rsidRPr="00AB278E" w:rsidRDefault="004C396F" w:rsidP="0031136E">
            <w:pPr>
              <w:rPr>
                <w:rFonts w:ascii="Times New Roman" w:hAnsi="Times New Roman"/>
                <w:szCs w:val="22"/>
              </w:rPr>
            </w:pPr>
          </w:p>
        </w:tc>
      </w:tr>
      <w:tr w:rsidR="004C396F" w:rsidRPr="00AB278E" w14:paraId="4C502E4E" w14:textId="77777777" w:rsidTr="00CC63D0">
        <w:tc>
          <w:tcPr>
            <w:tcW w:w="4338" w:type="dxa"/>
          </w:tcPr>
          <w:p w14:paraId="42606884"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 VM</w:t>
            </w:r>
          </w:p>
        </w:tc>
        <w:tc>
          <w:tcPr>
            <w:tcW w:w="2046" w:type="dxa"/>
          </w:tcPr>
          <w:p w14:paraId="07966706"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FFB0734" w14:textId="77777777" w:rsidR="004C396F" w:rsidRPr="00AB278E" w:rsidRDefault="004C396F" w:rsidP="0031136E">
            <w:pPr>
              <w:rPr>
                <w:rFonts w:ascii="Times New Roman" w:hAnsi="Times New Roman"/>
                <w:szCs w:val="22"/>
              </w:rPr>
            </w:pPr>
          </w:p>
        </w:tc>
      </w:tr>
      <w:tr w:rsidR="004C396F" w:rsidRPr="00AB278E" w14:paraId="0FEF875C" w14:textId="77777777" w:rsidTr="00CC63D0">
        <w:tc>
          <w:tcPr>
            <w:tcW w:w="4338" w:type="dxa"/>
          </w:tcPr>
          <w:p w14:paraId="3B0D4D10" w14:textId="77777777" w:rsidR="004C396F" w:rsidRPr="00AB278E" w:rsidRDefault="004C396F" w:rsidP="0031136E">
            <w:pPr>
              <w:rPr>
                <w:rFonts w:ascii="Times New Roman" w:hAnsi="Times New Roman"/>
                <w:szCs w:val="22"/>
              </w:rPr>
            </w:pPr>
            <w:r w:rsidRPr="00AB278E">
              <w:rPr>
                <w:rFonts w:ascii="Times New Roman" w:hAnsi="Times New Roman"/>
                <w:szCs w:val="22"/>
              </w:rPr>
              <w:t>PRCA BATCH PAYMENT</w:t>
            </w:r>
          </w:p>
        </w:tc>
        <w:tc>
          <w:tcPr>
            <w:tcW w:w="2046" w:type="dxa"/>
          </w:tcPr>
          <w:p w14:paraId="085239C7"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57F4E66" w14:textId="77777777" w:rsidR="004C396F" w:rsidRPr="00AB278E" w:rsidRDefault="004C396F" w:rsidP="0031136E">
            <w:pPr>
              <w:rPr>
                <w:rFonts w:ascii="Times New Roman" w:hAnsi="Times New Roman"/>
                <w:szCs w:val="22"/>
              </w:rPr>
            </w:pPr>
            <w:r w:rsidRPr="00AB278E">
              <w:rPr>
                <w:rFonts w:ascii="Times New Roman" w:hAnsi="Times New Roman"/>
                <w:szCs w:val="22"/>
              </w:rPr>
              <w:t>^PRCATB</w:t>
            </w:r>
          </w:p>
        </w:tc>
      </w:tr>
      <w:tr w:rsidR="004C396F" w:rsidRPr="00AB278E" w14:paraId="02E242B1" w14:textId="77777777" w:rsidTr="00CC63D0">
        <w:tc>
          <w:tcPr>
            <w:tcW w:w="4338" w:type="dxa"/>
          </w:tcPr>
          <w:p w14:paraId="732881E7"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1080</w:t>
            </w:r>
          </w:p>
        </w:tc>
        <w:tc>
          <w:tcPr>
            <w:tcW w:w="2046" w:type="dxa"/>
          </w:tcPr>
          <w:p w14:paraId="740C5E92"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994F75C" w14:textId="77777777" w:rsidR="004C396F" w:rsidRPr="00AB278E" w:rsidRDefault="004C396F" w:rsidP="0031136E">
            <w:pPr>
              <w:rPr>
                <w:sz w:val="23"/>
                <w:szCs w:val="23"/>
              </w:rPr>
            </w:pPr>
          </w:p>
        </w:tc>
      </w:tr>
      <w:tr w:rsidR="004C396F" w:rsidRPr="00AB278E" w14:paraId="3D2D18E7" w14:textId="77777777" w:rsidTr="00CC63D0">
        <w:tc>
          <w:tcPr>
            <w:tcW w:w="4338" w:type="dxa"/>
          </w:tcPr>
          <w:p w14:paraId="3D25319B"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1081</w:t>
            </w:r>
          </w:p>
        </w:tc>
        <w:tc>
          <w:tcPr>
            <w:tcW w:w="2046" w:type="dxa"/>
          </w:tcPr>
          <w:p w14:paraId="56ECCEB7"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5C3374B" w14:textId="77777777" w:rsidR="004C396F" w:rsidRPr="00AB278E" w:rsidRDefault="004C396F" w:rsidP="0031136E">
            <w:pPr>
              <w:rPr>
                <w:sz w:val="23"/>
                <w:szCs w:val="23"/>
              </w:rPr>
            </w:pPr>
          </w:p>
        </w:tc>
      </w:tr>
      <w:tr w:rsidR="004C396F" w:rsidRPr="00AB278E" w14:paraId="6D537B3C" w14:textId="77777777" w:rsidTr="00CC63D0">
        <w:tc>
          <w:tcPr>
            <w:tcW w:w="4338" w:type="dxa"/>
          </w:tcPr>
          <w:p w14:paraId="06213BE6"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1114</w:t>
            </w:r>
          </w:p>
        </w:tc>
        <w:tc>
          <w:tcPr>
            <w:tcW w:w="2046" w:type="dxa"/>
          </w:tcPr>
          <w:p w14:paraId="4403A233"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A72487B" w14:textId="77777777" w:rsidR="004C396F" w:rsidRPr="00AB278E" w:rsidRDefault="004C396F" w:rsidP="0031136E">
            <w:pPr>
              <w:rPr>
                <w:sz w:val="23"/>
                <w:szCs w:val="23"/>
              </w:rPr>
            </w:pPr>
          </w:p>
        </w:tc>
      </w:tr>
      <w:tr w:rsidR="004C396F" w:rsidRPr="00AB278E" w14:paraId="7997CDC0" w14:textId="77777777" w:rsidTr="00CC63D0">
        <w:tc>
          <w:tcPr>
            <w:tcW w:w="4338" w:type="dxa"/>
          </w:tcPr>
          <w:p w14:paraId="36ABA3DC" w14:textId="77777777" w:rsidR="004C396F" w:rsidRPr="00AB278E" w:rsidRDefault="004C396F" w:rsidP="0031136E">
            <w:pPr>
              <w:rPr>
                <w:rFonts w:ascii="Times New Roman" w:hAnsi="Times New Roman"/>
                <w:szCs w:val="22"/>
              </w:rPr>
            </w:pPr>
            <w:r w:rsidRPr="00AB278E">
              <w:rPr>
                <w:rFonts w:ascii="Times New Roman" w:hAnsi="Times New Roman"/>
                <w:szCs w:val="22"/>
              </w:rPr>
              <w:t>PRCA CAT SET</w:t>
            </w:r>
          </w:p>
        </w:tc>
        <w:tc>
          <w:tcPr>
            <w:tcW w:w="2046" w:type="dxa"/>
          </w:tcPr>
          <w:p w14:paraId="71B9FA86"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6CCCB16" w14:textId="77777777" w:rsidR="004C396F" w:rsidRPr="00AB278E" w:rsidRDefault="004C396F" w:rsidP="0031136E">
            <w:pPr>
              <w:rPr>
                <w:sz w:val="23"/>
                <w:szCs w:val="23"/>
              </w:rPr>
            </w:pPr>
          </w:p>
        </w:tc>
      </w:tr>
      <w:tr w:rsidR="004C396F" w:rsidRPr="00AB278E" w14:paraId="629189B9" w14:textId="77777777" w:rsidTr="00CC63D0">
        <w:tc>
          <w:tcPr>
            <w:tcW w:w="4338" w:type="dxa"/>
          </w:tcPr>
          <w:p w14:paraId="4FBD38E2" w14:textId="77777777" w:rsidR="004C396F" w:rsidRPr="00AB278E" w:rsidRDefault="004C396F" w:rsidP="0031136E">
            <w:pPr>
              <w:rPr>
                <w:rFonts w:ascii="Times New Roman" w:hAnsi="Times New Roman"/>
                <w:szCs w:val="22"/>
              </w:rPr>
            </w:pPr>
            <w:r w:rsidRPr="00AB278E">
              <w:rPr>
                <w:rFonts w:ascii="Times New Roman" w:hAnsi="Times New Roman"/>
                <w:szCs w:val="22"/>
              </w:rPr>
              <w:t>PRCA CAUSED BY</w:t>
            </w:r>
          </w:p>
        </w:tc>
        <w:tc>
          <w:tcPr>
            <w:tcW w:w="2046" w:type="dxa"/>
          </w:tcPr>
          <w:p w14:paraId="293C12F0"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0AF5D0E" w14:textId="77777777" w:rsidR="004C396F" w:rsidRPr="00AB278E" w:rsidRDefault="004C396F" w:rsidP="0031136E">
            <w:pPr>
              <w:rPr>
                <w:sz w:val="23"/>
                <w:szCs w:val="23"/>
              </w:rPr>
            </w:pPr>
          </w:p>
        </w:tc>
      </w:tr>
      <w:tr w:rsidR="004C396F" w:rsidRPr="00AB278E" w14:paraId="772CB63A" w14:textId="77777777" w:rsidTr="00CC63D0">
        <w:tc>
          <w:tcPr>
            <w:tcW w:w="4338" w:type="dxa"/>
          </w:tcPr>
          <w:p w14:paraId="045D5B6C" w14:textId="77777777" w:rsidR="004C396F" w:rsidRPr="00AB278E" w:rsidRDefault="004C396F" w:rsidP="0031136E">
            <w:pPr>
              <w:rPr>
                <w:rFonts w:ascii="Times New Roman" w:hAnsi="Times New Roman"/>
                <w:szCs w:val="22"/>
              </w:rPr>
            </w:pPr>
            <w:r w:rsidRPr="00AB278E">
              <w:rPr>
                <w:rFonts w:ascii="Times New Roman" w:hAnsi="Times New Roman"/>
                <w:szCs w:val="22"/>
              </w:rPr>
              <w:t>PRCA COMMENT</w:t>
            </w:r>
          </w:p>
        </w:tc>
        <w:tc>
          <w:tcPr>
            <w:tcW w:w="2046" w:type="dxa"/>
          </w:tcPr>
          <w:p w14:paraId="0C88FBAE"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E2BF396" w14:textId="77777777" w:rsidR="004C396F" w:rsidRPr="00AB278E" w:rsidRDefault="004C396F" w:rsidP="0031136E">
            <w:pPr>
              <w:rPr>
                <w:sz w:val="23"/>
                <w:szCs w:val="23"/>
              </w:rPr>
            </w:pPr>
          </w:p>
        </w:tc>
      </w:tr>
      <w:tr w:rsidR="004C396F" w:rsidRPr="00AB278E" w14:paraId="2BCB61DC" w14:textId="77777777" w:rsidTr="00CC63D0">
        <w:tc>
          <w:tcPr>
            <w:tcW w:w="4338" w:type="dxa"/>
          </w:tcPr>
          <w:p w14:paraId="0957CF47"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BILL STUB</w:t>
            </w:r>
          </w:p>
        </w:tc>
        <w:tc>
          <w:tcPr>
            <w:tcW w:w="2046" w:type="dxa"/>
          </w:tcPr>
          <w:p w14:paraId="08B7822E" w14:textId="77777777" w:rsidR="004C396F" w:rsidRPr="00AB278E" w:rsidRDefault="008A1CA4" w:rsidP="0002478A">
            <w:pPr>
              <w:rPr>
                <w:rFonts w:ascii="Times New Roman" w:hAnsi="Times New Roman"/>
                <w:szCs w:val="22"/>
              </w:rPr>
            </w:pPr>
            <w:r w:rsidRPr="00AB278E">
              <w:rPr>
                <w:rFonts w:ascii="Times New Roman" w:hAnsi="Times New Roman"/>
                <w:szCs w:val="22"/>
              </w:rPr>
              <w:t>430</w:t>
            </w:r>
          </w:p>
        </w:tc>
        <w:tc>
          <w:tcPr>
            <w:tcW w:w="3192" w:type="dxa"/>
          </w:tcPr>
          <w:p w14:paraId="0309D8B6" w14:textId="77777777" w:rsidR="004C396F" w:rsidRPr="00AB278E" w:rsidRDefault="004C396F" w:rsidP="0031136E">
            <w:pPr>
              <w:rPr>
                <w:sz w:val="23"/>
                <w:szCs w:val="23"/>
              </w:rPr>
            </w:pPr>
          </w:p>
        </w:tc>
      </w:tr>
      <w:tr w:rsidR="004C396F" w:rsidRPr="00AB278E" w14:paraId="49A084BC" w14:textId="77777777" w:rsidTr="00CC63D0">
        <w:tc>
          <w:tcPr>
            <w:tcW w:w="4338" w:type="dxa"/>
          </w:tcPr>
          <w:p w14:paraId="3476010D"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TRANS STUB</w:t>
            </w:r>
          </w:p>
        </w:tc>
        <w:tc>
          <w:tcPr>
            <w:tcW w:w="2046" w:type="dxa"/>
          </w:tcPr>
          <w:p w14:paraId="2E132F2F"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3105E149" w14:textId="77777777" w:rsidR="004C396F" w:rsidRPr="00AB278E" w:rsidRDefault="004C396F" w:rsidP="0031136E">
            <w:pPr>
              <w:rPr>
                <w:sz w:val="23"/>
                <w:szCs w:val="23"/>
              </w:rPr>
            </w:pPr>
          </w:p>
        </w:tc>
      </w:tr>
      <w:tr w:rsidR="004C396F" w:rsidRPr="00AB278E" w14:paraId="245B62E5" w14:textId="77777777" w:rsidTr="00CC63D0">
        <w:tc>
          <w:tcPr>
            <w:tcW w:w="4338" w:type="dxa"/>
          </w:tcPr>
          <w:p w14:paraId="2E110A9F" w14:textId="77777777" w:rsidR="004C396F" w:rsidRPr="00AB278E" w:rsidRDefault="004C396F" w:rsidP="0031136E">
            <w:pPr>
              <w:rPr>
                <w:rFonts w:ascii="Times New Roman" w:hAnsi="Times New Roman"/>
                <w:szCs w:val="22"/>
              </w:rPr>
            </w:pPr>
            <w:r w:rsidRPr="00AB278E">
              <w:rPr>
                <w:rFonts w:ascii="Times New Roman" w:hAnsi="Times New Roman"/>
                <w:szCs w:val="22"/>
              </w:rPr>
              <w:t>PRCA DOJ PARAM</w:t>
            </w:r>
          </w:p>
        </w:tc>
        <w:tc>
          <w:tcPr>
            <w:tcW w:w="2046" w:type="dxa"/>
          </w:tcPr>
          <w:p w14:paraId="5ED145EF"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1D74C94D" w14:textId="77777777" w:rsidR="004C396F" w:rsidRPr="00AB278E" w:rsidRDefault="004C396F" w:rsidP="0031136E">
            <w:pPr>
              <w:rPr>
                <w:sz w:val="23"/>
                <w:szCs w:val="23"/>
              </w:rPr>
            </w:pPr>
          </w:p>
        </w:tc>
      </w:tr>
      <w:tr w:rsidR="004C396F" w:rsidRPr="00AB278E" w14:paraId="0C7E1A5D" w14:textId="77777777" w:rsidTr="00CC63D0">
        <w:tc>
          <w:tcPr>
            <w:tcW w:w="4338" w:type="dxa"/>
          </w:tcPr>
          <w:p w14:paraId="60EDAF73" w14:textId="77777777" w:rsidR="004C396F" w:rsidRPr="00AB278E" w:rsidRDefault="004C396F" w:rsidP="0031136E">
            <w:pPr>
              <w:rPr>
                <w:rFonts w:ascii="Times New Roman" w:hAnsi="Times New Roman"/>
                <w:szCs w:val="22"/>
              </w:rPr>
            </w:pPr>
            <w:r w:rsidRPr="00AB278E">
              <w:rPr>
                <w:rFonts w:ascii="Times New Roman" w:hAnsi="Times New Roman"/>
                <w:szCs w:val="22"/>
              </w:rPr>
              <w:t>PRCA FORM</w:t>
            </w:r>
          </w:p>
        </w:tc>
        <w:tc>
          <w:tcPr>
            <w:tcW w:w="2046" w:type="dxa"/>
          </w:tcPr>
          <w:p w14:paraId="1970BAD4" w14:textId="77777777" w:rsidR="004C396F" w:rsidRPr="00AB278E" w:rsidRDefault="00266A33" w:rsidP="0002478A">
            <w:pPr>
              <w:rPr>
                <w:rFonts w:ascii="Times New Roman" w:hAnsi="Times New Roman"/>
                <w:szCs w:val="22"/>
              </w:rPr>
            </w:pPr>
            <w:r w:rsidRPr="00AB278E">
              <w:rPr>
                <w:rFonts w:ascii="Times New Roman" w:hAnsi="Times New Roman"/>
                <w:szCs w:val="22"/>
              </w:rPr>
              <w:t>434</w:t>
            </w:r>
          </w:p>
        </w:tc>
        <w:tc>
          <w:tcPr>
            <w:tcW w:w="3192" w:type="dxa"/>
          </w:tcPr>
          <w:p w14:paraId="14BC07A6" w14:textId="77777777" w:rsidR="004C396F" w:rsidRPr="00AB278E" w:rsidRDefault="004C396F" w:rsidP="0031136E">
            <w:pPr>
              <w:rPr>
                <w:sz w:val="23"/>
                <w:szCs w:val="23"/>
              </w:rPr>
            </w:pPr>
          </w:p>
        </w:tc>
      </w:tr>
      <w:tr w:rsidR="004C396F" w:rsidRPr="00AB278E" w14:paraId="079C4536" w14:textId="77777777" w:rsidTr="00CC63D0">
        <w:tc>
          <w:tcPr>
            <w:tcW w:w="4338" w:type="dxa"/>
          </w:tcPr>
          <w:p w14:paraId="5CC617F5"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ADJ1</w:t>
            </w:r>
          </w:p>
        </w:tc>
        <w:tc>
          <w:tcPr>
            <w:tcW w:w="2046" w:type="dxa"/>
          </w:tcPr>
          <w:p w14:paraId="3691F85B"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8F1998C" w14:textId="77777777" w:rsidR="004C396F" w:rsidRPr="00AB278E" w:rsidRDefault="004C396F" w:rsidP="0031136E">
            <w:pPr>
              <w:rPr>
                <w:sz w:val="23"/>
                <w:szCs w:val="23"/>
              </w:rPr>
            </w:pPr>
          </w:p>
        </w:tc>
      </w:tr>
      <w:tr w:rsidR="004C396F" w:rsidRPr="00AB278E" w14:paraId="0173EA23" w14:textId="77777777" w:rsidTr="00CC63D0">
        <w:tc>
          <w:tcPr>
            <w:tcW w:w="4338" w:type="dxa"/>
          </w:tcPr>
          <w:p w14:paraId="1117E8AF"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w:t>
            </w:r>
          </w:p>
        </w:tc>
        <w:tc>
          <w:tcPr>
            <w:tcW w:w="2046" w:type="dxa"/>
          </w:tcPr>
          <w:p w14:paraId="5D4640AA"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B2B9159" w14:textId="77777777" w:rsidR="004C396F" w:rsidRPr="00AB278E" w:rsidRDefault="004C396F" w:rsidP="0031136E">
            <w:pPr>
              <w:rPr>
                <w:sz w:val="23"/>
                <w:szCs w:val="23"/>
              </w:rPr>
            </w:pPr>
          </w:p>
        </w:tc>
      </w:tr>
      <w:tr w:rsidR="004C396F" w:rsidRPr="00AB278E" w14:paraId="45D1EAAB" w14:textId="77777777" w:rsidTr="00CC63D0">
        <w:tc>
          <w:tcPr>
            <w:tcW w:w="4338" w:type="dxa"/>
          </w:tcPr>
          <w:p w14:paraId="56E9FC48"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 BATCH</w:t>
            </w:r>
          </w:p>
        </w:tc>
        <w:tc>
          <w:tcPr>
            <w:tcW w:w="2046" w:type="dxa"/>
          </w:tcPr>
          <w:p w14:paraId="69803F81"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8112C00" w14:textId="77777777" w:rsidR="004C396F" w:rsidRPr="00AB278E" w:rsidRDefault="004C396F" w:rsidP="0031136E">
            <w:pPr>
              <w:rPr>
                <w:sz w:val="23"/>
                <w:szCs w:val="23"/>
              </w:rPr>
            </w:pPr>
          </w:p>
        </w:tc>
      </w:tr>
      <w:tr w:rsidR="004C396F" w:rsidRPr="00AB278E" w14:paraId="12039503" w14:textId="77777777" w:rsidTr="00CC63D0">
        <w:tc>
          <w:tcPr>
            <w:tcW w:w="4338" w:type="dxa"/>
          </w:tcPr>
          <w:p w14:paraId="212486E7"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WAIVED1</w:t>
            </w:r>
          </w:p>
        </w:tc>
        <w:tc>
          <w:tcPr>
            <w:tcW w:w="2046" w:type="dxa"/>
          </w:tcPr>
          <w:p w14:paraId="11580B2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9B0E30E" w14:textId="77777777" w:rsidR="004C396F" w:rsidRPr="00AB278E" w:rsidRDefault="004C396F" w:rsidP="0031136E">
            <w:pPr>
              <w:rPr>
                <w:sz w:val="23"/>
                <w:szCs w:val="23"/>
              </w:rPr>
            </w:pPr>
          </w:p>
        </w:tc>
      </w:tr>
      <w:tr w:rsidR="004C396F" w:rsidRPr="00AB278E" w14:paraId="0AB881C5" w14:textId="77777777" w:rsidTr="00CC63D0">
        <w:tc>
          <w:tcPr>
            <w:tcW w:w="4338" w:type="dxa"/>
          </w:tcPr>
          <w:p w14:paraId="2E78508F"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WAIVED2</w:t>
            </w:r>
          </w:p>
        </w:tc>
        <w:tc>
          <w:tcPr>
            <w:tcW w:w="2046" w:type="dxa"/>
          </w:tcPr>
          <w:p w14:paraId="58B747D4"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A4B6D9B" w14:textId="77777777" w:rsidR="004C396F" w:rsidRPr="00AB278E" w:rsidRDefault="004C396F" w:rsidP="0031136E">
            <w:pPr>
              <w:rPr>
                <w:sz w:val="23"/>
                <w:szCs w:val="23"/>
              </w:rPr>
            </w:pPr>
          </w:p>
        </w:tc>
      </w:tr>
      <w:tr w:rsidR="004C396F" w:rsidRPr="00AB278E" w14:paraId="78BCDA12" w14:textId="77777777" w:rsidTr="00CC63D0">
        <w:tc>
          <w:tcPr>
            <w:tcW w:w="4338" w:type="dxa"/>
          </w:tcPr>
          <w:p w14:paraId="6357075B" w14:textId="77777777" w:rsidR="004C396F" w:rsidRPr="00AB278E" w:rsidRDefault="004C396F" w:rsidP="0031136E">
            <w:pPr>
              <w:rPr>
                <w:rFonts w:ascii="Times New Roman" w:hAnsi="Times New Roman"/>
                <w:szCs w:val="22"/>
              </w:rPr>
            </w:pPr>
            <w:r w:rsidRPr="00AB278E">
              <w:rPr>
                <w:rFonts w:ascii="Times New Roman" w:hAnsi="Times New Roman"/>
                <w:szCs w:val="22"/>
              </w:rPr>
              <w:t>PRCA IRS MASTER</w:t>
            </w:r>
          </w:p>
        </w:tc>
        <w:tc>
          <w:tcPr>
            <w:tcW w:w="2046" w:type="dxa"/>
          </w:tcPr>
          <w:p w14:paraId="1CC20F05"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5BC6E7F0" w14:textId="77777777" w:rsidR="004C396F" w:rsidRPr="00AB278E" w:rsidRDefault="004C396F" w:rsidP="0031136E">
            <w:pPr>
              <w:rPr>
                <w:sz w:val="23"/>
                <w:szCs w:val="23"/>
              </w:rPr>
            </w:pPr>
          </w:p>
        </w:tc>
      </w:tr>
      <w:tr w:rsidR="004C396F" w:rsidRPr="00AB278E" w14:paraId="1EA873E9" w14:textId="77777777" w:rsidTr="00CC63D0">
        <w:tc>
          <w:tcPr>
            <w:tcW w:w="4338" w:type="dxa"/>
          </w:tcPr>
          <w:p w14:paraId="0006D65C" w14:textId="77777777" w:rsidR="004C396F" w:rsidRPr="00AB278E" w:rsidRDefault="004C396F" w:rsidP="0031136E">
            <w:pPr>
              <w:rPr>
                <w:rFonts w:ascii="Times New Roman" w:hAnsi="Times New Roman"/>
                <w:szCs w:val="22"/>
              </w:rPr>
            </w:pPr>
            <w:r w:rsidRPr="00AB278E">
              <w:rPr>
                <w:rFonts w:ascii="Times New Roman" w:hAnsi="Times New Roman"/>
                <w:szCs w:val="22"/>
              </w:rPr>
              <w:t>PRCA IRS UPDATE</w:t>
            </w:r>
          </w:p>
        </w:tc>
        <w:tc>
          <w:tcPr>
            <w:tcW w:w="2046" w:type="dxa"/>
          </w:tcPr>
          <w:p w14:paraId="215A379A"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1D13E0EC" w14:textId="77777777" w:rsidR="004C396F" w:rsidRPr="00AB278E" w:rsidRDefault="004C396F" w:rsidP="0031136E">
            <w:pPr>
              <w:rPr>
                <w:sz w:val="23"/>
                <w:szCs w:val="23"/>
              </w:rPr>
            </w:pPr>
          </w:p>
        </w:tc>
      </w:tr>
      <w:tr w:rsidR="004C396F" w:rsidRPr="00AB278E" w14:paraId="2DC3BF12" w14:textId="77777777" w:rsidTr="00CC63D0">
        <w:tc>
          <w:tcPr>
            <w:tcW w:w="4338" w:type="dxa"/>
          </w:tcPr>
          <w:p w14:paraId="3F7371A2" w14:textId="77777777" w:rsidR="004C396F" w:rsidRPr="00AB278E" w:rsidRDefault="004C396F" w:rsidP="0031136E">
            <w:pPr>
              <w:rPr>
                <w:rFonts w:ascii="Times New Roman" w:hAnsi="Times New Roman"/>
                <w:szCs w:val="22"/>
              </w:rPr>
            </w:pPr>
            <w:r w:rsidRPr="00AB278E">
              <w:rPr>
                <w:rFonts w:ascii="Times New Roman" w:hAnsi="Times New Roman"/>
                <w:szCs w:val="22"/>
              </w:rPr>
              <w:t>PRCA MONTH ADMINT</w:t>
            </w:r>
          </w:p>
        </w:tc>
        <w:tc>
          <w:tcPr>
            <w:tcW w:w="2046" w:type="dxa"/>
          </w:tcPr>
          <w:p w14:paraId="4ADB3256"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626E8F4" w14:textId="77777777" w:rsidR="004C396F" w:rsidRPr="00AB278E" w:rsidRDefault="004C396F" w:rsidP="0031136E">
            <w:pPr>
              <w:rPr>
                <w:sz w:val="23"/>
                <w:szCs w:val="23"/>
              </w:rPr>
            </w:pPr>
          </w:p>
        </w:tc>
      </w:tr>
      <w:tr w:rsidR="004C396F" w:rsidRPr="00AB278E" w14:paraId="2855D81C" w14:textId="77777777" w:rsidTr="00CC63D0">
        <w:tc>
          <w:tcPr>
            <w:tcW w:w="4338" w:type="dxa"/>
          </w:tcPr>
          <w:p w14:paraId="4985D4A1" w14:textId="77777777" w:rsidR="004C396F" w:rsidRPr="00AB278E" w:rsidRDefault="004C396F" w:rsidP="0031136E">
            <w:pPr>
              <w:rPr>
                <w:rFonts w:ascii="Times New Roman" w:hAnsi="Times New Roman"/>
                <w:szCs w:val="22"/>
              </w:rPr>
            </w:pPr>
            <w:r w:rsidRPr="00AB278E">
              <w:rPr>
                <w:rFonts w:ascii="Times New Roman" w:hAnsi="Times New Roman"/>
                <w:szCs w:val="22"/>
              </w:rPr>
              <w:t>PRCA OLD SET</w:t>
            </w:r>
          </w:p>
        </w:tc>
        <w:tc>
          <w:tcPr>
            <w:tcW w:w="2046" w:type="dxa"/>
          </w:tcPr>
          <w:p w14:paraId="2E3AFC1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E57212" w14:textId="77777777" w:rsidR="004C396F" w:rsidRPr="00AB278E" w:rsidRDefault="004C396F" w:rsidP="0031136E">
            <w:pPr>
              <w:rPr>
                <w:rFonts w:ascii="Times New Roman" w:hAnsi="Times New Roman"/>
                <w:szCs w:val="22"/>
              </w:rPr>
            </w:pPr>
            <w:r w:rsidRPr="00AB278E">
              <w:rPr>
                <w:rFonts w:ascii="Times New Roman" w:hAnsi="Times New Roman"/>
                <w:szCs w:val="22"/>
              </w:rPr>
              <w:t>^PRCATA</w:t>
            </w:r>
          </w:p>
        </w:tc>
      </w:tr>
      <w:tr w:rsidR="004C396F" w:rsidRPr="00AB278E" w14:paraId="436FA834" w14:textId="77777777" w:rsidTr="00CC63D0">
        <w:tc>
          <w:tcPr>
            <w:tcW w:w="4338" w:type="dxa"/>
          </w:tcPr>
          <w:p w14:paraId="00506D29" w14:textId="77777777" w:rsidR="004C396F" w:rsidRPr="00AB278E" w:rsidRDefault="004C396F" w:rsidP="0031136E">
            <w:pPr>
              <w:rPr>
                <w:rFonts w:ascii="Times New Roman" w:hAnsi="Times New Roman"/>
                <w:szCs w:val="22"/>
              </w:rPr>
            </w:pPr>
            <w:r w:rsidRPr="00AB278E">
              <w:rPr>
                <w:rFonts w:ascii="Times New Roman" w:hAnsi="Times New Roman"/>
                <w:szCs w:val="22"/>
              </w:rPr>
              <w:t>PRCA PARAMETER</w:t>
            </w:r>
          </w:p>
        </w:tc>
        <w:tc>
          <w:tcPr>
            <w:tcW w:w="2046" w:type="dxa"/>
          </w:tcPr>
          <w:p w14:paraId="28788035" w14:textId="77777777" w:rsidR="004C396F"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1DB4194" w14:textId="77777777" w:rsidR="004C396F" w:rsidRPr="00AB278E" w:rsidRDefault="004C396F" w:rsidP="0031136E">
            <w:pPr>
              <w:rPr>
                <w:sz w:val="23"/>
                <w:szCs w:val="23"/>
              </w:rPr>
            </w:pPr>
          </w:p>
        </w:tc>
      </w:tr>
      <w:tr w:rsidR="004C396F" w:rsidRPr="00AB278E" w14:paraId="40BC6FF4" w14:textId="77777777" w:rsidTr="00CC63D0">
        <w:tc>
          <w:tcPr>
            <w:tcW w:w="4338" w:type="dxa"/>
          </w:tcPr>
          <w:p w14:paraId="2D9499C6" w14:textId="77777777" w:rsidR="004C396F" w:rsidRPr="00AB278E" w:rsidRDefault="004C396F" w:rsidP="0031136E">
            <w:pPr>
              <w:rPr>
                <w:rFonts w:ascii="Times New Roman" w:hAnsi="Times New Roman"/>
                <w:szCs w:val="22"/>
              </w:rPr>
            </w:pPr>
            <w:r w:rsidRPr="00AB278E">
              <w:rPr>
                <w:rFonts w:ascii="Times New Roman" w:hAnsi="Times New Roman"/>
                <w:szCs w:val="22"/>
              </w:rPr>
              <w:t>PRCA PAYMENT</w:t>
            </w:r>
          </w:p>
        </w:tc>
        <w:tc>
          <w:tcPr>
            <w:tcW w:w="2046" w:type="dxa"/>
          </w:tcPr>
          <w:p w14:paraId="38DC1453"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6E04945C" w14:textId="77777777" w:rsidR="004C396F" w:rsidRPr="00AB278E" w:rsidRDefault="004C396F" w:rsidP="0031136E">
            <w:pPr>
              <w:rPr>
                <w:sz w:val="23"/>
                <w:szCs w:val="23"/>
              </w:rPr>
            </w:pPr>
          </w:p>
        </w:tc>
      </w:tr>
      <w:tr w:rsidR="004C396F" w:rsidRPr="00AB278E" w14:paraId="1DBE7868" w14:textId="77777777" w:rsidTr="00CC63D0">
        <w:tc>
          <w:tcPr>
            <w:tcW w:w="4338" w:type="dxa"/>
          </w:tcPr>
          <w:p w14:paraId="181FB816" w14:textId="77777777" w:rsidR="004C396F" w:rsidRPr="00AB278E" w:rsidRDefault="004C396F" w:rsidP="0031136E">
            <w:pPr>
              <w:rPr>
                <w:rFonts w:ascii="Times New Roman" w:hAnsi="Times New Roman"/>
                <w:szCs w:val="22"/>
              </w:rPr>
            </w:pPr>
            <w:r w:rsidRPr="00AB278E">
              <w:rPr>
                <w:rFonts w:ascii="Times New Roman" w:hAnsi="Times New Roman"/>
                <w:szCs w:val="22"/>
              </w:rPr>
              <w:t>PRCA RE-ESTABLISH WRITE-OFF</w:t>
            </w:r>
          </w:p>
        </w:tc>
        <w:tc>
          <w:tcPr>
            <w:tcW w:w="2046" w:type="dxa"/>
          </w:tcPr>
          <w:p w14:paraId="13E5F2AB"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79B5951" w14:textId="77777777" w:rsidR="004C396F" w:rsidRPr="00AB278E" w:rsidRDefault="004C396F" w:rsidP="0031136E">
            <w:pPr>
              <w:rPr>
                <w:sz w:val="23"/>
                <w:szCs w:val="23"/>
              </w:rPr>
            </w:pPr>
          </w:p>
        </w:tc>
      </w:tr>
      <w:tr w:rsidR="004C396F" w:rsidRPr="00AB278E" w14:paraId="741B0B08" w14:textId="77777777" w:rsidTr="00CC63D0">
        <w:tc>
          <w:tcPr>
            <w:tcW w:w="4338" w:type="dxa"/>
          </w:tcPr>
          <w:p w14:paraId="2F1DEA8D" w14:textId="77777777" w:rsidR="004C396F" w:rsidRPr="00AB278E" w:rsidRDefault="004C396F" w:rsidP="0031136E">
            <w:pPr>
              <w:rPr>
                <w:rFonts w:ascii="Times New Roman" w:hAnsi="Times New Roman"/>
                <w:szCs w:val="22"/>
              </w:rPr>
            </w:pPr>
            <w:r w:rsidRPr="00AB278E">
              <w:rPr>
                <w:rFonts w:ascii="Times New Roman" w:hAnsi="Times New Roman"/>
                <w:szCs w:val="22"/>
              </w:rPr>
              <w:t>PRCA SET</w:t>
            </w:r>
          </w:p>
        </w:tc>
        <w:tc>
          <w:tcPr>
            <w:tcW w:w="2046" w:type="dxa"/>
          </w:tcPr>
          <w:p w14:paraId="29BBE29D"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F16E23" w14:textId="77777777" w:rsidR="004C396F" w:rsidRPr="00AB278E" w:rsidRDefault="004C396F" w:rsidP="0031136E">
            <w:pPr>
              <w:rPr>
                <w:rFonts w:ascii="Times New Roman" w:hAnsi="Times New Roman"/>
                <w:szCs w:val="22"/>
              </w:rPr>
            </w:pPr>
            <w:r w:rsidRPr="00AB278E">
              <w:rPr>
                <w:rFonts w:ascii="Times New Roman" w:hAnsi="Times New Roman"/>
                <w:szCs w:val="22"/>
              </w:rPr>
              <w:t>^PRCATE</w:t>
            </w:r>
          </w:p>
        </w:tc>
      </w:tr>
      <w:tr w:rsidR="004C396F" w:rsidRPr="00AB278E" w14:paraId="6CC5322C" w14:textId="77777777" w:rsidTr="00CC63D0">
        <w:tc>
          <w:tcPr>
            <w:tcW w:w="4338" w:type="dxa"/>
          </w:tcPr>
          <w:p w14:paraId="4C831556" w14:textId="77777777" w:rsidR="004C396F" w:rsidRPr="00AB278E" w:rsidRDefault="004C396F" w:rsidP="0031136E">
            <w:pPr>
              <w:rPr>
                <w:rFonts w:ascii="Times New Roman" w:hAnsi="Times New Roman"/>
                <w:szCs w:val="22"/>
              </w:rPr>
            </w:pPr>
            <w:r w:rsidRPr="00AB278E">
              <w:rPr>
                <w:rFonts w:ascii="Times New Roman" w:hAnsi="Times New Roman"/>
                <w:szCs w:val="22"/>
              </w:rPr>
              <w:t>PRCABILLVEN</w:t>
            </w:r>
          </w:p>
        </w:tc>
        <w:tc>
          <w:tcPr>
            <w:tcW w:w="2046" w:type="dxa"/>
          </w:tcPr>
          <w:p w14:paraId="5BD65F94" w14:textId="77777777" w:rsidR="004C396F" w:rsidRPr="00AB278E" w:rsidRDefault="00266A33" w:rsidP="0031136E">
            <w:pPr>
              <w:rPr>
                <w:rFonts w:ascii="Times New Roman" w:hAnsi="Times New Roman"/>
                <w:szCs w:val="22"/>
              </w:rPr>
            </w:pPr>
            <w:r w:rsidRPr="00AB278E">
              <w:rPr>
                <w:rFonts w:ascii="Times New Roman" w:hAnsi="Times New Roman"/>
                <w:szCs w:val="22"/>
              </w:rPr>
              <w:t>440</w:t>
            </w:r>
          </w:p>
        </w:tc>
        <w:tc>
          <w:tcPr>
            <w:tcW w:w="3192" w:type="dxa"/>
          </w:tcPr>
          <w:p w14:paraId="4A1D9AB7" w14:textId="77777777" w:rsidR="004C396F" w:rsidRPr="00AB278E" w:rsidRDefault="004C396F" w:rsidP="0031136E">
            <w:pPr>
              <w:rPr>
                <w:sz w:val="23"/>
                <w:szCs w:val="23"/>
              </w:rPr>
            </w:pPr>
          </w:p>
        </w:tc>
      </w:tr>
      <w:tr w:rsidR="004C396F" w:rsidRPr="00AB278E" w14:paraId="0ABB4B64" w14:textId="77777777" w:rsidTr="00CC63D0">
        <w:tc>
          <w:tcPr>
            <w:tcW w:w="4338" w:type="dxa"/>
          </w:tcPr>
          <w:p w14:paraId="6422BE10" w14:textId="77777777" w:rsidR="004C396F" w:rsidRPr="00AB278E" w:rsidRDefault="004C396F" w:rsidP="0031136E">
            <w:pPr>
              <w:rPr>
                <w:rFonts w:ascii="Times New Roman" w:hAnsi="Times New Roman"/>
                <w:szCs w:val="22"/>
              </w:rPr>
            </w:pPr>
            <w:r w:rsidRPr="00AB278E">
              <w:rPr>
                <w:rFonts w:ascii="Times New Roman" w:hAnsi="Times New Roman"/>
                <w:szCs w:val="22"/>
              </w:rPr>
              <w:t>PRCAC COWC REFER</w:t>
            </w:r>
          </w:p>
        </w:tc>
        <w:tc>
          <w:tcPr>
            <w:tcW w:w="2046" w:type="dxa"/>
          </w:tcPr>
          <w:p w14:paraId="23E2643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F2BB493" w14:textId="77777777" w:rsidR="004C396F" w:rsidRPr="00AB278E" w:rsidRDefault="004C396F" w:rsidP="0031136E">
            <w:pPr>
              <w:rPr>
                <w:sz w:val="23"/>
                <w:szCs w:val="23"/>
              </w:rPr>
            </w:pPr>
          </w:p>
        </w:tc>
      </w:tr>
      <w:tr w:rsidR="004C396F" w:rsidRPr="00AB278E" w14:paraId="7258C492" w14:textId="77777777" w:rsidTr="00CC63D0">
        <w:tc>
          <w:tcPr>
            <w:tcW w:w="4338" w:type="dxa"/>
          </w:tcPr>
          <w:p w14:paraId="4E47E297"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REFER</w:t>
            </w:r>
          </w:p>
        </w:tc>
        <w:tc>
          <w:tcPr>
            <w:tcW w:w="2046" w:type="dxa"/>
          </w:tcPr>
          <w:p w14:paraId="36CC9B9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279B670" w14:textId="77777777" w:rsidR="004C396F" w:rsidRPr="00AB278E" w:rsidRDefault="004C396F" w:rsidP="0031136E">
            <w:pPr>
              <w:rPr>
                <w:sz w:val="23"/>
                <w:szCs w:val="23"/>
              </w:rPr>
            </w:pPr>
          </w:p>
        </w:tc>
      </w:tr>
      <w:tr w:rsidR="004C396F" w:rsidRPr="00AB278E" w14:paraId="128D3BD7" w14:textId="77777777" w:rsidTr="00CC63D0">
        <w:tc>
          <w:tcPr>
            <w:tcW w:w="4338" w:type="dxa"/>
          </w:tcPr>
          <w:p w14:paraId="527A05BB"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REREFER</w:t>
            </w:r>
          </w:p>
        </w:tc>
        <w:tc>
          <w:tcPr>
            <w:tcW w:w="2046" w:type="dxa"/>
          </w:tcPr>
          <w:p w14:paraId="2E3AB7F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DB06130" w14:textId="77777777" w:rsidR="004C396F" w:rsidRPr="00AB278E" w:rsidRDefault="004C396F" w:rsidP="0031136E">
            <w:pPr>
              <w:rPr>
                <w:sz w:val="23"/>
                <w:szCs w:val="23"/>
              </w:rPr>
            </w:pPr>
          </w:p>
        </w:tc>
      </w:tr>
      <w:tr w:rsidR="004C396F" w:rsidRPr="00AB278E" w14:paraId="25D53A69" w14:textId="77777777" w:rsidTr="00CC63D0">
        <w:tc>
          <w:tcPr>
            <w:tcW w:w="4338" w:type="dxa"/>
          </w:tcPr>
          <w:p w14:paraId="4F3D72EF"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RETN</w:t>
            </w:r>
          </w:p>
        </w:tc>
        <w:tc>
          <w:tcPr>
            <w:tcW w:w="2046" w:type="dxa"/>
          </w:tcPr>
          <w:p w14:paraId="036F0DC6"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56701B54" w14:textId="77777777" w:rsidR="004C396F" w:rsidRPr="00AB278E" w:rsidRDefault="004C396F" w:rsidP="0031136E">
            <w:pPr>
              <w:rPr>
                <w:sz w:val="23"/>
                <w:szCs w:val="23"/>
              </w:rPr>
            </w:pPr>
          </w:p>
        </w:tc>
      </w:tr>
      <w:tr w:rsidR="004C396F" w:rsidRPr="00AB278E" w14:paraId="3B532D01" w14:textId="77777777" w:rsidTr="00CC63D0">
        <w:tc>
          <w:tcPr>
            <w:tcW w:w="4338" w:type="dxa"/>
          </w:tcPr>
          <w:p w14:paraId="002EA045" w14:textId="77777777" w:rsidR="004C396F" w:rsidRPr="00AB278E" w:rsidRDefault="004C396F" w:rsidP="0031136E">
            <w:pPr>
              <w:rPr>
                <w:rFonts w:ascii="Times New Roman" w:hAnsi="Times New Roman"/>
                <w:szCs w:val="22"/>
              </w:rPr>
            </w:pPr>
            <w:r w:rsidRPr="00AB278E">
              <w:rPr>
                <w:rFonts w:ascii="Times New Roman" w:hAnsi="Times New Roman"/>
                <w:szCs w:val="22"/>
              </w:rPr>
              <w:t>PRCAC LOCATE DEBTOR</w:t>
            </w:r>
          </w:p>
        </w:tc>
        <w:tc>
          <w:tcPr>
            <w:tcW w:w="2046" w:type="dxa"/>
          </w:tcPr>
          <w:p w14:paraId="17C72D8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F2AE2FF" w14:textId="77777777" w:rsidR="004C396F" w:rsidRPr="00AB278E" w:rsidRDefault="004C396F" w:rsidP="0031136E">
            <w:pPr>
              <w:rPr>
                <w:sz w:val="23"/>
                <w:szCs w:val="23"/>
              </w:rPr>
            </w:pPr>
          </w:p>
        </w:tc>
      </w:tr>
      <w:tr w:rsidR="004C396F" w:rsidRPr="00AB278E" w14:paraId="421896AB" w14:textId="77777777" w:rsidTr="00CC63D0">
        <w:tc>
          <w:tcPr>
            <w:tcW w:w="4338" w:type="dxa"/>
          </w:tcPr>
          <w:p w14:paraId="00F25FA6" w14:textId="77777777" w:rsidR="004C396F" w:rsidRPr="00AB278E" w:rsidRDefault="004C396F" w:rsidP="0031136E">
            <w:pPr>
              <w:rPr>
                <w:rFonts w:ascii="Times New Roman" w:hAnsi="Times New Roman"/>
                <w:szCs w:val="22"/>
              </w:rPr>
            </w:pPr>
            <w:r w:rsidRPr="00AB278E">
              <w:rPr>
                <w:rFonts w:ascii="Times New Roman" w:hAnsi="Times New Roman"/>
                <w:szCs w:val="22"/>
              </w:rPr>
              <w:t>PRCAC RC INFO</w:t>
            </w:r>
          </w:p>
        </w:tc>
        <w:tc>
          <w:tcPr>
            <w:tcW w:w="2046" w:type="dxa"/>
          </w:tcPr>
          <w:p w14:paraId="6D4C2670" w14:textId="77777777" w:rsidR="004C396F" w:rsidRPr="00AB278E" w:rsidRDefault="00266A33" w:rsidP="0002478A">
            <w:pPr>
              <w:rPr>
                <w:rFonts w:ascii="Times New Roman" w:hAnsi="Times New Roman"/>
                <w:szCs w:val="22"/>
              </w:rPr>
            </w:pPr>
            <w:r w:rsidRPr="00AB278E">
              <w:rPr>
                <w:rFonts w:ascii="Times New Roman" w:hAnsi="Times New Roman"/>
                <w:szCs w:val="22"/>
              </w:rPr>
              <w:t>430</w:t>
            </w:r>
          </w:p>
        </w:tc>
        <w:tc>
          <w:tcPr>
            <w:tcW w:w="3192" w:type="dxa"/>
          </w:tcPr>
          <w:p w14:paraId="1D6B8D4D" w14:textId="77777777" w:rsidR="004C396F" w:rsidRPr="00AB278E" w:rsidRDefault="004C396F" w:rsidP="0031136E">
            <w:pPr>
              <w:rPr>
                <w:sz w:val="23"/>
                <w:szCs w:val="23"/>
              </w:rPr>
            </w:pPr>
          </w:p>
        </w:tc>
      </w:tr>
      <w:tr w:rsidR="004C396F" w:rsidRPr="00AB278E" w14:paraId="5FFF0840" w14:textId="77777777" w:rsidTr="00CC63D0">
        <w:tc>
          <w:tcPr>
            <w:tcW w:w="4338" w:type="dxa"/>
          </w:tcPr>
          <w:p w14:paraId="4458F3D7" w14:textId="77777777" w:rsidR="004C396F" w:rsidRPr="00AB278E" w:rsidRDefault="004C396F" w:rsidP="0031136E">
            <w:pPr>
              <w:rPr>
                <w:rFonts w:ascii="Times New Roman" w:hAnsi="Times New Roman"/>
                <w:szCs w:val="22"/>
              </w:rPr>
            </w:pPr>
            <w:r w:rsidRPr="00AB278E">
              <w:rPr>
                <w:rFonts w:ascii="Times New Roman" w:hAnsi="Times New Roman"/>
                <w:szCs w:val="22"/>
              </w:rPr>
              <w:t>PRCAC RC REFER</w:t>
            </w:r>
          </w:p>
        </w:tc>
        <w:tc>
          <w:tcPr>
            <w:tcW w:w="2046" w:type="dxa"/>
          </w:tcPr>
          <w:p w14:paraId="238F5127"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4C291B09" w14:textId="77777777" w:rsidR="004C396F" w:rsidRPr="00AB278E" w:rsidRDefault="004C396F" w:rsidP="0031136E">
            <w:pPr>
              <w:rPr>
                <w:sz w:val="23"/>
                <w:szCs w:val="23"/>
              </w:rPr>
            </w:pPr>
          </w:p>
        </w:tc>
      </w:tr>
      <w:tr w:rsidR="004C396F" w:rsidRPr="00AB278E" w14:paraId="2A6347F7" w14:textId="77777777" w:rsidTr="00CC63D0">
        <w:tc>
          <w:tcPr>
            <w:tcW w:w="4338" w:type="dxa"/>
          </w:tcPr>
          <w:p w14:paraId="55EC733D" w14:textId="77777777" w:rsidR="004C396F" w:rsidRPr="00AB278E" w:rsidRDefault="004C396F" w:rsidP="0031136E">
            <w:pPr>
              <w:rPr>
                <w:rFonts w:ascii="Times New Roman" w:hAnsi="Times New Roman"/>
                <w:szCs w:val="22"/>
              </w:rPr>
            </w:pPr>
            <w:r w:rsidRPr="00AB278E">
              <w:rPr>
                <w:rFonts w:ascii="Times New Roman" w:hAnsi="Times New Roman"/>
                <w:szCs w:val="22"/>
              </w:rPr>
              <w:t>PRCAC RC TRAN</w:t>
            </w:r>
          </w:p>
        </w:tc>
        <w:tc>
          <w:tcPr>
            <w:tcW w:w="2046" w:type="dxa"/>
          </w:tcPr>
          <w:p w14:paraId="6B0DCBE4"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0B53D6C7" w14:textId="77777777" w:rsidR="004C396F" w:rsidRPr="00AB278E" w:rsidRDefault="004C396F" w:rsidP="0031136E">
            <w:pPr>
              <w:rPr>
                <w:sz w:val="23"/>
                <w:szCs w:val="23"/>
              </w:rPr>
            </w:pPr>
          </w:p>
        </w:tc>
      </w:tr>
      <w:tr w:rsidR="004C396F" w:rsidRPr="00AB278E" w14:paraId="71F20231" w14:textId="77777777" w:rsidTr="00CC63D0">
        <w:tc>
          <w:tcPr>
            <w:tcW w:w="4338" w:type="dxa"/>
          </w:tcPr>
          <w:p w14:paraId="3DCCA6FF" w14:textId="77777777" w:rsidR="004C396F" w:rsidRPr="00AB278E" w:rsidRDefault="004C396F" w:rsidP="0031136E">
            <w:pPr>
              <w:rPr>
                <w:rFonts w:ascii="Times New Roman" w:hAnsi="Times New Roman"/>
                <w:szCs w:val="22"/>
              </w:rPr>
            </w:pPr>
            <w:r w:rsidRPr="00AB278E">
              <w:rPr>
                <w:rFonts w:ascii="Times New Roman" w:hAnsi="Times New Roman"/>
                <w:szCs w:val="22"/>
              </w:rPr>
              <w:t>PRCAE ADDRESS</w:t>
            </w:r>
          </w:p>
        </w:tc>
        <w:tc>
          <w:tcPr>
            <w:tcW w:w="2046" w:type="dxa"/>
          </w:tcPr>
          <w:p w14:paraId="6F2F5D6D" w14:textId="77777777" w:rsidR="004C396F" w:rsidRPr="00AB278E" w:rsidRDefault="00266A33" w:rsidP="0002478A">
            <w:pPr>
              <w:rPr>
                <w:rFonts w:ascii="Times New Roman" w:hAnsi="Times New Roman"/>
                <w:szCs w:val="22"/>
              </w:rPr>
            </w:pPr>
            <w:r w:rsidRPr="00AB278E">
              <w:rPr>
                <w:rFonts w:ascii="Times New Roman" w:hAnsi="Times New Roman"/>
                <w:szCs w:val="22"/>
              </w:rPr>
              <w:t>340</w:t>
            </w:r>
          </w:p>
        </w:tc>
        <w:tc>
          <w:tcPr>
            <w:tcW w:w="3192" w:type="dxa"/>
          </w:tcPr>
          <w:p w14:paraId="072001CE" w14:textId="77777777" w:rsidR="004C396F" w:rsidRPr="00AB278E" w:rsidRDefault="004C396F" w:rsidP="0031136E">
            <w:pPr>
              <w:rPr>
                <w:sz w:val="23"/>
                <w:szCs w:val="23"/>
              </w:rPr>
            </w:pPr>
          </w:p>
        </w:tc>
      </w:tr>
      <w:tr w:rsidR="004C396F" w:rsidRPr="00AB278E" w14:paraId="730593A5" w14:textId="77777777" w:rsidTr="00CC63D0">
        <w:tc>
          <w:tcPr>
            <w:tcW w:w="4338" w:type="dxa"/>
          </w:tcPr>
          <w:p w14:paraId="6C4B0124" w14:textId="77777777" w:rsidR="004C396F" w:rsidRPr="00AB278E" w:rsidRDefault="004C396F" w:rsidP="0031136E">
            <w:pPr>
              <w:rPr>
                <w:rFonts w:ascii="Times New Roman" w:hAnsi="Times New Roman"/>
                <w:szCs w:val="22"/>
              </w:rPr>
            </w:pPr>
            <w:r w:rsidRPr="00AB278E">
              <w:rPr>
                <w:rFonts w:ascii="Times New Roman" w:hAnsi="Times New Roman"/>
                <w:szCs w:val="22"/>
              </w:rPr>
              <w:t>PRCAE ADM INT</w:t>
            </w:r>
          </w:p>
        </w:tc>
        <w:tc>
          <w:tcPr>
            <w:tcW w:w="2046" w:type="dxa"/>
          </w:tcPr>
          <w:p w14:paraId="1477BF49" w14:textId="77777777" w:rsidR="004C396F" w:rsidRPr="00AB278E" w:rsidRDefault="00266A33" w:rsidP="0002478A">
            <w:pPr>
              <w:rPr>
                <w:rFonts w:ascii="Times New Roman" w:hAnsi="Times New Roman"/>
                <w:szCs w:val="22"/>
              </w:rPr>
            </w:pPr>
            <w:r w:rsidRPr="00AB278E">
              <w:rPr>
                <w:rFonts w:ascii="Times New Roman" w:hAnsi="Times New Roman"/>
                <w:szCs w:val="22"/>
              </w:rPr>
              <w:t>431</w:t>
            </w:r>
          </w:p>
        </w:tc>
        <w:tc>
          <w:tcPr>
            <w:tcW w:w="3192" w:type="dxa"/>
          </w:tcPr>
          <w:p w14:paraId="50F21B13" w14:textId="77777777" w:rsidR="004C396F" w:rsidRPr="00AB278E" w:rsidRDefault="004C396F" w:rsidP="0031136E">
            <w:pPr>
              <w:rPr>
                <w:sz w:val="23"/>
                <w:szCs w:val="23"/>
              </w:rPr>
            </w:pPr>
          </w:p>
        </w:tc>
      </w:tr>
      <w:tr w:rsidR="004C396F" w:rsidRPr="00AB278E" w14:paraId="443627E5" w14:textId="77777777" w:rsidTr="00CC63D0">
        <w:tc>
          <w:tcPr>
            <w:tcW w:w="4338" w:type="dxa"/>
          </w:tcPr>
          <w:p w14:paraId="37FE28CA" w14:textId="77777777" w:rsidR="004C396F" w:rsidRPr="00AB278E" w:rsidRDefault="004C396F" w:rsidP="0031136E">
            <w:pPr>
              <w:rPr>
                <w:rFonts w:ascii="Times New Roman" w:hAnsi="Times New Roman"/>
                <w:szCs w:val="22"/>
              </w:rPr>
            </w:pPr>
            <w:r w:rsidRPr="00AB278E">
              <w:rPr>
                <w:rFonts w:ascii="Times New Roman" w:hAnsi="Times New Roman"/>
                <w:szCs w:val="22"/>
              </w:rPr>
              <w:t>PRCAE ADMIN</w:t>
            </w:r>
          </w:p>
        </w:tc>
        <w:tc>
          <w:tcPr>
            <w:tcW w:w="2046" w:type="dxa"/>
          </w:tcPr>
          <w:p w14:paraId="2C6F8D00"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E80F4A4" w14:textId="77777777" w:rsidR="004C396F" w:rsidRPr="00AB278E" w:rsidRDefault="004C396F" w:rsidP="0031136E">
            <w:pPr>
              <w:rPr>
                <w:sz w:val="23"/>
                <w:szCs w:val="23"/>
              </w:rPr>
            </w:pPr>
          </w:p>
        </w:tc>
      </w:tr>
      <w:tr w:rsidR="004C396F" w:rsidRPr="00AB278E" w14:paraId="40D9D69F" w14:textId="77777777" w:rsidTr="00CC63D0">
        <w:tc>
          <w:tcPr>
            <w:tcW w:w="4338" w:type="dxa"/>
          </w:tcPr>
          <w:p w14:paraId="6CA560BE" w14:textId="77777777" w:rsidR="004C396F" w:rsidRPr="00AB278E" w:rsidRDefault="004C396F" w:rsidP="0031136E">
            <w:pPr>
              <w:rPr>
                <w:rFonts w:ascii="Times New Roman" w:hAnsi="Times New Roman"/>
                <w:szCs w:val="22"/>
              </w:rPr>
            </w:pPr>
            <w:r w:rsidRPr="00AB278E">
              <w:rPr>
                <w:rFonts w:ascii="Times New Roman" w:hAnsi="Times New Roman"/>
                <w:szCs w:val="22"/>
              </w:rPr>
              <w:t>PRCAE AUDIT</w:t>
            </w:r>
          </w:p>
        </w:tc>
        <w:tc>
          <w:tcPr>
            <w:tcW w:w="2046" w:type="dxa"/>
          </w:tcPr>
          <w:p w14:paraId="1F7D5016"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5762799" w14:textId="77777777" w:rsidR="004C396F" w:rsidRPr="00AB278E" w:rsidRDefault="004C396F" w:rsidP="0031136E">
            <w:pPr>
              <w:rPr>
                <w:sz w:val="23"/>
                <w:szCs w:val="23"/>
              </w:rPr>
            </w:pPr>
          </w:p>
        </w:tc>
      </w:tr>
      <w:tr w:rsidR="004C396F" w:rsidRPr="00AB278E" w14:paraId="4B349C9C" w14:textId="77777777" w:rsidTr="00CC63D0">
        <w:tc>
          <w:tcPr>
            <w:tcW w:w="4338" w:type="dxa"/>
          </w:tcPr>
          <w:p w14:paraId="000B7AE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PRCAE BILL FROM</w:t>
            </w:r>
          </w:p>
        </w:tc>
        <w:tc>
          <w:tcPr>
            <w:tcW w:w="2046" w:type="dxa"/>
          </w:tcPr>
          <w:p w14:paraId="53762A3C" w14:textId="77777777" w:rsidR="004C396F" w:rsidRPr="00AB278E" w:rsidRDefault="004C396F" w:rsidP="0031136E">
            <w:pPr>
              <w:rPr>
                <w:rFonts w:ascii="Times New Roman" w:hAnsi="Times New Roman"/>
                <w:szCs w:val="22"/>
              </w:rPr>
            </w:pPr>
            <w:r w:rsidRPr="00AB278E">
              <w:rPr>
                <w:rFonts w:ascii="Times New Roman" w:hAnsi="Times New Roman"/>
                <w:szCs w:val="22"/>
              </w:rPr>
              <w:t>430.6</w:t>
            </w:r>
          </w:p>
        </w:tc>
        <w:tc>
          <w:tcPr>
            <w:tcW w:w="3192" w:type="dxa"/>
          </w:tcPr>
          <w:p w14:paraId="773F1C7B" w14:textId="77777777" w:rsidR="004C396F" w:rsidRPr="00AB278E" w:rsidRDefault="004C396F" w:rsidP="0031136E">
            <w:pPr>
              <w:rPr>
                <w:sz w:val="23"/>
                <w:szCs w:val="23"/>
              </w:rPr>
            </w:pPr>
          </w:p>
        </w:tc>
      </w:tr>
      <w:tr w:rsidR="004C396F" w:rsidRPr="00AB278E" w14:paraId="658410EA" w14:textId="77777777" w:rsidTr="00CC63D0">
        <w:tc>
          <w:tcPr>
            <w:tcW w:w="4338" w:type="dxa"/>
          </w:tcPr>
          <w:p w14:paraId="3C68E550" w14:textId="77777777" w:rsidR="004C396F" w:rsidRPr="00AB278E" w:rsidRDefault="004C396F" w:rsidP="0031136E">
            <w:pPr>
              <w:rPr>
                <w:rFonts w:ascii="Times New Roman" w:hAnsi="Times New Roman"/>
                <w:szCs w:val="22"/>
              </w:rPr>
            </w:pPr>
            <w:r w:rsidRPr="00AB278E">
              <w:rPr>
                <w:rFonts w:ascii="Times New Roman" w:hAnsi="Times New Roman"/>
                <w:szCs w:val="22"/>
              </w:rPr>
              <w:t>PRCAE DC PARAM</w:t>
            </w:r>
          </w:p>
        </w:tc>
        <w:tc>
          <w:tcPr>
            <w:tcW w:w="2046" w:type="dxa"/>
          </w:tcPr>
          <w:p w14:paraId="1F320355"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5CB6A27A" w14:textId="77777777" w:rsidR="004C396F" w:rsidRPr="00AB278E" w:rsidRDefault="004C396F" w:rsidP="0031136E">
            <w:pPr>
              <w:rPr>
                <w:sz w:val="23"/>
                <w:szCs w:val="23"/>
              </w:rPr>
            </w:pPr>
          </w:p>
        </w:tc>
      </w:tr>
      <w:tr w:rsidR="004C396F" w:rsidRPr="00AB278E" w14:paraId="3932B462" w14:textId="77777777" w:rsidTr="00CC63D0">
        <w:tc>
          <w:tcPr>
            <w:tcW w:w="4338" w:type="dxa"/>
          </w:tcPr>
          <w:p w14:paraId="1689BEBF" w14:textId="77777777" w:rsidR="004C396F" w:rsidRPr="00AB278E" w:rsidRDefault="004C396F" w:rsidP="0031136E">
            <w:pPr>
              <w:rPr>
                <w:rFonts w:ascii="Times New Roman" w:hAnsi="Times New Roman"/>
                <w:szCs w:val="22"/>
              </w:rPr>
            </w:pPr>
            <w:r w:rsidRPr="00AB278E">
              <w:rPr>
                <w:rFonts w:ascii="Times New Roman" w:hAnsi="Times New Roman"/>
                <w:szCs w:val="22"/>
              </w:rPr>
              <w:t>PRCAE DEBIT</w:t>
            </w:r>
          </w:p>
        </w:tc>
        <w:tc>
          <w:tcPr>
            <w:tcW w:w="2046" w:type="dxa"/>
          </w:tcPr>
          <w:p w14:paraId="3D6761C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21EF891" w14:textId="77777777" w:rsidR="004C396F" w:rsidRPr="00AB278E" w:rsidRDefault="004C396F" w:rsidP="0031136E">
            <w:pPr>
              <w:rPr>
                <w:sz w:val="23"/>
                <w:szCs w:val="23"/>
              </w:rPr>
            </w:pPr>
          </w:p>
        </w:tc>
      </w:tr>
      <w:tr w:rsidR="004C396F" w:rsidRPr="00AB278E" w14:paraId="20949836" w14:textId="77777777" w:rsidTr="00CC63D0">
        <w:tc>
          <w:tcPr>
            <w:tcW w:w="4338" w:type="dxa"/>
          </w:tcPr>
          <w:p w14:paraId="693EE80B" w14:textId="77777777" w:rsidR="004C396F" w:rsidRPr="00AB278E" w:rsidRDefault="004C396F" w:rsidP="0031136E">
            <w:pPr>
              <w:rPr>
                <w:rFonts w:ascii="Times New Roman" w:hAnsi="Times New Roman"/>
                <w:szCs w:val="22"/>
              </w:rPr>
            </w:pPr>
            <w:r w:rsidRPr="00AB278E">
              <w:rPr>
                <w:rFonts w:ascii="Times New Roman" w:hAnsi="Times New Roman"/>
                <w:szCs w:val="22"/>
              </w:rPr>
              <w:t>PRCAE F WAIVED</w:t>
            </w:r>
          </w:p>
        </w:tc>
        <w:tc>
          <w:tcPr>
            <w:tcW w:w="2046" w:type="dxa"/>
          </w:tcPr>
          <w:p w14:paraId="2D58E30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60A9F78" w14:textId="77777777" w:rsidR="004C396F" w:rsidRPr="00AB278E" w:rsidRDefault="004C396F" w:rsidP="0031136E">
            <w:pPr>
              <w:rPr>
                <w:sz w:val="23"/>
                <w:szCs w:val="23"/>
              </w:rPr>
            </w:pPr>
          </w:p>
        </w:tc>
      </w:tr>
      <w:tr w:rsidR="004C396F" w:rsidRPr="00AB278E" w14:paraId="1C7CA3F5" w14:textId="77777777" w:rsidTr="00CC63D0">
        <w:tc>
          <w:tcPr>
            <w:tcW w:w="4338" w:type="dxa"/>
          </w:tcPr>
          <w:p w14:paraId="7FA00C61" w14:textId="77777777" w:rsidR="004C396F" w:rsidRPr="00AB278E" w:rsidRDefault="004C396F" w:rsidP="0031136E">
            <w:pPr>
              <w:rPr>
                <w:rFonts w:ascii="Times New Roman" w:hAnsi="Times New Roman"/>
                <w:szCs w:val="22"/>
              </w:rPr>
            </w:pPr>
            <w:r w:rsidRPr="00AB278E">
              <w:rPr>
                <w:rFonts w:ascii="Times New Roman" w:hAnsi="Times New Roman"/>
                <w:szCs w:val="22"/>
              </w:rPr>
              <w:t>PRCAE INSURANCE DATA</w:t>
            </w:r>
          </w:p>
        </w:tc>
        <w:tc>
          <w:tcPr>
            <w:tcW w:w="2046" w:type="dxa"/>
          </w:tcPr>
          <w:p w14:paraId="3A07F15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5DC2FD4F" w14:textId="77777777" w:rsidR="004C396F" w:rsidRPr="00AB278E" w:rsidRDefault="004C396F" w:rsidP="0031136E">
            <w:pPr>
              <w:rPr>
                <w:sz w:val="23"/>
                <w:szCs w:val="23"/>
              </w:rPr>
            </w:pPr>
          </w:p>
        </w:tc>
      </w:tr>
      <w:tr w:rsidR="004C396F" w:rsidRPr="00AB278E" w14:paraId="03691EA8" w14:textId="77777777" w:rsidTr="00CC63D0">
        <w:tc>
          <w:tcPr>
            <w:tcW w:w="4338" w:type="dxa"/>
          </w:tcPr>
          <w:p w14:paraId="74AAA2D3" w14:textId="77777777" w:rsidR="004C396F" w:rsidRPr="00AB278E" w:rsidRDefault="004C396F" w:rsidP="0031136E">
            <w:pPr>
              <w:rPr>
                <w:rFonts w:ascii="Times New Roman" w:hAnsi="Times New Roman"/>
                <w:szCs w:val="22"/>
              </w:rPr>
            </w:pPr>
            <w:r w:rsidRPr="00AB278E">
              <w:rPr>
                <w:rFonts w:ascii="Times New Roman" w:hAnsi="Times New Roman"/>
                <w:szCs w:val="22"/>
              </w:rPr>
              <w:t>PRCAE TERMINATION</w:t>
            </w:r>
          </w:p>
        </w:tc>
        <w:tc>
          <w:tcPr>
            <w:tcW w:w="2046" w:type="dxa"/>
          </w:tcPr>
          <w:p w14:paraId="51357B0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BBD977C" w14:textId="77777777" w:rsidR="004C396F" w:rsidRPr="00AB278E" w:rsidRDefault="004C396F" w:rsidP="0031136E">
            <w:pPr>
              <w:rPr>
                <w:sz w:val="23"/>
                <w:szCs w:val="23"/>
              </w:rPr>
            </w:pPr>
          </w:p>
        </w:tc>
      </w:tr>
      <w:tr w:rsidR="007B2E34" w:rsidRPr="00AB278E" w14:paraId="4B5E8A1C" w14:textId="77777777" w:rsidTr="00CC63D0">
        <w:tc>
          <w:tcPr>
            <w:tcW w:w="4338" w:type="dxa"/>
          </w:tcPr>
          <w:p w14:paraId="72C9C5C1" w14:textId="77777777" w:rsidR="007B2E34" w:rsidRPr="00AB278E" w:rsidRDefault="007B2E34" w:rsidP="0031136E">
            <w:pPr>
              <w:rPr>
                <w:rFonts w:ascii="Times New Roman" w:hAnsi="Times New Roman"/>
                <w:szCs w:val="22"/>
              </w:rPr>
            </w:pPr>
            <w:r w:rsidRPr="00AB278E">
              <w:rPr>
                <w:rFonts w:ascii="Times New Roman" w:hAnsi="Times New Roman"/>
                <w:szCs w:val="22"/>
              </w:rPr>
              <w:t>PRCAF COMMON SERIES</w:t>
            </w:r>
          </w:p>
        </w:tc>
        <w:tc>
          <w:tcPr>
            <w:tcW w:w="2046" w:type="dxa"/>
          </w:tcPr>
          <w:p w14:paraId="41B47C31" w14:textId="77777777" w:rsidR="007B2E34" w:rsidRPr="00AB278E" w:rsidRDefault="00266A33" w:rsidP="0031136E">
            <w:pPr>
              <w:rPr>
                <w:rFonts w:ascii="Times New Roman" w:hAnsi="Times New Roman"/>
                <w:szCs w:val="22"/>
              </w:rPr>
            </w:pPr>
            <w:r w:rsidRPr="00AB278E">
              <w:rPr>
                <w:rFonts w:ascii="Times New Roman" w:hAnsi="Times New Roman"/>
                <w:szCs w:val="22"/>
              </w:rPr>
              <w:t>430.4</w:t>
            </w:r>
          </w:p>
        </w:tc>
        <w:tc>
          <w:tcPr>
            <w:tcW w:w="3192" w:type="dxa"/>
          </w:tcPr>
          <w:p w14:paraId="440D400A" w14:textId="77777777" w:rsidR="007B2E34" w:rsidRPr="00AB278E" w:rsidRDefault="007B2E34" w:rsidP="0031136E">
            <w:pPr>
              <w:rPr>
                <w:sz w:val="23"/>
                <w:szCs w:val="23"/>
              </w:rPr>
            </w:pPr>
          </w:p>
        </w:tc>
      </w:tr>
      <w:tr w:rsidR="007B2E34" w:rsidRPr="00AB278E" w14:paraId="2D22D2D7" w14:textId="77777777" w:rsidTr="00CC63D0">
        <w:tc>
          <w:tcPr>
            <w:tcW w:w="4338" w:type="dxa"/>
          </w:tcPr>
          <w:p w14:paraId="04E54325" w14:textId="77777777" w:rsidR="007B2E34" w:rsidRPr="00AB278E" w:rsidRDefault="007B2E34" w:rsidP="0031136E">
            <w:pPr>
              <w:rPr>
                <w:rFonts w:ascii="Times New Roman" w:hAnsi="Times New Roman"/>
                <w:szCs w:val="22"/>
              </w:rPr>
            </w:pPr>
            <w:r w:rsidRPr="00AB278E">
              <w:rPr>
                <w:rFonts w:ascii="Times New Roman" w:hAnsi="Times New Roman"/>
                <w:szCs w:val="22"/>
              </w:rPr>
              <w:t>PRCAF MAXNUM LETTERS</w:t>
            </w:r>
          </w:p>
        </w:tc>
        <w:tc>
          <w:tcPr>
            <w:tcW w:w="2046" w:type="dxa"/>
          </w:tcPr>
          <w:p w14:paraId="6A4D964A" w14:textId="77777777" w:rsidR="007B2E34"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D8B8966" w14:textId="77777777" w:rsidR="007B2E34" w:rsidRPr="00AB278E" w:rsidRDefault="007B2E34" w:rsidP="0031136E">
            <w:pPr>
              <w:rPr>
                <w:sz w:val="23"/>
                <w:szCs w:val="23"/>
              </w:rPr>
            </w:pPr>
          </w:p>
        </w:tc>
      </w:tr>
      <w:tr w:rsidR="004C396F" w:rsidRPr="00AB278E" w14:paraId="25B45D0B" w14:textId="77777777" w:rsidTr="00CC63D0">
        <w:tc>
          <w:tcPr>
            <w:tcW w:w="4338" w:type="dxa"/>
          </w:tcPr>
          <w:p w14:paraId="2BFF5235" w14:textId="77777777" w:rsidR="004C396F" w:rsidRPr="00AB278E" w:rsidRDefault="004C396F" w:rsidP="0031136E">
            <w:pPr>
              <w:rPr>
                <w:rFonts w:ascii="Times New Roman" w:hAnsi="Times New Roman"/>
                <w:szCs w:val="22"/>
              </w:rPr>
            </w:pPr>
            <w:r w:rsidRPr="00AB278E">
              <w:rPr>
                <w:rFonts w:ascii="Times New Roman" w:hAnsi="Times New Roman"/>
                <w:szCs w:val="22"/>
              </w:rPr>
              <w:t>PRCAF RETURN BILL</w:t>
            </w:r>
          </w:p>
        </w:tc>
        <w:tc>
          <w:tcPr>
            <w:tcW w:w="2046" w:type="dxa"/>
          </w:tcPr>
          <w:p w14:paraId="7D01756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C01A219" w14:textId="77777777" w:rsidR="004C396F" w:rsidRPr="00AB278E" w:rsidRDefault="004C396F" w:rsidP="0031136E">
            <w:pPr>
              <w:rPr>
                <w:sz w:val="23"/>
                <w:szCs w:val="23"/>
              </w:rPr>
            </w:pPr>
          </w:p>
        </w:tc>
      </w:tr>
      <w:tr w:rsidR="004C396F" w:rsidRPr="00AB278E" w14:paraId="66ED6D9F" w14:textId="77777777" w:rsidTr="00CC63D0">
        <w:tc>
          <w:tcPr>
            <w:tcW w:w="4338" w:type="dxa"/>
          </w:tcPr>
          <w:p w14:paraId="13623F2C" w14:textId="77777777" w:rsidR="004C396F" w:rsidRPr="00AB278E" w:rsidRDefault="004C396F" w:rsidP="0031136E">
            <w:pPr>
              <w:rPr>
                <w:rFonts w:ascii="Times New Roman" w:hAnsi="Times New Roman"/>
                <w:szCs w:val="22"/>
              </w:rPr>
            </w:pPr>
            <w:r w:rsidRPr="00AB278E">
              <w:rPr>
                <w:rFonts w:ascii="Times New Roman" w:hAnsi="Times New Roman"/>
                <w:szCs w:val="22"/>
              </w:rPr>
              <w:t>PRCASV REL</w:t>
            </w:r>
          </w:p>
        </w:tc>
        <w:tc>
          <w:tcPr>
            <w:tcW w:w="2046" w:type="dxa"/>
          </w:tcPr>
          <w:p w14:paraId="3B1E3C1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1F45F01" w14:textId="77777777" w:rsidR="004C396F" w:rsidRPr="00AB278E" w:rsidRDefault="004C396F" w:rsidP="0031136E">
            <w:pPr>
              <w:rPr>
                <w:rFonts w:ascii="Times New Roman" w:hAnsi="Times New Roman"/>
                <w:szCs w:val="22"/>
              </w:rPr>
            </w:pPr>
            <w:r w:rsidRPr="00AB278E">
              <w:rPr>
                <w:rFonts w:ascii="Times New Roman" w:hAnsi="Times New Roman"/>
                <w:szCs w:val="22"/>
              </w:rPr>
              <w:t>^PRCATSE</w:t>
            </w:r>
          </w:p>
        </w:tc>
      </w:tr>
      <w:tr w:rsidR="004C396F" w:rsidRPr="00AB278E" w14:paraId="23940DE2" w14:textId="77777777" w:rsidTr="00CC63D0">
        <w:tc>
          <w:tcPr>
            <w:tcW w:w="4338" w:type="dxa"/>
          </w:tcPr>
          <w:p w14:paraId="3D9358CF" w14:textId="77777777" w:rsidR="004C396F" w:rsidRPr="00AB278E" w:rsidRDefault="004C396F" w:rsidP="0031136E">
            <w:pPr>
              <w:rPr>
                <w:rFonts w:ascii="Times New Roman" w:hAnsi="Times New Roman"/>
                <w:szCs w:val="22"/>
              </w:rPr>
            </w:pPr>
            <w:r w:rsidRPr="00AB278E">
              <w:rPr>
                <w:rFonts w:ascii="Times New Roman" w:hAnsi="Times New Roman"/>
                <w:szCs w:val="22"/>
              </w:rPr>
              <w:t>PRCASV STATUS</w:t>
            </w:r>
          </w:p>
        </w:tc>
        <w:tc>
          <w:tcPr>
            <w:tcW w:w="2046" w:type="dxa"/>
          </w:tcPr>
          <w:p w14:paraId="58C2D431"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5533138" w14:textId="77777777" w:rsidR="004C396F" w:rsidRPr="00AB278E" w:rsidRDefault="004C396F" w:rsidP="0031136E">
            <w:pPr>
              <w:rPr>
                <w:sz w:val="23"/>
                <w:szCs w:val="23"/>
              </w:rPr>
            </w:pPr>
          </w:p>
        </w:tc>
      </w:tr>
      <w:tr w:rsidR="004C396F" w:rsidRPr="00AB278E" w14:paraId="10AFB95C" w14:textId="77777777" w:rsidTr="00CC63D0">
        <w:tc>
          <w:tcPr>
            <w:tcW w:w="4338" w:type="dxa"/>
          </w:tcPr>
          <w:p w14:paraId="01E55718" w14:textId="77777777" w:rsidR="004C396F" w:rsidRPr="00AB278E" w:rsidRDefault="004C396F" w:rsidP="0031136E">
            <w:pPr>
              <w:rPr>
                <w:rFonts w:ascii="Times New Roman" w:hAnsi="Times New Roman"/>
                <w:szCs w:val="22"/>
              </w:rPr>
            </w:pPr>
            <w:r w:rsidRPr="00AB278E">
              <w:rPr>
                <w:rFonts w:ascii="Times New Roman" w:hAnsi="Times New Roman"/>
                <w:szCs w:val="22"/>
              </w:rPr>
              <w:t>PRCAT EDIT GL</w:t>
            </w:r>
          </w:p>
        </w:tc>
        <w:tc>
          <w:tcPr>
            <w:tcW w:w="2046" w:type="dxa"/>
          </w:tcPr>
          <w:p w14:paraId="564AEBD7"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34672D3" w14:textId="77777777" w:rsidR="004C396F" w:rsidRPr="00AB278E" w:rsidRDefault="004C396F" w:rsidP="0031136E">
            <w:pPr>
              <w:rPr>
                <w:sz w:val="23"/>
                <w:szCs w:val="23"/>
              </w:rPr>
            </w:pPr>
          </w:p>
        </w:tc>
      </w:tr>
      <w:tr w:rsidR="004C396F" w:rsidRPr="00AB278E" w14:paraId="2BDF0BFD" w14:textId="77777777" w:rsidTr="00CC63D0">
        <w:tc>
          <w:tcPr>
            <w:tcW w:w="4338" w:type="dxa"/>
          </w:tcPr>
          <w:p w14:paraId="4066B472" w14:textId="77777777" w:rsidR="004C396F" w:rsidRPr="00AB278E" w:rsidRDefault="004C396F" w:rsidP="0031136E">
            <w:pPr>
              <w:rPr>
                <w:rFonts w:ascii="Times New Roman" w:hAnsi="Times New Roman"/>
                <w:szCs w:val="22"/>
              </w:rPr>
            </w:pPr>
            <w:r w:rsidRPr="00AB278E">
              <w:rPr>
                <w:rFonts w:ascii="Times New Roman" w:hAnsi="Times New Roman"/>
                <w:szCs w:val="22"/>
              </w:rPr>
              <w:t>RCAM ADDRESS EDIT</w:t>
            </w:r>
          </w:p>
        </w:tc>
        <w:tc>
          <w:tcPr>
            <w:tcW w:w="2046" w:type="dxa"/>
          </w:tcPr>
          <w:p w14:paraId="3F2551D4" w14:textId="77777777" w:rsidR="004C396F" w:rsidRPr="00AB278E" w:rsidRDefault="004C396F" w:rsidP="0031136E">
            <w:pPr>
              <w:rPr>
                <w:rFonts w:ascii="Times New Roman" w:hAnsi="Times New Roman"/>
                <w:szCs w:val="22"/>
              </w:rPr>
            </w:pPr>
            <w:r w:rsidRPr="00AB278E">
              <w:rPr>
                <w:rFonts w:ascii="Times New Roman" w:hAnsi="Times New Roman"/>
                <w:szCs w:val="22"/>
              </w:rPr>
              <w:t>340</w:t>
            </w:r>
          </w:p>
        </w:tc>
        <w:tc>
          <w:tcPr>
            <w:tcW w:w="3192" w:type="dxa"/>
          </w:tcPr>
          <w:p w14:paraId="15C118BF" w14:textId="77777777" w:rsidR="004C396F" w:rsidRPr="00AB278E" w:rsidRDefault="004C396F" w:rsidP="0031136E">
            <w:pPr>
              <w:rPr>
                <w:sz w:val="23"/>
                <w:szCs w:val="23"/>
              </w:rPr>
            </w:pPr>
          </w:p>
        </w:tc>
      </w:tr>
      <w:tr w:rsidR="004C396F" w:rsidRPr="00AB278E" w14:paraId="1457B6A9" w14:textId="77777777" w:rsidTr="00CC63D0">
        <w:tc>
          <w:tcPr>
            <w:tcW w:w="4338" w:type="dxa"/>
          </w:tcPr>
          <w:p w14:paraId="26DBB005" w14:textId="77777777" w:rsidR="004C396F" w:rsidRPr="00AB278E" w:rsidRDefault="004C396F" w:rsidP="0031136E">
            <w:pPr>
              <w:rPr>
                <w:rFonts w:ascii="Times New Roman" w:hAnsi="Times New Roman"/>
                <w:szCs w:val="22"/>
              </w:rPr>
            </w:pPr>
            <w:r w:rsidRPr="00AB278E">
              <w:rPr>
                <w:rFonts w:ascii="Times New Roman" w:hAnsi="Times New Roman"/>
                <w:szCs w:val="22"/>
              </w:rPr>
              <w:t>RCAM COMMENT</w:t>
            </w:r>
          </w:p>
        </w:tc>
        <w:tc>
          <w:tcPr>
            <w:tcW w:w="2046" w:type="dxa"/>
          </w:tcPr>
          <w:p w14:paraId="54FC71C1"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3A4CCF5" w14:textId="77777777" w:rsidR="004C396F" w:rsidRPr="00AB278E" w:rsidRDefault="004C396F" w:rsidP="0031136E">
            <w:pPr>
              <w:rPr>
                <w:sz w:val="23"/>
                <w:szCs w:val="23"/>
              </w:rPr>
            </w:pPr>
          </w:p>
        </w:tc>
      </w:tr>
      <w:tr w:rsidR="004C396F" w:rsidRPr="00AB278E" w14:paraId="345A28C9" w14:textId="77777777" w:rsidTr="00CC63D0">
        <w:tc>
          <w:tcPr>
            <w:tcW w:w="4338" w:type="dxa"/>
          </w:tcPr>
          <w:p w14:paraId="04073B5A" w14:textId="77777777" w:rsidR="004C396F" w:rsidRPr="00AB278E" w:rsidRDefault="004C396F" w:rsidP="0031136E">
            <w:pPr>
              <w:rPr>
                <w:rFonts w:ascii="Times New Roman" w:hAnsi="Times New Roman"/>
                <w:szCs w:val="22"/>
              </w:rPr>
            </w:pPr>
            <w:r w:rsidRPr="00AB278E">
              <w:rPr>
                <w:rFonts w:ascii="Times New Roman" w:hAnsi="Times New Roman"/>
                <w:szCs w:val="22"/>
              </w:rPr>
              <w:t>RCDP OPEN DEPOSIT</w:t>
            </w:r>
          </w:p>
        </w:tc>
        <w:tc>
          <w:tcPr>
            <w:tcW w:w="2046" w:type="dxa"/>
          </w:tcPr>
          <w:p w14:paraId="247CA9E3"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5D8E3A29" w14:textId="77777777" w:rsidR="004C396F" w:rsidRPr="00AB278E" w:rsidRDefault="004C396F" w:rsidP="0031136E">
            <w:pPr>
              <w:rPr>
                <w:sz w:val="23"/>
                <w:szCs w:val="23"/>
              </w:rPr>
            </w:pPr>
          </w:p>
        </w:tc>
      </w:tr>
      <w:tr w:rsidR="004C396F" w:rsidRPr="00AB278E" w14:paraId="7FC5C0A1" w14:textId="77777777" w:rsidTr="00CC63D0">
        <w:tc>
          <w:tcPr>
            <w:tcW w:w="4338" w:type="dxa"/>
          </w:tcPr>
          <w:p w14:paraId="01DB8476"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CONFIRM</w:t>
            </w:r>
          </w:p>
        </w:tc>
        <w:tc>
          <w:tcPr>
            <w:tcW w:w="2046" w:type="dxa"/>
          </w:tcPr>
          <w:p w14:paraId="5D75436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76A7005C" w14:textId="77777777" w:rsidR="004C396F" w:rsidRPr="00AB278E" w:rsidRDefault="004C396F" w:rsidP="0031136E">
            <w:pPr>
              <w:rPr>
                <w:sz w:val="23"/>
                <w:szCs w:val="23"/>
              </w:rPr>
            </w:pPr>
          </w:p>
        </w:tc>
      </w:tr>
      <w:tr w:rsidR="004C396F" w:rsidRPr="00AB278E" w14:paraId="5F1B1023" w14:textId="77777777" w:rsidTr="00CC63D0">
        <w:tc>
          <w:tcPr>
            <w:tcW w:w="4338" w:type="dxa"/>
          </w:tcPr>
          <w:p w14:paraId="607BE064"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DEPOSIT</w:t>
            </w:r>
          </w:p>
        </w:tc>
        <w:tc>
          <w:tcPr>
            <w:tcW w:w="2046" w:type="dxa"/>
          </w:tcPr>
          <w:p w14:paraId="0B5C389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6BF2DD27" w14:textId="77777777" w:rsidR="004C396F" w:rsidRPr="00AB278E" w:rsidRDefault="004C396F" w:rsidP="0031136E">
            <w:pPr>
              <w:rPr>
                <w:sz w:val="23"/>
                <w:szCs w:val="23"/>
              </w:rPr>
            </w:pPr>
          </w:p>
        </w:tc>
      </w:tr>
      <w:tr w:rsidR="004C396F" w:rsidRPr="00AB278E" w14:paraId="02129798" w14:textId="77777777" w:rsidTr="00CC63D0">
        <w:tc>
          <w:tcPr>
            <w:tcW w:w="4338" w:type="dxa"/>
          </w:tcPr>
          <w:p w14:paraId="2C46E901" w14:textId="77777777" w:rsidR="004C396F" w:rsidRPr="00AB278E" w:rsidRDefault="004C396F" w:rsidP="0031136E">
            <w:pPr>
              <w:rPr>
                <w:rFonts w:ascii="Times New Roman" w:hAnsi="Times New Roman"/>
                <w:szCs w:val="22"/>
              </w:rPr>
            </w:pPr>
            <w:r w:rsidRPr="00AB278E">
              <w:rPr>
                <w:rFonts w:ascii="Times New Roman" w:hAnsi="Times New Roman"/>
                <w:szCs w:val="22"/>
              </w:rPr>
              <w:t>RCEV CLOSE EVENT</w:t>
            </w:r>
          </w:p>
        </w:tc>
        <w:tc>
          <w:tcPr>
            <w:tcW w:w="2046" w:type="dxa"/>
          </w:tcPr>
          <w:p w14:paraId="3765A07C"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50CA75B6" w14:textId="77777777" w:rsidR="004C396F" w:rsidRPr="00AB278E" w:rsidRDefault="004C396F" w:rsidP="0031136E">
            <w:pPr>
              <w:rPr>
                <w:sz w:val="23"/>
                <w:szCs w:val="23"/>
              </w:rPr>
            </w:pPr>
          </w:p>
        </w:tc>
      </w:tr>
      <w:tr w:rsidR="004C396F" w:rsidRPr="00AB278E" w14:paraId="285598E4" w14:textId="77777777" w:rsidTr="00CC63D0">
        <w:tc>
          <w:tcPr>
            <w:tcW w:w="4338" w:type="dxa"/>
          </w:tcPr>
          <w:p w14:paraId="1E4E58D8" w14:textId="77777777" w:rsidR="004C396F" w:rsidRPr="00AB278E" w:rsidRDefault="004C396F" w:rsidP="0031136E">
            <w:pPr>
              <w:rPr>
                <w:rFonts w:ascii="Times New Roman" w:hAnsi="Times New Roman"/>
                <w:szCs w:val="22"/>
              </w:rPr>
            </w:pPr>
            <w:r w:rsidRPr="00AB278E">
              <w:rPr>
                <w:rFonts w:ascii="Times New Roman" w:hAnsi="Times New Roman"/>
                <w:szCs w:val="22"/>
              </w:rPr>
              <w:t>RCEV OPEN EVENT</w:t>
            </w:r>
          </w:p>
        </w:tc>
        <w:tc>
          <w:tcPr>
            <w:tcW w:w="2046" w:type="dxa"/>
          </w:tcPr>
          <w:p w14:paraId="3EB319E8"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7F5B60A" w14:textId="77777777" w:rsidR="004C396F" w:rsidRPr="00AB278E" w:rsidRDefault="004C396F" w:rsidP="0031136E">
            <w:pPr>
              <w:rPr>
                <w:sz w:val="23"/>
                <w:szCs w:val="23"/>
              </w:rPr>
            </w:pPr>
          </w:p>
        </w:tc>
      </w:tr>
      <w:tr w:rsidR="004C396F" w:rsidRPr="00AB278E" w14:paraId="04500E43" w14:textId="77777777" w:rsidTr="00CC63D0">
        <w:tc>
          <w:tcPr>
            <w:tcW w:w="4338" w:type="dxa"/>
          </w:tcPr>
          <w:p w14:paraId="76D73505" w14:textId="77777777" w:rsidR="004C396F" w:rsidRPr="00AB278E" w:rsidRDefault="004C396F" w:rsidP="0031136E">
            <w:pPr>
              <w:rPr>
                <w:rFonts w:ascii="Times New Roman" w:hAnsi="Times New Roman"/>
                <w:szCs w:val="22"/>
              </w:rPr>
            </w:pPr>
            <w:r w:rsidRPr="00AB278E">
              <w:rPr>
                <w:rFonts w:ascii="Times New Roman" w:hAnsi="Times New Roman"/>
                <w:szCs w:val="22"/>
              </w:rPr>
              <w:t>RCFM CAF FILE ENTRIES</w:t>
            </w:r>
          </w:p>
        </w:tc>
        <w:tc>
          <w:tcPr>
            <w:tcW w:w="2046" w:type="dxa"/>
          </w:tcPr>
          <w:p w14:paraId="391A0AFC"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7243D4A" w14:textId="77777777" w:rsidR="004C396F" w:rsidRPr="00AB278E" w:rsidRDefault="004C396F" w:rsidP="0031136E">
            <w:pPr>
              <w:rPr>
                <w:sz w:val="23"/>
                <w:szCs w:val="23"/>
              </w:rPr>
            </w:pPr>
          </w:p>
        </w:tc>
      </w:tr>
      <w:tr w:rsidR="004C396F" w:rsidRPr="00AB278E" w14:paraId="55920647" w14:textId="77777777" w:rsidTr="00CC63D0">
        <w:tc>
          <w:tcPr>
            <w:tcW w:w="4338" w:type="dxa"/>
          </w:tcPr>
          <w:p w14:paraId="0E3FD3AB" w14:textId="77777777" w:rsidR="004C396F" w:rsidRPr="00AB278E" w:rsidRDefault="004C396F" w:rsidP="0031136E">
            <w:pPr>
              <w:rPr>
                <w:rFonts w:ascii="Times New Roman" w:hAnsi="Times New Roman"/>
                <w:szCs w:val="22"/>
              </w:rPr>
            </w:pPr>
            <w:r w:rsidRPr="00AB278E">
              <w:rPr>
                <w:rFonts w:ascii="Times New Roman" w:hAnsi="Times New Roman"/>
                <w:szCs w:val="22"/>
              </w:rPr>
              <w:t>RCFM OPEN DOCUMENT</w:t>
            </w:r>
          </w:p>
        </w:tc>
        <w:tc>
          <w:tcPr>
            <w:tcW w:w="2046" w:type="dxa"/>
          </w:tcPr>
          <w:p w14:paraId="41A80ADB" w14:textId="77777777" w:rsidR="004C396F" w:rsidRPr="00AB278E" w:rsidRDefault="004C396F" w:rsidP="0031136E">
            <w:pPr>
              <w:rPr>
                <w:rFonts w:ascii="Times New Roman" w:hAnsi="Times New Roman"/>
                <w:szCs w:val="22"/>
              </w:rPr>
            </w:pPr>
            <w:r w:rsidRPr="00AB278E">
              <w:rPr>
                <w:rFonts w:ascii="Times New Roman" w:hAnsi="Times New Roman"/>
                <w:szCs w:val="22"/>
              </w:rPr>
              <w:t>347</w:t>
            </w:r>
          </w:p>
        </w:tc>
        <w:tc>
          <w:tcPr>
            <w:tcW w:w="3192" w:type="dxa"/>
          </w:tcPr>
          <w:p w14:paraId="66B55530" w14:textId="77777777" w:rsidR="004C396F" w:rsidRPr="00AB278E" w:rsidRDefault="004C396F" w:rsidP="0031136E">
            <w:pPr>
              <w:rPr>
                <w:sz w:val="23"/>
                <w:szCs w:val="23"/>
              </w:rPr>
            </w:pPr>
          </w:p>
        </w:tc>
      </w:tr>
      <w:tr w:rsidR="004C396F" w:rsidRPr="00AB278E" w14:paraId="02EAB2B5" w14:textId="77777777" w:rsidTr="00CC63D0">
        <w:tc>
          <w:tcPr>
            <w:tcW w:w="4338" w:type="dxa"/>
          </w:tcPr>
          <w:p w14:paraId="5E07A496" w14:textId="77777777" w:rsidR="004C396F" w:rsidRPr="00AB278E" w:rsidRDefault="004C396F" w:rsidP="0031136E">
            <w:pPr>
              <w:rPr>
                <w:rFonts w:ascii="Times New Roman" w:hAnsi="Times New Roman"/>
                <w:szCs w:val="22"/>
              </w:rPr>
            </w:pPr>
            <w:r w:rsidRPr="00AB278E">
              <w:rPr>
                <w:rFonts w:ascii="Times New Roman" w:hAnsi="Times New Roman"/>
                <w:szCs w:val="22"/>
              </w:rPr>
              <w:t>RCMS ACCT RECEIVABLE</w:t>
            </w:r>
          </w:p>
        </w:tc>
        <w:tc>
          <w:tcPr>
            <w:tcW w:w="2046" w:type="dxa"/>
          </w:tcPr>
          <w:p w14:paraId="664203AE"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0D94075A" w14:textId="77777777" w:rsidR="004C396F" w:rsidRPr="00AB278E" w:rsidRDefault="004C396F" w:rsidP="0031136E">
            <w:pPr>
              <w:rPr>
                <w:sz w:val="23"/>
                <w:szCs w:val="23"/>
              </w:rPr>
            </w:pPr>
          </w:p>
        </w:tc>
      </w:tr>
      <w:tr w:rsidR="004C396F" w:rsidRPr="00AB278E" w14:paraId="2538FFC1" w14:textId="77777777" w:rsidTr="00CC63D0">
        <w:tc>
          <w:tcPr>
            <w:tcW w:w="4338" w:type="dxa"/>
          </w:tcPr>
          <w:p w14:paraId="00D68746" w14:textId="77777777" w:rsidR="004C396F" w:rsidRPr="00AB278E" w:rsidRDefault="004C396F" w:rsidP="0031136E">
            <w:pPr>
              <w:rPr>
                <w:rFonts w:ascii="Times New Roman" w:hAnsi="Times New Roman"/>
                <w:szCs w:val="22"/>
              </w:rPr>
            </w:pPr>
            <w:r w:rsidRPr="00AB278E">
              <w:rPr>
                <w:rFonts w:ascii="Times New Roman" w:hAnsi="Times New Roman"/>
                <w:szCs w:val="22"/>
              </w:rPr>
              <w:t>RCMS BANK DEPOSIT</w:t>
            </w:r>
          </w:p>
        </w:tc>
        <w:tc>
          <w:tcPr>
            <w:tcW w:w="2046" w:type="dxa"/>
          </w:tcPr>
          <w:p w14:paraId="411040C7"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791F38C" w14:textId="77777777" w:rsidR="004C396F" w:rsidRPr="00AB278E" w:rsidRDefault="004C396F" w:rsidP="0031136E">
            <w:pPr>
              <w:rPr>
                <w:sz w:val="23"/>
                <w:szCs w:val="23"/>
              </w:rPr>
            </w:pPr>
          </w:p>
        </w:tc>
      </w:tr>
      <w:tr w:rsidR="004C396F" w:rsidRPr="00AB278E" w14:paraId="6D9F2432" w14:textId="77777777" w:rsidTr="00CC63D0">
        <w:tc>
          <w:tcPr>
            <w:tcW w:w="4338" w:type="dxa"/>
          </w:tcPr>
          <w:p w14:paraId="16B843F1" w14:textId="77777777" w:rsidR="004C396F" w:rsidRPr="00AB278E" w:rsidRDefault="004C396F" w:rsidP="0031136E">
            <w:pPr>
              <w:rPr>
                <w:rFonts w:ascii="Times New Roman" w:hAnsi="Times New Roman"/>
                <w:szCs w:val="22"/>
              </w:rPr>
            </w:pPr>
            <w:r w:rsidRPr="00AB278E">
              <w:rPr>
                <w:rFonts w:ascii="Times New Roman" w:hAnsi="Times New Roman"/>
                <w:szCs w:val="22"/>
              </w:rPr>
              <w:t>RCMS BILLING AGENCY</w:t>
            </w:r>
          </w:p>
        </w:tc>
        <w:tc>
          <w:tcPr>
            <w:tcW w:w="2046" w:type="dxa"/>
          </w:tcPr>
          <w:p w14:paraId="36132A33"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846C278" w14:textId="77777777" w:rsidR="004C396F" w:rsidRPr="00AB278E" w:rsidRDefault="004C396F" w:rsidP="0031136E">
            <w:pPr>
              <w:rPr>
                <w:sz w:val="23"/>
                <w:szCs w:val="23"/>
              </w:rPr>
            </w:pPr>
          </w:p>
        </w:tc>
      </w:tr>
      <w:tr w:rsidR="004C396F" w:rsidRPr="00AB278E" w14:paraId="437ACF4D" w14:textId="77777777" w:rsidTr="00CC63D0">
        <w:tc>
          <w:tcPr>
            <w:tcW w:w="4338" w:type="dxa"/>
          </w:tcPr>
          <w:p w14:paraId="0D3C919F" w14:textId="77777777" w:rsidR="004C396F" w:rsidRPr="00AB278E" w:rsidRDefault="004C396F" w:rsidP="0031136E">
            <w:pPr>
              <w:rPr>
                <w:rFonts w:ascii="Times New Roman" w:hAnsi="Times New Roman"/>
                <w:szCs w:val="22"/>
              </w:rPr>
            </w:pPr>
            <w:r w:rsidRPr="00AB278E">
              <w:rPr>
                <w:rFonts w:ascii="Times New Roman" w:hAnsi="Times New Roman"/>
                <w:szCs w:val="22"/>
              </w:rPr>
              <w:t>RCMS CASHIER</w:t>
            </w:r>
          </w:p>
        </w:tc>
        <w:tc>
          <w:tcPr>
            <w:tcW w:w="2046" w:type="dxa"/>
          </w:tcPr>
          <w:p w14:paraId="67AB3330"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DD79BA5" w14:textId="77777777" w:rsidR="004C396F" w:rsidRPr="00AB278E" w:rsidRDefault="004C396F" w:rsidP="0031136E">
            <w:pPr>
              <w:rPr>
                <w:sz w:val="23"/>
                <w:szCs w:val="23"/>
              </w:rPr>
            </w:pPr>
          </w:p>
        </w:tc>
      </w:tr>
      <w:tr w:rsidR="004C396F" w:rsidRPr="00AB278E" w14:paraId="6A8B300A" w14:textId="77777777" w:rsidTr="00CC63D0">
        <w:tc>
          <w:tcPr>
            <w:tcW w:w="4338" w:type="dxa"/>
          </w:tcPr>
          <w:p w14:paraId="596F85F4" w14:textId="77777777" w:rsidR="004C396F" w:rsidRPr="00AB278E" w:rsidRDefault="004C396F" w:rsidP="0031136E">
            <w:pPr>
              <w:rPr>
                <w:rFonts w:ascii="Times New Roman" w:hAnsi="Times New Roman"/>
                <w:szCs w:val="22"/>
              </w:rPr>
            </w:pPr>
            <w:r w:rsidRPr="00AB278E">
              <w:rPr>
                <w:rFonts w:ascii="Times New Roman" w:hAnsi="Times New Roman"/>
                <w:szCs w:val="22"/>
              </w:rPr>
              <w:t>RCMS DEPT OF JUSTICE</w:t>
            </w:r>
          </w:p>
        </w:tc>
        <w:tc>
          <w:tcPr>
            <w:tcW w:w="2046" w:type="dxa"/>
          </w:tcPr>
          <w:p w14:paraId="2672B856"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A1674CA" w14:textId="77777777" w:rsidR="004C396F" w:rsidRPr="00AB278E" w:rsidRDefault="004C396F" w:rsidP="0031136E">
            <w:pPr>
              <w:rPr>
                <w:sz w:val="23"/>
                <w:szCs w:val="23"/>
              </w:rPr>
            </w:pPr>
          </w:p>
        </w:tc>
      </w:tr>
      <w:tr w:rsidR="004C396F" w:rsidRPr="00AB278E" w14:paraId="5EDDA0A4" w14:textId="77777777" w:rsidTr="00CC63D0">
        <w:tc>
          <w:tcPr>
            <w:tcW w:w="4338" w:type="dxa"/>
          </w:tcPr>
          <w:p w14:paraId="78BED47C" w14:textId="77777777" w:rsidR="004C396F" w:rsidRPr="00AB278E" w:rsidRDefault="004C396F" w:rsidP="0031136E">
            <w:pPr>
              <w:rPr>
                <w:rFonts w:ascii="Times New Roman" w:hAnsi="Times New Roman"/>
                <w:szCs w:val="22"/>
              </w:rPr>
            </w:pPr>
            <w:r w:rsidRPr="00AB278E">
              <w:rPr>
                <w:rFonts w:ascii="Times New Roman" w:hAnsi="Times New Roman"/>
                <w:szCs w:val="22"/>
              </w:rPr>
              <w:t>RCMS DISTRICT COUNSEL</w:t>
            </w:r>
          </w:p>
        </w:tc>
        <w:tc>
          <w:tcPr>
            <w:tcW w:w="2046" w:type="dxa"/>
          </w:tcPr>
          <w:p w14:paraId="4BEA859E"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7F14DFE0" w14:textId="77777777" w:rsidR="004C396F" w:rsidRPr="00AB278E" w:rsidRDefault="004C396F" w:rsidP="0031136E">
            <w:pPr>
              <w:rPr>
                <w:sz w:val="23"/>
                <w:szCs w:val="23"/>
              </w:rPr>
            </w:pPr>
          </w:p>
        </w:tc>
      </w:tr>
      <w:tr w:rsidR="008A1CA4" w:rsidRPr="00AB278E" w14:paraId="21AF59AE" w14:textId="77777777" w:rsidTr="00CC63D0">
        <w:tc>
          <w:tcPr>
            <w:tcW w:w="4338" w:type="dxa"/>
          </w:tcPr>
          <w:p w14:paraId="77688E9D" w14:textId="77777777" w:rsidR="008A1CA4" w:rsidRPr="00AB278E" w:rsidRDefault="008A1CA4" w:rsidP="0031136E">
            <w:pPr>
              <w:rPr>
                <w:rFonts w:ascii="Times New Roman" w:hAnsi="Times New Roman"/>
                <w:szCs w:val="22"/>
              </w:rPr>
            </w:pPr>
            <w:r w:rsidRPr="00AB278E">
              <w:rPr>
                <w:rFonts w:ascii="Times New Roman" w:hAnsi="Times New Roman"/>
                <w:szCs w:val="22"/>
              </w:rPr>
              <w:t>RCMS EDI LOCKBOX</w:t>
            </w:r>
          </w:p>
        </w:tc>
        <w:tc>
          <w:tcPr>
            <w:tcW w:w="2046" w:type="dxa"/>
          </w:tcPr>
          <w:p w14:paraId="0134117A" w14:textId="77777777" w:rsidR="008A1CA4" w:rsidRPr="00AB278E" w:rsidRDefault="008A1CA4" w:rsidP="0031136E">
            <w:pPr>
              <w:rPr>
                <w:rFonts w:ascii="Times New Roman" w:hAnsi="Times New Roman"/>
                <w:szCs w:val="22"/>
              </w:rPr>
            </w:pPr>
            <w:r w:rsidRPr="00AB278E">
              <w:rPr>
                <w:rFonts w:ascii="Times New Roman" w:hAnsi="Times New Roman"/>
                <w:szCs w:val="22"/>
              </w:rPr>
              <w:t>342</w:t>
            </w:r>
          </w:p>
        </w:tc>
        <w:tc>
          <w:tcPr>
            <w:tcW w:w="3192" w:type="dxa"/>
          </w:tcPr>
          <w:p w14:paraId="458F3349" w14:textId="77777777" w:rsidR="008A1CA4" w:rsidRPr="00AB278E" w:rsidRDefault="008A1CA4" w:rsidP="0031136E">
            <w:pPr>
              <w:rPr>
                <w:sz w:val="23"/>
                <w:szCs w:val="23"/>
              </w:rPr>
            </w:pPr>
          </w:p>
        </w:tc>
      </w:tr>
      <w:tr w:rsidR="004C396F" w:rsidRPr="00AB278E" w14:paraId="7C0B0FC9" w14:textId="77777777" w:rsidTr="00CC63D0">
        <w:tc>
          <w:tcPr>
            <w:tcW w:w="4338" w:type="dxa"/>
          </w:tcPr>
          <w:p w14:paraId="5F102533" w14:textId="77777777" w:rsidR="004C396F" w:rsidRPr="00AB278E" w:rsidRDefault="004C396F" w:rsidP="0031136E">
            <w:pPr>
              <w:rPr>
                <w:rFonts w:ascii="Times New Roman" w:hAnsi="Times New Roman"/>
                <w:szCs w:val="22"/>
              </w:rPr>
            </w:pPr>
            <w:r w:rsidRPr="00AB278E">
              <w:rPr>
                <w:rFonts w:ascii="Times New Roman" w:hAnsi="Times New Roman"/>
                <w:szCs w:val="22"/>
              </w:rPr>
              <w:t>RCMS FORM LETTER</w:t>
            </w:r>
          </w:p>
        </w:tc>
        <w:tc>
          <w:tcPr>
            <w:tcW w:w="2046" w:type="dxa"/>
          </w:tcPr>
          <w:p w14:paraId="09701030" w14:textId="77777777" w:rsidR="004C396F" w:rsidRPr="00AB278E" w:rsidRDefault="004C396F" w:rsidP="0031136E">
            <w:pPr>
              <w:rPr>
                <w:rFonts w:ascii="Times New Roman" w:hAnsi="Times New Roman"/>
                <w:szCs w:val="22"/>
              </w:rPr>
            </w:pPr>
            <w:r w:rsidRPr="00AB278E">
              <w:rPr>
                <w:rFonts w:ascii="Times New Roman" w:hAnsi="Times New Roman"/>
                <w:szCs w:val="22"/>
              </w:rPr>
              <w:t>343</w:t>
            </w:r>
          </w:p>
        </w:tc>
        <w:tc>
          <w:tcPr>
            <w:tcW w:w="3192" w:type="dxa"/>
          </w:tcPr>
          <w:p w14:paraId="2B29C22D" w14:textId="77777777" w:rsidR="004C396F" w:rsidRPr="00AB278E" w:rsidRDefault="004C396F" w:rsidP="0031136E">
            <w:pPr>
              <w:rPr>
                <w:sz w:val="23"/>
                <w:szCs w:val="23"/>
              </w:rPr>
            </w:pPr>
          </w:p>
        </w:tc>
      </w:tr>
      <w:tr w:rsidR="008A1CA4" w:rsidRPr="00AB278E" w14:paraId="40215FDC" w14:textId="77777777" w:rsidTr="00CC63D0">
        <w:tc>
          <w:tcPr>
            <w:tcW w:w="4338" w:type="dxa"/>
          </w:tcPr>
          <w:p w14:paraId="4F69913F" w14:textId="77777777" w:rsidR="008A1CA4" w:rsidRPr="00AB278E" w:rsidRDefault="008A1CA4">
            <w:r w:rsidRPr="00AB278E">
              <w:t>RCMS GROUP 1</w:t>
            </w:r>
          </w:p>
        </w:tc>
        <w:tc>
          <w:tcPr>
            <w:tcW w:w="2046" w:type="dxa"/>
          </w:tcPr>
          <w:p w14:paraId="1FF60836"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3CA5CFCA" w14:textId="77777777" w:rsidR="008A1CA4" w:rsidRPr="00AB278E" w:rsidRDefault="008A1CA4" w:rsidP="0031136E">
            <w:pPr>
              <w:rPr>
                <w:sz w:val="23"/>
                <w:szCs w:val="23"/>
              </w:rPr>
            </w:pPr>
          </w:p>
        </w:tc>
      </w:tr>
      <w:tr w:rsidR="008A1CA4" w:rsidRPr="00AB278E" w14:paraId="55967B64" w14:textId="77777777" w:rsidTr="00CC63D0">
        <w:tc>
          <w:tcPr>
            <w:tcW w:w="4338" w:type="dxa"/>
          </w:tcPr>
          <w:p w14:paraId="5B674ED7" w14:textId="77777777" w:rsidR="008A1CA4" w:rsidRPr="00AB278E" w:rsidRDefault="008A1CA4">
            <w:r w:rsidRPr="00AB278E">
              <w:t>RCMS GROUP 2</w:t>
            </w:r>
          </w:p>
        </w:tc>
        <w:tc>
          <w:tcPr>
            <w:tcW w:w="2046" w:type="dxa"/>
          </w:tcPr>
          <w:p w14:paraId="254878BB"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684C639D" w14:textId="77777777" w:rsidR="008A1CA4" w:rsidRPr="00AB278E" w:rsidRDefault="008A1CA4" w:rsidP="0031136E">
            <w:pPr>
              <w:rPr>
                <w:sz w:val="23"/>
                <w:szCs w:val="23"/>
              </w:rPr>
            </w:pPr>
          </w:p>
        </w:tc>
      </w:tr>
      <w:tr w:rsidR="008A1CA4" w:rsidRPr="00AB278E" w14:paraId="2F3BF17A" w14:textId="77777777" w:rsidTr="00CC63D0">
        <w:tc>
          <w:tcPr>
            <w:tcW w:w="4338" w:type="dxa"/>
          </w:tcPr>
          <w:p w14:paraId="090880C0" w14:textId="77777777" w:rsidR="008A1CA4" w:rsidRPr="00AB278E" w:rsidRDefault="008A1CA4">
            <w:r w:rsidRPr="00AB278E">
              <w:t>RCMS GROUP 3</w:t>
            </w:r>
          </w:p>
        </w:tc>
        <w:tc>
          <w:tcPr>
            <w:tcW w:w="2046" w:type="dxa"/>
          </w:tcPr>
          <w:p w14:paraId="263FFBED"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FB07315" w14:textId="77777777" w:rsidR="008A1CA4" w:rsidRPr="00AB278E" w:rsidRDefault="008A1CA4" w:rsidP="0031136E">
            <w:pPr>
              <w:rPr>
                <w:sz w:val="23"/>
                <w:szCs w:val="23"/>
              </w:rPr>
            </w:pPr>
          </w:p>
        </w:tc>
      </w:tr>
      <w:tr w:rsidR="008A1CA4" w:rsidRPr="00AB278E" w14:paraId="67EAD4AC" w14:textId="77777777" w:rsidTr="00CC63D0">
        <w:tc>
          <w:tcPr>
            <w:tcW w:w="4338" w:type="dxa"/>
          </w:tcPr>
          <w:p w14:paraId="29ABB11C" w14:textId="77777777" w:rsidR="008A1CA4" w:rsidRPr="00AB278E" w:rsidRDefault="008A1CA4">
            <w:r w:rsidRPr="00AB278E">
              <w:t>RCMS GROUP 4</w:t>
            </w:r>
          </w:p>
        </w:tc>
        <w:tc>
          <w:tcPr>
            <w:tcW w:w="2046" w:type="dxa"/>
          </w:tcPr>
          <w:p w14:paraId="3AB64634"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DB01A38" w14:textId="77777777" w:rsidR="008A1CA4" w:rsidRPr="00AB278E" w:rsidRDefault="008A1CA4" w:rsidP="0031136E">
            <w:pPr>
              <w:rPr>
                <w:sz w:val="23"/>
                <w:szCs w:val="23"/>
              </w:rPr>
            </w:pPr>
          </w:p>
        </w:tc>
      </w:tr>
      <w:tr w:rsidR="008A1CA4" w:rsidRPr="00AB278E" w14:paraId="0BC3632E" w14:textId="77777777" w:rsidTr="00CC63D0">
        <w:tc>
          <w:tcPr>
            <w:tcW w:w="4338" w:type="dxa"/>
          </w:tcPr>
          <w:p w14:paraId="36EDADEA" w14:textId="77777777" w:rsidR="008A1CA4" w:rsidRPr="00AB278E" w:rsidRDefault="008A1CA4">
            <w:r w:rsidRPr="00AB278E">
              <w:t>RCMS GROUP 5</w:t>
            </w:r>
          </w:p>
        </w:tc>
        <w:tc>
          <w:tcPr>
            <w:tcW w:w="2046" w:type="dxa"/>
          </w:tcPr>
          <w:p w14:paraId="5735C545"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44DDCB0C" w14:textId="77777777" w:rsidR="008A1CA4" w:rsidRPr="00AB278E" w:rsidRDefault="008A1CA4" w:rsidP="0031136E">
            <w:pPr>
              <w:rPr>
                <w:sz w:val="23"/>
                <w:szCs w:val="23"/>
              </w:rPr>
            </w:pPr>
          </w:p>
        </w:tc>
      </w:tr>
      <w:tr w:rsidR="008A1CA4" w:rsidRPr="00AB278E" w14:paraId="2D7ABB60" w14:textId="77777777" w:rsidTr="00CC63D0">
        <w:tc>
          <w:tcPr>
            <w:tcW w:w="4338" w:type="dxa"/>
          </w:tcPr>
          <w:p w14:paraId="61C08AB0" w14:textId="77777777" w:rsidR="008A1CA4" w:rsidRPr="00AB278E" w:rsidRDefault="008A1CA4">
            <w:r w:rsidRPr="00AB278E">
              <w:t>RCMS GROUP 6</w:t>
            </w:r>
          </w:p>
        </w:tc>
        <w:tc>
          <w:tcPr>
            <w:tcW w:w="2046" w:type="dxa"/>
          </w:tcPr>
          <w:p w14:paraId="32957DDF"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2C0A9820" w14:textId="77777777" w:rsidR="008A1CA4" w:rsidRPr="00AB278E" w:rsidRDefault="008A1CA4" w:rsidP="0031136E">
            <w:pPr>
              <w:rPr>
                <w:sz w:val="23"/>
                <w:szCs w:val="23"/>
              </w:rPr>
            </w:pPr>
          </w:p>
        </w:tc>
      </w:tr>
      <w:tr w:rsidR="008A1CA4" w:rsidRPr="00AB278E" w14:paraId="7B3F34F4" w14:textId="77777777" w:rsidTr="00CC63D0">
        <w:tc>
          <w:tcPr>
            <w:tcW w:w="4338" w:type="dxa"/>
          </w:tcPr>
          <w:p w14:paraId="58730ABF" w14:textId="77777777" w:rsidR="008A1CA4" w:rsidRPr="00AB278E" w:rsidRDefault="008A1CA4">
            <w:r w:rsidRPr="00AB278E">
              <w:t>RCMS GROUP 7</w:t>
            </w:r>
          </w:p>
        </w:tc>
        <w:tc>
          <w:tcPr>
            <w:tcW w:w="2046" w:type="dxa"/>
          </w:tcPr>
          <w:p w14:paraId="5070160E"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70AFAAA" w14:textId="77777777" w:rsidR="008A1CA4" w:rsidRPr="00AB278E" w:rsidRDefault="008A1CA4" w:rsidP="0031136E">
            <w:pPr>
              <w:rPr>
                <w:sz w:val="23"/>
                <w:szCs w:val="23"/>
              </w:rPr>
            </w:pPr>
          </w:p>
        </w:tc>
      </w:tr>
      <w:tr w:rsidR="008A1CA4" w:rsidRPr="00AB278E" w14:paraId="3BB57025" w14:textId="77777777" w:rsidTr="00CC63D0">
        <w:tc>
          <w:tcPr>
            <w:tcW w:w="4338" w:type="dxa"/>
          </w:tcPr>
          <w:p w14:paraId="42DF75BE" w14:textId="77777777" w:rsidR="008A1CA4" w:rsidRPr="00AB278E" w:rsidRDefault="008A1CA4">
            <w:r w:rsidRPr="00AB278E">
              <w:t>RCMS GROUP 8</w:t>
            </w:r>
          </w:p>
        </w:tc>
        <w:tc>
          <w:tcPr>
            <w:tcW w:w="2046" w:type="dxa"/>
          </w:tcPr>
          <w:p w14:paraId="11B4D2AB"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61029906" w14:textId="77777777" w:rsidR="008A1CA4" w:rsidRPr="00AB278E" w:rsidRDefault="008A1CA4" w:rsidP="0031136E">
            <w:pPr>
              <w:rPr>
                <w:sz w:val="23"/>
                <w:szCs w:val="23"/>
              </w:rPr>
            </w:pPr>
          </w:p>
        </w:tc>
      </w:tr>
      <w:tr w:rsidR="004C396F" w:rsidRPr="00AB278E" w14:paraId="4F24465B" w14:textId="77777777" w:rsidTr="00CC63D0">
        <w:tc>
          <w:tcPr>
            <w:tcW w:w="4338" w:type="dxa"/>
          </w:tcPr>
          <w:p w14:paraId="3A9C03AC" w14:textId="77777777" w:rsidR="004C396F" w:rsidRPr="00AB278E" w:rsidRDefault="004C396F" w:rsidP="0031136E">
            <w:pPr>
              <w:rPr>
                <w:rFonts w:ascii="Times New Roman" w:hAnsi="Times New Roman"/>
                <w:szCs w:val="22"/>
              </w:rPr>
            </w:pPr>
            <w:r w:rsidRPr="00AB278E">
              <w:rPr>
                <w:rFonts w:ascii="Times New Roman" w:hAnsi="Times New Roman"/>
                <w:szCs w:val="22"/>
              </w:rPr>
              <w:t>RCMS IRS</w:t>
            </w:r>
          </w:p>
        </w:tc>
        <w:tc>
          <w:tcPr>
            <w:tcW w:w="2046" w:type="dxa"/>
          </w:tcPr>
          <w:p w14:paraId="0E45BB39" w14:textId="77777777" w:rsidR="004C396F" w:rsidRPr="00AB278E" w:rsidRDefault="004C396F" w:rsidP="0031136E">
            <w:pPr>
              <w:rPr>
                <w:rFonts w:ascii="Times New Roman" w:hAnsi="Times New Roman"/>
                <w:szCs w:val="22"/>
              </w:rPr>
            </w:pPr>
            <w:r w:rsidRPr="00AB278E">
              <w:rPr>
                <w:rFonts w:ascii="Times New Roman" w:hAnsi="Times New Roman"/>
                <w:szCs w:val="22"/>
              </w:rPr>
              <w:t>342</w:t>
            </w:r>
          </w:p>
        </w:tc>
        <w:tc>
          <w:tcPr>
            <w:tcW w:w="3192" w:type="dxa"/>
          </w:tcPr>
          <w:p w14:paraId="242C361A" w14:textId="77777777" w:rsidR="004C396F" w:rsidRPr="00AB278E" w:rsidRDefault="004C396F" w:rsidP="0031136E">
            <w:pPr>
              <w:rPr>
                <w:sz w:val="23"/>
                <w:szCs w:val="23"/>
              </w:rPr>
            </w:pPr>
          </w:p>
        </w:tc>
      </w:tr>
      <w:tr w:rsidR="004C396F" w:rsidRPr="00AB278E" w14:paraId="17EB6763" w14:textId="77777777" w:rsidTr="00CC63D0">
        <w:tc>
          <w:tcPr>
            <w:tcW w:w="4338" w:type="dxa"/>
          </w:tcPr>
          <w:p w14:paraId="3DABF2C4" w14:textId="77777777" w:rsidR="004C396F" w:rsidRPr="00AB278E" w:rsidRDefault="004C396F" w:rsidP="0031136E">
            <w:pPr>
              <w:rPr>
                <w:rFonts w:ascii="Times New Roman" w:hAnsi="Times New Roman"/>
                <w:szCs w:val="22"/>
              </w:rPr>
            </w:pPr>
            <w:r w:rsidRPr="00AB278E">
              <w:rPr>
                <w:rFonts w:ascii="Times New Roman" w:hAnsi="Times New Roman"/>
                <w:szCs w:val="22"/>
              </w:rPr>
              <w:t>RCMS NOTIFICATION</w:t>
            </w:r>
          </w:p>
        </w:tc>
        <w:tc>
          <w:tcPr>
            <w:tcW w:w="2046" w:type="dxa"/>
          </w:tcPr>
          <w:p w14:paraId="088D1DA7"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8B737FB" w14:textId="77777777" w:rsidR="004C396F" w:rsidRPr="00AB278E" w:rsidRDefault="004C396F" w:rsidP="0031136E">
            <w:pPr>
              <w:rPr>
                <w:sz w:val="23"/>
                <w:szCs w:val="23"/>
              </w:rPr>
            </w:pPr>
          </w:p>
        </w:tc>
      </w:tr>
      <w:tr w:rsidR="004C396F" w:rsidRPr="00AB278E" w14:paraId="08F5595A" w14:textId="77777777" w:rsidTr="00CC63D0">
        <w:tc>
          <w:tcPr>
            <w:tcW w:w="4338" w:type="dxa"/>
          </w:tcPr>
          <w:p w14:paraId="3CE9F437" w14:textId="77777777" w:rsidR="004C396F" w:rsidRPr="00AB278E" w:rsidRDefault="004C396F" w:rsidP="0031136E">
            <w:pPr>
              <w:rPr>
                <w:rFonts w:ascii="Times New Roman" w:hAnsi="Times New Roman"/>
                <w:szCs w:val="22"/>
              </w:rPr>
            </w:pPr>
            <w:r w:rsidRPr="00AB278E">
              <w:rPr>
                <w:rFonts w:ascii="Times New Roman" w:hAnsi="Times New Roman"/>
                <w:szCs w:val="22"/>
              </w:rPr>
              <w:t>RCMS RATES</w:t>
            </w:r>
          </w:p>
        </w:tc>
        <w:tc>
          <w:tcPr>
            <w:tcW w:w="2046" w:type="dxa"/>
          </w:tcPr>
          <w:p w14:paraId="764AC51C"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D78A8ED" w14:textId="77777777" w:rsidR="004C396F" w:rsidRPr="00AB278E" w:rsidRDefault="004C396F" w:rsidP="0031136E">
            <w:pPr>
              <w:rPr>
                <w:sz w:val="23"/>
                <w:szCs w:val="23"/>
              </w:rPr>
            </w:pPr>
          </w:p>
        </w:tc>
      </w:tr>
      <w:tr w:rsidR="008A1CA4" w:rsidRPr="00AB278E" w14:paraId="0922C1A6" w14:textId="77777777" w:rsidTr="00CC63D0">
        <w:tc>
          <w:tcPr>
            <w:tcW w:w="4338" w:type="dxa"/>
          </w:tcPr>
          <w:p w14:paraId="47718F96" w14:textId="77777777" w:rsidR="008A1CA4" w:rsidRPr="00AB278E" w:rsidRDefault="008A1CA4" w:rsidP="0031136E">
            <w:pPr>
              <w:rPr>
                <w:rFonts w:ascii="Times New Roman" w:hAnsi="Times New Roman"/>
                <w:szCs w:val="22"/>
              </w:rPr>
            </w:pPr>
            <w:r w:rsidRPr="00AB278E">
              <w:rPr>
                <w:rFonts w:ascii="Times New Roman" w:hAnsi="Times New Roman"/>
                <w:szCs w:val="22"/>
              </w:rPr>
              <w:t>RCMS REGIONAL COUNSEL</w:t>
            </w:r>
          </w:p>
        </w:tc>
        <w:tc>
          <w:tcPr>
            <w:tcW w:w="2046" w:type="dxa"/>
          </w:tcPr>
          <w:p w14:paraId="6A9E48AD"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55571739" w14:textId="77777777" w:rsidR="008A1CA4" w:rsidRPr="00AB278E" w:rsidRDefault="008A1CA4" w:rsidP="0031136E">
            <w:pPr>
              <w:rPr>
                <w:sz w:val="23"/>
                <w:szCs w:val="23"/>
              </w:rPr>
            </w:pPr>
          </w:p>
        </w:tc>
      </w:tr>
      <w:tr w:rsidR="004C396F" w:rsidRPr="00AB278E" w14:paraId="21DB9254" w14:textId="77777777" w:rsidTr="00CC63D0">
        <w:tc>
          <w:tcPr>
            <w:tcW w:w="4338" w:type="dxa"/>
          </w:tcPr>
          <w:p w14:paraId="156BABEA" w14:textId="77777777" w:rsidR="004C396F" w:rsidRPr="00AB278E" w:rsidRDefault="004C396F" w:rsidP="0031136E">
            <w:pPr>
              <w:rPr>
                <w:rFonts w:ascii="Times New Roman" w:hAnsi="Times New Roman"/>
                <w:szCs w:val="22"/>
              </w:rPr>
            </w:pPr>
            <w:r w:rsidRPr="00AB278E">
              <w:rPr>
                <w:rFonts w:ascii="Times New Roman" w:hAnsi="Times New Roman"/>
                <w:szCs w:val="22"/>
              </w:rPr>
              <w:t>RCMS RETURN PAYMENT</w:t>
            </w:r>
          </w:p>
        </w:tc>
        <w:tc>
          <w:tcPr>
            <w:tcW w:w="2046" w:type="dxa"/>
          </w:tcPr>
          <w:p w14:paraId="5EAEE2BC"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763D1F02" w14:textId="77777777" w:rsidR="004C396F" w:rsidRPr="00AB278E" w:rsidRDefault="004C396F" w:rsidP="0031136E">
            <w:pPr>
              <w:rPr>
                <w:sz w:val="23"/>
                <w:szCs w:val="23"/>
              </w:rPr>
            </w:pPr>
          </w:p>
        </w:tc>
      </w:tr>
      <w:tr w:rsidR="004C396F" w:rsidRPr="00AB278E" w14:paraId="37AA8DC1" w14:textId="77777777" w:rsidTr="00CC63D0">
        <w:tc>
          <w:tcPr>
            <w:tcW w:w="4338" w:type="dxa"/>
          </w:tcPr>
          <w:p w14:paraId="7F896B11" w14:textId="77777777" w:rsidR="004C396F" w:rsidRPr="00AB278E" w:rsidRDefault="004C396F" w:rsidP="0031136E">
            <w:pPr>
              <w:rPr>
                <w:rFonts w:ascii="Times New Roman" w:hAnsi="Times New Roman"/>
                <w:szCs w:val="22"/>
              </w:rPr>
            </w:pPr>
            <w:r w:rsidRPr="00AB278E">
              <w:rPr>
                <w:rFonts w:ascii="Times New Roman" w:hAnsi="Times New Roman"/>
                <w:szCs w:val="22"/>
              </w:rPr>
              <w:t>RCMS SITE</w:t>
            </w:r>
          </w:p>
        </w:tc>
        <w:tc>
          <w:tcPr>
            <w:tcW w:w="2046" w:type="dxa"/>
          </w:tcPr>
          <w:p w14:paraId="55DD611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28E36BC8" w14:textId="77777777" w:rsidR="004C396F" w:rsidRPr="00AB278E" w:rsidRDefault="004C396F" w:rsidP="0031136E">
            <w:pPr>
              <w:rPr>
                <w:sz w:val="23"/>
                <w:szCs w:val="23"/>
              </w:rPr>
            </w:pPr>
          </w:p>
        </w:tc>
      </w:tr>
      <w:tr w:rsidR="004C396F" w:rsidRPr="00AB278E" w14:paraId="3DC80572" w14:textId="77777777" w:rsidTr="00CC63D0">
        <w:tc>
          <w:tcPr>
            <w:tcW w:w="4338" w:type="dxa"/>
          </w:tcPr>
          <w:p w14:paraId="250D0480" w14:textId="77777777" w:rsidR="004C396F" w:rsidRPr="00AB278E" w:rsidRDefault="004C396F" w:rsidP="0031136E">
            <w:pPr>
              <w:rPr>
                <w:rFonts w:ascii="Times New Roman" w:hAnsi="Times New Roman"/>
                <w:szCs w:val="22"/>
              </w:rPr>
            </w:pPr>
            <w:r w:rsidRPr="00AB278E">
              <w:rPr>
                <w:rFonts w:ascii="Times New Roman" w:hAnsi="Times New Roman"/>
                <w:szCs w:val="22"/>
              </w:rPr>
              <w:t>RCMS SITE DEPOSIT</w:t>
            </w:r>
          </w:p>
        </w:tc>
        <w:tc>
          <w:tcPr>
            <w:tcW w:w="2046" w:type="dxa"/>
          </w:tcPr>
          <w:p w14:paraId="7F725EB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61A97A5C" w14:textId="77777777" w:rsidR="004C396F" w:rsidRPr="00AB278E" w:rsidRDefault="004C396F" w:rsidP="0031136E">
            <w:pPr>
              <w:rPr>
                <w:sz w:val="23"/>
                <w:szCs w:val="23"/>
              </w:rPr>
            </w:pPr>
          </w:p>
        </w:tc>
      </w:tr>
      <w:tr w:rsidR="004C396F" w:rsidRPr="00AB278E" w14:paraId="2DD7371A" w14:textId="77777777" w:rsidTr="00CC63D0">
        <w:tc>
          <w:tcPr>
            <w:tcW w:w="4338" w:type="dxa"/>
          </w:tcPr>
          <w:p w14:paraId="3D85C11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RCNR BAD DEBT EDIT</w:t>
            </w:r>
          </w:p>
        </w:tc>
        <w:tc>
          <w:tcPr>
            <w:tcW w:w="2046" w:type="dxa"/>
          </w:tcPr>
          <w:p w14:paraId="4F4CEDDD" w14:textId="77777777" w:rsidR="004C396F" w:rsidRPr="00AB278E" w:rsidRDefault="004C396F" w:rsidP="0031136E">
            <w:pPr>
              <w:rPr>
                <w:rFonts w:ascii="Times New Roman" w:hAnsi="Times New Roman"/>
                <w:szCs w:val="22"/>
              </w:rPr>
            </w:pPr>
            <w:r w:rsidRPr="00AB278E">
              <w:rPr>
                <w:rFonts w:ascii="Times New Roman" w:hAnsi="Times New Roman"/>
                <w:szCs w:val="22"/>
              </w:rPr>
              <w:t>348.1</w:t>
            </w:r>
          </w:p>
        </w:tc>
        <w:tc>
          <w:tcPr>
            <w:tcW w:w="3192" w:type="dxa"/>
          </w:tcPr>
          <w:p w14:paraId="554E09B5" w14:textId="77777777" w:rsidR="004C396F" w:rsidRPr="00AB278E" w:rsidRDefault="004C396F" w:rsidP="0031136E">
            <w:pPr>
              <w:rPr>
                <w:sz w:val="23"/>
                <w:szCs w:val="23"/>
              </w:rPr>
            </w:pPr>
          </w:p>
        </w:tc>
      </w:tr>
      <w:tr w:rsidR="004C396F" w:rsidRPr="00AB278E" w14:paraId="6F696FE4" w14:textId="77777777" w:rsidTr="00CC63D0">
        <w:tc>
          <w:tcPr>
            <w:tcW w:w="4338" w:type="dxa"/>
          </w:tcPr>
          <w:p w14:paraId="3469ABD3" w14:textId="77777777" w:rsidR="004C396F" w:rsidRPr="00AB278E" w:rsidRDefault="004C396F" w:rsidP="0031136E">
            <w:pPr>
              <w:rPr>
                <w:rFonts w:ascii="Times New Roman" w:hAnsi="Times New Roman"/>
                <w:szCs w:val="22"/>
              </w:rPr>
            </w:pPr>
            <w:r w:rsidRPr="00AB278E">
              <w:rPr>
                <w:rFonts w:ascii="Times New Roman" w:hAnsi="Times New Roman"/>
                <w:szCs w:val="22"/>
              </w:rPr>
              <w:t>RCY COPY PAYMENT</w:t>
            </w:r>
          </w:p>
        </w:tc>
        <w:tc>
          <w:tcPr>
            <w:tcW w:w="2046" w:type="dxa"/>
          </w:tcPr>
          <w:p w14:paraId="54F18D26" w14:textId="77777777" w:rsidR="004C396F" w:rsidRPr="00AB278E" w:rsidRDefault="004C396F" w:rsidP="0031136E">
            <w:pPr>
              <w:rPr>
                <w:rFonts w:ascii="Times New Roman" w:hAnsi="Times New Roman"/>
                <w:szCs w:val="22"/>
              </w:rPr>
            </w:pPr>
            <w:r w:rsidRPr="00AB278E">
              <w:rPr>
                <w:rFonts w:ascii="Times New Roman" w:hAnsi="Times New Roman"/>
                <w:szCs w:val="22"/>
              </w:rPr>
              <w:t>344</w:t>
            </w:r>
          </w:p>
        </w:tc>
        <w:tc>
          <w:tcPr>
            <w:tcW w:w="3192" w:type="dxa"/>
          </w:tcPr>
          <w:p w14:paraId="51C0E04B" w14:textId="77777777" w:rsidR="004C396F" w:rsidRPr="00AB278E" w:rsidRDefault="004C396F" w:rsidP="0031136E">
            <w:pPr>
              <w:rPr>
                <w:sz w:val="23"/>
                <w:szCs w:val="23"/>
              </w:rPr>
            </w:pPr>
          </w:p>
        </w:tc>
      </w:tr>
      <w:tr w:rsidR="004C396F" w:rsidRPr="00AB278E" w14:paraId="62547204" w14:textId="77777777" w:rsidTr="00CC63D0">
        <w:tc>
          <w:tcPr>
            <w:tcW w:w="4338" w:type="dxa"/>
          </w:tcPr>
          <w:p w14:paraId="3AF6651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11</w:t>
            </w:r>
          </w:p>
        </w:tc>
        <w:tc>
          <w:tcPr>
            <w:tcW w:w="2046" w:type="dxa"/>
          </w:tcPr>
          <w:p w14:paraId="199095CC"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ACF6B4E" w14:textId="77777777" w:rsidR="004C396F" w:rsidRPr="00AB278E" w:rsidRDefault="004C396F" w:rsidP="0031136E">
            <w:pPr>
              <w:rPr>
                <w:sz w:val="23"/>
                <w:szCs w:val="23"/>
              </w:rPr>
            </w:pPr>
          </w:p>
        </w:tc>
      </w:tr>
      <w:tr w:rsidR="004C396F" w:rsidRPr="00AB278E" w14:paraId="5FD28CFA" w14:textId="77777777" w:rsidTr="00CC63D0">
        <w:tc>
          <w:tcPr>
            <w:tcW w:w="4338" w:type="dxa"/>
          </w:tcPr>
          <w:p w14:paraId="5CA6E5C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3</w:t>
            </w:r>
          </w:p>
        </w:tc>
        <w:tc>
          <w:tcPr>
            <w:tcW w:w="2046" w:type="dxa"/>
          </w:tcPr>
          <w:p w14:paraId="09C9294F"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05426969" w14:textId="77777777" w:rsidR="004C396F" w:rsidRPr="00AB278E" w:rsidRDefault="004C396F" w:rsidP="0031136E">
            <w:pPr>
              <w:rPr>
                <w:sz w:val="23"/>
                <w:szCs w:val="23"/>
              </w:rPr>
            </w:pPr>
          </w:p>
        </w:tc>
      </w:tr>
      <w:tr w:rsidR="004C396F" w:rsidRPr="00AB278E" w14:paraId="3C55CDDF" w14:textId="77777777" w:rsidTr="00CC63D0">
        <w:tc>
          <w:tcPr>
            <w:tcW w:w="4338" w:type="dxa"/>
          </w:tcPr>
          <w:p w14:paraId="2B7736A0"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4</w:t>
            </w:r>
          </w:p>
        </w:tc>
        <w:tc>
          <w:tcPr>
            <w:tcW w:w="2046" w:type="dxa"/>
          </w:tcPr>
          <w:p w14:paraId="17776FDE"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C0B6606" w14:textId="77777777" w:rsidR="004C396F" w:rsidRPr="00AB278E" w:rsidRDefault="004C396F" w:rsidP="0031136E">
            <w:pPr>
              <w:rPr>
                <w:sz w:val="23"/>
                <w:szCs w:val="23"/>
              </w:rPr>
            </w:pPr>
          </w:p>
        </w:tc>
      </w:tr>
      <w:tr w:rsidR="004C396F" w:rsidRPr="00AB278E" w14:paraId="1623D50C" w14:textId="77777777" w:rsidTr="00CC63D0">
        <w:tc>
          <w:tcPr>
            <w:tcW w:w="4338" w:type="dxa"/>
          </w:tcPr>
          <w:p w14:paraId="42C7A7BF"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5</w:t>
            </w:r>
          </w:p>
        </w:tc>
        <w:tc>
          <w:tcPr>
            <w:tcW w:w="2046" w:type="dxa"/>
          </w:tcPr>
          <w:p w14:paraId="007B2C06"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054894C" w14:textId="77777777" w:rsidR="004C396F" w:rsidRPr="00AB278E" w:rsidRDefault="004C396F" w:rsidP="0031136E">
            <w:pPr>
              <w:rPr>
                <w:sz w:val="23"/>
                <w:szCs w:val="23"/>
              </w:rPr>
            </w:pPr>
          </w:p>
        </w:tc>
      </w:tr>
      <w:tr w:rsidR="004C396F" w:rsidRPr="00AB278E" w14:paraId="0A1F28E8" w14:textId="77777777" w:rsidTr="00CC63D0">
        <w:tc>
          <w:tcPr>
            <w:tcW w:w="4338" w:type="dxa"/>
          </w:tcPr>
          <w:p w14:paraId="77B0E15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6</w:t>
            </w:r>
          </w:p>
        </w:tc>
        <w:tc>
          <w:tcPr>
            <w:tcW w:w="2046" w:type="dxa"/>
          </w:tcPr>
          <w:p w14:paraId="57C0F293"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2026C34D" w14:textId="77777777" w:rsidR="004C396F" w:rsidRPr="00AB278E" w:rsidRDefault="004C396F" w:rsidP="0031136E">
            <w:pPr>
              <w:rPr>
                <w:sz w:val="23"/>
                <w:szCs w:val="23"/>
              </w:rPr>
            </w:pPr>
          </w:p>
        </w:tc>
      </w:tr>
      <w:tr w:rsidR="004C396F" w:rsidRPr="00AB278E" w14:paraId="0653F153" w14:textId="77777777" w:rsidTr="00CC63D0">
        <w:tc>
          <w:tcPr>
            <w:tcW w:w="4338" w:type="dxa"/>
          </w:tcPr>
          <w:p w14:paraId="68710E2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7</w:t>
            </w:r>
          </w:p>
        </w:tc>
        <w:tc>
          <w:tcPr>
            <w:tcW w:w="2046" w:type="dxa"/>
          </w:tcPr>
          <w:p w14:paraId="54386E51"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3ED0134" w14:textId="77777777" w:rsidR="004C396F" w:rsidRPr="00AB278E" w:rsidRDefault="004C396F" w:rsidP="0031136E">
            <w:pPr>
              <w:rPr>
                <w:sz w:val="23"/>
                <w:szCs w:val="23"/>
              </w:rPr>
            </w:pPr>
          </w:p>
        </w:tc>
      </w:tr>
      <w:tr w:rsidR="004C396F" w:rsidRPr="00AB278E" w14:paraId="08E3B7A2" w14:textId="77777777" w:rsidTr="00CC63D0">
        <w:tc>
          <w:tcPr>
            <w:tcW w:w="4338" w:type="dxa"/>
          </w:tcPr>
          <w:p w14:paraId="5D5DB0ED"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8</w:t>
            </w:r>
          </w:p>
        </w:tc>
        <w:tc>
          <w:tcPr>
            <w:tcW w:w="2046" w:type="dxa"/>
          </w:tcPr>
          <w:p w14:paraId="6E5961A4"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7603BFD8" w14:textId="77777777" w:rsidR="004C396F" w:rsidRPr="00AB278E" w:rsidRDefault="004C396F" w:rsidP="0031136E">
            <w:pPr>
              <w:rPr>
                <w:sz w:val="23"/>
                <w:szCs w:val="23"/>
              </w:rPr>
            </w:pPr>
          </w:p>
        </w:tc>
      </w:tr>
    </w:tbl>
    <w:p w14:paraId="23088690" w14:textId="77777777" w:rsidR="0031136E" w:rsidRDefault="0031136E" w:rsidP="00077C36">
      <w:pPr>
        <w:pStyle w:val="Heading2"/>
        <w:rPr>
          <w:rFonts w:ascii="Times New Roman" w:hAnsi="Times New Roman"/>
          <w:szCs w:val="22"/>
        </w:rPr>
      </w:pPr>
    </w:p>
    <w:p w14:paraId="191F0B72" w14:textId="77777777" w:rsidR="009C18F3" w:rsidRPr="00AB278E" w:rsidRDefault="009C18F3" w:rsidP="0031136E">
      <w:pPr>
        <w:rPr>
          <w:rFonts w:ascii="Times New Roman" w:hAnsi="Times New Roman"/>
          <w:szCs w:val="22"/>
        </w:rPr>
      </w:pPr>
    </w:p>
    <w:p w14:paraId="5706D2AE" w14:textId="77777777" w:rsidR="0031136E" w:rsidRPr="00AB278E" w:rsidRDefault="0031136E" w:rsidP="0031136E">
      <w:pPr>
        <w:rPr>
          <w:rFonts w:ascii="Times New Roman" w:hAnsi="Times New Roman"/>
          <w:szCs w:val="22"/>
        </w:rPr>
      </w:pPr>
    </w:p>
    <w:p w14:paraId="3BCD34E1" w14:textId="77777777" w:rsidR="00566C2D" w:rsidRPr="00AB278E" w:rsidRDefault="00566C2D" w:rsidP="00077C36">
      <w:pPr>
        <w:pStyle w:val="Heading2"/>
      </w:pPr>
      <w:bookmarkStart w:id="27" w:name="_Toc425503933"/>
      <w:bookmarkStart w:id="28" w:name="_Toc493599074"/>
      <w:r w:rsidRPr="00AB278E">
        <w:t>List of Accounts Receivable Print Templates</w:t>
      </w:r>
      <w:bookmarkEnd w:id="27"/>
      <w:bookmarkEnd w:id="28"/>
    </w:p>
    <w:p w14:paraId="4A726325" w14:textId="77777777" w:rsidR="00566C2D" w:rsidRPr="00AB278E"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3"/>
        <w:gridCol w:w="3119"/>
      </w:tblGrid>
      <w:tr w:rsidR="00097C1F" w:rsidRPr="00AB278E" w14:paraId="7305E3E6" w14:textId="77777777" w:rsidTr="00CC63D0">
        <w:trPr>
          <w:cantSplit/>
          <w:tblHeader/>
        </w:trPr>
        <w:tc>
          <w:tcPr>
            <w:tcW w:w="4338" w:type="dxa"/>
          </w:tcPr>
          <w:p w14:paraId="21526041"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704360F9"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63EC159C"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097C1F" w:rsidRPr="00AB278E" w14:paraId="203946C2" w14:textId="77777777" w:rsidTr="00CC63D0">
        <w:tc>
          <w:tcPr>
            <w:tcW w:w="4338" w:type="dxa"/>
          </w:tcPr>
          <w:p w14:paraId="4404F3C7" w14:textId="77777777" w:rsidR="00097C1F" w:rsidRPr="00AB278E" w:rsidRDefault="00097C1F" w:rsidP="00B41677">
            <w:pPr>
              <w:rPr>
                <w:rFonts w:ascii="Times New Roman" w:hAnsi="Times New Roman"/>
                <w:szCs w:val="22"/>
              </w:rPr>
            </w:pPr>
            <w:r w:rsidRPr="00AB278E">
              <w:rPr>
                <w:rFonts w:ascii="Times New Roman" w:hAnsi="Times New Roman"/>
                <w:szCs w:val="22"/>
              </w:rPr>
              <w:t>PRCA 3RD PROFILE</w:t>
            </w:r>
          </w:p>
        </w:tc>
        <w:tc>
          <w:tcPr>
            <w:tcW w:w="2046" w:type="dxa"/>
          </w:tcPr>
          <w:p w14:paraId="0D08F1A3"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B2AB39D" w14:textId="77777777" w:rsidR="00097C1F" w:rsidRPr="00AB278E" w:rsidRDefault="00097C1F" w:rsidP="00B41677">
            <w:pPr>
              <w:rPr>
                <w:rFonts w:ascii="Times New Roman" w:hAnsi="Times New Roman"/>
                <w:szCs w:val="22"/>
              </w:rPr>
            </w:pPr>
            <w:r w:rsidRPr="00AB278E">
              <w:rPr>
                <w:rFonts w:ascii="Times New Roman" w:hAnsi="Times New Roman"/>
                <w:szCs w:val="22"/>
              </w:rPr>
              <w:t>^PRCATP5</w:t>
            </w:r>
          </w:p>
        </w:tc>
      </w:tr>
      <w:tr w:rsidR="00097C1F" w:rsidRPr="00AB278E" w14:paraId="024963A1" w14:textId="77777777" w:rsidTr="00CC63D0">
        <w:tc>
          <w:tcPr>
            <w:tcW w:w="4338" w:type="dxa"/>
          </w:tcPr>
          <w:p w14:paraId="505C4735" w14:textId="77777777" w:rsidR="00097C1F" w:rsidRPr="00AB278E" w:rsidRDefault="00097C1F" w:rsidP="00B41677">
            <w:pPr>
              <w:rPr>
                <w:rFonts w:ascii="Times New Roman" w:hAnsi="Times New Roman"/>
                <w:szCs w:val="22"/>
              </w:rPr>
            </w:pPr>
            <w:r w:rsidRPr="00AB278E">
              <w:rPr>
                <w:rFonts w:ascii="Times New Roman" w:hAnsi="Times New Roman"/>
                <w:szCs w:val="22"/>
              </w:rPr>
              <w:t>PRCA 3RD REPORT</w:t>
            </w:r>
          </w:p>
        </w:tc>
        <w:tc>
          <w:tcPr>
            <w:tcW w:w="2046" w:type="dxa"/>
          </w:tcPr>
          <w:p w14:paraId="7F24A812"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3C50C95A" w14:textId="77777777" w:rsidR="00097C1F" w:rsidRPr="00AB278E" w:rsidRDefault="00097C1F" w:rsidP="00B41677">
            <w:pPr>
              <w:rPr>
                <w:sz w:val="23"/>
                <w:szCs w:val="23"/>
              </w:rPr>
            </w:pPr>
          </w:p>
        </w:tc>
      </w:tr>
      <w:tr w:rsidR="00097C1F" w:rsidRPr="00AB278E" w14:paraId="5EF97CB1" w14:textId="77777777" w:rsidTr="00CC63D0">
        <w:tc>
          <w:tcPr>
            <w:tcW w:w="4338" w:type="dxa"/>
          </w:tcPr>
          <w:p w14:paraId="547FDA79" w14:textId="77777777" w:rsidR="00097C1F" w:rsidRPr="00AB278E" w:rsidRDefault="00097C1F" w:rsidP="00B41677">
            <w:pPr>
              <w:rPr>
                <w:rFonts w:ascii="Times New Roman" w:hAnsi="Times New Roman"/>
                <w:szCs w:val="22"/>
              </w:rPr>
            </w:pPr>
            <w:r w:rsidRPr="00AB278E">
              <w:rPr>
                <w:rFonts w:ascii="Times New Roman" w:hAnsi="Times New Roman"/>
                <w:szCs w:val="22"/>
              </w:rPr>
              <w:t>PRCA ADDR LIST</w:t>
            </w:r>
          </w:p>
        </w:tc>
        <w:tc>
          <w:tcPr>
            <w:tcW w:w="2046" w:type="dxa"/>
          </w:tcPr>
          <w:p w14:paraId="47ED3CA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733BFA2D" w14:textId="77777777" w:rsidR="00097C1F" w:rsidRPr="00AB278E" w:rsidRDefault="006779AD" w:rsidP="00B41677">
            <w:pPr>
              <w:rPr>
                <w:rFonts w:ascii="Times New Roman" w:hAnsi="Times New Roman"/>
                <w:szCs w:val="22"/>
              </w:rPr>
            </w:pPr>
            <w:r w:rsidRPr="00AB278E">
              <w:rPr>
                <w:rFonts w:ascii="Times New Roman" w:hAnsi="Times New Roman"/>
                <w:szCs w:val="22"/>
              </w:rPr>
              <w:t>^PRCATO1</w:t>
            </w:r>
          </w:p>
        </w:tc>
      </w:tr>
      <w:tr w:rsidR="00097C1F" w:rsidRPr="00AB278E" w14:paraId="4D75BC6F" w14:textId="77777777" w:rsidTr="00CC63D0">
        <w:tc>
          <w:tcPr>
            <w:tcW w:w="4338" w:type="dxa"/>
          </w:tcPr>
          <w:p w14:paraId="24318551" w14:textId="77777777" w:rsidR="00097C1F" w:rsidRPr="00AB278E" w:rsidRDefault="00097C1F" w:rsidP="00B41677">
            <w:pPr>
              <w:rPr>
                <w:rFonts w:ascii="Times New Roman" w:hAnsi="Times New Roman"/>
                <w:szCs w:val="22"/>
              </w:rPr>
            </w:pPr>
            <w:r w:rsidRPr="00AB278E">
              <w:rPr>
                <w:rFonts w:ascii="Times New Roman" w:hAnsi="Times New Roman"/>
                <w:szCs w:val="22"/>
              </w:rPr>
              <w:t>PRCA AR LIST</w:t>
            </w:r>
          </w:p>
        </w:tc>
        <w:tc>
          <w:tcPr>
            <w:tcW w:w="2046" w:type="dxa"/>
          </w:tcPr>
          <w:p w14:paraId="1AD4474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5CC00467" w14:textId="77777777" w:rsidR="00097C1F" w:rsidRPr="00AB278E" w:rsidRDefault="00097C1F" w:rsidP="00B41677">
            <w:pPr>
              <w:rPr>
                <w:sz w:val="23"/>
                <w:szCs w:val="23"/>
              </w:rPr>
            </w:pPr>
          </w:p>
        </w:tc>
      </w:tr>
      <w:tr w:rsidR="00097C1F" w:rsidRPr="00AB278E" w14:paraId="6CF01E85" w14:textId="77777777" w:rsidTr="00CC63D0">
        <w:tc>
          <w:tcPr>
            <w:tcW w:w="4338" w:type="dxa"/>
          </w:tcPr>
          <w:p w14:paraId="38CAC012" w14:textId="77777777" w:rsidR="00097C1F" w:rsidRPr="00AB278E" w:rsidRDefault="00097C1F" w:rsidP="00B41677">
            <w:pPr>
              <w:rPr>
                <w:rFonts w:ascii="Times New Roman" w:hAnsi="Times New Roman"/>
                <w:szCs w:val="22"/>
              </w:rPr>
            </w:pPr>
            <w:r w:rsidRPr="00AB278E">
              <w:rPr>
                <w:rFonts w:ascii="Times New Roman" w:hAnsi="Times New Roman"/>
                <w:szCs w:val="22"/>
              </w:rPr>
              <w:t>PRCA BILL LIST</w:t>
            </w:r>
          </w:p>
        </w:tc>
        <w:tc>
          <w:tcPr>
            <w:tcW w:w="2046" w:type="dxa"/>
          </w:tcPr>
          <w:p w14:paraId="553752E5"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6740BA9" w14:textId="77777777" w:rsidR="00097C1F" w:rsidRPr="00AB278E" w:rsidRDefault="00097C1F" w:rsidP="00B41677">
            <w:pPr>
              <w:rPr>
                <w:sz w:val="23"/>
                <w:szCs w:val="23"/>
              </w:rPr>
            </w:pPr>
          </w:p>
        </w:tc>
      </w:tr>
      <w:tr w:rsidR="00097C1F" w:rsidRPr="00AB278E" w14:paraId="2901050C" w14:textId="77777777" w:rsidTr="00CC63D0">
        <w:tc>
          <w:tcPr>
            <w:tcW w:w="4338" w:type="dxa"/>
          </w:tcPr>
          <w:p w14:paraId="52CFC322" w14:textId="77777777" w:rsidR="00097C1F" w:rsidRPr="00AB278E" w:rsidRDefault="00097C1F" w:rsidP="00B41677">
            <w:pPr>
              <w:rPr>
                <w:rFonts w:ascii="Times New Roman" w:hAnsi="Times New Roman"/>
                <w:szCs w:val="22"/>
              </w:rPr>
            </w:pPr>
            <w:r w:rsidRPr="00AB278E">
              <w:rPr>
                <w:rFonts w:ascii="Times New Roman" w:hAnsi="Times New Roman"/>
                <w:szCs w:val="22"/>
              </w:rPr>
              <w:t>PRCA DISCREPANCY</w:t>
            </w:r>
          </w:p>
        </w:tc>
        <w:tc>
          <w:tcPr>
            <w:tcW w:w="2046" w:type="dxa"/>
          </w:tcPr>
          <w:p w14:paraId="077DE21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0356838A" w14:textId="77777777" w:rsidR="00097C1F" w:rsidRPr="00AB278E" w:rsidRDefault="00097C1F" w:rsidP="00B41677">
            <w:pPr>
              <w:rPr>
                <w:sz w:val="23"/>
                <w:szCs w:val="23"/>
              </w:rPr>
            </w:pPr>
          </w:p>
        </w:tc>
      </w:tr>
      <w:tr w:rsidR="00097C1F" w:rsidRPr="00AB278E" w14:paraId="4BF1B14F" w14:textId="77777777" w:rsidTr="00CC63D0">
        <w:tc>
          <w:tcPr>
            <w:tcW w:w="4338" w:type="dxa"/>
          </w:tcPr>
          <w:p w14:paraId="272B74E1"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ADJ</w:t>
            </w:r>
          </w:p>
        </w:tc>
        <w:tc>
          <w:tcPr>
            <w:tcW w:w="2046" w:type="dxa"/>
          </w:tcPr>
          <w:p w14:paraId="492F9535"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7BF84E" w14:textId="77777777" w:rsidR="00097C1F" w:rsidRPr="00AB278E" w:rsidRDefault="00097C1F" w:rsidP="00B41677">
            <w:pPr>
              <w:rPr>
                <w:rFonts w:ascii="Times New Roman" w:hAnsi="Times New Roman"/>
                <w:szCs w:val="22"/>
              </w:rPr>
            </w:pPr>
            <w:r w:rsidRPr="00AB278E">
              <w:rPr>
                <w:rFonts w:ascii="Times New Roman" w:hAnsi="Times New Roman"/>
                <w:szCs w:val="22"/>
              </w:rPr>
              <w:t>^PRCATO4</w:t>
            </w:r>
          </w:p>
        </w:tc>
      </w:tr>
      <w:tr w:rsidR="00097C1F" w:rsidRPr="00AB278E" w14:paraId="27E3C0FA" w14:textId="77777777" w:rsidTr="00CC63D0">
        <w:tc>
          <w:tcPr>
            <w:tcW w:w="4338" w:type="dxa"/>
          </w:tcPr>
          <w:p w14:paraId="122C0FE6"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w:t>
            </w:r>
          </w:p>
        </w:tc>
        <w:tc>
          <w:tcPr>
            <w:tcW w:w="2046" w:type="dxa"/>
          </w:tcPr>
          <w:p w14:paraId="3F6AA91F"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79E6D76F" w14:textId="77777777" w:rsidR="00097C1F" w:rsidRPr="00AB278E" w:rsidRDefault="00097C1F" w:rsidP="00B41677">
            <w:pPr>
              <w:rPr>
                <w:rFonts w:ascii="Times New Roman" w:hAnsi="Times New Roman"/>
                <w:szCs w:val="22"/>
              </w:rPr>
            </w:pPr>
            <w:r w:rsidRPr="00AB278E">
              <w:rPr>
                <w:rFonts w:ascii="Times New Roman" w:hAnsi="Times New Roman"/>
                <w:szCs w:val="22"/>
              </w:rPr>
              <w:t>^PRCATO2</w:t>
            </w:r>
          </w:p>
        </w:tc>
      </w:tr>
      <w:tr w:rsidR="00097C1F" w:rsidRPr="00AB278E" w14:paraId="23165E17" w14:textId="77777777" w:rsidTr="00CC63D0">
        <w:tc>
          <w:tcPr>
            <w:tcW w:w="4338" w:type="dxa"/>
          </w:tcPr>
          <w:p w14:paraId="676EEFD7"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AUDIT2</w:t>
            </w:r>
          </w:p>
        </w:tc>
        <w:tc>
          <w:tcPr>
            <w:tcW w:w="2046" w:type="dxa"/>
          </w:tcPr>
          <w:p w14:paraId="25F3EDB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19F33A75" w14:textId="77777777" w:rsidR="00097C1F" w:rsidRPr="00AB278E" w:rsidRDefault="00097C1F" w:rsidP="00B41677">
            <w:pPr>
              <w:rPr>
                <w:sz w:val="23"/>
                <w:szCs w:val="23"/>
              </w:rPr>
            </w:pPr>
          </w:p>
        </w:tc>
      </w:tr>
      <w:tr w:rsidR="00097C1F" w:rsidRPr="00AB278E" w14:paraId="14DED5F4" w14:textId="77777777" w:rsidTr="00CC63D0">
        <w:tc>
          <w:tcPr>
            <w:tcW w:w="4338" w:type="dxa"/>
          </w:tcPr>
          <w:p w14:paraId="2C246C0D"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CARE</w:t>
            </w:r>
          </w:p>
        </w:tc>
        <w:tc>
          <w:tcPr>
            <w:tcW w:w="2046" w:type="dxa"/>
          </w:tcPr>
          <w:p w14:paraId="0C520472"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813519" w14:textId="77777777" w:rsidR="00097C1F" w:rsidRPr="00AB278E" w:rsidRDefault="00097C1F" w:rsidP="00B41677">
            <w:pPr>
              <w:rPr>
                <w:rFonts w:ascii="Times New Roman" w:hAnsi="Times New Roman"/>
                <w:szCs w:val="22"/>
              </w:rPr>
            </w:pPr>
            <w:r w:rsidRPr="00AB278E">
              <w:rPr>
                <w:rFonts w:ascii="Times New Roman" w:hAnsi="Times New Roman"/>
                <w:szCs w:val="22"/>
              </w:rPr>
              <w:t>^PRCATO5</w:t>
            </w:r>
          </w:p>
        </w:tc>
      </w:tr>
      <w:tr w:rsidR="00097C1F" w:rsidRPr="00AB278E" w14:paraId="482595D0" w14:textId="77777777" w:rsidTr="00CC63D0">
        <w:tc>
          <w:tcPr>
            <w:tcW w:w="4338" w:type="dxa"/>
          </w:tcPr>
          <w:p w14:paraId="43C2AB43" w14:textId="77777777" w:rsidR="00097C1F" w:rsidRPr="00AB278E" w:rsidRDefault="00097C1F" w:rsidP="00B41677">
            <w:pPr>
              <w:rPr>
                <w:rFonts w:ascii="Times New Roman" w:hAnsi="Times New Roman"/>
                <w:szCs w:val="22"/>
              </w:rPr>
            </w:pPr>
            <w:r w:rsidRPr="00AB278E">
              <w:rPr>
                <w:rFonts w:ascii="Times New Roman" w:hAnsi="Times New Roman"/>
                <w:szCs w:val="22"/>
              </w:rPr>
              <w:t>PRCA FMS DRC</w:t>
            </w:r>
          </w:p>
        </w:tc>
        <w:tc>
          <w:tcPr>
            <w:tcW w:w="2046" w:type="dxa"/>
          </w:tcPr>
          <w:p w14:paraId="1E30F6F8" w14:textId="77777777" w:rsidR="00097C1F" w:rsidRPr="00AB278E" w:rsidRDefault="00097C1F" w:rsidP="00B41677">
            <w:pPr>
              <w:rPr>
                <w:rFonts w:ascii="Times New Roman" w:hAnsi="Times New Roman"/>
                <w:szCs w:val="22"/>
              </w:rPr>
            </w:pPr>
            <w:r w:rsidRPr="00AB278E">
              <w:rPr>
                <w:rFonts w:ascii="Times New Roman" w:hAnsi="Times New Roman"/>
                <w:szCs w:val="22"/>
              </w:rPr>
              <w:t>347</w:t>
            </w:r>
          </w:p>
        </w:tc>
        <w:tc>
          <w:tcPr>
            <w:tcW w:w="3192" w:type="dxa"/>
          </w:tcPr>
          <w:p w14:paraId="577F4276" w14:textId="77777777" w:rsidR="00097C1F" w:rsidRPr="00AB278E" w:rsidRDefault="00097C1F" w:rsidP="00B41677">
            <w:pPr>
              <w:rPr>
                <w:sz w:val="23"/>
                <w:szCs w:val="23"/>
              </w:rPr>
            </w:pPr>
          </w:p>
        </w:tc>
      </w:tr>
      <w:tr w:rsidR="00097C1F" w:rsidRPr="00AB278E" w14:paraId="61E15E8F" w14:textId="77777777" w:rsidTr="00CC63D0">
        <w:tc>
          <w:tcPr>
            <w:tcW w:w="4338" w:type="dxa"/>
          </w:tcPr>
          <w:p w14:paraId="64F12A72" w14:textId="77777777" w:rsidR="00097C1F" w:rsidRPr="00AB278E" w:rsidRDefault="00097C1F" w:rsidP="00B41677">
            <w:pPr>
              <w:rPr>
                <w:rFonts w:ascii="Times New Roman" w:hAnsi="Times New Roman"/>
                <w:szCs w:val="22"/>
              </w:rPr>
            </w:pPr>
            <w:r w:rsidRPr="00AB278E">
              <w:rPr>
                <w:rFonts w:ascii="Times New Roman" w:hAnsi="Times New Roman"/>
                <w:szCs w:val="22"/>
              </w:rPr>
              <w:t>PRCA FMS STATUS</w:t>
            </w:r>
          </w:p>
        </w:tc>
        <w:tc>
          <w:tcPr>
            <w:tcW w:w="2046" w:type="dxa"/>
          </w:tcPr>
          <w:p w14:paraId="12F6481C"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0D3914D8" w14:textId="77777777" w:rsidR="00097C1F" w:rsidRPr="00AB278E" w:rsidRDefault="00097C1F" w:rsidP="00B41677">
            <w:pPr>
              <w:rPr>
                <w:rFonts w:ascii="Times New Roman" w:hAnsi="Times New Roman"/>
                <w:szCs w:val="22"/>
              </w:rPr>
            </w:pPr>
            <w:r w:rsidRPr="00AB278E">
              <w:rPr>
                <w:rFonts w:ascii="Times New Roman" w:hAnsi="Times New Roman"/>
                <w:szCs w:val="22"/>
              </w:rPr>
              <w:t>^PRCATF</w:t>
            </w:r>
          </w:p>
        </w:tc>
      </w:tr>
      <w:tr w:rsidR="00097C1F" w:rsidRPr="00AB278E" w14:paraId="146096C8" w14:textId="77777777" w:rsidTr="00CC63D0">
        <w:tc>
          <w:tcPr>
            <w:tcW w:w="4338" w:type="dxa"/>
          </w:tcPr>
          <w:p w14:paraId="1DF587B7" w14:textId="77777777" w:rsidR="00097C1F" w:rsidRPr="00AB278E" w:rsidRDefault="00097C1F" w:rsidP="00B41677">
            <w:pPr>
              <w:rPr>
                <w:rFonts w:ascii="Times New Roman" w:hAnsi="Times New Roman"/>
                <w:szCs w:val="22"/>
              </w:rPr>
            </w:pPr>
            <w:r w:rsidRPr="00AB278E">
              <w:rPr>
                <w:rFonts w:ascii="Times New Roman" w:hAnsi="Times New Roman"/>
                <w:szCs w:val="22"/>
              </w:rPr>
              <w:t>PRCA FMS TRANS STAT</w:t>
            </w:r>
          </w:p>
        </w:tc>
        <w:tc>
          <w:tcPr>
            <w:tcW w:w="2046" w:type="dxa"/>
          </w:tcPr>
          <w:p w14:paraId="6F64434E"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747700A4" w14:textId="77777777" w:rsidR="00097C1F" w:rsidRPr="00AB278E" w:rsidRDefault="00097C1F" w:rsidP="00B41677">
            <w:pPr>
              <w:rPr>
                <w:rFonts w:ascii="Times New Roman" w:hAnsi="Times New Roman"/>
                <w:szCs w:val="22"/>
              </w:rPr>
            </w:pPr>
            <w:r w:rsidRPr="00AB278E">
              <w:rPr>
                <w:rFonts w:ascii="Times New Roman" w:hAnsi="Times New Roman"/>
                <w:szCs w:val="22"/>
              </w:rPr>
              <w:t>^PRCATF2</w:t>
            </w:r>
          </w:p>
        </w:tc>
      </w:tr>
      <w:tr w:rsidR="00097C1F" w:rsidRPr="00AB278E" w14:paraId="481063F1" w14:textId="77777777" w:rsidTr="00CC63D0">
        <w:tc>
          <w:tcPr>
            <w:tcW w:w="4338" w:type="dxa"/>
          </w:tcPr>
          <w:p w14:paraId="58852C3B" w14:textId="77777777" w:rsidR="00097C1F" w:rsidRPr="00AB278E" w:rsidRDefault="00097C1F" w:rsidP="00B41677">
            <w:pPr>
              <w:rPr>
                <w:rFonts w:ascii="Times New Roman" w:hAnsi="Times New Roman"/>
                <w:szCs w:val="22"/>
              </w:rPr>
            </w:pPr>
            <w:r w:rsidRPr="00AB278E">
              <w:rPr>
                <w:rFonts w:ascii="Times New Roman" w:hAnsi="Times New Roman"/>
                <w:szCs w:val="22"/>
              </w:rPr>
              <w:t>PRCA FMS UNPROCESSED LIST</w:t>
            </w:r>
          </w:p>
        </w:tc>
        <w:tc>
          <w:tcPr>
            <w:tcW w:w="2046" w:type="dxa"/>
          </w:tcPr>
          <w:p w14:paraId="07FEA868"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4F8F5082" w14:textId="77777777" w:rsidR="00097C1F" w:rsidRPr="00AB278E" w:rsidRDefault="00097C1F" w:rsidP="00B41677">
            <w:pPr>
              <w:rPr>
                <w:sz w:val="23"/>
                <w:szCs w:val="23"/>
              </w:rPr>
            </w:pPr>
          </w:p>
        </w:tc>
      </w:tr>
      <w:tr w:rsidR="00097C1F" w:rsidRPr="00AB278E" w14:paraId="6D940A0A" w14:textId="77777777" w:rsidTr="00CC63D0">
        <w:tc>
          <w:tcPr>
            <w:tcW w:w="4338" w:type="dxa"/>
          </w:tcPr>
          <w:p w14:paraId="37D6F0CA" w14:textId="77777777" w:rsidR="00097C1F" w:rsidRPr="00AB278E" w:rsidRDefault="00097C1F" w:rsidP="00B41677">
            <w:pPr>
              <w:rPr>
                <w:rFonts w:ascii="Times New Roman" w:hAnsi="Times New Roman"/>
                <w:szCs w:val="22"/>
              </w:rPr>
            </w:pPr>
            <w:r w:rsidRPr="00AB278E">
              <w:rPr>
                <w:rFonts w:ascii="Times New Roman" w:hAnsi="Times New Roman"/>
                <w:szCs w:val="22"/>
              </w:rPr>
              <w:t>PRCA FOLLOW-UP</w:t>
            </w:r>
          </w:p>
        </w:tc>
        <w:tc>
          <w:tcPr>
            <w:tcW w:w="2046" w:type="dxa"/>
          </w:tcPr>
          <w:p w14:paraId="4BE03FDC" w14:textId="77777777" w:rsidR="00097C1F" w:rsidRPr="00AB278E" w:rsidRDefault="00097C1F" w:rsidP="00B41677">
            <w:pPr>
              <w:rPr>
                <w:rFonts w:ascii="Times New Roman" w:hAnsi="Times New Roman"/>
                <w:szCs w:val="22"/>
              </w:rPr>
            </w:pPr>
            <w:r w:rsidRPr="00AB278E">
              <w:rPr>
                <w:rFonts w:ascii="Times New Roman" w:hAnsi="Times New Roman"/>
                <w:szCs w:val="22"/>
              </w:rPr>
              <w:t>433</w:t>
            </w:r>
          </w:p>
        </w:tc>
        <w:tc>
          <w:tcPr>
            <w:tcW w:w="3192" w:type="dxa"/>
          </w:tcPr>
          <w:p w14:paraId="74FEC9E3" w14:textId="77777777" w:rsidR="00097C1F" w:rsidRPr="00AB278E" w:rsidRDefault="00097C1F" w:rsidP="00B41677">
            <w:pPr>
              <w:rPr>
                <w:sz w:val="23"/>
                <w:szCs w:val="23"/>
              </w:rPr>
            </w:pPr>
          </w:p>
        </w:tc>
      </w:tr>
      <w:tr w:rsidR="00097C1F" w:rsidRPr="00AB278E" w14:paraId="485E9F0A" w14:textId="77777777" w:rsidTr="00CC63D0">
        <w:tc>
          <w:tcPr>
            <w:tcW w:w="4338" w:type="dxa"/>
          </w:tcPr>
          <w:p w14:paraId="63521625" w14:textId="77777777" w:rsidR="00097C1F" w:rsidRPr="00AB278E" w:rsidRDefault="00097C1F" w:rsidP="00B41677">
            <w:pPr>
              <w:rPr>
                <w:rFonts w:ascii="Times New Roman" w:hAnsi="Times New Roman"/>
                <w:szCs w:val="22"/>
              </w:rPr>
            </w:pPr>
            <w:r w:rsidRPr="00AB278E">
              <w:rPr>
                <w:rFonts w:ascii="Times New Roman" w:hAnsi="Times New Roman"/>
                <w:szCs w:val="22"/>
              </w:rPr>
              <w:t>PRCA LAST ACTIVITY</w:t>
            </w:r>
          </w:p>
        </w:tc>
        <w:tc>
          <w:tcPr>
            <w:tcW w:w="2046" w:type="dxa"/>
          </w:tcPr>
          <w:p w14:paraId="5F2874AA"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E1074D3" w14:textId="77777777" w:rsidR="00097C1F" w:rsidRPr="00AB278E" w:rsidRDefault="00097C1F" w:rsidP="00B41677">
            <w:pPr>
              <w:rPr>
                <w:sz w:val="23"/>
                <w:szCs w:val="23"/>
              </w:rPr>
            </w:pPr>
          </w:p>
        </w:tc>
      </w:tr>
      <w:tr w:rsidR="00097C1F" w:rsidRPr="00AB278E" w14:paraId="46A83DFB" w14:textId="77777777" w:rsidTr="00CC63D0">
        <w:tc>
          <w:tcPr>
            <w:tcW w:w="4338" w:type="dxa"/>
          </w:tcPr>
          <w:p w14:paraId="71081B0C" w14:textId="77777777" w:rsidR="00097C1F" w:rsidRPr="00AB278E" w:rsidRDefault="00097C1F" w:rsidP="00B41677">
            <w:pPr>
              <w:rPr>
                <w:rFonts w:ascii="Times New Roman" w:hAnsi="Times New Roman"/>
                <w:szCs w:val="22"/>
              </w:rPr>
            </w:pPr>
            <w:r w:rsidRPr="00AB278E">
              <w:rPr>
                <w:rFonts w:ascii="Times New Roman" w:hAnsi="Times New Roman"/>
                <w:szCs w:val="22"/>
              </w:rPr>
              <w:t>PRCA LIST HOLD</w:t>
            </w:r>
          </w:p>
        </w:tc>
        <w:tc>
          <w:tcPr>
            <w:tcW w:w="2046" w:type="dxa"/>
          </w:tcPr>
          <w:p w14:paraId="5F028216"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E456107" w14:textId="77777777" w:rsidR="00097C1F" w:rsidRPr="00AB278E" w:rsidRDefault="00097C1F" w:rsidP="00B41677">
            <w:pPr>
              <w:rPr>
                <w:sz w:val="23"/>
                <w:szCs w:val="23"/>
              </w:rPr>
            </w:pPr>
          </w:p>
        </w:tc>
      </w:tr>
      <w:tr w:rsidR="00097C1F" w:rsidRPr="00AB278E" w14:paraId="7AB8E81A" w14:textId="77777777" w:rsidTr="00CC63D0">
        <w:tc>
          <w:tcPr>
            <w:tcW w:w="4338" w:type="dxa"/>
          </w:tcPr>
          <w:p w14:paraId="3F5EAA83" w14:textId="77777777" w:rsidR="00097C1F" w:rsidRPr="00AB278E" w:rsidRDefault="00097C1F" w:rsidP="00B41677">
            <w:pPr>
              <w:rPr>
                <w:rFonts w:ascii="Times New Roman" w:hAnsi="Times New Roman"/>
                <w:szCs w:val="22"/>
              </w:rPr>
            </w:pPr>
            <w:r w:rsidRPr="00AB278E">
              <w:rPr>
                <w:rFonts w:ascii="Times New Roman" w:hAnsi="Times New Roman"/>
                <w:szCs w:val="22"/>
              </w:rPr>
              <w:t>PRCA MEANS PROFILE</w:t>
            </w:r>
          </w:p>
        </w:tc>
        <w:tc>
          <w:tcPr>
            <w:tcW w:w="2046" w:type="dxa"/>
          </w:tcPr>
          <w:p w14:paraId="2DC045BF"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4408847" w14:textId="77777777" w:rsidR="00097C1F" w:rsidRPr="00AB278E" w:rsidRDefault="00097C1F" w:rsidP="00B41677">
            <w:pPr>
              <w:rPr>
                <w:rFonts w:ascii="Times New Roman" w:hAnsi="Times New Roman"/>
                <w:szCs w:val="22"/>
              </w:rPr>
            </w:pPr>
            <w:r w:rsidRPr="00AB278E">
              <w:rPr>
                <w:rFonts w:ascii="Times New Roman" w:hAnsi="Times New Roman"/>
                <w:szCs w:val="22"/>
              </w:rPr>
              <w:t>^PRCATP2</w:t>
            </w:r>
          </w:p>
        </w:tc>
      </w:tr>
      <w:tr w:rsidR="00097C1F" w:rsidRPr="00AB278E" w14:paraId="33EE2306" w14:textId="77777777" w:rsidTr="00CC63D0">
        <w:tc>
          <w:tcPr>
            <w:tcW w:w="4338" w:type="dxa"/>
          </w:tcPr>
          <w:p w14:paraId="22AD2542" w14:textId="77777777" w:rsidR="00097C1F" w:rsidRPr="00AB278E" w:rsidRDefault="00097C1F" w:rsidP="00B41677">
            <w:pPr>
              <w:rPr>
                <w:rFonts w:ascii="Times New Roman" w:hAnsi="Times New Roman"/>
                <w:szCs w:val="22"/>
              </w:rPr>
            </w:pPr>
            <w:r w:rsidRPr="00AB278E">
              <w:rPr>
                <w:rFonts w:ascii="Times New Roman" w:hAnsi="Times New Roman"/>
                <w:szCs w:val="22"/>
              </w:rPr>
              <w:t>PRCA NEWB LIST</w:t>
            </w:r>
          </w:p>
        </w:tc>
        <w:tc>
          <w:tcPr>
            <w:tcW w:w="2046" w:type="dxa"/>
          </w:tcPr>
          <w:p w14:paraId="677B1989"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88F7E53" w14:textId="77777777" w:rsidR="00097C1F" w:rsidRPr="00AB278E" w:rsidRDefault="00097C1F" w:rsidP="00B41677">
            <w:pPr>
              <w:rPr>
                <w:sz w:val="23"/>
                <w:szCs w:val="23"/>
              </w:rPr>
            </w:pPr>
          </w:p>
        </w:tc>
      </w:tr>
      <w:tr w:rsidR="00097C1F" w:rsidRPr="00AB278E" w14:paraId="33C08EFE" w14:textId="77777777" w:rsidTr="00CC63D0">
        <w:tc>
          <w:tcPr>
            <w:tcW w:w="4338" w:type="dxa"/>
          </w:tcPr>
          <w:p w14:paraId="51C2742C" w14:textId="77777777" w:rsidR="00097C1F" w:rsidRPr="00AB278E" w:rsidRDefault="00097C1F" w:rsidP="00B41677">
            <w:pPr>
              <w:rPr>
                <w:rFonts w:ascii="Times New Roman" w:hAnsi="Times New Roman"/>
                <w:szCs w:val="22"/>
              </w:rPr>
            </w:pPr>
            <w:r w:rsidRPr="00AB278E">
              <w:rPr>
                <w:rFonts w:ascii="Times New Roman" w:hAnsi="Times New Roman"/>
                <w:szCs w:val="22"/>
              </w:rPr>
              <w:t>PRCA OTHER PROFILE</w:t>
            </w:r>
          </w:p>
        </w:tc>
        <w:tc>
          <w:tcPr>
            <w:tcW w:w="2046" w:type="dxa"/>
          </w:tcPr>
          <w:p w14:paraId="2BEF916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20A9F8F5" w14:textId="77777777" w:rsidR="00097C1F" w:rsidRPr="00AB278E" w:rsidRDefault="00097C1F" w:rsidP="00B41677">
            <w:pPr>
              <w:rPr>
                <w:rFonts w:ascii="Times New Roman" w:hAnsi="Times New Roman"/>
                <w:szCs w:val="22"/>
              </w:rPr>
            </w:pPr>
            <w:r w:rsidRPr="00AB278E">
              <w:rPr>
                <w:rFonts w:ascii="Times New Roman" w:hAnsi="Times New Roman"/>
                <w:szCs w:val="22"/>
              </w:rPr>
              <w:t>^PRCATP4</w:t>
            </w:r>
          </w:p>
        </w:tc>
      </w:tr>
      <w:tr w:rsidR="00097C1F" w:rsidRPr="00AB278E" w14:paraId="3CCAD0BD" w14:textId="77777777" w:rsidTr="00CC63D0">
        <w:tc>
          <w:tcPr>
            <w:tcW w:w="4338" w:type="dxa"/>
          </w:tcPr>
          <w:p w14:paraId="7D3A84C1" w14:textId="77777777" w:rsidR="00097C1F" w:rsidRPr="00AB278E" w:rsidRDefault="00097C1F" w:rsidP="00B41677">
            <w:pPr>
              <w:rPr>
                <w:rFonts w:ascii="Times New Roman" w:hAnsi="Times New Roman"/>
                <w:szCs w:val="22"/>
              </w:rPr>
            </w:pPr>
            <w:r w:rsidRPr="00AB278E">
              <w:rPr>
                <w:rFonts w:ascii="Times New Roman" w:hAnsi="Times New Roman"/>
                <w:szCs w:val="22"/>
              </w:rPr>
              <w:t>PRCA PARAMETER</w:t>
            </w:r>
          </w:p>
        </w:tc>
        <w:tc>
          <w:tcPr>
            <w:tcW w:w="2046" w:type="dxa"/>
          </w:tcPr>
          <w:p w14:paraId="4903E230" w14:textId="77777777" w:rsidR="00097C1F" w:rsidRPr="00AB278E" w:rsidRDefault="006779AD" w:rsidP="0002478A">
            <w:pPr>
              <w:rPr>
                <w:rFonts w:ascii="Times New Roman" w:hAnsi="Times New Roman"/>
                <w:szCs w:val="22"/>
              </w:rPr>
            </w:pPr>
            <w:r w:rsidRPr="00AB278E">
              <w:rPr>
                <w:rFonts w:ascii="Times New Roman" w:hAnsi="Times New Roman"/>
                <w:szCs w:val="22"/>
              </w:rPr>
              <w:t>430.5</w:t>
            </w:r>
          </w:p>
        </w:tc>
        <w:tc>
          <w:tcPr>
            <w:tcW w:w="3192" w:type="dxa"/>
          </w:tcPr>
          <w:p w14:paraId="350931DE" w14:textId="77777777" w:rsidR="00097C1F" w:rsidRPr="00AB278E" w:rsidRDefault="006779AD" w:rsidP="00B41677">
            <w:pPr>
              <w:rPr>
                <w:rFonts w:ascii="Times New Roman" w:hAnsi="Times New Roman"/>
                <w:szCs w:val="22"/>
              </w:rPr>
            </w:pPr>
            <w:r w:rsidRPr="00AB278E">
              <w:rPr>
                <w:rFonts w:ascii="Times New Roman" w:hAnsi="Times New Roman"/>
                <w:szCs w:val="22"/>
              </w:rPr>
              <w:t>^PRCATO7</w:t>
            </w:r>
          </w:p>
        </w:tc>
      </w:tr>
      <w:tr w:rsidR="00097C1F" w:rsidRPr="00AB278E" w14:paraId="0E918405" w14:textId="77777777" w:rsidTr="00CC63D0">
        <w:tc>
          <w:tcPr>
            <w:tcW w:w="4338" w:type="dxa"/>
          </w:tcPr>
          <w:p w14:paraId="4BB6BA40" w14:textId="77777777" w:rsidR="00097C1F" w:rsidRPr="00AB278E" w:rsidRDefault="00097C1F" w:rsidP="00B41677">
            <w:pPr>
              <w:rPr>
                <w:rFonts w:ascii="Times New Roman" w:hAnsi="Times New Roman"/>
                <w:szCs w:val="22"/>
              </w:rPr>
            </w:pPr>
            <w:r w:rsidRPr="00AB278E">
              <w:rPr>
                <w:rFonts w:ascii="Times New Roman" w:hAnsi="Times New Roman"/>
                <w:szCs w:val="22"/>
              </w:rPr>
              <w:t>PRCA PROFILE</w:t>
            </w:r>
          </w:p>
        </w:tc>
        <w:tc>
          <w:tcPr>
            <w:tcW w:w="2046" w:type="dxa"/>
          </w:tcPr>
          <w:p w14:paraId="3C14100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68B8A4A7" w14:textId="77777777" w:rsidR="00097C1F" w:rsidRPr="00AB278E" w:rsidRDefault="00097C1F" w:rsidP="00B41677">
            <w:pPr>
              <w:rPr>
                <w:rFonts w:ascii="Times New Roman" w:hAnsi="Times New Roman"/>
                <w:szCs w:val="22"/>
              </w:rPr>
            </w:pPr>
            <w:r w:rsidRPr="00AB278E">
              <w:rPr>
                <w:rFonts w:ascii="Times New Roman" w:hAnsi="Times New Roman"/>
                <w:szCs w:val="22"/>
              </w:rPr>
              <w:t>^PRCATP1</w:t>
            </w:r>
          </w:p>
        </w:tc>
      </w:tr>
      <w:tr w:rsidR="00A911BA" w:rsidRPr="00AB278E" w14:paraId="6842E036" w14:textId="77777777" w:rsidTr="00CC63D0">
        <w:tc>
          <w:tcPr>
            <w:tcW w:w="4338" w:type="dxa"/>
          </w:tcPr>
          <w:p w14:paraId="7F827620" w14:textId="77777777" w:rsidR="00A911BA" w:rsidRPr="00A911BA" w:rsidRDefault="00A911BA" w:rsidP="00D27392">
            <w:pPr>
              <w:tabs>
                <w:tab w:val="left" w:pos="2700"/>
              </w:tabs>
              <w:rPr>
                <w:rFonts w:ascii="Times New Roman" w:hAnsi="Times New Roman"/>
                <w:szCs w:val="22"/>
              </w:rPr>
            </w:pPr>
            <w:bookmarkStart w:id="29" w:name="AR_Routines_Print_Templates"/>
            <w:bookmarkEnd w:id="29"/>
            <w:r w:rsidRPr="00A911BA">
              <w:rPr>
                <w:rFonts w:ascii="Times New Roman" w:hAnsi="Times New Roman"/>
                <w:szCs w:val="22"/>
              </w:rPr>
              <w:t>PRCA TCSP RECALLB</w:t>
            </w:r>
            <w:r w:rsidRPr="00A911BA">
              <w:rPr>
                <w:rFonts w:ascii="Times New Roman" w:hAnsi="Times New Roman"/>
                <w:szCs w:val="22"/>
              </w:rPr>
              <w:tab/>
            </w:r>
            <w:r w:rsidRPr="00A911BA">
              <w:rPr>
                <w:rFonts w:ascii="Times New Roman" w:hAnsi="Times New Roman"/>
                <w:szCs w:val="22"/>
              </w:rPr>
              <w:tab/>
            </w:r>
          </w:p>
        </w:tc>
        <w:tc>
          <w:tcPr>
            <w:tcW w:w="2046" w:type="dxa"/>
          </w:tcPr>
          <w:p w14:paraId="4AFAA050"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0BE4EC1E" w14:textId="77777777" w:rsidR="00A911BA" w:rsidRPr="00AB278E" w:rsidRDefault="00A911BA" w:rsidP="00B41677">
            <w:pPr>
              <w:rPr>
                <w:rFonts w:ascii="Times New Roman" w:hAnsi="Times New Roman"/>
                <w:szCs w:val="22"/>
              </w:rPr>
            </w:pPr>
          </w:p>
        </w:tc>
      </w:tr>
      <w:tr w:rsidR="00A911BA" w:rsidRPr="00AB278E" w14:paraId="44228A68" w14:textId="77777777" w:rsidTr="00CC63D0">
        <w:tc>
          <w:tcPr>
            <w:tcW w:w="4338" w:type="dxa"/>
          </w:tcPr>
          <w:p w14:paraId="68A062FD" w14:textId="77777777" w:rsidR="00A911BA" w:rsidRPr="00A911BA" w:rsidRDefault="00A911BA" w:rsidP="00B41677">
            <w:pPr>
              <w:rPr>
                <w:rFonts w:ascii="Times New Roman" w:hAnsi="Times New Roman"/>
                <w:szCs w:val="22"/>
              </w:rPr>
            </w:pPr>
            <w:r w:rsidRPr="00A911BA">
              <w:rPr>
                <w:rFonts w:ascii="Times New Roman" w:hAnsi="Times New Roman"/>
                <w:szCs w:val="22"/>
              </w:rPr>
              <w:t>PRCA TCSP RECALLD</w:t>
            </w:r>
            <w:r w:rsidRPr="00A911BA">
              <w:rPr>
                <w:rFonts w:ascii="Times New Roman" w:hAnsi="Times New Roman"/>
                <w:szCs w:val="22"/>
              </w:rPr>
              <w:tab/>
            </w:r>
          </w:p>
        </w:tc>
        <w:tc>
          <w:tcPr>
            <w:tcW w:w="2046" w:type="dxa"/>
          </w:tcPr>
          <w:p w14:paraId="6C0268E9"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337FAD27" w14:textId="77777777" w:rsidR="00A911BA" w:rsidRPr="00AB278E" w:rsidRDefault="00A911BA" w:rsidP="00B41677">
            <w:pPr>
              <w:rPr>
                <w:rFonts w:ascii="Times New Roman" w:hAnsi="Times New Roman"/>
                <w:szCs w:val="22"/>
              </w:rPr>
            </w:pPr>
          </w:p>
        </w:tc>
      </w:tr>
      <w:tr w:rsidR="00A911BA" w:rsidRPr="00AB278E" w14:paraId="02B1BE41" w14:textId="77777777" w:rsidTr="00CC63D0">
        <w:tc>
          <w:tcPr>
            <w:tcW w:w="4338" w:type="dxa"/>
          </w:tcPr>
          <w:p w14:paraId="7C249E6E" w14:textId="77777777" w:rsidR="00A911BA" w:rsidRPr="00AB278E" w:rsidRDefault="00A911BA" w:rsidP="00B41677">
            <w:pPr>
              <w:rPr>
                <w:rFonts w:ascii="Times New Roman" w:hAnsi="Times New Roman"/>
                <w:szCs w:val="22"/>
              </w:rPr>
            </w:pPr>
            <w:r w:rsidRPr="00AB278E">
              <w:rPr>
                <w:rFonts w:ascii="Times New Roman" w:hAnsi="Times New Roman"/>
                <w:szCs w:val="22"/>
              </w:rPr>
              <w:t>PRCA TRANS PROFILE</w:t>
            </w:r>
          </w:p>
        </w:tc>
        <w:tc>
          <w:tcPr>
            <w:tcW w:w="2046" w:type="dxa"/>
          </w:tcPr>
          <w:p w14:paraId="23DEDC52"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7B70118" w14:textId="77777777" w:rsidR="00A911BA" w:rsidRPr="00AB278E" w:rsidRDefault="00A911BA" w:rsidP="00B41677">
            <w:pPr>
              <w:rPr>
                <w:rFonts w:ascii="Times New Roman" w:hAnsi="Times New Roman"/>
                <w:szCs w:val="22"/>
              </w:rPr>
            </w:pPr>
            <w:r w:rsidRPr="00AB278E">
              <w:rPr>
                <w:rFonts w:ascii="Times New Roman" w:hAnsi="Times New Roman"/>
                <w:szCs w:val="22"/>
              </w:rPr>
              <w:t>^PRCATR3</w:t>
            </w:r>
          </w:p>
        </w:tc>
      </w:tr>
      <w:tr w:rsidR="00A911BA" w:rsidRPr="00AB278E" w14:paraId="07B44D61" w14:textId="77777777" w:rsidTr="00CC63D0">
        <w:tc>
          <w:tcPr>
            <w:tcW w:w="4338" w:type="dxa"/>
          </w:tcPr>
          <w:p w14:paraId="77DC707E" w14:textId="77777777" w:rsidR="00A911BA" w:rsidRPr="00AB278E" w:rsidRDefault="00A911BA" w:rsidP="00B41677">
            <w:pPr>
              <w:rPr>
                <w:rFonts w:ascii="Times New Roman" w:hAnsi="Times New Roman"/>
                <w:szCs w:val="22"/>
              </w:rPr>
            </w:pPr>
            <w:r w:rsidRPr="00AB278E">
              <w:rPr>
                <w:rFonts w:ascii="Times New Roman" w:hAnsi="Times New Roman"/>
                <w:szCs w:val="22"/>
              </w:rPr>
              <w:t>PRCA VENDOR PROFILE</w:t>
            </w:r>
          </w:p>
        </w:tc>
        <w:tc>
          <w:tcPr>
            <w:tcW w:w="2046" w:type="dxa"/>
          </w:tcPr>
          <w:p w14:paraId="5ED48A69"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ACEB9A2" w14:textId="77777777" w:rsidR="00A911BA" w:rsidRPr="00AB278E" w:rsidRDefault="00A911BA" w:rsidP="00B41677">
            <w:pPr>
              <w:rPr>
                <w:rFonts w:ascii="Times New Roman" w:hAnsi="Times New Roman"/>
                <w:szCs w:val="22"/>
              </w:rPr>
            </w:pPr>
            <w:r w:rsidRPr="00AB278E">
              <w:rPr>
                <w:rFonts w:ascii="Times New Roman" w:hAnsi="Times New Roman"/>
                <w:szCs w:val="22"/>
              </w:rPr>
              <w:t>^PRCATP3</w:t>
            </w:r>
          </w:p>
        </w:tc>
      </w:tr>
      <w:tr w:rsidR="00A911BA" w:rsidRPr="00AB278E" w14:paraId="3FEB193E" w14:textId="77777777" w:rsidTr="00CC63D0">
        <w:tc>
          <w:tcPr>
            <w:tcW w:w="4338" w:type="dxa"/>
          </w:tcPr>
          <w:p w14:paraId="2B092754" w14:textId="77777777" w:rsidR="00A911BA" w:rsidRPr="00AB278E" w:rsidRDefault="00A911BA" w:rsidP="00B41677">
            <w:pPr>
              <w:rPr>
                <w:rFonts w:ascii="Times New Roman" w:hAnsi="Times New Roman"/>
                <w:szCs w:val="22"/>
              </w:rPr>
            </w:pPr>
            <w:r w:rsidRPr="00AB278E">
              <w:rPr>
                <w:rFonts w:ascii="Times New Roman" w:hAnsi="Times New Roman"/>
                <w:szCs w:val="22"/>
              </w:rPr>
              <w:t>PRCAA AMEND AUDIT</w:t>
            </w:r>
          </w:p>
        </w:tc>
        <w:tc>
          <w:tcPr>
            <w:tcW w:w="2046" w:type="dxa"/>
          </w:tcPr>
          <w:p w14:paraId="193697F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E71698C" w14:textId="77777777" w:rsidR="00A911BA" w:rsidRPr="00AB278E" w:rsidRDefault="00A911BA" w:rsidP="00B41677">
            <w:pPr>
              <w:rPr>
                <w:rFonts w:ascii="Times New Roman" w:hAnsi="Times New Roman"/>
                <w:szCs w:val="22"/>
              </w:rPr>
            </w:pPr>
            <w:r w:rsidRPr="00AB278E">
              <w:rPr>
                <w:rFonts w:ascii="Times New Roman" w:hAnsi="Times New Roman"/>
                <w:szCs w:val="22"/>
              </w:rPr>
              <w:t>^PRCATR2</w:t>
            </w:r>
          </w:p>
        </w:tc>
      </w:tr>
      <w:tr w:rsidR="00A911BA" w:rsidRPr="00AB278E" w14:paraId="18035D2F" w14:textId="77777777" w:rsidTr="00CC63D0">
        <w:tc>
          <w:tcPr>
            <w:tcW w:w="4338" w:type="dxa"/>
          </w:tcPr>
          <w:p w14:paraId="39344341" w14:textId="77777777" w:rsidR="00A911BA" w:rsidRPr="00AB278E" w:rsidRDefault="00A911BA" w:rsidP="00B41677">
            <w:pPr>
              <w:rPr>
                <w:rFonts w:ascii="Times New Roman" w:hAnsi="Times New Roman"/>
                <w:szCs w:val="22"/>
              </w:rPr>
            </w:pPr>
            <w:r w:rsidRPr="00AB278E">
              <w:rPr>
                <w:rFonts w:ascii="Times New Roman" w:hAnsi="Times New Roman"/>
                <w:szCs w:val="22"/>
              </w:rPr>
              <w:t>PRCAC RETURN AR</w:t>
            </w:r>
          </w:p>
        </w:tc>
        <w:tc>
          <w:tcPr>
            <w:tcW w:w="2046" w:type="dxa"/>
          </w:tcPr>
          <w:p w14:paraId="2504E563"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7E0D976" w14:textId="77777777" w:rsidR="00A911BA" w:rsidRPr="00AB278E" w:rsidRDefault="00A911BA" w:rsidP="00B41677">
            <w:pPr>
              <w:rPr>
                <w:sz w:val="23"/>
                <w:szCs w:val="23"/>
              </w:rPr>
            </w:pPr>
          </w:p>
        </w:tc>
      </w:tr>
      <w:tr w:rsidR="00A911BA" w:rsidRPr="00AB278E" w14:paraId="7081BEE2" w14:textId="77777777" w:rsidTr="00CC63D0">
        <w:tc>
          <w:tcPr>
            <w:tcW w:w="4338" w:type="dxa"/>
          </w:tcPr>
          <w:p w14:paraId="541A9B55" w14:textId="77777777" w:rsidR="00A911BA" w:rsidRPr="00AB278E" w:rsidRDefault="00A911BA" w:rsidP="00B41677">
            <w:pPr>
              <w:rPr>
                <w:rFonts w:ascii="Times New Roman" w:hAnsi="Times New Roman"/>
                <w:szCs w:val="22"/>
              </w:rPr>
            </w:pPr>
            <w:r w:rsidRPr="00AB278E">
              <w:rPr>
                <w:rFonts w:ascii="Times New Roman" w:hAnsi="Times New Roman"/>
                <w:szCs w:val="22"/>
              </w:rPr>
              <w:t>PRCAC TR LIST</w:t>
            </w:r>
          </w:p>
        </w:tc>
        <w:tc>
          <w:tcPr>
            <w:tcW w:w="2046" w:type="dxa"/>
          </w:tcPr>
          <w:p w14:paraId="1BC5DBC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108C46B8" w14:textId="77777777" w:rsidR="00A911BA" w:rsidRPr="00AB278E" w:rsidRDefault="00A911BA" w:rsidP="00B41677">
            <w:pPr>
              <w:rPr>
                <w:rFonts w:ascii="Times New Roman" w:hAnsi="Times New Roman"/>
                <w:szCs w:val="22"/>
              </w:rPr>
            </w:pPr>
            <w:r w:rsidRPr="00AB278E">
              <w:rPr>
                <w:rFonts w:ascii="Times New Roman" w:hAnsi="Times New Roman"/>
                <w:szCs w:val="22"/>
              </w:rPr>
              <w:t>^PRCATW1</w:t>
            </w:r>
          </w:p>
        </w:tc>
      </w:tr>
      <w:tr w:rsidR="00A911BA" w:rsidRPr="00AB278E" w14:paraId="21E28C90" w14:textId="77777777" w:rsidTr="00CC63D0">
        <w:tc>
          <w:tcPr>
            <w:tcW w:w="4338" w:type="dxa"/>
          </w:tcPr>
          <w:p w14:paraId="3C84CD3A" w14:textId="77777777" w:rsidR="00A911BA" w:rsidRPr="00AB278E" w:rsidRDefault="00A911BA" w:rsidP="00B41677">
            <w:pPr>
              <w:rPr>
                <w:rFonts w:ascii="Times New Roman" w:hAnsi="Times New Roman"/>
                <w:szCs w:val="22"/>
              </w:rPr>
            </w:pPr>
            <w:r w:rsidRPr="00AB278E">
              <w:rPr>
                <w:rFonts w:ascii="Times New Roman" w:hAnsi="Times New Roman"/>
                <w:szCs w:val="22"/>
              </w:rPr>
              <w:t>PRCAD COWC LIST</w:t>
            </w:r>
          </w:p>
        </w:tc>
        <w:tc>
          <w:tcPr>
            <w:tcW w:w="2046" w:type="dxa"/>
          </w:tcPr>
          <w:p w14:paraId="4DC1FDEA"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636DDAA" w14:textId="77777777" w:rsidR="00A911BA" w:rsidRPr="00AB278E" w:rsidRDefault="00A911BA" w:rsidP="00B41677">
            <w:pPr>
              <w:rPr>
                <w:sz w:val="23"/>
                <w:szCs w:val="23"/>
              </w:rPr>
            </w:pPr>
          </w:p>
        </w:tc>
      </w:tr>
      <w:tr w:rsidR="00A911BA" w:rsidRPr="00AB278E" w14:paraId="2483ADA5" w14:textId="77777777" w:rsidTr="00CC63D0">
        <w:tc>
          <w:tcPr>
            <w:tcW w:w="4338" w:type="dxa"/>
          </w:tcPr>
          <w:p w14:paraId="0B3746EF" w14:textId="77777777" w:rsidR="00A911BA" w:rsidRPr="00AB278E" w:rsidRDefault="00A911BA" w:rsidP="00B41677">
            <w:pPr>
              <w:rPr>
                <w:rFonts w:ascii="Times New Roman" w:hAnsi="Times New Roman"/>
                <w:szCs w:val="22"/>
              </w:rPr>
            </w:pPr>
            <w:r w:rsidRPr="00AB278E">
              <w:rPr>
                <w:rFonts w:ascii="Times New Roman" w:hAnsi="Times New Roman"/>
                <w:szCs w:val="22"/>
              </w:rPr>
              <w:t>PRCAD DC DOJ</w:t>
            </w:r>
          </w:p>
        </w:tc>
        <w:tc>
          <w:tcPr>
            <w:tcW w:w="2046" w:type="dxa"/>
          </w:tcPr>
          <w:p w14:paraId="62A8F166"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641C733" w14:textId="77777777" w:rsidR="00A911BA" w:rsidRPr="00AB278E" w:rsidRDefault="00A911BA" w:rsidP="00B41677">
            <w:pPr>
              <w:rPr>
                <w:sz w:val="23"/>
                <w:szCs w:val="23"/>
              </w:rPr>
            </w:pPr>
          </w:p>
        </w:tc>
      </w:tr>
      <w:tr w:rsidR="00A911BA" w:rsidRPr="00AB278E" w14:paraId="0C394011" w14:textId="77777777" w:rsidTr="00CC63D0">
        <w:tc>
          <w:tcPr>
            <w:tcW w:w="4338" w:type="dxa"/>
          </w:tcPr>
          <w:p w14:paraId="6AA95CAB" w14:textId="77777777" w:rsidR="00A911BA" w:rsidRPr="00AB278E" w:rsidRDefault="00A911BA" w:rsidP="00B41677">
            <w:pPr>
              <w:rPr>
                <w:rFonts w:ascii="Times New Roman" w:hAnsi="Times New Roman"/>
                <w:szCs w:val="22"/>
              </w:rPr>
            </w:pPr>
            <w:r w:rsidRPr="00AB278E">
              <w:rPr>
                <w:rFonts w:ascii="Times New Roman" w:hAnsi="Times New Roman"/>
                <w:szCs w:val="22"/>
              </w:rPr>
              <w:lastRenderedPageBreak/>
              <w:t>PRCAD DELINQ</w:t>
            </w:r>
          </w:p>
        </w:tc>
        <w:tc>
          <w:tcPr>
            <w:tcW w:w="2046" w:type="dxa"/>
          </w:tcPr>
          <w:p w14:paraId="7E550221"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E3FAF6A" w14:textId="77777777" w:rsidR="00A911BA" w:rsidRPr="00AB278E" w:rsidRDefault="00A911BA" w:rsidP="00B41677">
            <w:pPr>
              <w:rPr>
                <w:sz w:val="23"/>
                <w:szCs w:val="23"/>
              </w:rPr>
            </w:pPr>
          </w:p>
        </w:tc>
      </w:tr>
      <w:tr w:rsidR="00A911BA" w:rsidRPr="00AB278E" w14:paraId="517F4615" w14:textId="77777777" w:rsidTr="00CC63D0">
        <w:tc>
          <w:tcPr>
            <w:tcW w:w="4338" w:type="dxa"/>
          </w:tcPr>
          <w:p w14:paraId="0B5B7564" w14:textId="77777777" w:rsidR="00A911BA" w:rsidRPr="00AB278E" w:rsidRDefault="00A911BA" w:rsidP="00B41677">
            <w:pPr>
              <w:rPr>
                <w:rFonts w:ascii="Times New Roman" w:hAnsi="Times New Roman"/>
                <w:szCs w:val="22"/>
              </w:rPr>
            </w:pPr>
            <w:r w:rsidRPr="00AB278E">
              <w:rPr>
                <w:rFonts w:ascii="Times New Roman" w:hAnsi="Times New Roman"/>
                <w:szCs w:val="22"/>
              </w:rPr>
              <w:t>PRCAL CAT LIST</w:t>
            </w:r>
          </w:p>
        </w:tc>
        <w:tc>
          <w:tcPr>
            <w:tcW w:w="2046" w:type="dxa"/>
          </w:tcPr>
          <w:p w14:paraId="4EB32D0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AD466F9" w14:textId="77777777" w:rsidR="00A911BA" w:rsidRPr="00AB278E" w:rsidRDefault="00A911BA" w:rsidP="00B41677">
            <w:pPr>
              <w:rPr>
                <w:sz w:val="23"/>
                <w:szCs w:val="23"/>
              </w:rPr>
            </w:pPr>
          </w:p>
        </w:tc>
      </w:tr>
      <w:tr w:rsidR="00A911BA" w:rsidRPr="00AB278E" w14:paraId="6BF2A4A3" w14:textId="77777777" w:rsidTr="00CC63D0">
        <w:tc>
          <w:tcPr>
            <w:tcW w:w="4338" w:type="dxa"/>
          </w:tcPr>
          <w:p w14:paraId="1AB0757D" w14:textId="77777777" w:rsidR="00A911BA" w:rsidRPr="00AB278E" w:rsidRDefault="00A911BA" w:rsidP="00B41677">
            <w:pPr>
              <w:rPr>
                <w:rFonts w:ascii="Times New Roman" w:hAnsi="Times New Roman"/>
                <w:szCs w:val="22"/>
              </w:rPr>
            </w:pPr>
            <w:r w:rsidRPr="00AB278E">
              <w:rPr>
                <w:rFonts w:ascii="Times New Roman" w:hAnsi="Times New Roman"/>
                <w:szCs w:val="22"/>
              </w:rPr>
              <w:t>PRCAL L DC-DOJ</w:t>
            </w:r>
          </w:p>
        </w:tc>
        <w:tc>
          <w:tcPr>
            <w:tcW w:w="2046" w:type="dxa"/>
          </w:tcPr>
          <w:p w14:paraId="7E97F86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7225A65" w14:textId="77777777" w:rsidR="00A911BA" w:rsidRPr="00AB278E" w:rsidRDefault="00A911BA" w:rsidP="00B41677">
            <w:pPr>
              <w:rPr>
                <w:sz w:val="23"/>
                <w:szCs w:val="23"/>
              </w:rPr>
            </w:pPr>
          </w:p>
        </w:tc>
      </w:tr>
      <w:tr w:rsidR="00A911BA" w:rsidRPr="00AB278E" w14:paraId="2C4B4ACE" w14:textId="77777777" w:rsidTr="00CC63D0">
        <w:tc>
          <w:tcPr>
            <w:tcW w:w="4338" w:type="dxa"/>
          </w:tcPr>
          <w:p w14:paraId="56A2FA26" w14:textId="77777777" w:rsidR="00A911BA" w:rsidRPr="00AB278E" w:rsidRDefault="00A911BA" w:rsidP="00B41677">
            <w:pPr>
              <w:rPr>
                <w:rFonts w:ascii="Times New Roman" w:hAnsi="Times New Roman"/>
                <w:szCs w:val="22"/>
              </w:rPr>
            </w:pPr>
            <w:r w:rsidRPr="00AB278E">
              <w:rPr>
                <w:rFonts w:ascii="Times New Roman" w:hAnsi="Times New Roman"/>
                <w:szCs w:val="22"/>
              </w:rPr>
              <w:t>PRCAL MEANS LIST</w:t>
            </w:r>
          </w:p>
        </w:tc>
        <w:tc>
          <w:tcPr>
            <w:tcW w:w="2046" w:type="dxa"/>
          </w:tcPr>
          <w:p w14:paraId="4563643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109493C" w14:textId="77777777" w:rsidR="00A911BA" w:rsidRPr="00AB278E" w:rsidRDefault="00A911BA" w:rsidP="00B41677">
            <w:pPr>
              <w:rPr>
                <w:sz w:val="23"/>
                <w:szCs w:val="23"/>
              </w:rPr>
            </w:pPr>
          </w:p>
        </w:tc>
      </w:tr>
      <w:tr w:rsidR="00A911BA" w:rsidRPr="00AB278E" w14:paraId="20784AF4" w14:textId="77777777" w:rsidTr="00CC63D0">
        <w:tc>
          <w:tcPr>
            <w:tcW w:w="4338" w:type="dxa"/>
          </w:tcPr>
          <w:p w14:paraId="5F8189AA" w14:textId="77777777" w:rsidR="00A911BA" w:rsidRPr="00AB278E" w:rsidRDefault="00A911BA" w:rsidP="00B41677">
            <w:pPr>
              <w:rPr>
                <w:rFonts w:ascii="Times New Roman" w:hAnsi="Times New Roman"/>
                <w:szCs w:val="22"/>
              </w:rPr>
            </w:pPr>
            <w:r w:rsidRPr="00AB278E">
              <w:rPr>
                <w:rFonts w:ascii="Times New Roman" w:hAnsi="Times New Roman"/>
                <w:szCs w:val="22"/>
              </w:rPr>
              <w:t>PRCAL PAYMENT LIST</w:t>
            </w:r>
          </w:p>
        </w:tc>
        <w:tc>
          <w:tcPr>
            <w:tcW w:w="2046" w:type="dxa"/>
          </w:tcPr>
          <w:p w14:paraId="078B2DE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16BD288" w14:textId="77777777" w:rsidR="00A911BA" w:rsidRPr="00AB278E" w:rsidRDefault="00A911BA" w:rsidP="00B41677">
            <w:pPr>
              <w:rPr>
                <w:sz w:val="23"/>
                <w:szCs w:val="23"/>
              </w:rPr>
            </w:pPr>
          </w:p>
        </w:tc>
      </w:tr>
      <w:tr w:rsidR="00A911BA" w:rsidRPr="00AB278E" w14:paraId="4A20D934" w14:textId="77777777" w:rsidTr="00CC63D0">
        <w:tc>
          <w:tcPr>
            <w:tcW w:w="4338" w:type="dxa"/>
          </w:tcPr>
          <w:p w14:paraId="41E0382D" w14:textId="77777777" w:rsidR="00A911BA" w:rsidRPr="00AB278E" w:rsidRDefault="00A911BA" w:rsidP="00B41677">
            <w:pPr>
              <w:rPr>
                <w:rFonts w:ascii="Times New Roman" w:hAnsi="Times New Roman"/>
                <w:szCs w:val="22"/>
              </w:rPr>
            </w:pPr>
            <w:r w:rsidRPr="00AB278E">
              <w:rPr>
                <w:rFonts w:ascii="Times New Roman" w:hAnsi="Times New Roman"/>
                <w:szCs w:val="22"/>
              </w:rPr>
              <w:t>PRCAP ADM INT</w:t>
            </w:r>
          </w:p>
        </w:tc>
        <w:tc>
          <w:tcPr>
            <w:tcW w:w="2046" w:type="dxa"/>
          </w:tcPr>
          <w:p w14:paraId="51D7EAE7" w14:textId="77777777" w:rsidR="00A911BA" w:rsidRPr="00AB278E" w:rsidRDefault="00A911BA" w:rsidP="00B41677">
            <w:pPr>
              <w:rPr>
                <w:rFonts w:ascii="Times New Roman" w:hAnsi="Times New Roman"/>
                <w:szCs w:val="22"/>
              </w:rPr>
            </w:pPr>
            <w:r w:rsidRPr="00AB278E">
              <w:rPr>
                <w:rFonts w:ascii="Times New Roman" w:hAnsi="Times New Roman"/>
                <w:szCs w:val="22"/>
              </w:rPr>
              <w:t>431</w:t>
            </w:r>
          </w:p>
        </w:tc>
        <w:tc>
          <w:tcPr>
            <w:tcW w:w="3192" w:type="dxa"/>
          </w:tcPr>
          <w:p w14:paraId="635B8C43" w14:textId="77777777" w:rsidR="00A911BA" w:rsidRPr="00AB278E" w:rsidRDefault="00A911BA" w:rsidP="00B41677">
            <w:pPr>
              <w:rPr>
                <w:sz w:val="23"/>
                <w:szCs w:val="23"/>
              </w:rPr>
            </w:pPr>
          </w:p>
        </w:tc>
      </w:tr>
      <w:tr w:rsidR="00A911BA" w:rsidRPr="00AB278E" w14:paraId="64FCB37F" w14:textId="77777777" w:rsidTr="00CC63D0">
        <w:tc>
          <w:tcPr>
            <w:tcW w:w="4338" w:type="dxa"/>
          </w:tcPr>
          <w:p w14:paraId="69398B30" w14:textId="77777777" w:rsidR="00A911BA" w:rsidRPr="00AB278E" w:rsidRDefault="00A911BA" w:rsidP="00B41677">
            <w:pPr>
              <w:rPr>
                <w:rFonts w:ascii="Times New Roman" w:hAnsi="Times New Roman"/>
                <w:szCs w:val="22"/>
              </w:rPr>
            </w:pPr>
            <w:r w:rsidRPr="00AB278E">
              <w:rPr>
                <w:rFonts w:ascii="Times New Roman" w:hAnsi="Times New Roman"/>
                <w:szCs w:val="22"/>
              </w:rPr>
              <w:t>PRCAP AMIS</w:t>
            </w:r>
          </w:p>
        </w:tc>
        <w:tc>
          <w:tcPr>
            <w:tcW w:w="2046" w:type="dxa"/>
          </w:tcPr>
          <w:p w14:paraId="5F9D8E7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A6F9039" w14:textId="77777777" w:rsidR="00A911BA" w:rsidRPr="00AB278E" w:rsidRDefault="00A911BA" w:rsidP="00B41677">
            <w:pPr>
              <w:rPr>
                <w:sz w:val="23"/>
                <w:szCs w:val="23"/>
              </w:rPr>
            </w:pPr>
          </w:p>
        </w:tc>
      </w:tr>
      <w:tr w:rsidR="00A911BA" w:rsidRPr="00AB278E" w14:paraId="59FC41D4" w14:textId="77777777" w:rsidTr="00CC63D0">
        <w:tc>
          <w:tcPr>
            <w:tcW w:w="4338" w:type="dxa"/>
          </w:tcPr>
          <w:p w14:paraId="4D7EF257" w14:textId="77777777" w:rsidR="00A911BA" w:rsidRPr="00AB278E" w:rsidRDefault="00A911BA" w:rsidP="00B41677">
            <w:pPr>
              <w:rPr>
                <w:rFonts w:ascii="Times New Roman" w:hAnsi="Times New Roman"/>
                <w:szCs w:val="22"/>
              </w:rPr>
            </w:pPr>
            <w:r w:rsidRPr="00AB278E">
              <w:rPr>
                <w:rFonts w:ascii="Times New Roman" w:hAnsi="Times New Roman"/>
                <w:szCs w:val="22"/>
              </w:rPr>
              <w:t>PRCAP CARE WV</w:t>
            </w:r>
          </w:p>
        </w:tc>
        <w:tc>
          <w:tcPr>
            <w:tcW w:w="2046" w:type="dxa"/>
          </w:tcPr>
          <w:p w14:paraId="1A23E05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6D61BF7E" w14:textId="77777777" w:rsidR="00A911BA" w:rsidRPr="00AB278E" w:rsidRDefault="00A911BA" w:rsidP="00B41677">
            <w:pPr>
              <w:rPr>
                <w:rFonts w:ascii="Times New Roman" w:hAnsi="Times New Roman"/>
                <w:szCs w:val="22"/>
              </w:rPr>
            </w:pPr>
            <w:r w:rsidRPr="00AB278E">
              <w:rPr>
                <w:rFonts w:ascii="Times New Roman" w:hAnsi="Times New Roman"/>
                <w:szCs w:val="22"/>
              </w:rPr>
              <w:t>^PRCATW3</w:t>
            </w:r>
          </w:p>
        </w:tc>
      </w:tr>
      <w:tr w:rsidR="00A911BA" w:rsidRPr="00AB278E" w14:paraId="10322F95" w14:textId="77777777" w:rsidTr="00CC63D0">
        <w:tc>
          <w:tcPr>
            <w:tcW w:w="4338" w:type="dxa"/>
          </w:tcPr>
          <w:p w14:paraId="3D764200" w14:textId="77777777" w:rsidR="00A911BA" w:rsidRPr="00AB278E" w:rsidRDefault="00A911BA" w:rsidP="00B41677">
            <w:pPr>
              <w:rPr>
                <w:rFonts w:ascii="Times New Roman" w:hAnsi="Times New Roman"/>
                <w:szCs w:val="22"/>
              </w:rPr>
            </w:pPr>
            <w:r w:rsidRPr="00AB278E">
              <w:rPr>
                <w:rFonts w:ascii="Times New Roman" w:hAnsi="Times New Roman"/>
                <w:szCs w:val="22"/>
              </w:rPr>
              <w:t>PRCAP COST</w:t>
            </w:r>
          </w:p>
        </w:tc>
        <w:tc>
          <w:tcPr>
            <w:tcW w:w="2046" w:type="dxa"/>
          </w:tcPr>
          <w:p w14:paraId="7CCEC79F"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23CD25DC" w14:textId="77777777" w:rsidR="00A911BA" w:rsidRPr="00AB278E" w:rsidRDefault="00A911BA" w:rsidP="00B41677">
            <w:pPr>
              <w:rPr>
                <w:rFonts w:ascii="Times New Roman" w:hAnsi="Times New Roman"/>
                <w:szCs w:val="22"/>
              </w:rPr>
            </w:pPr>
            <w:r w:rsidRPr="00AB278E">
              <w:rPr>
                <w:rFonts w:ascii="Times New Roman" w:hAnsi="Times New Roman"/>
                <w:szCs w:val="22"/>
              </w:rPr>
              <w:t>^PRCATO3</w:t>
            </w:r>
          </w:p>
        </w:tc>
      </w:tr>
      <w:tr w:rsidR="00A911BA" w:rsidRPr="00AB278E" w14:paraId="7344C64E" w14:textId="77777777" w:rsidTr="00CC63D0">
        <w:tc>
          <w:tcPr>
            <w:tcW w:w="4338" w:type="dxa"/>
          </w:tcPr>
          <w:p w14:paraId="7058259E" w14:textId="77777777" w:rsidR="00A911BA" w:rsidRPr="00AB278E" w:rsidRDefault="00A911BA" w:rsidP="00B41677">
            <w:pPr>
              <w:rPr>
                <w:rFonts w:ascii="Times New Roman" w:hAnsi="Times New Roman"/>
                <w:szCs w:val="22"/>
              </w:rPr>
            </w:pPr>
            <w:r w:rsidRPr="00AB278E">
              <w:rPr>
                <w:rFonts w:ascii="Times New Roman" w:hAnsi="Times New Roman"/>
                <w:szCs w:val="22"/>
              </w:rPr>
              <w:t>PRCAP DC DOJ</w:t>
            </w:r>
          </w:p>
        </w:tc>
        <w:tc>
          <w:tcPr>
            <w:tcW w:w="2046" w:type="dxa"/>
          </w:tcPr>
          <w:p w14:paraId="00A80AF9" w14:textId="77777777" w:rsidR="00A911BA" w:rsidRPr="00AB278E" w:rsidRDefault="00A911BA" w:rsidP="0002478A">
            <w:pPr>
              <w:rPr>
                <w:rFonts w:ascii="Times New Roman" w:hAnsi="Times New Roman"/>
                <w:szCs w:val="22"/>
              </w:rPr>
            </w:pPr>
            <w:r w:rsidRPr="00AB278E">
              <w:rPr>
                <w:rFonts w:ascii="Times New Roman" w:hAnsi="Times New Roman"/>
                <w:szCs w:val="22"/>
              </w:rPr>
              <w:t>430.5</w:t>
            </w:r>
          </w:p>
        </w:tc>
        <w:tc>
          <w:tcPr>
            <w:tcW w:w="3192" w:type="dxa"/>
          </w:tcPr>
          <w:p w14:paraId="49B9AD93" w14:textId="77777777" w:rsidR="00A911BA" w:rsidRPr="00AB278E" w:rsidRDefault="00A911BA" w:rsidP="00B41677">
            <w:pPr>
              <w:rPr>
                <w:rFonts w:ascii="Times New Roman" w:hAnsi="Times New Roman"/>
                <w:szCs w:val="22"/>
              </w:rPr>
            </w:pPr>
            <w:r w:rsidRPr="00AB278E">
              <w:rPr>
                <w:rFonts w:ascii="Times New Roman" w:hAnsi="Times New Roman"/>
                <w:szCs w:val="22"/>
              </w:rPr>
              <w:t>^PRCATO6</w:t>
            </w:r>
          </w:p>
        </w:tc>
      </w:tr>
      <w:tr w:rsidR="00A911BA" w:rsidRPr="00AB278E" w14:paraId="3CE2AEBF" w14:textId="77777777" w:rsidTr="00CC63D0">
        <w:tc>
          <w:tcPr>
            <w:tcW w:w="4338" w:type="dxa"/>
          </w:tcPr>
          <w:p w14:paraId="307884D7" w14:textId="77777777" w:rsidR="00A911BA" w:rsidRPr="00AB278E" w:rsidRDefault="00A911BA" w:rsidP="00B41677">
            <w:pPr>
              <w:rPr>
                <w:rFonts w:ascii="Times New Roman" w:hAnsi="Times New Roman"/>
                <w:szCs w:val="22"/>
              </w:rPr>
            </w:pPr>
            <w:r w:rsidRPr="00AB278E">
              <w:rPr>
                <w:rFonts w:ascii="Times New Roman" w:hAnsi="Times New Roman"/>
                <w:szCs w:val="22"/>
              </w:rPr>
              <w:t>PRCAP DEBTOR LOCATE</w:t>
            </w:r>
          </w:p>
        </w:tc>
        <w:tc>
          <w:tcPr>
            <w:tcW w:w="2046" w:type="dxa"/>
          </w:tcPr>
          <w:p w14:paraId="1A8CF22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C3308BB" w14:textId="77777777" w:rsidR="00A911BA" w:rsidRPr="00AB278E" w:rsidRDefault="00A911BA" w:rsidP="00B41677">
            <w:pPr>
              <w:rPr>
                <w:rFonts w:ascii="Times New Roman" w:hAnsi="Times New Roman"/>
                <w:szCs w:val="22"/>
              </w:rPr>
            </w:pPr>
            <w:r w:rsidRPr="00AB278E">
              <w:rPr>
                <w:rFonts w:ascii="Times New Roman" w:hAnsi="Times New Roman"/>
                <w:szCs w:val="22"/>
              </w:rPr>
              <w:t>^PRCATO9</w:t>
            </w:r>
          </w:p>
        </w:tc>
      </w:tr>
      <w:tr w:rsidR="00A911BA" w:rsidRPr="00AB278E" w14:paraId="59C1141A" w14:textId="77777777" w:rsidTr="00CC63D0">
        <w:tc>
          <w:tcPr>
            <w:tcW w:w="4338" w:type="dxa"/>
          </w:tcPr>
          <w:p w14:paraId="5F56B3CB" w14:textId="77777777" w:rsidR="00A911BA" w:rsidRPr="00AB278E" w:rsidRDefault="00A911BA" w:rsidP="00B41677">
            <w:pPr>
              <w:rPr>
                <w:rFonts w:ascii="Times New Roman" w:hAnsi="Times New Roman"/>
                <w:szCs w:val="22"/>
              </w:rPr>
            </w:pPr>
            <w:r w:rsidRPr="00AB278E">
              <w:rPr>
                <w:rFonts w:ascii="Times New Roman" w:hAnsi="Times New Roman"/>
                <w:szCs w:val="22"/>
              </w:rPr>
              <w:t>PRCAP ESTABLISH AMIS</w:t>
            </w:r>
          </w:p>
        </w:tc>
        <w:tc>
          <w:tcPr>
            <w:tcW w:w="2046" w:type="dxa"/>
          </w:tcPr>
          <w:p w14:paraId="1C3C6D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54F2EBE" w14:textId="77777777" w:rsidR="00A911BA" w:rsidRPr="00AB278E" w:rsidRDefault="00A911BA" w:rsidP="00B41677">
            <w:pPr>
              <w:rPr>
                <w:sz w:val="23"/>
                <w:szCs w:val="23"/>
              </w:rPr>
            </w:pPr>
          </w:p>
        </w:tc>
      </w:tr>
      <w:tr w:rsidR="00A911BA" w:rsidRPr="00AB278E" w14:paraId="35DBA779" w14:textId="77777777" w:rsidTr="00CC63D0">
        <w:tc>
          <w:tcPr>
            <w:tcW w:w="4338" w:type="dxa"/>
          </w:tcPr>
          <w:p w14:paraId="5F2D048E" w14:textId="77777777" w:rsidR="00A911BA" w:rsidRPr="00AB278E" w:rsidRDefault="00A911BA" w:rsidP="00B41677">
            <w:pPr>
              <w:rPr>
                <w:rFonts w:ascii="Times New Roman" w:hAnsi="Times New Roman"/>
                <w:szCs w:val="22"/>
              </w:rPr>
            </w:pPr>
            <w:r w:rsidRPr="00AB278E">
              <w:rPr>
                <w:rFonts w:ascii="Times New Roman" w:hAnsi="Times New Roman"/>
                <w:szCs w:val="22"/>
              </w:rPr>
              <w:t>PRCAP OUTSTAND AMIS</w:t>
            </w:r>
          </w:p>
        </w:tc>
        <w:tc>
          <w:tcPr>
            <w:tcW w:w="2046" w:type="dxa"/>
          </w:tcPr>
          <w:p w14:paraId="5D14B6FE"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EBD0E54" w14:textId="77777777" w:rsidR="00A911BA" w:rsidRPr="00AB278E" w:rsidRDefault="00A911BA" w:rsidP="00B41677">
            <w:pPr>
              <w:rPr>
                <w:sz w:val="23"/>
                <w:szCs w:val="23"/>
              </w:rPr>
            </w:pPr>
          </w:p>
        </w:tc>
      </w:tr>
      <w:tr w:rsidR="00A911BA" w:rsidRPr="00AB278E" w14:paraId="617BC54A" w14:textId="77777777" w:rsidTr="00CC63D0">
        <w:tc>
          <w:tcPr>
            <w:tcW w:w="4338" w:type="dxa"/>
          </w:tcPr>
          <w:p w14:paraId="46B4A9A5" w14:textId="77777777" w:rsidR="00A911BA" w:rsidRPr="00AB278E" w:rsidRDefault="00A911BA" w:rsidP="00B41677">
            <w:pPr>
              <w:rPr>
                <w:rFonts w:ascii="Times New Roman" w:hAnsi="Times New Roman"/>
                <w:szCs w:val="22"/>
              </w:rPr>
            </w:pPr>
            <w:r w:rsidRPr="00AB278E">
              <w:rPr>
                <w:rFonts w:ascii="Times New Roman" w:hAnsi="Times New Roman"/>
                <w:szCs w:val="22"/>
              </w:rPr>
              <w:t>PRCAP REPAYMENT</w:t>
            </w:r>
          </w:p>
        </w:tc>
        <w:tc>
          <w:tcPr>
            <w:tcW w:w="2046" w:type="dxa"/>
          </w:tcPr>
          <w:p w14:paraId="1BDCECD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577D6E5" w14:textId="77777777" w:rsidR="00A911BA" w:rsidRPr="00AB278E" w:rsidRDefault="00A911BA" w:rsidP="00B41677">
            <w:pPr>
              <w:rPr>
                <w:rFonts w:ascii="Times New Roman" w:hAnsi="Times New Roman"/>
                <w:szCs w:val="22"/>
              </w:rPr>
            </w:pPr>
            <w:r w:rsidRPr="00AB278E">
              <w:rPr>
                <w:rFonts w:ascii="Times New Roman" w:hAnsi="Times New Roman"/>
                <w:szCs w:val="22"/>
              </w:rPr>
              <w:t>^PRCATR1</w:t>
            </w:r>
          </w:p>
        </w:tc>
      </w:tr>
      <w:tr w:rsidR="00A911BA" w:rsidRPr="00AB278E" w14:paraId="1C8E7B38" w14:textId="77777777" w:rsidTr="00CC63D0">
        <w:tc>
          <w:tcPr>
            <w:tcW w:w="4338" w:type="dxa"/>
          </w:tcPr>
          <w:p w14:paraId="644C8744" w14:textId="77777777" w:rsidR="00A911BA" w:rsidRPr="00AB278E" w:rsidRDefault="00A911BA" w:rsidP="00B41677">
            <w:pPr>
              <w:rPr>
                <w:rFonts w:ascii="Times New Roman" w:hAnsi="Times New Roman"/>
                <w:szCs w:val="22"/>
              </w:rPr>
            </w:pPr>
            <w:r w:rsidRPr="00AB278E">
              <w:rPr>
                <w:rFonts w:ascii="Times New Roman" w:hAnsi="Times New Roman"/>
                <w:szCs w:val="22"/>
              </w:rPr>
              <w:t>PRCAP RETURN BILL</w:t>
            </w:r>
          </w:p>
        </w:tc>
        <w:tc>
          <w:tcPr>
            <w:tcW w:w="2046" w:type="dxa"/>
          </w:tcPr>
          <w:p w14:paraId="66EE1E4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80D9809" w14:textId="77777777" w:rsidR="00A911BA" w:rsidRPr="00AB278E" w:rsidRDefault="00A911BA" w:rsidP="00B41677">
            <w:pPr>
              <w:rPr>
                <w:rFonts w:ascii="Times New Roman" w:hAnsi="Times New Roman"/>
                <w:szCs w:val="22"/>
              </w:rPr>
            </w:pPr>
            <w:r w:rsidRPr="00AB278E">
              <w:rPr>
                <w:rFonts w:ascii="Times New Roman" w:hAnsi="Times New Roman"/>
                <w:szCs w:val="22"/>
              </w:rPr>
              <w:t>^PRCATP6</w:t>
            </w:r>
          </w:p>
        </w:tc>
      </w:tr>
      <w:tr w:rsidR="00A911BA" w:rsidRPr="00AB278E" w14:paraId="6046E4F7" w14:textId="77777777" w:rsidTr="00CC63D0">
        <w:tc>
          <w:tcPr>
            <w:tcW w:w="4338" w:type="dxa"/>
          </w:tcPr>
          <w:p w14:paraId="2119E70A" w14:textId="77777777" w:rsidR="00A911BA" w:rsidRPr="00AB278E" w:rsidRDefault="00A911BA" w:rsidP="00B41677">
            <w:pPr>
              <w:rPr>
                <w:rFonts w:ascii="Times New Roman" w:hAnsi="Times New Roman"/>
                <w:szCs w:val="22"/>
              </w:rPr>
            </w:pPr>
            <w:r w:rsidRPr="00AB278E">
              <w:rPr>
                <w:rFonts w:ascii="Times New Roman" w:hAnsi="Times New Roman"/>
                <w:szCs w:val="22"/>
              </w:rPr>
              <w:t>PRCAP WAIVED</w:t>
            </w:r>
          </w:p>
        </w:tc>
        <w:tc>
          <w:tcPr>
            <w:tcW w:w="2046" w:type="dxa"/>
          </w:tcPr>
          <w:p w14:paraId="79C1405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5CE8EBF" w14:textId="77777777" w:rsidR="00A911BA" w:rsidRPr="00AB278E" w:rsidRDefault="00A911BA" w:rsidP="00B41677">
            <w:pPr>
              <w:rPr>
                <w:rFonts w:ascii="Times New Roman" w:hAnsi="Times New Roman"/>
                <w:szCs w:val="22"/>
              </w:rPr>
            </w:pPr>
            <w:r w:rsidRPr="00AB278E">
              <w:rPr>
                <w:rFonts w:ascii="Times New Roman" w:hAnsi="Times New Roman"/>
                <w:szCs w:val="22"/>
              </w:rPr>
              <w:t>^PRCATW2</w:t>
            </w:r>
          </w:p>
        </w:tc>
      </w:tr>
      <w:tr w:rsidR="00A911BA" w:rsidRPr="00AB278E" w14:paraId="2B5D96F0" w14:textId="77777777" w:rsidTr="00CC63D0">
        <w:tc>
          <w:tcPr>
            <w:tcW w:w="4338" w:type="dxa"/>
          </w:tcPr>
          <w:p w14:paraId="1ACABEAF"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w:t>
            </w:r>
          </w:p>
        </w:tc>
        <w:tc>
          <w:tcPr>
            <w:tcW w:w="2046" w:type="dxa"/>
          </w:tcPr>
          <w:p w14:paraId="6F02091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C232560" w14:textId="77777777" w:rsidR="00A911BA" w:rsidRPr="00AB278E" w:rsidRDefault="00A911BA" w:rsidP="00B41677">
            <w:pPr>
              <w:rPr>
                <w:sz w:val="23"/>
                <w:szCs w:val="23"/>
              </w:rPr>
            </w:pPr>
          </w:p>
        </w:tc>
      </w:tr>
      <w:tr w:rsidR="00A911BA" w:rsidRPr="00AB278E" w14:paraId="141401EE" w14:textId="77777777" w:rsidTr="00CC63D0">
        <w:tc>
          <w:tcPr>
            <w:tcW w:w="4338" w:type="dxa"/>
          </w:tcPr>
          <w:p w14:paraId="40743E78"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68D4DCC"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EE5A89" w14:textId="77777777" w:rsidR="00A911BA" w:rsidRPr="00AB278E" w:rsidRDefault="00A911BA" w:rsidP="00B41677">
            <w:pPr>
              <w:rPr>
                <w:sz w:val="23"/>
                <w:szCs w:val="23"/>
              </w:rPr>
            </w:pPr>
          </w:p>
        </w:tc>
      </w:tr>
      <w:tr w:rsidR="00A911BA" w:rsidRPr="00AB278E" w14:paraId="5DD589F9" w14:textId="77777777" w:rsidTr="00CC63D0">
        <w:tc>
          <w:tcPr>
            <w:tcW w:w="4338" w:type="dxa"/>
          </w:tcPr>
          <w:p w14:paraId="5E9AB7DD"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 TWO</w:t>
            </w:r>
          </w:p>
        </w:tc>
        <w:tc>
          <w:tcPr>
            <w:tcW w:w="2046" w:type="dxa"/>
          </w:tcPr>
          <w:p w14:paraId="708C802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591D8DCB" w14:textId="77777777" w:rsidR="00A911BA" w:rsidRPr="00AB278E" w:rsidRDefault="00A911BA" w:rsidP="00B41677">
            <w:pPr>
              <w:rPr>
                <w:sz w:val="23"/>
                <w:szCs w:val="23"/>
              </w:rPr>
            </w:pPr>
          </w:p>
        </w:tc>
      </w:tr>
      <w:tr w:rsidR="00A911BA" w:rsidRPr="00AB278E" w14:paraId="3ECEE13F" w14:textId="77777777" w:rsidTr="00CC63D0">
        <w:tc>
          <w:tcPr>
            <w:tcW w:w="4338" w:type="dxa"/>
          </w:tcPr>
          <w:p w14:paraId="641AFE81"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SUMMARY</w:t>
            </w:r>
          </w:p>
        </w:tc>
        <w:tc>
          <w:tcPr>
            <w:tcW w:w="2046" w:type="dxa"/>
          </w:tcPr>
          <w:p w14:paraId="7AA28E06"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492F835A" w14:textId="77777777" w:rsidR="00A911BA" w:rsidRPr="00AB278E" w:rsidRDefault="00A911BA" w:rsidP="00B41677">
            <w:pPr>
              <w:rPr>
                <w:sz w:val="23"/>
                <w:szCs w:val="23"/>
              </w:rPr>
            </w:pPr>
          </w:p>
        </w:tc>
      </w:tr>
      <w:tr w:rsidR="00A911BA" w:rsidRPr="00AB278E" w14:paraId="376C6208" w14:textId="77777777" w:rsidTr="00CC63D0">
        <w:tc>
          <w:tcPr>
            <w:tcW w:w="4338" w:type="dxa"/>
          </w:tcPr>
          <w:p w14:paraId="21A407A7" w14:textId="77777777" w:rsidR="00A911BA" w:rsidRPr="00AB278E" w:rsidRDefault="00A911BA" w:rsidP="00B41677">
            <w:pPr>
              <w:rPr>
                <w:rFonts w:ascii="Times New Roman" w:hAnsi="Times New Roman"/>
                <w:szCs w:val="22"/>
              </w:rPr>
            </w:pPr>
            <w:r w:rsidRPr="00AB278E">
              <w:rPr>
                <w:rFonts w:ascii="Times New Roman" w:hAnsi="Times New Roman"/>
                <w:szCs w:val="22"/>
              </w:rPr>
              <w:t>PRCAR CONTINGENT REPORT</w:t>
            </w:r>
          </w:p>
        </w:tc>
        <w:tc>
          <w:tcPr>
            <w:tcW w:w="2046" w:type="dxa"/>
          </w:tcPr>
          <w:p w14:paraId="2CC65C5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0D28606" w14:textId="77777777" w:rsidR="00A911BA" w:rsidRPr="00AB278E" w:rsidRDefault="00A911BA" w:rsidP="00B41677">
            <w:pPr>
              <w:rPr>
                <w:sz w:val="23"/>
                <w:szCs w:val="23"/>
              </w:rPr>
            </w:pPr>
          </w:p>
        </w:tc>
      </w:tr>
      <w:tr w:rsidR="00A911BA" w:rsidRPr="00AB278E" w14:paraId="16B788BE" w14:textId="77777777" w:rsidTr="00CC63D0">
        <w:tc>
          <w:tcPr>
            <w:tcW w:w="4338" w:type="dxa"/>
          </w:tcPr>
          <w:p w14:paraId="53F99C2E" w14:textId="77777777" w:rsidR="00A911BA" w:rsidRPr="00AB278E" w:rsidRDefault="00A911BA" w:rsidP="00B41677">
            <w:pPr>
              <w:rPr>
                <w:rFonts w:ascii="Times New Roman" w:hAnsi="Times New Roman"/>
                <w:szCs w:val="22"/>
              </w:rPr>
            </w:pPr>
            <w:r w:rsidRPr="00AB278E">
              <w:rPr>
                <w:rFonts w:ascii="Times New Roman" w:hAnsi="Times New Roman"/>
                <w:szCs w:val="22"/>
              </w:rPr>
              <w:t>PRCAR MAS REPORT</w:t>
            </w:r>
          </w:p>
        </w:tc>
        <w:tc>
          <w:tcPr>
            <w:tcW w:w="2046" w:type="dxa"/>
          </w:tcPr>
          <w:p w14:paraId="29E9714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BAC2940" w14:textId="77777777" w:rsidR="00A911BA" w:rsidRPr="00AB278E" w:rsidRDefault="00A911BA" w:rsidP="00B41677">
            <w:pPr>
              <w:rPr>
                <w:sz w:val="23"/>
                <w:szCs w:val="23"/>
              </w:rPr>
            </w:pPr>
          </w:p>
        </w:tc>
      </w:tr>
      <w:tr w:rsidR="00A911BA" w:rsidRPr="00AB278E" w14:paraId="6A09DE1E" w14:textId="77777777" w:rsidTr="00CC63D0">
        <w:tc>
          <w:tcPr>
            <w:tcW w:w="4338" w:type="dxa"/>
          </w:tcPr>
          <w:p w14:paraId="1A05AAAE" w14:textId="77777777" w:rsidR="00A911BA" w:rsidRPr="00AB278E" w:rsidRDefault="00A911BA" w:rsidP="00B41677">
            <w:pPr>
              <w:rPr>
                <w:rFonts w:ascii="Times New Roman" w:hAnsi="Times New Roman"/>
                <w:szCs w:val="22"/>
              </w:rPr>
            </w:pPr>
            <w:r w:rsidRPr="00AB278E">
              <w:rPr>
                <w:rFonts w:ascii="Times New Roman" w:hAnsi="Times New Roman"/>
                <w:szCs w:val="22"/>
              </w:rPr>
              <w:t>PRCARFD</w:t>
            </w:r>
          </w:p>
        </w:tc>
        <w:tc>
          <w:tcPr>
            <w:tcW w:w="2046" w:type="dxa"/>
          </w:tcPr>
          <w:p w14:paraId="66719DE4"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FC31503" w14:textId="77777777" w:rsidR="00A911BA" w:rsidRPr="00AB278E" w:rsidRDefault="00A911BA" w:rsidP="00B41677">
            <w:pPr>
              <w:rPr>
                <w:rFonts w:ascii="Times New Roman" w:hAnsi="Times New Roman"/>
                <w:szCs w:val="22"/>
              </w:rPr>
            </w:pPr>
            <w:r w:rsidRPr="00AB278E">
              <w:rPr>
                <w:rFonts w:ascii="Times New Roman" w:hAnsi="Times New Roman"/>
                <w:szCs w:val="22"/>
              </w:rPr>
              <w:t>^PRCATRF</w:t>
            </w:r>
          </w:p>
        </w:tc>
      </w:tr>
      <w:tr w:rsidR="00A911BA" w:rsidRPr="00AB278E" w14:paraId="3F58CD25" w14:textId="77777777" w:rsidTr="00CC63D0">
        <w:tc>
          <w:tcPr>
            <w:tcW w:w="4338" w:type="dxa"/>
          </w:tcPr>
          <w:p w14:paraId="179B106C" w14:textId="77777777" w:rsidR="00A911BA" w:rsidRPr="00AB278E" w:rsidRDefault="00A911BA" w:rsidP="00B41677">
            <w:pPr>
              <w:rPr>
                <w:rFonts w:ascii="Times New Roman" w:hAnsi="Times New Roman"/>
                <w:szCs w:val="22"/>
              </w:rPr>
            </w:pPr>
            <w:r w:rsidRPr="00AB278E">
              <w:rPr>
                <w:rFonts w:ascii="Times New Roman" w:hAnsi="Times New Roman"/>
                <w:szCs w:val="22"/>
              </w:rPr>
              <w:t>PRCAS DC</w:t>
            </w:r>
          </w:p>
        </w:tc>
        <w:tc>
          <w:tcPr>
            <w:tcW w:w="2046" w:type="dxa"/>
          </w:tcPr>
          <w:p w14:paraId="32D1CBD0"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84B677" w14:textId="77777777" w:rsidR="00A911BA" w:rsidRPr="00AB278E" w:rsidRDefault="00A911BA" w:rsidP="00B41677">
            <w:pPr>
              <w:rPr>
                <w:sz w:val="23"/>
                <w:szCs w:val="23"/>
              </w:rPr>
            </w:pPr>
          </w:p>
        </w:tc>
      </w:tr>
      <w:tr w:rsidR="00A911BA" w:rsidRPr="00AB278E" w14:paraId="7436CFC2" w14:textId="77777777" w:rsidTr="00CC63D0">
        <w:tc>
          <w:tcPr>
            <w:tcW w:w="4338" w:type="dxa"/>
          </w:tcPr>
          <w:p w14:paraId="4CC2DD15"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CP</w:t>
            </w:r>
          </w:p>
        </w:tc>
        <w:tc>
          <w:tcPr>
            <w:tcW w:w="2046" w:type="dxa"/>
          </w:tcPr>
          <w:p w14:paraId="6AA843E5"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4419D27"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31D31C4E" w14:textId="77777777" w:rsidTr="00CC63D0">
        <w:tc>
          <w:tcPr>
            <w:tcW w:w="4338" w:type="dxa"/>
          </w:tcPr>
          <w:p w14:paraId="75CD4992"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GL</w:t>
            </w:r>
          </w:p>
        </w:tc>
        <w:tc>
          <w:tcPr>
            <w:tcW w:w="2046" w:type="dxa"/>
          </w:tcPr>
          <w:p w14:paraId="5F8C6F3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9941AC1"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13F1B9D2" w14:textId="77777777" w:rsidTr="00CC63D0">
        <w:tc>
          <w:tcPr>
            <w:tcW w:w="4338" w:type="dxa"/>
          </w:tcPr>
          <w:p w14:paraId="0AF1AD0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AR</w:t>
            </w:r>
          </w:p>
        </w:tc>
        <w:tc>
          <w:tcPr>
            <w:tcW w:w="2046" w:type="dxa"/>
          </w:tcPr>
          <w:p w14:paraId="7487FDC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020588C" w14:textId="77777777" w:rsidR="00A911BA" w:rsidRPr="00AB278E" w:rsidRDefault="00A911BA" w:rsidP="00B41677">
            <w:pPr>
              <w:rPr>
                <w:rFonts w:ascii="Times New Roman" w:hAnsi="Times New Roman"/>
                <w:szCs w:val="22"/>
              </w:rPr>
            </w:pPr>
            <w:r w:rsidRPr="00AB278E">
              <w:rPr>
                <w:rFonts w:ascii="Times New Roman" w:hAnsi="Times New Roman"/>
                <w:szCs w:val="22"/>
              </w:rPr>
              <w:t>^PRCATP7</w:t>
            </w:r>
          </w:p>
        </w:tc>
      </w:tr>
      <w:tr w:rsidR="00A911BA" w:rsidRPr="00AB278E" w14:paraId="63A470D9" w14:textId="77777777" w:rsidTr="00CC63D0">
        <w:tc>
          <w:tcPr>
            <w:tcW w:w="4338" w:type="dxa"/>
          </w:tcPr>
          <w:p w14:paraId="3B72614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TRANS</w:t>
            </w:r>
          </w:p>
        </w:tc>
        <w:tc>
          <w:tcPr>
            <w:tcW w:w="2046" w:type="dxa"/>
          </w:tcPr>
          <w:p w14:paraId="2E0B2FF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7E3C1FFF" w14:textId="77777777" w:rsidR="00A911BA" w:rsidRPr="00AB278E" w:rsidRDefault="00A911BA" w:rsidP="00B41677">
            <w:pPr>
              <w:rPr>
                <w:rFonts w:ascii="Times New Roman" w:hAnsi="Times New Roman"/>
                <w:szCs w:val="22"/>
              </w:rPr>
            </w:pPr>
            <w:r w:rsidRPr="00AB278E">
              <w:rPr>
                <w:rFonts w:ascii="Times New Roman" w:hAnsi="Times New Roman"/>
                <w:szCs w:val="22"/>
              </w:rPr>
              <w:t>^PRCATP9</w:t>
            </w:r>
          </w:p>
        </w:tc>
      </w:tr>
      <w:tr w:rsidR="00A911BA" w:rsidRPr="00AB278E" w14:paraId="5CE8A426" w14:textId="77777777" w:rsidTr="00CC63D0">
        <w:tc>
          <w:tcPr>
            <w:tcW w:w="4338" w:type="dxa"/>
          </w:tcPr>
          <w:p w14:paraId="368A0E5F" w14:textId="77777777" w:rsidR="00A911BA" w:rsidRPr="00AB278E" w:rsidRDefault="00A911BA" w:rsidP="00B41677">
            <w:pPr>
              <w:rPr>
                <w:rFonts w:ascii="Times New Roman" w:hAnsi="Times New Roman"/>
                <w:szCs w:val="22"/>
              </w:rPr>
            </w:pPr>
            <w:r w:rsidRPr="00AB278E">
              <w:rPr>
                <w:rFonts w:ascii="Times New Roman" w:hAnsi="Times New Roman"/>
                <w:szCs w:val="22"/>
              </w:rPr>
              <w:t>PRCAY BATCH STATUS</w:t>
            </w:r>
          </w:p>
        </w:tc>
        <w:tc>
          <w:tcPr>
            <w:tcW w:w="2046" w:type="dxa"/>
          </w:tcPr>
          <w:p w14:paraId="69562EAC"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2A49665C" w14:textId="77777777" w:rsidR="00A911BA" w:rsidRPr="00AB278E" w:rsidRDefault="00A911BA" w:rsidP="00B41677">
            <w:pPr>
              <w:rPr>
                <w:sz w:val="23"/>
                <w:szCs w:val="23"/>
              </w:rPr>
            </w:pPr>
          </w:p>
        </w:tc>
      </w:tr>
      <w:tr w:rsidR="00A911BA" w:rsidRPr="00AB278E" w14:paraId="238BC1D3" w14:textId="77777777" w:rsidTr="00CC63D0">
        <w:tc>
          <w:tcPr>
            <w:tcW w:w="4338" w:type="dxa"/>
          </w:tcPr>
          <w:p w14:paraId="63EE1FA4"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w:t>
            </w:r>
          </w:p>
        </w:tc>
        <w:tc>
          <w:tcPr>
            <w:tcW w:w="2046" w:type="dxa"/>
          </w:tcPr>
          <w:p w14:paraId="4140CE9D"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6E43366C" w14:textId="77777777" w:rsidR="00A911BA" w:rsidRPr="00AB278E" w:rsidRDefault="00A911BA" w:rsidP="00B41677">
            <w:pPr>
              <w:rPr>
                <w:sz w:val="23"/>
                <w:szCs w:val="23"/>
              </w:rPr>
            </w:pPr>
          </w:p>
        </w:tc>
      </w:tr>
      <w:tr w:rsidR="00A911BA" w:rsidRPr="00AB278E" w14:paraId="47BCB0F1" w14:textId="77777777" w:rsidTr="00CC63D0">
        <w:tc>
          <w:tcPr>
            <w:tcW w:w="4338" w:type="dxa"/>
          </w:tcPr>
          <w:p w14:paraId="43978768"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 LIST</w:t>
            </w:r>
          </w:p>
        </w:tc>
        <w:tc>
          <w:tcPr>
            <w:tcW w:w="2046" w:type="dxa"/>
          </w:tcPr>
          <w:p w14:paraId="27326CC3"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54832F5C" w14:textId="77777777" w:rsidR="00A911BA" w:rsidRPr="00AB278E" w:rsidRDefault="00A911BA" w:rsidP="00B41677">
            <w:pPr>
              <w:rPr>
                <w:sz w:val="23"/>
                <w:szCs w:val="23"/>
              </w:rPr>
            </w:pPr>
          </w:p>
        </w:tc>
      </w:tr>
      <w:tr w:rsidR="00A911BA" w:rsidRPr="00AB278E" w14:paraId="79FE5532" w14:textId="77777777" w:rsidTr="00CC63D0">
        <w:tc>
          <w:tcPr>
            <w:tcW w:w="4338" w:type="dxa"/>
          </w:tcPr>
          <w:p w14:paraId="2CDCE332" w14:textId="77777777" w:rsidR="00A911BA" w:rsidRPr="00AB278E" w:rsidRDefault="00A911BA"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3104C03E"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1E4FE484" w14:textId="77777777" w:rsidR="00A911BA" w:rsidRPr="00AB278E" w:rsidRDefault="00A911BA" w:rsidP="00B41677">
            <w:pPr>
              <w:rPr>
                <w:sz w:val="23"/>
                <w:szCs w:val="23"/>
              </w:rPr>
            </w:pPr>
          </w:p>
        </w:tc>
      </w:tr>
      <w:tr w:rsidR="00A911BA" w:rsidRPr="00AB278E" w14:paraId="6C4F9AF4" w14:textId="77777777" w:rsidTr="00CC63D0">
        <w:tc>
          <w:tcPr>
            <w:tcW w:w="4338" w:type="dxa"/>
          </w:tcPr>
          <w:p w14:paraId="2D1756AD" w14:textId="77777777" w:rsidR="00A911BA" w:rsidRPr="00AB278E" w:rsidRDefault="00A911BA" w:rsidP="00B41677">
            <w:pPr>
              <w:rPr>
                <w:rFonts w:ascii="Times New Roman" w:hAnsi="Times New Roman"/>
                <w:szCs w:val="22"/>
              </w:rPr>
            </w:pPr>
            <w:r w:rsidRPr="00AB278E">
              <w:rPr>
                <w:rFonts w:ascii="Times New Roman" w:hAnsi="Times New Roman"/>
                <w:szCs w:val="22"/>
              </w:rPr>
              <w:t>RCAM COMMENT</w:t>
            </w:r>
          </w:p>
        </w:tc>
        <w:tc>
          <w:tcPr>
            <w:tcW w:w="2046" w:type="dxa"/>
          </w:tcPr>
          <w:p w14:paraId="7364F9E5" w14:textId="77777777" w:rsidR="00A911BA" w:rsidRPr="00AB278E" w:rsidRDefault="00A911BA" w:rsidP="00B41677">
            <w:pPr>
              <w:rPr>
                <w:rFonts w:ascii="Times New Roman" w:hAnsi="Times New Roman"/>
                <w:szCs w:val="22"/>
              </w:rPr>
            </w:pPr>
            <w:r w:rsidRPr="00AB278E">
              <w:rPr>
                <w:rFonts w:ascii="Times New Roman" w:hAnsi="Times New Roman"/>
                <w:szCs w:val="22"/>
              </w:rPr>
              <w:t>341</w:t>
            </w:r>
          </w:p>
        </w:tc>
        <w:tc>
          <w:tcPr>
            <w:tcW w:w="3192" w:type="dxa"/>
          </w:tcPr>
          <w:p w14:paraId="03D3B83C" w14:textId="77777777" w:rsidR="00A911BA" w:rsidRPr="00AB278E" w:rsidRDefault="00A911BA" w:rsidP="00B41677">
            <w:pPr>
              <w:rPr>
                <w:sz w:val="23"/>
                <w:szCs w:val="23"/>
              </w:rPr>
            </w:pPr>
          </w:p>
        </w:tc>
      </w:tr>
      <w:tr w:rsidR="00A911BA" w:rsidRPr="00AB278E" w14:paraId="6211E9B5" w14:textId="77777777" w:rsidTr="00CC63D0">
        <w:tc>
          <w:tcPr>
            <w:tcW w:w="4338" w:type="dxa"/>
          </w:tcPr>
          <w:p w14:paraId="44F87595" w14:textId="77777777" w:rsidR="00A911BA" w:rsidRPr="00AB278E" w:rsidRDefault="00A911BA"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0AC3A12F" w14:textId="77777777" w:rsidR="00A911BA" w:rsidRPr="00AB278E" w:rsidRDefault="00A911BA" w:rsidP="00B41677">
            <w:pPr>
              <w:rPr>
                <w:rFonts w:ascii="Times New Roman" w:hAnsi="Times New Roman"/>
                <w:szCs w:val="22"/>
              </w:rPr>
            </w:pPr>
            <w:r w:rsidRPr="00AB278E">
              <w:rPr>
                <w:rFonts w:ascii="Times New Roman" w:hAnsi="Times New Roman"/>
                <w:szCs w:val="22"/>
              </w:rPr>
              <w:t>349.2</w:t>
            </w:r>
          </w:p>
        </w:tc>
        <w:tc>
          <w:tcPr>
            <w:tcW w:w="3192" w:type="dxa"/>
          </w:tcPr>
          <w:p w14:paraId="0E0B4991" w14:textId="77777777" w:rsidR="00A911BA" w:rsidRPr="00AB278E" w:rsidRDefault="00A911BA" w:rsidP="00B41677">
            <w:pPr>
              <w:rPr>
                <w:sz w:val="23"/>
                <w:szCs w:val="23"/>
              </w:rPr>
            </w:pPr>
          </w:p>
        </w:tc>
      </w:tr>
      <w:tr w:rsidR="00A911BA" w:rsidRPr="00AB278E" w14:paraId="47068232" w14:textId="77777777" w:rsidTr="00CC63D0">
        <w:tc>
          <w:tcPr>
            <w:tcW w:w="4338" w:type="dxa"/>
          </w:tcPr>
          <w:p w14:paraId="643FC122" w14:textId="77777777" w:rsidR="00A911BA" w:rsidRPr="00AB278E" w:rsidRDefault="00A911BA" w:rsidP="00B41677">
            <w:pPr>
              <w:rPr>
                <w:rFonts w:ascii="Times New Roman" w:hAnsi="Times New Roman"/>
                <w:szCs w:val="22"/>
              </w:rPr>
            </w:pPr>
            <w:r w:rsidRPr="00AB278E">
              <w:rPr>
                <w:rFonts w:ascii="Times New Roman" w:hAnsi="Times New Roman"/>
                <w:szCs w:val="22"/>
              </w:rPr>
              <w:t>RCDMC REFERRED DEBTS</w:t>
            </w:r>
          </w:p>
        </w:tc>
        <w:tc>
          <w:tcPr>
            <w:tcW w:w="2046" w:type="dxa"/>
          </w:tcPr>
          <w:p w14:paraId="7CE12345" w14:textId="77777777" w:rsidR="00A911BA" w:rsidRPr="00AB278E" w:rsidRDefault="00A911BA" w:rsidP="00B41677">
            <w:pPr>
              <w:rPr>
                <w:rFonts w:ascii="Times New Roman" w:hAnsi="Times New Roman"/>
                <w:szCs w:val="22"/>
              </w:rPr>
            </w:pPr>
            <w:r w:rsidRPr="00AB278E">
              <w:rPr>
                <w:rFonts w:ascii="Times New Roman" w:hAnsi="Times New Roman"/>
                <w:szCs w:val="22"/>
              </w:rPr>
              <w:t>430</w:t>
            </w:r>
          </w:p>
        </w:tc>
        <w:tc>
          <w:tcPr>
            <w:tcW w:w="3192" w:type="dxa"/>
          </w:tcPr>
          <w:p w14:paraId="6412F9D0" w14:textId="77777777" w:rsidR="00A911BA" w:rsidRPr="00AB278E" w:rsidRDefault="00A911BA" w:rsidP="00B41677">
            <w:pPr>
              <w:rPr>
                <w:sz w:val="23"/>
                <w:szCs w:val="23"/>
              </w:rPr>
            </w:pPr>
          </w:p>
        </w:tc>
      </w:tr>
      <w:tr w:rsidR="00A911BA" w:rsidRPr="00AB278E" w14:paraId="11952C2B" w14:textId="77777777" w:rsidTr="00CC63D0">
        <w:tc>
          <w:tcPr>
            <w:tcW w:w="4338" w:type="dxa"/>
          </w:tcPr>
          <w:p w14:paraId="5FBD85A3" w14:textId="77777777" w:rsidR="00A911BA" w:rsidRPr="00AB278E" w:rsidRDefault="00A911BA" w:rsidP="00B41677">
            <w:pPr>
              <w:rPr>
                <w:rFonts w:ascii="Times New Roman" w:hAnsi="Times New Roman"/>
                <w:szCs w:val="22"/>
              </w:rPr>
            </w:pPr>
            <w:r w:rsidRPr="00AB278E">
              <w:rPr>
                <w:rFonts w:ascii="Times New Roman" w:hAnsi="Times New Roman"/>
                <w:szCs w:val="22"/>
              </w:rPr>
              <w:t>RCDMC90A</w:t>
            </w:r>
          </w:p>
        </w:tc>
        <w:tc>
          <w:tcPr>
            <w:tcW w:w="2046" w:type="dxa"/>
          </w:tcPr>
          <w:p w14:paraId="04BCB761"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6D3ACB3" w14:textId="77777777" w:rsidR="00A911BA" w:rsidRPr="00AB278E" w:rsidRDefault="00A911BA" w:rsidP="00B41677">
            <w:pPr>
              <w:rPr>
                <w:sz w:val="23"/>
                <w:szCs w:val="23"/>
              </w:rPr>
            </w:pPr>
          </w:p>
        </w:tc>
      </w:tr>
      <w:tr w:rsidR="00A911BA" w:rsidRPr="00AB278E" w14:paraId="7CF1022C" w14:textId="77777777" w:rsidTr="00CC63D0">
        <w:tc>
          <w:tcPr>
            <w:tcW w:w="4338" w:type="dxa"/>
          </w:tcPr>
          <w:p w14:paraId="22CC18A2" w14:textId="77777777" w:rsidR="00A911BA" w:rsidRPr="00AB278E" w:rsidRDefault="00A911BA" w:rsidP="00B41677">
            <w:pPr>
              <w:rPr>
                <w:rFonts w:ascii="Times New Roman" w:hAnsi="Times New Roman"/>
                <w:szCs w:val="22"/>
              </w:rPr>
            </w:pPr>
            <w:r w:rsidRPr="00AB278E">
              <w:rPr>
                <w:rFonts w:ascii="Times New Roman" w:hAnsi="Times New Roman"/>
                <w:szCs w:val="22"/>
              </w:rPr>
              <w:t>RCDMC90AH</w:t>
            </w:r>
          </w:p>
        </w:tc>
        <w:tc>
          <w:tcPr>
            <w:tcW w:w="2046" w:type="dxa"/>
          </w:tcPr>
          <w:p w14:paraId="0AD9BC5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E1C40DB" w14:textId="77777777" w:rsidR="00A911BA" w:rsidRPr="00AB278E" w:rsidRDefault="00A911BA" w:rsidP="00B41677">
            <w:pPr>
              <w:rPr>
                <w:sz w:val="23"/>
                <w:szCs w:val="23"/>
              </w:rPr>
            </w:pPr>
          </w:p>
        </w:tc>
      </w:tr>
      <w:tr w:rsidR="00A911BA" w:rsidRPr="00AB278E" w14:paraId="7B071AED" w14:textId="77777777" w:rsidTr="00CC63D0">
        <w:tc>
          <w:tcPr>
            <w:tcW w:w="4338" w:type="dxa"/>
          </w:tcPr>
          <w:p w14:paraId="44ED5269" w14:textId="77777777" w:rsidR="00A911BA" w:rsidRPr="00AB278E" w:rsidRDefault="00A911BA" w:rsidP="00B41677">
            <w:pPr>
              <w:rPr>
                <w:rFonts w:ascii="Times New Roman" w:hAnsi="Times New Roman"/>
                <w:szCs w:val="22"/>
              </w:rPr>
            </w:pPr>
            <w:r w:rsidRPr="00AB278E">
              <w:rPr>
                <w:rFonts w:ascii="Times New Roman" w:hAnsi="Times New Roman"/>
                <w:szCs w:val="22"/>
              </w:rPr>
              <w:t>RCDMC90B</w:t>
            </w:r>
          </w:p>
        </w:tc>
        <w:tc>
          <w:tcPr>
            <w:tcW w:w="2046" w:type="dxa"/>
          </w:tcPr>
          <w:p w14:paraId="5F7F6CD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368081FA" w14:textId="77777777" w:rsidR="00A911BA" w:rsidRPr="00AB278E" w:rsidRDefault="00A911BA" w:rsidP="00B41677">
            <w:pPr>
              <w:rPr>
                <w:sz w:val="23"/>
                <w:szCs w:val="23"/>
              </w:rPr>
            </w:pPr>
          </w:p>
        </w:tc>
      </w:tr>
      <w:tr w:rsidR="00A911BA" w:rsidRPr="00AB278E" w14:paraId="5D1D426C" w14:textId="77777777" w:rsidTr="00CC63D0">
        <w:tc>
          <w:tcPr>
            <w:tcW w:w="4338" w:type="dxa"/>
          </w:tcPr>
          <w:p w14:paraId="5AA0DE66" w14:textId="77777777" w:rsidR="00A911BA" w:rsidRPr="00AB278E" w:rsidRDefault="00A911BA" w:rsidP="00B41677">
            <w:pPr>
              <w:rPr>
                <w:rFonts w:ascii="Times New Roman" w:hAnsi="Times New Roman"/>
                <w:szCs w:val="22"/>
              </w:rPr>
            </w:pPr>
            <w:r w:rsidRPr="00AB278E">
              <w:rPr>
                <w:rFonts w:ascii="Times New Roman" w:hAnsi="Times New Roman"/>
                <w:szCs w:val="22"/>
              </w:rPr>
              <w:t>RCDP 215 FORM</w:t>
            </w:r>
          </w:p>
        </w:tc>
        <w:tc>
          <w:tcPr>
            <w:tcW w:w="2046" w:type="dxa"/>
          </w:tcPr>
          <w:p w14:paraId="6880C2E6" w14:textId="77777777" w:rsidR="00A911BA" w:rsidRPr="00AB278E" w:rsidRDefault="00A911BA" w:rsidP="00B41677">
            <w:pPr>
              <w:rPr>
                <w:rFonts w:ascii="Times New Roman" w:hAnsi="Times New Roman"/>
                <w:szCs w:val="22"/>
              </w:rPr>
            </w:pPr>
            <w:r w:rsidRPr="00AB278E">
              <w:rPr>
                <w:rFonts w:ascii="Times New Roman" w:hAnsi="Times New Roman"/>
                <w:szCs w:val="22"/>
              </w:rPr>
              <w:t>344.1</w:t>
            </w:r>
          </w:p>
        </w:tc>
        <w:tc>
          <w:tcPr>
            <w:tcW w:w="3192" w:type="dxa"/>
          </w:tcPr>
          <w:p w14:paraId="2EC1D536" w14:textId="77777777" w:rsidR="00A911BA" w:rsidRPr="00AB278E" w:rsidRDefault="00A911BA" w:rsidP="00B41677">
            <w:pPr>
              <w:rPr>
                <w:sz w:val="23"/>
                <w:szCs w:val="23"/>
              </w:rPr>
            </w:pPr>
          </w:p>
        </w:tc>
      </w:tr>
      <w:tr w:rsidR="00A911BA" w:rsidRPr="00AB278E" w14:paraId="681DAA40" w14:textId="77777777" w:rsidTr="00CC63D0">
        <w:tc>
          <w:tcPr>
            <w:tcW w:w="4338" w:type="dxa"/>
          </w:tcPr>
          <w:p w14:paraId="4689FFDA"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w:t>
            </w:r>
          </w:p>
        </w:tc>
        <w:tc>
          <w:tcPr>
            <w:tcW w:w="2046" w:type="dxa"/>
          </w:tcPr>
          <w:p w14:paraId="37292723"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0CF347E" w14:textId="77777777" w:rsidR="00A911BA" w:rsidRPr="00AB278E" w:rsidRDefault="00A911BA" w:rsidP="00B41677">
            <w:pPr>
              <w:rPr>
                <w:sz w:val="23"/>
                <w:szCs w:val="23"/>
              </w:rPr>
            </w:pPr>
          </w:p>
        </w:tc>
      </w:tr>
      <w:tr w:rsidR="00A911BA" w:rsidRPr="00AB278E" w14:paraId="33133F46" w14:textId="77777777" w:rsidTr="00CC63D0">
        <w:tc>
          <w:tcPr>
            <w:tcW w:w="4338" w:type="dxa"/>
          </w:tcPr>
          <w:p w14:paraId="55194957"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 2</w:t>
            </w:r>
          </w:p>
        </w:tc>
        <w:tc>
          <w:tcPr>
            <w:tcW w:w="2046" w:type="dxa"/>
          </w:tcPr>
          <w:p w14:paraId="461F849E"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22F7E76" w14:textId="77777777" w:rsidR="00A911BA" w:rsidRPr="00AB278E" w:rsidRDefault="00A911BA" w:rsidP="00B41677">
            <w:pPr>
              <w:rPr>
                <w:sz w:val="23"/>
                <w:szCs w:val="23"/>
              </w:rPr>
            </w:pPr>
          </w:p>
        </w:tc>
      </w:tr>
      <w:tr w:rsidR="00A911BA" w:rsidRPr="00AB278E" w14:paraId="6B751574" w14:textId="77777777" w:rsidTr="00CC63D0">
        <w:tc>
          <w:tcPr>
            <w:tcW w:w="4338" w:type="dxa"/>
          </w:tcPr>
          <w:p w14:paraId="046F2212"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BRIEF</w:t>
            </w:r>
          </w:p>
        </w:tc>
        <w:tc>
          <w:tcPr>
            <w:tcW w:w="2046" w:type="dxa"/>
          </w:tcPr>
          <w:p w14:paraId="367AC483"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1ED1A35E" w14:textId="77777777" w:rsidR="00A911BA" w:rsidRPr="00AB278E" w:rsidRDefault="00A911BA" w:rsidP="00B41677">
            <w:pPr>
              <w:rPr>
                <w:sz w:val="23"/>
                <w:szCs w:val="23"/>
              </w:rPr>
            </w:pPr>
          </w:p>
        </w:tc>
      </w:tr>
      <w:tr w:rsidR="00A911BA" w:rsidRPr="00AB278E" w14:paraId="04C4120F" w14:textId="77777777" w:rsidTr="00CC63D0">
        <w:tc>
          <w:tcPr>
            <w:tcW w:w="4338" w:type="dxa"/>
          </w:tcPr>
          <w:p w14:paraId="05C4E7D9"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EXPAND</w:t>
            </w:r>
          </w:p>
        </w:tc>
        <w:tc>
          <w:tcPr>
            <w:tcW w:w="2046" w:type="dxa"/>
          </w:tcPr>
          <w:p w14:paraId="6DFF281A"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70B25717" w14:textId="77777777" w:rsidR="00A911BA" w:rsidRPr="00AB278E" w:rsidRDefault="00A911BA" w:rsidP="00B41677">
            <w:pPr>
              <w:rPr>
                <w:sz w:val="23"/>
                <w:szCs w:val="23"/>
              </w:rPr>
            </w:pPr>
          </w:p>
        </w:tc>
      </w:tr>
      <w:tr w:rsidR="00A911BA" w:rsidRPr="00AB278E" w14:paraId="583C7387" w14:textId="77777777" w:rsidTr="00CC63D0">
        <w:tc>
          <w:tcPr>
            <w:tcW w:w="4338" w:type="dxa"/>
          </w:tcPr>
          <w:p w14:paraId="70F570EF"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PROFILE</w:t>
            </w:r>
          </w:p>
        </w:tc>
        <w:tc>
          <w:tcPr>
            <w:tcW w:w="2046" w:type="dxa"/>
          </w:tcPr>
          <w:p w14:paraId="12FA7677"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2D9F6D9A" w14:textId="77777777" w:rsidR="00A911BA" w:rsidRPr="00AB278E" w:rsidRDefault="00A911BA" w:rsidP="00B41677">
            <w:pPr>
              <w:rPr>
                <w:sz w:val="23"/>
                <w:szCs w:val="23"/>
              </w:rPr>
            </w:pPr>
          </w:p>
        </w:tc>
      </w:tr>
      <w:tr w:rsidR="00A911BA" w:rsidRPr="00AB278E" w14:paraId="722101F6" w14:textId="77777777" w:rsidTr="00CC63D0">
        <w:tc>
          <w:tcPr>
            <w:tcW w:w="4338" w:type="dxa"/>
          </w:tcPr>
          <w:p w14:paraId="2228DFEE" w14:textId="77777777" w:rsidR="00A911BA" w:rsidRPr="00AB278E" w:rsidRDefault="00A911BA" w:rsidP="00B41677">
            <w:pPr>
              <w:rPr>
                <w:rFonts w:ascii="Times New Roman" w:hAnsi="Times New Roman"/>
                <w:szCs w:val="22"/>
              </w:rPr>
            </w:pPr>
            <w:r w:rsidRPr="00AB278E">
              <w:rPr>
                <w:rFonts w:ascii="Times New Roman" w:hAnsi="Times New Roman"/>
                <w:szCs w:val="22"/>
              </w:rPr>
              <w:t>RCDP RECEIPT LIST HEADER</w:t>
            </w:r>
          </w:p>
        </w:tc>
        <w:tc>
          <w:tcPr>
            <w:tcW w:w="2046" w:type="dxa"/>
          </w:tcPr>
          <w:p w14:paraId="152377CB"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0CB7616B" w14:textId="77777777" w:rsidR="00A911BA" w:rsidRPr="00AB278E" w:rsidRDefault="00A911BA" w:rsidP="00B41677">
            <w:pPr>
              <w:rPr>
                <w:sz w:val="23"/>
                <w:szCs w:val="23"/>
              </w:rPr>
            </w:pPr>
          </w:p>
        </w:tc>
      </w:tr>
      <w:tr w:rsidR="00A911BA" w:rsidRPr="00AB278E" w14:paraId="29BCB88E" w14:textId="77777777" w:rsidTr="005C6B3B">
        <w:tc>
          <w:tcPr>
            <w:tcW w:w="4338" w:type="dxa"/>
          </w:tcPr>
          <w:p w14:paraId="77552E21" w14:textId="77777777" w:rsidR="00A911BA" w:rsidRPr="00D804D9" w:rsidRDefault="00A911BA" w:rsidP="00B41677">
            <w:pPr>
              <w:rPr>
                <w:rFonts w:ascii="Times New Roman" w:hAnsi="Times New Roman"/>
                <w:szCs w:val="22"/>
              </w:rPr>
            </w:pPr>
            <w:r w:rsidRPr="00D804D9">
              <w:rPr>
                <w:rFonts w:ascii="Times New Roman" w:hAnsi="Times New Roman"/>
                <w:szCs w:val="22"/>
              </w:rPr>
              <w:lastRenderedPageBreak/>
              <w:t>RCDP RECEIPT LIST HEADER 2</w:t>
            </w:r>
          </w:p>
        </w:tc>
        <w:tc>
          <w:tcPr>
            <w:tcW w:w="2046" w:type="dxa"/>
          </w:tcPr>
          <w:p w14:paraId="19D79A42"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F458999" w14:textId="77777777" w:rsidR="00A911BA" w:rsidRPr="00AB278E" w:rsidRDefault="00A911BA" w:rsidP="00B41677">
            <w:pPr>
              <w:rPr>
                <w:sz w:val="23"/>
                <w:szCs w:val="23"/>
              </w:rPr>
            </w:pPr>
          </w:p>
        </w:tc>
      </w:tr>
      <w:tr w:rsidR="00A911BA" w:rsidRPr="00AB278E" w14:paraId="3351EB36" w14:textId="77777777" w:rsidTr="005C6B3B">
        <w:tc>
          <w:tcPr>
            <w:tcW w:w="4338" w:type="dxa"/>
          </w:tcPr>
          <w:p w14:paraId="4800F0BC" w14:textId="77777777" w:rsidR="00A911BA" w:rsidRPr="00AB278E" w:rsidRDefault="00A911BA" w:rsidP="00B41677">
            <w:pPr>
              <w:rPr>
                <w:rFonts w:ascii="Times New Roman" w:hAnsi="Times New Roman"/>
                <w:szCs w:val="22"/>
              </w:rPr>
            </w:pPr>
            <w:r w:rsidRPr="00AB278E">
              <w:rPr>
                <w:rFonts w:ascii="Times New Roman" w:hAnsi="Times New Roman"/>
                <w:szCs w:val="22"/>
              </w:rPr>
              <w:t>RCMS INT/ADM/PEN</w:t>
            </w:r>
          </w:p>
        </w:tc>
        <w:tc>
          <w:tcPr>
            <w:tcW w:w="2046" w:type="dxa"/>
          </w:tcPr>
          <w:p w14:paraId="67202B45" w14:textId="77777777" w:rsidR="00A911BA" w:rsidRPr="00AB278E" w:rsidRDefault="00A911BA" w:rsidP="0002478A">
            <w:pPr>
              <w:rPr>
                <w:rFonts w:ascii="Times New Roman" w:hAnsi="Times New Roman"/>
                <w:szCs w:val="22"/>
              </w:rPr>
            </w:pPr>
            <w:r w:rsidRPr="00AB278E">
              <w:rPr>
                <w:rFonts w:ascii="Times New Roman" w:hAnsi="Times New Roman"/>
                <w:szCs w:val="22"/>
              </w:rPr>
              <w:t>342</w:t>
            </w:r>
          </w:p>
        </w:tc>
        <w:tc>
          <w:tcPr>
            <w:tcW w:w="3192" w:type="dxa"/>
          </w:tcPr>
          <w:p w14:paraId="5828E123" w14:textId="77777777" w:rsidR="00A911BA" w:rsidRPr="00AB278E" w:rsidRDefault="00A911BA" w:rsidP="00B41677">
            <w:pPr>
              <w:rPr>
                <w:sz w:val="23"/>
                <w:szCs w:val="23"/>
              </w:rPr>
            </w:pPr>
          </w:p>
        </w:tc>
      </w:tr>
      <w:tr w:rsidR="00A911BA" w:rsidRPr="00AB278E" w14:paraId="3762EB45" w14:textId="77777777" w:rsidTr="005C6B3B">
        <w:tc>
          <w:tcPr>
            <w:tcW w:w="4338" w:type="dxa"/>
          </w:tcPr>
          <w:p w14:paraId="68B934E1" w14:textId="77777777" w:rsidR="00A911BA" w:rsidRPr="00AB278E" w:rsidRDefault="00A911BA" w:rsidP="00B41677">
            <w:pPr>
              <w:rPr>
                <w:rFonts w:ascii="Times New Roman" w:hAnsi="Times New Roman"/>
                <w:szCs w:val="22"/>
              </w:rPr>
            </w:pPr>
            <w:r w:rsidRPr="00AB278E">
              <w:rPr>
                <w:rFonts w:ascii="Times New Roman" w:hAnsi="Times New Roman"/>
                <w:szCs w:val="22"/>
              </w:rPr>
              <w:t>RCTOP REPORT</w:t>
            </w:r>
          </w:p>
        </w:tc>
        <w:tc>
          <w:tcPr>
            <w:tcW w:w="2046" w:type="dxa"/>
          </w:tcPr>
          <w:p w14:paraId="242E99C5"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2ACDE1FA" w14:textId="77777777" w:rsidR="00A911BA" w:rsidRPr="00AB278E" w:rsidRDefault="00A911BA" w:rsidP="00B41677">
            <w:pPr>
              <w:rPr>
                <w:sz w:val="23"/>
                <w:szCs w:val="23"/>
              </w:rPr>
            </w:pPr>
          </w:p>
        </w:tc>
      </w:tr>
      <w:tr w:rsidR="00A911BA" w:rsidRPr="00AB278E" w14:paraId="31EF4E4D" w14:textId="77777777" w:rsidTr="005C6B3B">
        <w:tc>
          <w:tcPr>
            <w:tcW w:w="4338" w:type="dxa"/>
          </w:tcPr>
          <w:p w14:paraId="68E8796D" w14:textId="77777777" w:rsidR="00A911BA" w:rsidRPr="00AB278E" w:rsidRDefault="00A911BA" w:rsidP="00B41677">
            <w:pPr>
              <w:rPr>
                <w:rFonts w:ascii="Times New Roman" w:hAnsi="Times New Roman"/>
                <w:szCs w:val="22"/>
              </w:rPr>
            </w:pPr>
            <w:r w:rsidRPr="00AB278E">
              <w:rPr>
                <w:rFonts w:ascii="Times New Roman" w:hAnsi="Times New Roman"/>
                <w:szCs w:val="22"/>
              </w:rPr>
              <w:t>RCTOPH</w:t>
            </w:r>
          </w:p>
        </w:tc>
        <w:tc>
          <w:tcPr>
            <w:tcW w:w="2046" w:type="dxa"/>
          </w:tcPr>
          <w:p w14:paraId="39872FC0"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123FBAD6" w14:textId="77777777" w:rsidR="00A911BA" w:rsidRPr="00AB278E" w:rsidRDefault="00A911BA" w:rsidP="00B41677">
            <w:pPr>
              <w:rPr>
                <w:sz w:val="23"/>
                <w:szCs w:val="23"/>
              </w:rPr>
            </w:pPr>
          </w:p>
        </w:tc>
      </w:tr>
      <w:tr w:rsidR="00A911BA" w:rsidRPr="00AB278E" w14:paraId="5F0DEE81" w14:textId="77777777" w:rsidTr="005C6B3B">
        <w:tc>
          <w:tcPr>
            <w:tcW w:w="4338" w:type="dxa"/>
          </w:tcPr>
          <w:p w14:paraId="449BC068" w14:textId="77777777" w:rsidR="00A911BA" w:rsidRPr="00AB278E" w:rsidRDefault="00A911BA" w:rsidP="00B41677">
            <w:pPr>
              <w:rPr>
                <w:rFonts w:ascii="Times New Roman" w:hAnsi="Times New Roman"/>
                <w:szCs w:val="22"/>
              </w:rPr>
            </w:pPr>
            <w:r w:rsidRPr="00AB278E">
              <w:rPr>
                <w:rFonts w:ascii="Times New Roman" w:hAnsi="Times New Roman"/>
                <w:szCs w:val="22"/>
              </w:rPr>
              <w:t>RCXV ACTIVE PRINT</w:t>
            </w:r>
          </w:p>
        </w:tc>
        <w:tc>
          <w:tcPr>
            <w:tcW w:w="2046" w:type="dxa"/>
          </w:tcPr>
          <w:p w14:paraId="263126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6AC6791" w14:textId="77777777" w:rsidR="00A911BA" w:rsidRPr="00AB278E" w:rsidRDefault="00A911BA" w:rsidP="00B41677">
            <w:pPr>
              <w:rPr>
                <w:sz w:val="23"/>
                <w:szCs w:val="23"/>
              </w:rPr>
            </w:pPr>
          </w:p>
        </w:tc>
      </w:tr>
      <w:tr w:rsidR="00A911BA" w:rsidRPr="00AB278E" w14:paraId="0E710CB4" w14:textId="77777777" w:rsidTr="005C6B3B">
        <w:tc>
          <w:tcPr>
            <w:tcW w:w="4338" w:type="dxa"/>
          </w:tcPr>
          <w:p w14:paraId="3483B9FC" w14:textId="77777777" w:rsidR="00A911BA" w:rsidRPr="00AB278E" w:rsidRDefault="00A911BA" w:rsidP="00B41677">
            <w:pPr>
              <w:rPr>
                <w:rFonts w:ascii="Times New Roman" w:hAnsi="Times New Roman"/>
                <w:szCs w:val="22"/>
              </w:rPr>
            </w:pPr>
            <w:r w:rsidRPr="00AB278E">
              <w:rPr>
                <w:rFonts w:ascii="Times New Roman" w:hAnsi="Times New Roman"/>
                <w:szCs w:val="22"/>
              </w:rPr>
              <w:t>RCY BATCH STATUS</w:t>
            </w:r>
          </w:p>
        </w:tc>
        <w:tc>
          <w:tcPr>
            <w:tcW w:w="2046" w:type="dxa"/>
          </w:tcPr>
          <w:p w14:paraId="3C82BA56"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E333B26" w14:textId="77777777" w:rsidR="00A911BA" w:rsidRPr="00AB278E" w:rsidRDefault="00A911BA" w:rsidP="00B41677">
            <w:pPr>
              <w:rPr>
                <w:sz w:val="23"/>
                <w:szCs w:val="23"/>
              </w:rPr>
            </w:pPr>
          </w:p>
        </w:tc>
      </w:tr>
      <w:tr w:rsidR="00A911BA" w:rsidRPr="00AB278E" w14:paraId="3BF41255" w14:textId="77777777" w:rsidTr="005C6B3B">
        <w:tc>
          <w:tcPr>
            <w:tcW w:w="4338" w:type="dxa"/>
          </w:tcPr>
          <w:p w14:paraId="22011E73"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w:t>
            </w:r>
          </w:p>
        </w:tc>
        <w:tc>
          <w:tcPr>
            <w:tcW w:w="2046" w:type="dxa"/>
          </w:tcPr>
          <w:p w14:paraId="1FF9D914"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0989B0" w14:textId="77777777" w:rsidR="00A911BA" w:rsidRPr="00AB278E" w:rsidRDefault="00A911BA" w:rsidP="00B41677">
            <w:pPr>
              <w:rPr>
                <w:sz w:val="23"/>
                <w:szCs w:val="23"/>
              </w:rPr>
            </w:pPr>
          </w:p>
        </w:tc>
      </w:tr>
      <w:tr w:rsidR="00A911BA" w:rsidRPr="00AB278E" w14:paraId="6464F38B" w14:textId="77777777" w:rsidTr="005C6B3B">
        <w:tc>
          <w:tcPr>
            <w:tcW w:w="4338" w:type="dxa"/>
          </w:tcPr>
          <w:p w14:paraId="1D702837"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 LIST</w:t>
            </w:r>
          </w:p>
        </w:tc>
        <w:tc>
          <w:tcPr>
            <w:tcW w:w="2046" w:type="dxa"/>
          </w:tcPr>
          <w:p w14:paraId="72C37795"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CF7269" w14:textId="77777777" w:rsidR="00A911BA" w:rsidRPr="00AB278E" w:rsidRDefault="00A911BA" w:rsidP="00B41677">
            <w:pPr>
              <w:rPr>
                <w:sz w:val="23"/>
                <w:szCs w:val="23"/>
              </w:rPr>
            </w:pPr>
          </w:p>
        </w:tc>
      </w:tr>
      <w:tr w:rsidR="00A911BA" w:rsidRPr="00AB278E" w14:paraId="0AFC082F" w14:textId="77777777" w:rsidTr="005C6B3B">
        <w:tc>
          <w:tcPr>
            <w:tcW w:w="4338" w:type="dxa"/>
          </w:tcPr>
          <w:p w14:paraId="0FE00DB1" w14:textId="77777777" w:rsidR="00A911BA" w:rsidRPr="00AB278E" w:rsidRDefault="00A911BA" w:rsidP="00B41677">
            <w:pPr>
              <w:rPr>
                <w:rFonts w:ascii="Times New Roman" w:hAnsi="Times New Roman"/>
                <w:szCs w:val="22"/>
              </w:rPr>
            </w:pPr>
            <w:bookmarkStart w:id="30" w:name="AR_Sort_Template_2"/>
            <w:bookmarkEnd w:id="30"/>
            <w:r w:rsidRPr="00D27392">
              <w:rPr>
                <w:rFonts w:ascii="Times New Roman" w:hAnsi="Times New Roman"/>
              </w:rPr>
              <w:t>TCS IAI ERROR CODES</w:t>
            </w:r>
          </w:p>
        </w:tc>
        <w:tc>
          <w:tcPr>
            <w:tcW w:w="2046" w:type="dxa"/>
          </w:tcPr>
          <w:p w14:paraId="2179EBE3" w14:textId="77777777" w:rsidR="00A911BA" w:rsidRPr="00AB278E" w:rsidRDefault="00A911BA" w:rsidP="0002478A">
            <w:pPr>
              <w:rPr>
                <w:rFonts w:ascii="Times New Roman" w:hAnsi="Times New Roman"/>
                <w:szCs w:val="22"/>
              </w:rPr>
            </w:pPr>
            <w:r w:rsidRPr="00D27392">
              <w:rPr>
                <w:rFonts w:ascii="Times New Roman" w:hAnsi="Times New Roman"/>
              </w:rPr>
              <w:t>348.5</w:t>
            </w:r>
          </w:p>
        </w:tc>
        <w:tc>
          <w:tcPr>
            <w:tcW w:w="3192" w:type="dxa"/>
          </w:tcPr>
          <w:p w14:paraId="5D5B19DC" w14:textId="77777777" w:rsidR="00A911BA" w:rsidRPr="00AB278E" w:rsidRDefault="00A911BA" w:rsidP="00B41677">
            <w:pPr>
              <w:rPr>
                <w:sz w:val="23"/>
                <w:szCs w:val="23"/>
              </w:rPr>
            </w:pPr>
          </w:p>
        </w:tc>
      </w:tr>
    </w:tbl>
    <w:p w14:paraId="01D29ED6" w14:textId="77777777" w:rsidR="00566C2D" w:rsidRPr="00AB278E" w:rsidRDefault="00566C2D" w:rsidP="00566C2D">
      <w:pPr>
        <w:rPr>
          <w:rFonts w:ascii="Times New Roman" w:hAnsi="Times New Roman"/>
          <w:szCs w:val="22"/>
        </w:rPr>
      </w:pPr>
    </w:p>
    <w:p w14:paraId="08242E38" w14:textId="77777777" w:rsidR="00566C2D" w:rsidRPr="00AB278E" w:rsidRDefault="00566C2D" w:rsidP="00566C2D">
      <w:pPr>
        <w:rPr>
          <w:rFonts w:ascii="Times New Roman" w:hAnsi="Times New Roman"/>
          <w:szCs w:val="22"/>
        </w:rPr>
      </w:pPr>
    </w:p>
    <w:p w14:paraId="6F0DCFD8" w14:textId="77777777" w:rsidR="009C18F3" w:rsidRPr="00AB278E" w:rsidRDefault="009C18F3" w:rsidP="00566C2D">
      <w:pPr>
        <w:rPr>
          <w:rFonts w:ascii="Times New Roman" w:hAnsi="Times New Roman"/>
          <w:szCs w:val="22"/>
        </w:rPr>
      </w:pPr>
    </w:p>
    <w:p w14:paraId="7FEB7676" w14:textId="77777777" w:rsidR="00566C2D" w:rsidRPr="00D804D9" w:rsidRDefault="00566C2D" w:rsidP="00077C36">
      <w:pPr>
        <w:pStyle w:val="Heading2"/>
      </w:pPr>
      <w:bookmarkStart w:id="31" w:name="_Toc425503934"/>
      <w:bookmarkStart w:id="32" w:name="_Toc493599075"/>
      <w:r w:rsidRPr="00D804D9">
        <w:t>List of Accounts Receivable Sort Templates</w:t>
      </w:r>
      <w:bookmarkEnd w:id="31"/>
      <w:bookmarkEnd w:id="32"/>
    </w:p>
    <w:p w14:paraId="072C783E" w14:textId="77777777" w:rsidR="00566C2D" w:rsidRPr="00D804D9"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1997"/>
        <w:gridCol w:w="3117"/>
      </w:tblGrid>
      <w:tr w:rsidR="00566C2D" w:rsidRPr="00AB278E" w14:paraId="14582805" w14:textId="77777777" w:rsidTr="00CC63D0">
        <w:trPr>
          <w:cantSplit/>
          <w:tblHeader/>
        </w:trPr>
        <w:tc>
          <w:tcPr>
            <w:tcW w:w="4338" w:type="dxa"/>
          </w:tcPr>
          <w:p w14:paraId="500DA13D" w14:textId="77777777" w:rsidR="00566C2D" w:rsidRPr="00AB278E" w:rsidRDefault="00E51131" w:rsidP="00CC63D0">
            <w:pPr>
              <w:jc w:val="center"/>
              <w:rPr>
                <w:rFonts w:ascii="Times New Roman" w:hAnsi="Times New Roman"/>
                <w:b/>
                <w:szCs w:val="22"/>
                <w:u w:val="single"/>
              </w:rPr>
            </w:pPr>
            <w:r w:rsidRPr="00AB278E">
              <w:rPr>
                <w:rFonts w:ascii="Times New Roman" w:hAnsi="Times New Roman"/>
                <w:b/>
                <w:szCs w:val="22"/>
                <w:u w:val="single"/>
              </w:rPr>
              <w:t xml:space="preserve">Sort </w:t>
            </w:r>
            <w:r w:rsidR="00566C2D" w:rsidRPr="00AB278E">
              <w:rPr>
                <w:rFonts w:ascii="Times New Roman" w:hAnsi="Times New Roman"/>
                <w:b/>
                <w:szCs w:val="22"/>
                <w:u w:val="single"/>
              </w:rPr>
              <w:t>Template Name</w:t>
            </w:r>
          </w:p>
        </w:tc>
        <w:tc>
          <w:tcPr>
            <w:tcW w:w="2046" w:type="dxa"/>
          </w:tcPr>
          <w:p w14:paraId="35EF7C46"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3F7F5E79"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566C2D" w:rsidRPr="00AB278E" w14:paraId="1786CDE0" w14:textId="77777777" w:rsidTr="00CC63D0">
        <w:tc>
          <w:tcPr>
            <w:tcW w:w="4338" w:type="dxa"/>
          </w:tcPr>
          <w:p w14:paraId="1503F60D" w14:textId="77777777" w:rsidR="00566C2D" w:rsidRPr="00AB278E" w:rsidRDefault="00187E84" w:rsidP="00B41677">
            <w:pPr>
              <w:rPr>
                <w:rFonts w:ascii="Times New Roman" w:hAnsi="Times New Roman"/>
                <w:szCs w:val="22"/>
              </w:rPr>
            </w:pPr>
            <w:r w:rsidRPr="00AB278E">
              <w:rPr>
                <w:rFonts w:ascii="Times New Roman" w:hAnsi="Times New Roman"/>
                <w:szCs w:val="22"/>
              </w:rPr>
              <w:t>PRCA 3RD REPORT</w:t>
            </w:r>
          </w:p>
        </w:tc>
        <w:tc>
          <w:tcPr>
            <w:tcW w:w="2046" w:type="dxa"/>
          </w:tcPr>
          <w:p w14:paraId="540306F8"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32F456B" w14:textId="77777777" w:rsidR="00566C2D" w:rsidRPr="00AB278E" w:rsidRDefault="00566C2D" w:rsidP="00B41677">
            <w:pPr>
              <w:rPr>
                <w:sz w:val="23"/>
                <w:szCs w:val="23"/>
              </w:rPr>
            </w:pPr>
          </w:p>
        </w:tc>
      </w:tr>
      <w:tr w:rsidR="00566C2D" w:rsidRPr="00AB278E" w14:paraId="7006A6F0" w14:textId="77777777" w:rsidTr="00CC63D0">
        <w:tc>
          <w:tcPr>
            <w:tcW w:w="4338" w:type="dxa"/>
          </w:tcPr>
          <w:p w14:paraId="2994C01A" w14:textId="77777777" w:rsidR="00566C2D" w:rsidRPr="00AB278E" w:rsidRDefault="00187E84" w:rsidP="00B41677">
            <w:pPr>
              <w:rPr>
                <w:rFonts w:ascii="Times New Roman" w:hAnsi="Times New Roman"/>
                <w:szCs w:val="22"/>
              </w:rPr>
            </w:pPr>
            <w:r w:rsidRPr="00AB278E">
              <w:rPr>
                <w:rFonts w:ascii="Times New Roman" w:hAnsi="Times New Roman"/>
                <w:szCs w:val="22"/>
              </w:rPr>
              <w:t>PRCA FOLLOW-UP</w:t>
            </w:r>
          </w:p>
        </w:tc>
        <w:tc>
          <w:tcPr>
            <w:tcW w:w="2046" w:type="dxa"/>
          </w:tcPr>
          <w:p w14:paraId="4A9A61FD"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FADF7C3" w14:textId="77777777" w:rsidR="00566C2D" w:rsidRPr="00AB278E" w:rsidRDefault="00566C2D" w:rsidP="00B41677">
            <w:pPr>
              <w:rPr>
                <w:sz w:val="23"/>
                <w:szCs w:val="23"/>
              </w:rPr>
            </w:pPr>
          </w:p>
        </w:tc>
      </w:tr>
      <w:tr w:rsidR="00566C2D" w:rsidRPr="00AB278E" w14:paraId="3AD6B3E0" w14:textId="77777777" w:rsidTr="00CC63D0">
        <w:tc>
          <w:tcPr>
            <w:tcW w:w="4338" w:type="dxa"/>
          </w:tcPr>
          <w:p w14:paraId="4A3F40BE" w14:textId="77777777" w:rsidR="00566C2D" w:rsidRPr="00AB278E" w:rsidRDefault="00187E84" w:rsidP="00B41677">
            <w:pPr>
              <w:rPr>
                <w:rFonts w:ascii="Times New Roman" w:hAnsi="Times New Roman"/>
                <w:szCs w:val="22"/>
              </w:rPr>
            </w:pPr>
            <w:r w:rsidRPr="00AB278E">
              <w:rPr>
                <w:rFonts w:ascii="Times New Roman" w:hAnsi="Times New Roman"/>
                <w:szCs w:val="22"/>
              </w:rPr>
              <w:t>PRCA LAST ACTIVITY</w:t>
            </w:r>
          </w:p>
        </w:tc>
        <w:tc>
          <w:tcPr>
            <w:tcW w:w="2046" w:type="dxa"/>
          </w:tcPr>
          <w:p w14:paraId="77A3A717"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5C4E170A" w14:textId="77777777" w:rsidR="00566C2D" w:rsidRPr="00AB278E" w:rsidRDefault="00566C2D" w:rsidP="00B41677">
            <w:pPr>
              <w:rPr>
                <w:sz w:val="23"/>
                <w:szCs w:val="23"/>
              </w:rPr>
            </w:pPr>
          </w:p>
        </w:tc>
      </w:tr>
      <w:tr w:rsidR="00566C2D" w:rsidRPr="00AB278E" w14:paraId="7AD39987" w14:textId="77777777" w:rsidTr="00CC63D0">
        <w:tc>
          <w:tcPr>
            <w:tcW w:w="4338" w:type="dxa"/>
          </w:tcPr>
          <w:p w14:paraId="59BF58AA" w14:textId="77777777" w:rsidR="00566C2D" w:rsidRPr="00AB278E" w:rsidRDefault="00187E84" w:rsidP="00B41677">
            <w:pPr>
              <w:rPr>
                <w:rFonts w:ascii="Times New Roman" w:hAnsi="Times New Roman"/>
                <w:szCs w:val="22"/>
              </w:rPr>
            </w:pPr>
            <w:r w:rsidRPr="00AB278E">
              <w:rPr>
                <w:rFonts w:ascii="Times New Roman" w:hAnsi="Times New Roman"/>
                <w:szCs w:val="22"/>
              </w:rPr>
              <w:t>PRCA PAYMENT DATE</w:t>
            </w:r>
          </w:p>
        </w:tc>
        <w:tc>
          <w:tcPr>
            <w:tcW w:w="2046" w:type="dxa"/>
          </w:tcPr>
          <w:p w14:paraId="1CB945C1"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0AB5C858" w14:textId="77777777" w:rsidR="00566C2D" w:rsidRPr="00AB278E" w:rsidRDefault="00566C2D" w:rsidP="00B41677">
            <w:pPr>
              <w:rPr>
                <w:sz w:val="23"/>
                <w:szCs w:val="23"/>
              </w:rPr>
            </w:pPr>
          </w:p>
        </w:tc>
      </w:tr>
      <w:tr w:rsidR="00566C2D" w:rsidRPr="00AB278E" w14:paraId="160F01EC" w14:textId="77777777" w:rsidTr="00CC63D0">
        <w:tc>
          <w:tcPr>
            <w:tcW w:w="4338" w:type="dxa"/>
          </w:tcPr>
          <w:p w14:paraId="22B5CDC6" w14:textId="77777777" w:rsidR="00566C2D" w:rsidRPr="00AB278E" w:rsidRDefault="00187E84" w:rsidP="00B41677">
            <w:pPr>
              <w:rPr>
                <w:rFonts w:ascii="Times New Roman" w:hAnsi="Times New Roman"/>
                <w:szCs w:val="22"/>
              </w:rPr>
            </w:pPr>
            <w:r w:rsidRPr="00AB278E">
              <w:rPr>
                <w:rFonts w:ascii="Times New Roman" w:hAnsi="Times New Roman"/>
                <w:szCs w:val="22"/>
              </w:rPr>
              <w:t>PRCA FMS DRC</w:t>
            </w:r>
          </w:p>
        </w:tc>
        <w:tc>
          <w:tcPr>
            <w:tcW w:w="2046" w:type="dxa"/>
          </w:tcPr>
          <w:p w14:paraId="33A3F6FA" w14:textId="77777777" w:rsidR="00566C2D" w:rsidRPr="00AB278E" w:rsidRDefault="00187E84" w:rsidP="00B41677">
            <w:pPr>
              <w:rPr>
                <w:rFonts w:ascii="Times New Roman" w:hAnsi="Times New Roman"/>
                <w:szCs w:val="22"/>
              </w:rPr>
            </w:pPr>
            <w:r w:rsidRPr="00AB278E">
              <w:rPr>
                <w:rFonts w:ascii="Times New Roman" w:hAnsi="Times New Roman"/>
                <w:szCs w:val="22"/>
              </w:rPr>
              <w:t>347</w:t>
            </w:r>
          </w:p>
        </w:tc>
        <w:tc>
          <w:tcPr>
            <w:tcW w:w="3192" w:type="dxa"/>
          </w:tcPr>
          <w:p w14:paraId="3446AAB0" w14:textId="77777777" w:rsidR="00566C2D" w:rsidRPr="00AB278E" w:rsidRDefault="00566C2D" w:rsidP="00B41677">
            <w:pPr>
              <w:rPr>
                <w:sz w:val="23"/>
                <w:szCs w:val="23"/>
              </w:rPr>
            </w:pPr>
          </w:p>
        </w:tc>
      </w:tr>
      <w:tr w:rsidR="00566C2D" w:rsidRPr="00AB278E" w14:paraId="4DC1E96B" w14:textId="77777777" w:rsidTr="00CC63D0">
        <w:tc>
          <w:tcPr>
            <w:tcW w:w="4338" w:type="dxa"/>
          </w:tcPr>
          <w:p w14:paraId="58C9885C"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w:t>
            </w:r>
          </w:p>
        </w:tc>
        <w:tc>
          <w:tcPr>
            <w:tcW w:w="2046" w:type="dxa"/>
          </w:tcPr>
          <w:p w14:paraId="46811227"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0A24F1D" w14:textId="77777777" w:rsidR="00566C2D" w:rsidRPr="00AB278E" w:rsidRDefault="00566C2D" w:rsidP="00B41677">
            <w:pPr>
              <w:rPr>
                <w:sz w:val="23"/>
                <w:szCs w:val="23"/>
              </w:rPr>
            </w:pPr>
          </w:p>
        </w:tc>
      </w:tr>
      <w:tr w:rsidR="00566C2D" w:rsidRPr="00AB278E" w14:paraId="60D79FFF" w14:textId="77777777" w:rsidTr="00CC63D0">
        <w:tc>
          <w:tcPr>
            <w:tcW w:w="4338" w:type="dxa"/>
          </w:tcPr>
          <w:p w14:paraId="23249E91"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EE3DB58"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662A16D" w14:textId="77777777" w:rsidR="00566C2D" w:rsidRPr="00AB278E" w:rsidRDefault="00566C2D" w:rsidP="00B41677">
            <w:pPr>
              <w:rPr>
                <w:sz w:val="23"/>
                <w:szCs w:val="23"/>
              </w:rPr>
            </w:pPr>
          </w:p>
        </w:tc>
      </w:tr>
      <w:tr w:rsidR="00187E84" w:rsidRPr="00AB278E" w14:paraId="707D7F07" w14:textId="77777777" w:rsidTr="00CC63D0">
        <w:tc>
          <w:tcPr>
            <w:tcW w:w="4338" w:type="dxa"/>
          </w:tcPr>
          <w:p w14:paraId="4B21EBD4" w14:textId="77777777" w:rsidR="00187E84" w:rsidRPr="00AB278E" w:rsidRDefault="00187E84" w:rsidP="00B41677">
            <w:pPr>
              <w:rPr>
                <w:rFonts w:ascii="Times New Roman" w:hAnsi="Times New Roman"/>
                <w:szCs w:val="22"/>
              </w:rPr>
            </w:pPr>
            <w:r w:rsidRPr="00AB278E">
              <w:rPr>
                <w:rFonts w:ascii="Times New Roman" w:hAnsi="Times New Roman"/>
                <w:szCs w:val="22"/>
              </w:rPr>
              <w:t>PRCAR CASH RECPT NUM SORT</w:t>
            </w:r>
          </w:p>
        </w:tc>
        <w:tc>
          <w:tcPr>
            <w:tcW w:w="2046" w:type="dxa"/>
          </w:tcPr>
          <w:p w14:paraId="6F60F6F5"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75EF1820" w14:textId="77777777" w:rsidR="00187E84" w:rsidRPr="00AB278E" w:rsidRDefault="00187E84" w:rsidP="00B41677">
            <w:pPr>
              <w:rPr>
                <w:sz w:val="23"/>
                <w:szCs w:val="23"/>
              </w:rPr>
            </w:pPr>
          </w:p>
        </w:tc>
      </w:tr>
      <w:tr w:rsidR="00187E84" w:rsidRPr="00AB278E" w14:paraId="04B41D42" w14:textId="77777777" w:rsidTr="00CC63D0">
        <w:tc>
          <w:tcPr>
            <w:tcW w:w="4338" w:type="dxa"/>
          </w:tcPr>
          <w:p w14:paraId="197F360B" w14:textId="77777777" w:rsidR="00187E84" w:rsidRPr="00AB278E" w:rsidRDefault="00187E84" w:rsidP="00B41677">
            <w:pPr>
              <w:rPr>
                <w:rFonts w:ascii="Times New Roman" w:hAnsi="Times New Roman"/>
                <w:szCs w:val="22"/>
              </w:rPr>
            </w:pPr>
            <w:r w:rsidRPr="00AB278E">
              <w:rPr>
                <w:rFonts w:ascii="Times New Roman" w:hAnsi="Times New Roman"/>
                <w:szCs w:val="22"/>
              </w:rPr>
              <w:t>PRCARFD</w:t>
            </w:r>
          </w:p>
        </w:tc>
        <w:tc>
          <w:tcPr>
            <w:tcW w:w="2046" w:type="dxa"/>
          </w:tcPr>
          <w:p w14:paraId="4048F945"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8FAB86" w14:textId="77777777" w:rsidR="00187E84" w:rsidRPr="00AB278E" w:rsidRDefault="00187E84" w:rsidP="00B41677">
            <w:pPr>
              <w:rPr>
                <w:sz w:val="23"/>
                <w:szCs w:val="23"/>
              </w:rPr>
            </w:pPr>
          </w:p>
        </w:tc>
      </w:tr>
      <w:tr w:rsidR="00187E84" w:rsidRPr="00AB278E" w14:paraId="43D486C5" w14:textId="77777777" w:rsidTr="00CC63D0">
        <w:tc>
          <w:tcPr>
            <w:tcW w:w="4338" w:type="dxa"/>
          </w:tcPr>
          <w:p w14:paraId="0CD31DD5" w14:textId="77777777" w:rsidR="00187E84" w:rsidRPr="00AB278E" w:rsidRDefault="00187E84" w:rsidP="00B41677">
            <w:pPr>
              <w:rPr>
                <w:rFonts w:ascii="Times New Roman" w:hAnsi="Times New Roman"/>
                <w:szCs w:val="22"/>
              </w:rPr>
            </w:pPr>
            <w:r w:rsidRPr="00AB278E">
              <w:rPr>
                <w:rFonts w:ascii="Times New Roman" w:hAnsi="Times New Roman"/>
                <w:szCs w:val="22"/>
              </w:rPr>
              <w:t>PRCAS AMIS SORT</w:t>
            </w:r>
          </w:p>
        </w:tc>
        <w:tc>
          <w:tcPr>
            <w:tcW w:w="2046" w:type="dxa"/>
          </w:tcPr>
          <w:p w14:paraId="1A2C3857"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2D7A31C8" w14:textId="77777777" w:rsidR="00187E84" w:rsidRPr="00AB278E" w:rsidRDefault="00187E84" w:rsidP="00B41677">
            <w:pPr>
              <w:rPr>
                <w:sz w:val="23"/>
                <w:szCs w:val="23"/>
              </w:rPr>
            </w:pPr>
          </w:p>
        </w:tc>
      </w:tr>
      <w:tr w:rsidR="00187E84" w:rsidRPr="00AB278E" w14:paraId="1920FE9E" w14:textId="77777777" w:rsidTr="00CC63D0">
        <w:tc>
          <w:tcPr>
            <w:tcW w:w="4338" w:type="dxa"/>
          </w:tcPr>
          <w:p w14:paraId="4B43077C" w14:textId="77777777" w:rsidR="00187E84" w:rsidRPr="00AB278E" w:rsidRDefault="00187E84" w:rsidP="00B41677">
            <w:pPr>
              <w:rPr>
                <w:rFonts w:ascii="Times New Roman" w:hAnsi="Times New Roman"/>
                <w:szCs w:val="22"/>
              </w:rPr>
            </w:pPr>
            <w:r w:rsidRPr="00AB278E">
              <w:rPr>
                <w:rFonts w:ascii="Times New Roman" w:hAnsi="Times New Roman"/>
                <w:szCs w:val="22"/>
              </w:rPr>
              <w:t>PRCAS DC SORT</w:t>
            </w:r>
          </w:p>
        </w:tc>
        <w:tc>
          <w:tcPr>
            <w:tcW w:w="2046" w:type="dxa"/>
          </w:tcPr>
          <w:p w14:paraId="65830AAB"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F3D2E2A" w14:textId="77777777" w:rsidR="00187E84" w:rsidRPr="00AB278E" w:rsidRDefault="00187E84" w:rsidP="00B41677">
            <w:pPr>
              <w:rPr>
                <w:sz w:val="23"/>
                <w:szCs w:val="23"/>
              </w:rPr>
            </w:pPr>
          </w:p>
        </w:tc>
      </w:tr>
      <w:tr w:rsidR="00187E84" w:rsidRPr="00AB278E" w14:paraId="6D09524A" w14:textId="77777777" w:rsidTr="00CC63D0">
        <w:tc>
          <w:tcPr>
            <w:tcW w:w="4338" w:type="dxa"/>
          </w:tcPr>
          <w:p w14:paraId="21D4A288" w14:textId="77777777" w:rsidR="00187E84" w:rsidRPr="00AB278E" w:rsidRDefault="00187E84" w:rsidP="00B41677">
            <w:pPr>
              <w:rPr>
                <w:rFonts w:ascii="Times New Roman" w:hAnsi="Times New Roman"/>
                <w:szCs w:val="22"/>
              </w:rPr>
            </w:pPr>
            <w:r w:rsidRPr="00AB278E">
              <w:rPr>
                <w:rFonts w:ascii="Times New Roman" w:hAnsi="Times New Roman"/>
                <w:szCs w:val="22"/>
              </w:rPr>
              <w:t>PRCAS ESTABLISH AMIS</w:t>
            </w:r>
          </w:p>
        </w:tc>
        <w:tc>
          <w:tcPr>
            <w:tcW w:w="2046" w:type="dxa"/>
          </w:tcPr>
          <w:p w14:paraId="756BF88B"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2AF517" w14:textId="77777777" w:rsidR="00187E84" w:rsidRPr="00AB278E" w:rsidRDefault="00187E84" w:rsidP="00B41677">
            <w:pPr>
              <w:rPr>
                <w:sz w:val="23"/>
                <w:szCs w:val="23"/>
              </w:rPr>
            </w:pPr>
          </w:p>
        </w:tc>
      </w:tr>
      <w:tr w:rsidR="00187E84" w:rsidRPr="00AB278E" w14:paraId="71817B63" w14:textId="77777777" w:rsidTr="00CC63D0">
        <w:tc>
          <w:tcPr>
            <w:tcW w:w="4338" w:type="dxa"/>
          </w:tcPr>
          <w:p w14:paraId="19A6C00B" w14:textId="77777777" w:rsidR="00187E84" w:rsidRPr="00AB278E" w:rsidRDefault="00187E84" w:rsidP="00B41677">
            <w:pPr>
              <w:rPr>
                <w:rFonts w:ascii="Times New Roman" w:hAnsi="Times New Roman"/>
                <w:szCs w:val="22"/>
              </w:rPr>
            </w:pPr>
            <w:r w:rsidRPr="00AB278E">
              <w:rPr>
                <w:rFonts w:ascii="Times New Roman" w:hAnsi="Times New Roman"/>
                <w:szCs w:val="22"/>
              </w:rPr>
              <w:t>PRCAS OUTSTAND AMIS</w:t>
            </w:r>
          </w:p>
        </w:tc>
        <w:tc>
          <w:tcPr>
            <w:tcW w:w="2046" w:type="dxa"/>
          </w:tcPr>
          <w:p w14:paraId="2D2233D9"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42BDB1C" w14:textId="77777777" w:rsidR="00187E84" w:rsidRPr="00AB278E" w:rsidRDefault="00187E84" w:rsidP="00B41677">
            <w:pPr>
              <w:rPr>
                <w:sz w:val="23"/>
                <w:szCs w:val="23"/>
              </w:rPr>
            </w:pPr>
          </w:p>
        </w:tc>
      </w:tr>
      <w:tr w:rsidR="00187E84" w:rsidRPr="00AB278E" w14:paraId="2D3F0B6F" w14:textId="77777777" w:rsidTr="00CC63D0">
        <w:tc>
          <w:tcPr>
            <w:tcW w:w="4338" w:type="dxa"/>
          </w:tcPr>
          <w:p w14:paraId="0F678A57" w14:textId="77777777" w:rsidR="00187E84" w:rsidRPr="00AB278E" w:rsidRDefault="00187E84" w:rsidP="00B41677">
            <w:pPr>
              <w:rPr>
                <w:rFonts w:ascii="Times New Roman" w:hAnsi="Times New Roman"/>
                <w:szCs w:val="22"/>
              </w:rPr>
            </w:pPr>
            <w:r w:rsidRPr="00AB278E">
              <w:rPr>
                <w:rFonts w:ascii="Times New Roman" w:hAnsi="Times New Roman"/>
                <w:szCs w:val="22"/>
              </w:rPr>
              <w:t>PRCAT NEW TRANS</w:t>
            </w:r>
          </w:p>
        </w:tc>
        <w:tc>
          <w:tcPr>
            <w:tcW w:w="2046" w:type="dxa"/>
          </w:tcPr>
          <w:p w14:paraId="1232EB5F"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467C6517" w14:textId="77777777" w:rsidR="00187E84" w:rsidRPr="00AB278E" w:rsidRDefault="00187E84" w:rsidP="00B41677">
            <w:pPr>
              <w:rPr>
                <w:sz w:val="23"/>
                <w:szCs w:val="23"/>
              </w:rPr>
            </w:pPr>
          </w:p>
        </w:tc>
      </w:tr>
      <w:tr w:rsidR="0009092F" w:rsidRPr="00AB278E" w14:paraId="433FFAA1" w14:textId="77777777" w:rsidTr="00CC63D0">
        <w:tc>
          <w:tcPr>
            <w:tcW w:w="4338" w:type="dxa"/>
          </w:tcPr>
          <w:p w14:paraId="66A66043" w14:textId="77777777" w:rsidR="0009092F" w:rsidRPr="00AB278E" w:rsidRDefault="0009092F"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17C7DA5C" w14:textId="77777777" w:rsidR="0009092F" w:rsidRPr="00AB278E" w:rsidRDefault="0009092F" w:rsidP="00B41677">
            <w:pPr>
              <w:rPr>
                <w:rFonts w:ascii="Times New Roman" w:hAnsi="Times New Roman"/>
                <w:szCs w:val="22"/>
              </w:rPr>
            </w:pPr>
            <w:r w:rsidRPr="00AB278E">
              <w:rPr>
                <w:rFonts w:ascii="Times New Roman" w:hAnsi="Times New Roman"/>
                <w:szCs w:val="22"/>
              </w:rPr>
              <w:t>340</w:t>
            </w:r>
          </w:p>
        </w:tc>
        <w:tc>
          <w:tcPr>
            <w:tcW w:w="3192" w:type="dxa"/>
          </w:tcPr>
          <w:p w14:paraId="6910C41A" w14:textId="77777777" w:rsidR="0009092F" w:rsidRPr="00AB278E" w:rsidRDefault="0009092F" w:rsidP="00B41677">
            <w:pPr>
              <w:rPr>
                <w:sz w:val="23"/>
                <w:szCs w:val="23"/>
              </w:rPr>
            </w:pPr>
          </w:p>
        </w:tc>
      </w:tr>
      <w:tr w:rsidR="00187E84" w:rsidRPr="00AB278E" w14:paraId="319EBE76" w14:textId="77777777" w:rsidTr="00CC63D0">
        <w:tc>
          <w:tcPr>
            <w:tcW w:w="4338" w:type="dxa"/>
          </w:tcPr>
          <w:p w14:paraId="087EBC85" w14:textId="77777777" w:rsidR="00187E84" w:rsidRPr="00AB278E" w:rsidRDefault="00187E84" w:rsidP="00B41677">
            <w:pPr>
              <w:rPr>
                <w:rFonts w:ascii="Times New Roman" w:hAnsi="Times New Roman"/>
                <w:szCs w:val="22"/>
              </w:rPr>
            </w:pPr>
            <w:r w:rsidRPr="00AB278E">
              <w:rPr>
                <w:rFonts w:ascii="Times New Roman" w:hAnsi="Times New Roman"/>
                <w:szCs w:val="22"/>
              </w:rPr>
              <w:t>RCAM COMMENT</w:t>
            </w:r>
          </w:p>
        </w:tc>
        <w:tc>
          <w:tcPr>
            <w:tcW w:w="2046" w:type="dxa"/>
          </w:tcPr>
          <w:p w14:paraId="0112FF7B" w14:textId="77777777" w:rsidR="00187E84" w:rsidRPr="00AB278E" w:rsidRDefault="00187E84" w:rsidP="00B41677">
            <w:pPr>
              <w:rPr>
                <w:rFonts w:ascii="Times New Roman" w:hAnsi="Times New Roman"/>
                <w:szCs w:val="22"/>
              </w:rPr>
            </w:pPr>
            <w:r w:rsidRPr="00AB278E">
              <w:rPr>
                <w:rFonts w:ascii="Times New Roman" w:hAnsi="Times New Roman"/>
                <w:szCs w:val="22"/>
              </w:rPr>
              <w:t>341</w:t>
            </w:r>
          </w:p>
        </w:tc>
        <w:tc>
          <w:tcPr>
            <w:tcW w:w="3192" w:type="dxa"/>
          </w:tcPr>
          <w:p w14:paraId="50DFB7E5" w14:textId="77777777" w:rsidR="00187E84" w:rsidRPr="00AB278E" w:rsidRDefault="00187E84" w:rsidP="00B41677">
            <w:pPr>
              <w:rPr>
                <w:sz w:val="23"/>
                <w:szCs w:val="23"/>
              </w:rPr>
            </w:pPr>
          </w:p>
        </w:tc>
      </w:tr>
      <w:tr w:rsidR="0009092F" w:rsidRPr="00AB278E" w14:paraId="6615448B" w14:textId="77777777" w:rsidTr="00CC63D0">
        <w:tc>
          <w:tcPr>
            <w:tcW w:w="4338" w:type="dxa"/>
          </w:tcPr>
          <w:p w14:paraId="31FD73E2" w14:textId="77777777" w:rsidR="0009092F" w:rsidRPr="00AB278E" w:rsidRDefault="0009092F"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635375B9" w14:textId="77777777" w:rsidR="0009092F" w:rsidRPr="00AB278E" w:rsidRDefault="0009092F" w:rsidP="00B41677">
            <w:pPr>
              <w:rPr>
                <w:rFonts w:ascii="Times New Roman" w:hAnsi="Times New Roman"/>
                <w:szCs w:val="22"/>
              </w:rPr>
            </w:pPr>
            <w:r w:rsidRPr="00AB278E">
              <w:rPr>
                <w:rFonts w:ascii="Times New Roman" w:hAnsi="Times New Roman"/>
                <w:szCs w:val="22"/>
              </w:rPr>
              <w:t>349.2</w:t>
            </w:r>
          </w:p>
        </w:tc>
        <w:tc>
          <w:tcPr>
            <w:tcW w:w="3192" w:type="dxa"/>
          </w:tcPr>
          <w:p w14:paraId="13D82522" w14:textId="77777777" w:rsidR="0009092F" w:rsidRPr="00AB278E" w:rsidRDefault="0009092F" w:rsidP="00B41677">
            <w:pPr>
              <w:rPr>
                <w:sz w:val="23"/>
                <w:szCs w:val="23"/>
              </w:rPr>
            </w:pPr>
          </w:p>
        </w:tc>
      </w:tr>
      <w:tr w:rsidR="0009092F" w:rsidRPr="00AB278E" w14:paraId="125AEAC9" w14:textId="77777777" w:rsidTr="00CC63D0">
        <w:tc>
          <w:tcPr>
            <w:tcW w:w="4338" w:type="dxa"/>
          </w:tcPr>
          <w:p w14:paraId="58F3755E" w14:textId="77777777" w:rsidR="0009092F" w:rsidRPr="00AB278E" w:rsidRDefault="0009092F" w:rsidP="00B41677">
            <w:pPr>
              <w:rPr>
                <w:rFonts w:ascii="Times New Roman" w:hAnsi="Times New Roman"/>
                <w:szCs w:val="22"/>
              </w:rPr>
            </w:pPr>
            <w:r w:rsidRPr="00AB278E">
              <w:rPr>
                <w:rFonts w:ascii="Times New Roman" w:hAnsi="Times New Roman"/>
                <w:szCs w:val="22"/>
              </w:rPr>
              <w:t>RCXV ACTIVE SORT</w:t>
            </w:r>
          </w:p>
        </w:tc>
        <w:tc>
          <w:tcPr>
            <w:tcW w:w="2046" w:type="dxa"/>
          </w:tcPr>
          <w:p w14:paraId="0EEA6E12" w14:textId="77777777" w:rsidR="0009092F" w:rsidRPr="00AB278E" w:rsidRDefault="0009092F" w:rsidP="00B41677">
            <w:pPr>
              <w:rPr>
                <w:rFonts w:ascii="Times New Roman" w:hAnsi="Times New Roman"/>
                <w:szCs w:val="22"/>
              </w:rPr>
            </w:pPr>
            <w:r w:rsidRPr="00AB278E">
              <w:rPr>
                <w:rFonts w:ascii="Times New Roman" w:hAnsi="Times New Roman"/>
                <w:szCs w:val="22"/>
              </w:rPr>
              <w:t>430</w:t>
            </w:r>
          </w:p>
        </w:tc>
        <w:tc>
          <w:tcPr>
            <w:tcW w:w="3192" w:type="dxa"/>
          </w:tcPr>
          <w:p w14:paraId="528D50A0" w14:textId="77777777" w:rsidR="0009092F" w:rsidRPr="00AB278E" w:rsidRDefault="0009092F" w:rsidP="00B41677">
            <w:pPr>
              <w:rPr>
                <w:sz w:val="23"/>
                <w:szCs w:val="23"/>
              </w:rPr>
            </w:pPr>
          </w:p>
        </w:tc>
      </w:tr>
    </w:tbl>
    <w:p w14:paraId="44EDE0A2" w14:textId="77777777" w:rsidR="00566C2D" w:rsidRPr="00AB278E" w:rsidRDefault="00566C2D" w:rsidP="00566C2D">
      <w:pPr>
        <w:rPr>
          <w:rFonts w:ascii="Times New Roman" w:hAnsi="Times New Roman"/>
          <w:szCs w:val="22"/>
        </w:rPr>
      </w:pPr>
      <w:bookmarkStart w:id="33" w:name="AR_Routines_Sort_Templates"/>
      <w:bookmarkEnd w:id="33"/>
    </w:p>
    <w:p w14:paraId="74CF88DB" w14:textId="77777777" w:rsidR="00566C2D" w:rsidRPr="00AB278E" w:rsidRDefault="00566C2D" w:rsidP="0031136E">
      <w:pPr>
        <w:rPr>
          <w:rFonts w:ascii="Times New Roman" w:hAnsi="Times New Roman"/>
          <w:szCs w:val="22"/>
        </w:rPr>
      </w:pPr>
    </w:p>
    <w:p w14:paraId="58C229E0" w14:textId="77777777" w:rsidR="00C50163" w:rsidRPr="00D27392" w:rsidRDefault="00C50163" w:rsidP="00C50163">
      <w:pPr>
        <w:ind w:right="-539"/>
        <w:jc w:val="center"/>
        <w:rPr>
          <w:rFonts w:ascii="Times New Roman" w:hAnsi="Times New Roman"/>
        </w:rPr>
      </w:pPr>
      <w:r w:rsidRPr="00AB278E">
        <w:rPr>
          <w:rFonts w:ascii="Times New Roman" w:hAnsi="Times New Roman"/>
          <w:szCs w:val="22"/>
        </w:rPr>
        <w:br w:type="page"/>
      </w:r>
      <w:r w:rsidRPr="00AB278E">
        <w:rPr>
          <w:rFonts w:ascii="Times New Roman" w:hAnsi="Times New Roman"/>
          <w:bCs/>
          <w:i/>
          <w:szCs w:val="22"/>
        </w:rPr>
        <w:lastRenderedPageBreak/>
        <w:t>(This page included for two-sided copying.)</w:t>
      </w:r>
    </w:p>
    <w:p w14:paraId="41E5B350" w14:textId="30EE5F92" w:rsidR="00C50163" w:rsidRPr="00D27392" w:rsidRDefault="00C50163" w:rsidP="00D27392">
      <w:pPr>
        <w:ind w:right="-539"/>
        <w:jc w:val="center"/>
        <w:rPr>
          <w:rFonts w:ascii="Times New Roman" w:hAnsi="Times New Roman"/>
          <w:i/>
        </w:rPr>
      </w:pPr>
    </w:p>
    <w:p w14:paraId="241CE1E0" w14:textId="77777777" w:rsidR="000B6166" w:rsidRPr="00AB278E" w:rsidRDefault="005748A1" w:rsidP="0031136E">
      <w:pPr>
        <w:rPr>
          <w:rFonts w:ascii="Times New Roman" w:hAnsi="Times New Roman"/>
          <w:szCs w:val="22"/>
        </w:rPr>
      </w:pPr>
      <w:r w:rsidRPr="00AB278E">
        <w:rPr>
          <w:rFonts w:ascii="Times New Roman" w:hAnsi="Times New Roman"/>
          <w:szCs w:val="22"/>
        </w:rPr>
        <w:br w:type="page"/>
      </w:r>
    </w:p>
    <w:p w14:paraId="03122020" w14:textId="77777777" w:rsidR="00566C2D" w:rsidRPr="00AB278E" w:rsidRDefault="000B6166" w:rsidP="00746118">
      <w:pPr>
        <w:pStyle w:val="Heading1"/>
      </w:pPr>
      <w:bookmarkStart w:id="34" w:name="_Toc425503935"/>
      <w:bookmarkStart w:id="35" w:name="_Toc493599076"/>
      <w:r w:rsidRPr="00AB278E">
        <w:lastRenderedPageBreak/>
        <w:t>Accounts Receivable Integration with Integrated Billing and National Roll-Up</w:t>
      </w:r>
      <w:bookmarkEnd w:id="34"/>
      <w:bookmarkEnd w:id="35"/>
    </w:p>
    <w:p w14:paraId="6967259E" w14:textId="77777777" w:rsidR="000B6166" w:rsidRPr="00AB278E" w:rsidRDefault="000B6166" w:rsidP="000B6166">
      <w:pPr>
        <w:rPr>
          <w:rFonts w:ascii="Times New Roman" w:hAnsi="Times New Roman"/>
          <w:szCs w:val="22"/>
        </w:rPr>
      </w:pPr>
    </w:p>
    <w:p w14:paraId="351B0EDE"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AB278E" w:rsidRDefault="000B6166" w:rsidP="000B6166">
      <w:pPr>
        <w:rPr>
          <w:rFonts w:ascii="Times New Roman" w:hAnsi="Times New Roman"/>
          <w:szCs w:val="22"/>
        </w:rPr>
      </w:pPr>
    </w:p>
    <w:p w14:paraId="724CE10B" w14:textId="77777777" w:rsidR="000B6166" w:rsidRPr="00AB278E" w:rsidRDefault="000B6166" w:rsidP="000B6166">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AB278E" w:rsidRDefault="000B6166" w:rsidP="000B6166">
      <w:pPr>
        <w:rPr>
          <w:rFonts w:ascii="Times New Roman" w:hAnsi="Times New Roman"/>
          <w:szCs w:val="22"/>
        </w:rPr>
      </w:pPr>
    </w:p>
    <w:p w14:paraId="799BC342"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679EA55F" w14:textId="77777777" w:rsidR="000B6166" w:rsidRPr="00AB278E" w:rsidRDefault="000B6166" w:rsidP="000B6166">
      <w:pPr>
        <w:rPr>
          <w:rFonts w:ascii="Times New Roman" w:hAnsi="Times New Roman"/>
          <w:szCs w:val="22"/>
        </w:rPr>
      </w:pPr>
    </w:p>
    <w:p w14:paraId="4C3B2B04" w14:textId="77777777" w:rsidR="000B6166" w:rsidRPr="00AB278E" w:rsidRDefault="000B6166" w:rsidP="000B6166">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AB278E" w:rsidRDefault="000B6166" w:rsidP="000B6166">
      <w:pPr>
        <w:rPr>
          <w:rFonts w:ascii="Times New Roman" w:hAnsi="Times New Roman"/>
          <w:szCs w:val="22"/>
        </w:rPr>
      </w:pPr>
    </w:p>
    <w:p w14:paraId="0DADA87F"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 REL^PRCASVC, and STATUS^PRCASVC.</w:t>
      </w:r>
    </w:p>
    <w:p w14:paraId="5A25D0E0" w14:textId="77777777" w:rsidR="000B6166" w:rsidRPr="00AB278E" w:rsidRDefault="000B6166" w:rsidP="000B6166">
      <w:pPr>
        <w:rPr>
          <w:rFonts w:ascii="Times New Roman" w:hAnsi="Times New Roman"/>
          <w:szCs w:val="22"/>
        </w:rPr>
      </w:pPr>
    </w:p>
    <w:p w14:paraId="77CAF8D0" w14:textId="77777777" w:rsidR="000B6166" w:rsidRPr="00AB278E" w:rsidRDefault="000B6166" w:rsidP="000B6166">
      <w:pPr>
        <w:rPr>
          <w:rFonts w:ascii="Times New Roman" w:hAnsi="Times New Roman"/>
          <w:szCs w:val="22"/>
        </w:rPr>
      </w:pPr>
      <w:r w:rsidRPr="00AB278E">
        <w:rPr>
          <w:rFonts w:ascii="Times New Roman" w:hAnsi="Times New Roman"/>
          <w:szCs w:val="22"/>
        </w:rPr>
        <w:t>Their required key variables and data formats are described below:</w:t>
      </w:r>
    </w:p>
    <w:p w14:paraId="40B842CB" w14:textId="77777777" w:rsidR="000B6166" w:rsidRPr="00AB278E" w:rsidRDefault="000B6166" w:rsidP="000B6166">
      <w:pPr>
        <w:rPr>
          <w:rFonts w:ascii="Times New Roman" w:hAnsi="Times New Roman"/>
          <w:szCs w:val="22"/>
        </w:rPr>
      </w:pPr>
    </w:p>
    <w:p w14:paraId="77E729B4"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w:t>
      </w:r>
    </w:p>
    <w:p w14:paraId="7A37D4ED" w14:textId="77777777" w:rsidR="000B6166" w:rsidRPr="00AB278E" w:rsidRDefault="000B6166" w:rsidP="000B6166">
      <w:pPr>
        <w:rPr>
          <w:rFonts w:ascii="Times New Roman" w:hAnsi="Times New Roman"/>
          <w:szCs w:val="22"/>
        </w:rPr>
      </w:pPr>
    </w:p>
    <w:p w14:paraId="4AF06FB9"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AB278E" w:rsidRDefault="00FB26EC" w:rsidP="000B6166">
      <w:pPr>
        <w:rPr>
          <w:rFonts w:ascii="Times New Roman" w:hAnsi="Times New Roman"/>
          <w:szCs w:val="22"/>
        </w:rPr>
      </w:pPr>
    </w:p>
    <w:p w14:paraId="298E9E11"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5F52B47C" w14:textId="77777777" w:rsidR="000B6166" w:rsidRPr="00AB278E" w:rsidRDefault="000B6166"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5970"/>
      </w:tblGrid>
      <w:tr w:rsidR="00712DB9" w:rsidRPr="00AB278E" w14:paraId="2DDFF803" w14:textId="77777777" w:rsidTr="00CC63D0">
        <w:tc>
          <w:tcPr>
            <w:tcW w:w="3438" w:type="dxa"/>
          </w:tcPr>
          <w:p w14:paraId="02E2EFBD" w14:textId="77777777" w:rsidR="00712DB9" w:rsidRPr="00AB278E" w:rsidRDefault="00712DB9" w:rsidP="000B6166">
            <w:pPr>
              <w:rPr>
                <w:rFonts w:ascii="Times New Roman" w:hAnsi="Times New Roman"/>
                <w:szCs w:val="22"/>
              </w:rPr>
            </w:pPr>
            <w:r w:rsidRPr="00AB278E">
              <w:rPr>
                <w:rFonts w:ascii="Times New Roman" w:hAnsi="Times New Roman"/>
                <w:szCs w:val="22"/>
              </w:rPr>
              <w:t>PRCASV("SITE")</w:t>
            </w:r>
          </w:p>
        </w:tc>
        <w:tc>
          <w:tcPr>
            <w:tcW w:w="6138" w:type="dxa"/>
          </w:tcPr>
          <w:p w14:paraId="5713CE58" w14:textId="77777777" w:rsidR="00712DB9" w:rsidRPr="00AB278E" w:rsidRDefault="00712DB9" w:rsidP="000B6166">
            <w:pPr>
              <w:rPr>
                <w:rFonts w:ascii="Times New Roman" w:hAnsi="Times New Roman"/>
                <w:szCs w:val="22"/>
              </w:rPr>
            </w:pPr>
            <w:r w:rsidRPr="00AB278E">
              <w:rPr>
                <w:rFonts w:ascii="Times New Roman" w:hAnsi="Times New Roman"/>
                <w:szCs w:val="22"/>
              </w:rPr>
              <w:t>Required. The three digit station number.</w:t>
            </w:r>
          </w:p>
        </w:tc>
      </w:tr>
      <w:tr w:rsidR="00712DB9" w:rsidRPr="00AB278E" w14:paraId="35BD8092" w14:textId="77777777" w:rsidTr="00CC63D0">
        <w:tc>
          <w:tcPr>
            <w:tcW w:w="3438" w:type="dxa"/>
          </w:tcPr>
          <w:p w14:paraId="043A671B" w14:textId="77777777" w:rsidR="00712DB9" w:rsidRPr="00AB278E" w:rsidRDefault="00712DB9" w:rsidP="000B6166">
            <w:pPr>
              <w:rPr>
                <w:rFonts w:ascii="Times New Roman" w:hAnsi="Times New Roman"/>
                <w:szCs w:val="22"/>
              </w:rPr>
            </w:pPr>
            <w:r w:rsidRPr="00AB278E">
              <w:rPr>
                <w:rFonts w:ascii="Times New Roman" w:hAnsi="Times New Roman"/>
                <w:szCs w:val="22"/>
              </w:rPr>
              <w:t>PRCASV("BNO")</w:t>
            </w:r>
          </w:p>
        </w:tc>
        <w:tc>
          <w:tcPr>
            <w:tcW w:w="6138" w:type="dxa"/>
          </w:tcPr>
          <w:p w14:paraId="4F922C62"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712DB9" w:rsidRPr="00AB278E" w14:paraId="64E3C1A0" w14:textId="77777777" w:rsidTr="00CC63D0">
        <w:tc>
          <w:tcPr>
            <w:tcW w:w="3438" w:type="dxa"/>
          </w:tcPr>
          <w:p w14:paraId="41FA3A21" w14:textId="77777777" w:rsidR="00712DB9" w:rsidRPr="00AB278E" w:rsidRDefault="00712DB9" w:rsidP="000B6166">
            <w:pPr>
              <w:rPr>
                <w:rFonts w:ascii="Times New Roman" w:hAnsi="Times New Roman"/>
                <w:szCs w:val="22"/>
              </w:rPr>
            </w:pPr>
            <w:r w:rsidRPr="00AB278E">
              <w:rPr>
                <w:rFonts w:ascii="Times New Roman" w:hAnsi="Times New Roman"/>
                <w:szCs w:val="22"/>
              </w:rPr>
              <w:t>PRCASV("SER")</w:t>
            </w:r>
          </w:p>
        </w:tc>
        <w:tc>
          <w:tcPr>
            <w:tcW w:w="6138" w:type="dxa"/>
          </w:tcPr>
          <w:p w14:paraId="3794DCB4"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section/service number, a</w:t>
            </w:r>
            <w:r w:rsidR="00251A18">
              <w:rPr>
                <w:rFonts w:ascii="Times New Roman" w:hAnsi="Times New Roman"/>
                <w:szCs w:val="22"/>
              </w:rPr>
              <w:t xml:space="preserve"> </w:t>
            </w:r>
            <w:r w:rsidRPr="00AB278E">
              <w:rPr>
                <w:rFonts w:ascii="Times New Roman" w:hAnsi="Times New Roman"/>
                <w:szCs w:val="22"/>
              </w:rPr>
              <w:t>pointer to File #49.</w:t>
            </w:r>
          </w:p>
        </w:tc>
      </w:tr>
    </w:tbl>
    <w:p w14:paraId="108807F8" w14:textId="77777777" w:rsidR="00FB26EC" w:rsidRPr="00AB278E" w:rsidRDefault="00FB26EC" w:rsidP="000B6166">
      <w:pPr>
        <w:rPr>
          <w:rFonts w:ascii="Times New Roman" w:hAnsi="Times New Roman"/>
          <w:szCs w:val="22"/>
          <w:u w:val="single"/>
        </w:rPr>
      </w:pPr>
    </w:p>
    <w:p w14:paraId="4DA67DB3"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0731163F" w14:textId="77777777" w:rsidR="00712DB9" w:rsidRPr="00AB278E" w:rsidRDefault="00712DB9"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712DB9" w:rsidRPr="00AB278E" w14:paraId="5B17BB48" w14:textId="77777777" w:rsidTr="00CC63D0">
        <w:tc>
          <w:tcPr>
            <w:tcW w:w="3438" w:type="dxa"/>
          </w:tcPr>
          <w:p w14:paraId="012F16AE" w14:textId="77777777" w:rsidR="00712DB9" w:rsidRPr="00AB278E" w:rsidRDefault="00712DB9" w:rsidP="000B6166">
            <w:pPr>
              <w:rPr>
                <w:rFonts w:ascii="Times New Roman" w:hAnsi="Times New Roman"/>
                <w:szCs w:val="22"/>
              </w:rPr>
            </w:pPr>
            <w:r w:rsidRPr="00AB278E">
              <w:rPr>
                <w:rFonts w:ascii="Times New Roman" w:hAnsi="Times New Roman"/>
                <w:szCs w:val="22"/>
              </w:rPr>
              <w:t>PRCASV("ARREC")</w:t>
            </w:r>
          </w:p>
        </w:tc>
        <w:tc>
          <w:tcPr>
            <w:tcW w:w="6138" w:type="dxa"/>
          </w:tcPr>
          <w:p w14:paraId="0685AFA3" w14:textId="77777777" w:rsidR="00712DB9" w:rsidRPr="00AB278E" w:rsidRDefault="00712DB9" w:rsidP="00712DB9">
            <w:pPr>
              <w:rPr>
                <w:rFonts w:ascii="Times New Roman" w:hAnsi="Times New Roman"/>
                <w:szCs w:val="22"/>
              </w:rPr>
            </w:pPr>
            <w:r w:rsidRPr="00AB278E">
              <w:rPr>
                <w:rFonts w:ascii="Times New Roman" w:hAnsi="Times New Roman"/>
                <w:szCs w:val="22"/>
              </w:rPr>
              <w:t>The internal record number of the entry in</w:t>
            </w:r>
          </w:p>
          <w:p w14:paraId="51AFA9F3" w14:textId="77777777" w:rsidR="00712DB9" w:rsidRPr="00AB278E" w:rsidRDefault="00712DB9" w:rsidP="00712DB9">
            <w:pPr>
              <w:rPr>
                <w:rFonts w:ascii="Times New Roman" w:hAnsi="Times New Roman"/>
                <w:szCs w:val="22"/>
                <w:u w:val="single"/>
              </w:rPr>
            </w:pPr>
            <w:r w:rsidRPr="00AB278E">
              <w:rPr>
                <w:rFonts w:ascii="Times New Roman" w:hAnsi="Times New Roman"/>
                <w:szCs w:val="22"/>
              </w:rPr>
              <w:t>File #430.</w:t>
            </w:r>
          </w:p>
        </w:tc>
      </w:tr>
      <w:tr w:rsidR="00712DB9" w:rsidRPr="00AB278E" w14:paraId="7F882E6E" w14:textId="77777777" w:rsidTr="00CC63D0">
        <w:tc>
          <w:tcPr>
            <w:tcW w:w="3438" w:type="dxa"/>
          </w:tcPr>
          <w:p w14:paraId="3878983E" w14:textId="77777777" w:rsidR="00712DB9" w:rsidRPr="00AB278E" w:rsidRDefault="00712DB9" w:rsidP="000B6166">
            <w:pPr>
              <w:rPr>
                <w:rFonts w:ascii="Times New Roman" w:hAnsi="Times New Roman"/>
                <w:szCs w:val="22"/>
              </w:rPr>
            </w:pPr>
            <w:r w:rsidRPr="00AB278E">
              <w:rPr>
                <w:rFonts w:ascii="Times New Roman" w:hAnsi="Times New Roman"/>
                <w:szCs w:val="22"/>
              </w:rPr>
              <w:t>PRCASV("ARBIL")</w:t>
            </w:r>
          </w:p>
        </w:tc>
        <w:tc>
          <w:tcPr>
            <w:tcW w:w="6138" w:type="dxa"/>
          </w:tcPr>
          <w:p w14:paraId="05754942" w14:textId="77777777" w:rsidR="00712DB9" w:rsidRPr="00AB278E" w:rsidRDefault="00712DB9" w:rsidP="00712DB9">
            <w:pPr>
              <w:rPr>
                <w:rFonts w:ascii="Times New Roman" w:hAnsi="Times New Roman"/>
                <w:szCs w:val="22"/>
              </w:rPr>
            </w:pPr>
            <w:r w:rsidRPr="00AB278E">
              <w:rPr>
                <w:rFonts w:ascii="Times New Roman" w:hAnsi="Times New Roman"/>
                <w:szCs w:val="22"/>
              </w:rPr>
              <w:t>The Accounts Receivable Bill number (site_"-"_service Bill number).</w:t>
            </w:r>
          </w:p>
        </w:tc>
      </w:tr>
    </w:tbl>
    <w:p w14:paraId="266A40C7" w14:textId="77777777" w:rsidR="00712DB9" w:rsidRPr="00AB278E" w:rsidRDefault="00712DB9" w:rsidP="000B6166">
      <w:pPr>
        <w:rPr>
          <w:rFonts w:ascii="Times New Roman" w:hAnsi="Times New Roman"/>
          <w:szCs w:val="22"/>
          <w:u w:val="single"/>
        </w:rPr>
      </w:pPr>
    </w:p>
    <w:p w14:paraId="5543CDDC" w14:textId="77777777" w:rsidR="00D804D9" w:rsidRDefault="00D804D9" w:rsidP="000B6166">
      <w:pPr>
        <w:rPr>
          <w:rFonts w:ascii="Times New Roman" w:hAnsi="Times New Roman"/>
          <w:szCs w:val="22"/>
        </w:rPr>
      </w:pPr>
    </w:p>
    <w:p w14:paraId="253D5A46" w14:textId="77777777" w:rsidR="000B6166" w:rsidRPr="00D804D9" w:rsidRDefault="000B6166" w:rsidP="000B6166">
      <w:pPr>
        <w:rPr>
          <w:rFonts w:ascii="Times New Roman" w:hAnsi="Times New Roman"/>
          <w:szCs w:val="22"/>
        </w:rPr>
      </w:pPr>
      <w:r w:rsidRPr="00D804D9">
        <w:rPr>
          <w:rFonts w:ascii="Times New Roman" w:hAnsi="Times New Roman"/>
          <w:szCs w:val="22"/>
        </w:rPr>
        <w:t>These two outputs return a -1 if the inputs are improper.</w:t>
      </w:r>
    </w:p>
    <w:p w14:paraId="3DBCF1BE" w14:textId="77777777" w:rsidR="00712DB9" w:rsidRPr="00D804D9" w:rsidRDefault="00712DB9" w:rsidP="000B6166">
      <w:pPr>
        <w:rPr>
          <w:rFonts w:ascii="Times New Roman" w:hAnsi="Times New Roman"/>
          <w:szCs w:val="22"/>
        </w:rPr>
      </w:pPr>
    </w:p>
    <w:p w14:paraId="1492D659" w14:textId="77777777" w:rsidR="000B6166" w:rsidRPr="00D804D9" w:rsidRDefault="000B6166" w:rsidP="000B6166">
      <w:pPr>
        <w:rPr>
          <w:rFonts w:ascii="Times New Roman" w:hAnsi="Times New Roman"/>
          <w:szCs w:val="22"/>
        </w:rPr>
      </w:pPr>
      <w:r w:rsidRPr="00D804D9">
        <w:rPr>
          <w:rFonts w:ascii="Times New Roman" w:hAnsi="Times New Roman"/>
          <w:szCs w:val="22"/>
        </w:rPr>
        <w:t>[REL^PRCASVC]</w:t>
      </w:r>
    </w:p>
    <w:p w14:paraId="6035E361" w14:textId="77777777" w:rsidR="002E62E0" w:rsidRPr="00AB278E" w:rsidRDefault="002E62E0" w:rsidP="000B6166">
      <w:pPr>
        <w:rPr>
          <w:rFonts w:ascii="Times New Roman" w:hAnsi="Times New Roman"/>
          <w:szCs w:val="22"/>
        </w:rPr>
      </w:pPr>
    </w:p>
    <w:p w14:paraId="0E60F248"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entry point releases the completed Bill from the Service to Fiscal. The status of the Bill will become New Bill. The call may take a few seconds to complete processing.</w:t>
      </w:r>
    </w:p>
    <w:p w14:paraId="383B792A" w14:textId="77777777" w:rsidR="002E62E0" w:rsidRPr="00AB278E" w:rsidRDefault="002E62E0" w:rsidP="000B6166">
      <w:pPr>
        <w:rPr>
          <w:rFonts w:ascii="Times New Roman" w:hAnsi="Times New Roman"/>
          <w:szCs w:val="22"/>
        </w:rPr>
      </w:pPr>
    </w:p>
    <w:p w14:paraId="5CA42542"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20364F7D" w14:textId="77777777" w:rsidR="002E62E0" w:rsidRPr="00AB278E" w:rsidRDefault="002E62E0"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2E62E0" w:rsidRPr="00AB278E" w14:paraId="4C0B0617" w14:textId="77777777" w:rsidTr="00CC63D0">
        <w:tc>
          <w:tcPr>
            <w:tcW w:w="3438" w:type="dxa"/>
          </w:tcPr>
          <w:p w14:paraId="5E942136" w14:textId="77777777" w:rsidR="002E62E0" w:rsidRPr="00AB278E" w:rsidRDefault="002E62E0" w:rsidP="000B6166">
            <w:pPr>
              <w:rPr>
                <w:rFonts w:ascii="Times New Roman" w:hAnsi="Times New Roman"/>
                <w:szCs w:val="22"/>
              </w:rPr>
            </w:pPr>
            <w:r w:rsidRPr="00AB278E">
              <w:rPr>
                <w:rFonts w:ascii="Times New Roman" w:hAnsi="Times New Roman"/>
                <w:szCs w:val="22"/>
              </w:rPr>
              <w:t>PRCASV("CAT")</w:t>
            </w:r>
          </w:p>
        </w:tc>
        <w:tc>
          <w:tcPr>
            <w:tcW w:w="6138" w:type="dxa"/>
          </w:tcPr>
          <w:p w14:paraId="73CAF44C" w14:textId="77777777" w:rsidR="002E62E0" w:rsidRPr="00AB278E" w:rsidRDefault="002E62E0" w:rsidP="000B6166">
            <w:pPr>
              <w:rPr>
                <w:rFonts w:ascii="Times New Roman" w:hAnsi="Times New Roman"/>
                <w:szCs w:val="22"/>
              </w:rPr>
            </w:pPr>
            <w:r w:rsidRPr="00AB278E">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AB278E" w14:paraId="7B7EEDB7" w14:textId="77777777" w:rsidTr="00CC63D0">
        <w:tc>
          <w:tcPr>
            <w:tcW w:w="3438" w:type="dxa"/>
          </w:tcPr>
          <w:p w14:paraId="5DF56B35" w14:textId="77777777" w:rsidR="002E62E0" w:rsidRPr="00AB278E" w:rsidRDefault="002E62E0" w:rsidP="000B6166">
            <w:pPr>
              <w:rPr>
                <w:rFonts w:ascii="Times New Roman" w:hAnsi="Times New Roman"/>
                <w:szCs w:val="22"/>
              </w:rPr>
            </w:pPr>
            <w:r w:rsidRPr="00AB278E">
              <w:rPr>
                <w:rFonts w:ascii="Times New Roman" w:hAnsi="Times New Roman"/>
                <w:szCs w:val="22"/>
              </w:rPr>
              <w:t>PRCASV("DEBTOR")</w:t>
            </w:r>
          </w:p>
        </w:tc>
        <w:tc>
          <w:tcPr>
            <w:tcW w:w="6138" w:type="dxa"/>
          </w:tcPr>
          <w:p w14:paraId="2B1EBBB4" w14:textId="77777777" w:rsidR="002E62E0" w:rsidRPr="00AB278E" w:rsidRDefault="002E62E0" w:rsidP="002E62E0">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5513AE00" w14:textId="77777777" w:rsidR="002E62E0" w:rsidRPr="00AB278E" w:rsidRDefault="002E62E0" w:rsidP="002E62E0">
            <w:pPr>
              <w:rPr>
                <w:rFonts w:ascii="Times New Roman" w:hAnsi="Times New Roman"/>
                <w:szCs w:val="22"/>
              </w:rPr>
            </w:pPr>
            <w:r w:rsidRPr="00AB278E">
              <w:rPr>
                <w:rFonts w:ascii="Times New Roman" w:hAnsi="Times New Roman"/>
                <w:szCs w:val="22"/>
              </w:rPr>
              <w:t>record #;GLOBAL(File #,</w:t>
            </w:r>
          </w:p>
          <w:p w14:paraId="6F070605" w14:textId="77777777" w:rsidR="002E62E0" w:rsidRPr="00AB278E" w:rsidRDefault="002E62E0" w:rsidP="002E62E0">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AB278E" w:rsidRDefault="000F0BE2" w:rsidP="000B6166">
      <w:pPr>
        <w:rPr>
          <w:rFonts w:ascii="Times New Roman" w:hAnsi="Times New Roman"/>
          <w:szCs w:val="22"/>
        </w:rPr>
      </w:pPr>
    </w:p>
    <w:p w14:paraId="77DB582E" w14:textId="77777777" w:rsidR="000B6166" w:rsidRPr="00AB278E" w:rsidRDefault="000B6166"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3288"/>
        <w:gridCol w:w="3424"/>
      </w:tblGrid>
      <w:tr w:rsidR="000F0BE2" w:rsidRPr="00AB278E" w14:paraId="4076442C" w14:textId="77777777" w:rsidTr="00CC63D0">
        <w:tc>
          <w:tcPr>
            <w:tcW w:w="2718" w:type="dxa"/>
          </w:tcPr>
          <w:p w14:paraId="34D2D2A6"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16E8008D"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5D69D752"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Record #:GLOBAL (File#:</w:t>
            </w:r>
          </w:p>
        </w:tc>
      </w:tr>
      <w:tr w:rsidR="000F0BE2" w:rsidRPr="00AB278E" w14:paraId="7B2E7897" w14:textId="77777777" w:rsidTr="00CC63D0">
        <w:tc>
          <w:tcPr>
            <w:tcW w:w="2718" w:type="dxa"/>
          </w:tcPr>
          <w:p w14:paraId="14222E98" w14:textId="77777777" w:rsidR="000F0BE2" w:rsidRPr="00AB278E" w:rsidRDefault="000F0BE2" w:rsidP="000B6166">
            <w:pPr>
              <w:rPr>
                <w:rFonts w:ascii="Times New Roman" w:hAnsi="Times New Roman"/>
                <w:szCs w:val="22"/>
              </w:rPr>
            </w:pPr>
            <w:r w:rsidRPr="00AB278E">
              <w:rPr>
                <w:rFonts w:ascii="Times New Roman" w:hAnsi="Times New Roman"/>
                <w:szCs w:val="22"/>
              </w:rPr>
              <w:t>Patient</w:t>
            </w:r>
          </w:p>
        </w:tc>
        <w:tc>
          <w:tcPr>
            <w:tcW w:w="3330" w:type="dxa"/>
          </w:tcPr>
          <w:p w14:paraId="7E623231" w14:textId="77777777" w:rsidR="000F0BE2" w:rsidRPr="00AB278E" w:rsidRDefault="000F0BE2" w:rsidP="000B6166">
            <w:pPr>
              <w:rPr>
                <w:rFonts w:ascii="Times New Roman" w:hAnsi="Times New Roman"/>
                <w:szCs w:val="22"/>
              </w:rPr>
            </w:pPr>
            <w:r w:rsidRPr="00AB278E">
              <w:rPr>
                <w:rFonts w:ascii="Times New Roman" w:hAnsi="Times New Roman"/>
                <w:szCs w:val="22"/>
              </w:rPr>
              <w:t>Ineligible</w:t>
            </w:r>
          </w:p>
        </w:tc>
        <w:tc>
          <w:tcPr>
            <w:tcW w:w="3528" w:type="dxa"/>
          </w:tcPr>
          <w:p w14:paraId="182C6BC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76E1EF3C" w14:textId="77777777" w:rsidTr="00CC63D0">
        <w:tc>
          <w:tcPr>
            <w:tcW w:w="2718" w:type="dxa"/>
          </w:tcPr>
          <w:p w14:paraId="40D542E0" w14:textId="77777777" w:rsidR="000F0BE2" w:rsidRPr="00AB278E" w:rsidRDefault="000F0BE2" w:rsidP="000B6166">
            <w:pPr>
              <w:rPr>
                <w:sz w:val="23"/>
                <w:szCs w:val="23"/>
              </w:rPr>
            </w:pPr>
          </w:p>
        </w:tc>
        <w:tc>
          <w:tcPr>
            <w:tcW w:w="3330" w:type="dxa"/>
          </w:tcPr>
          <w:p w14:paraId="50735554" w14:textId="77777777" w:rsidR="000F0BE2" w:rsidRPr="00AB278E" w:rsidRDefault="000F0BE2" w:rsidP="000B6166">
            <w:pPr>
              <w:rPr>
                <w:rFonts w:ascii="Times New Roman" w:hAnsi="Times New Roman"/>
                <w:szCs w:val="22"/>
              </w:rPr>
            </w:pPr>
            <w:r w:rsidRPr="00AB278E">
              <w:rPr>
                <w:rFonts w:ascii="Times New Roman" w:hAnsi="Times New Roman"/>
                <w:szCs w:val="22"/>
              </w:rPr>
              <w:t>Emergency/Humanitarian</w:t>
            </w:r>
          </w:p>
        </w:tc>
        <w:tc>
          <w:tcPr>
            <w:tcW w:w="3528" w:type="dxa"/>
          </w:tcPr>
          <w:p w14:paraId="739D5C1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374B33F7" w14:textId="77777777" w:rsidTr="00CC63D0">
        <w:tc>
          <w:tcPr>
            <w:tcW w:w="2718" w:type="dxa"/>
          </w:tcPr>
          <w:p w14:paraId="54A3C2C3" w14:textId="77777777" w:rsidR="000F0BE2" w:rsidRPr="00AB278E" w:rsidRDefault="000F0BE2" w:rsidP="000B6166">
            <w:pPr>
              <w:rPr>
                <w:sz w:val="23"/>
                <w:szCs w:val="23"/>
              </w:rPr>
            </w:pPr>
          </w:p>
        </w:tc>
        <w:tc>
          <w:tcPr>
            <w:tcW w:w="3330" w:type="dxa"/>
          </w:tcPr>
          <w:p w14:paraId="29739752" w14:textId="77777777" w:rsidR="000F0BE2" w:rsidRPr="00AB278E" w:rsidRDefault="000F0BE2" w:rsidP="000B6166">
            <w:pPr>
              <w:rPr>
                <w:rFonts w:ascii="Times New Roman" w:hAnsi="Times New Roman"/>
                <w:szCs w:val="22"/>
              </w:rPr>
            </w:pPr>
            <w:r w:rsidRPr="00AB278E">
              <w:rPr>
                <w:rFonts w:ascii="Times New Roman" w:hAnsi="Times New Roman"/>
                <w:szCs w:val="22"/>
              </w:rPr>
              <w:t>C(Means Test)</w:t>
            </w:r>
          </w:p>
        </w:tc>
        <w:tc>
          <w:tcPr>
            <w:tcW w:w="3528" w:type="dxa"/>
          </w:tcPr>
          <w:p w14:paraId="5280EE85"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1E51BB2C" w14:textId="77777777" w:rsidTr="00CC63D0">
        <w:tc>
          <w:tcPr>
            <w:tcW w:w="2718" w:type="dxa"/>
          </w:tcPr>
          <w:p w14:paraId="5B1567CA" w14:textId="77777777" w:rsidR="000F0BE2" w:rsidRPr="00AB278E" w:rsidRDefault="000F0BE2" w:rsidP="000B6166">
            <w:pPr>
              <w:rPr>
                <w:rFonts w:ascii="Times New Roman" w:hAnsi="Times New Roman"/>
                <w:szCs w:val="22"/>
              </w:rPr>
            </w:pPr>
            <w:r w:rsidRPr="00AB278E">
              <w:rPr>
                <w:rFonts w:ascii="Times New Roman" w:hAnsi="Times New Roman"/>
                <w:szCs w:val="22"/>
              </w:rPr>
              <w:t>Insurance Company</w:t>
            </w:r>
          </w:p>
        </w:tc>
        <w:tc>
          <w:tcPr>
            <w:tcW w:w="3330" w:type="dxa"/>
          </w:tcPr>
          <w:p w14:paraId="5F3BA126" w14:textId="77777777" w:rsidR="000F0BE2" w:rsidRPr="00AB278E" w:rsidRDefault="000F0BE2" w:rsidP="000B6166">
            <w:pPr>
              <w:rPr>
                <w:rFonts w:ascii="Times New Roman" w:hAnsi="Times New Roman"/>
                <w:szCs w:val="22"/>
              </w:rPr>
            </w:pPr>
            <w:r w:rsidRPr="00AB278E">
              <w:rPr>
                <w:rFonts w:ascii="Times New Roman" w:hAnsi="Times New Roman"/>
                <w:szCs w:val="22"/>
              </w:rPr>
              <w:t>No-Fault Auto Acc.</w:t>
            </w:r>
          </w:p>
        </w:tc>
        <w:tc>
          <w:tcPr>
            <w:tcW w:w="3528" w:type="dxa"/>
          </w:tcPr>
          <w:p w14:paraId="0DA216C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335C8714" w14:textId="77777777" w:rsidTr="00CC63D0">
        <w:tc>
          <w:tcPr>
            <w:tcW w:w="2718" w:type="dxa"/>
          </w:tcPr>
          <w:p w14:paraId="408654C3" w14:textId="77777777" w:rsidR="000F0BE2" w:rsidRPr="00AB278E" w:rsidRDefault="000F0BE2" w:rsidP="000B6166">
            <w:pPr>
              <w:rPr>
                <w:sz w:val="23"/>
                <w:szCs w:val="23"/>
              </w:rPr>
            </w:pPr>
          </w:p>
        </w:tc>
        <w:tc>
          <w:tcPr>
            <w:tcW w:w="3330" w:type="dxa"/>
          </w:tcPr>
          <w:p w14:paraId="7C6E8524" w14:textId="77777777" w:rsidR="000F0BE2" w:rsidRPr="00AB278E" w:rsidRDefault="000F0BE2" w:rsidP="000B6166">
            <w:pPr>
              <w:rPr>
                <w:rFonts w:ascii="Times New Roman" w:hAnsi="Times New Roman"/>
                <w:szCs w:val="22"/>
              </w:rPr>
            </w:pPr>
            <w:r w:rsidRPr="00AB278E">
              <w:rPr>
                <w:rFonts w:ascii="Times New Roman" w:hAnsi="Times New Roman"/>
                <w:szCs w:val="22"/>
              </w:rPr>
              <w:t>Crime of Personal Violence</w:t>
            </w:r>
          </w:p>
        </w:tc>
        <w:tc>
          <w:tcPr>
            <w:tcW w:w="3528" w:type="dxa"/>
          </w:tcPr>
          <w:p w14:paraId="36F6C125"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1C7E5AF8" w14:textId="77777777" w:rsidTr="00CC63D0">
        <w:tc>
          <w:tcPr>
            <w:tcW w:w="2718" w:type="dxa"/>
          </w:tcPr>
          <w:p w14:paraId="7FB6CD8C" w14:textId="77777777" w:rsidR="000F0BE2" w:rsidRPr="00AB278E" w:rsidRDefault="000F0BE2" w:rsidP="000B6166">
            <w:pPr>
              <w:rPr>
                <w:sz w:val="23"/>
                <w:szCs w:val="23"/>
              </w:rPr>
            </w:pPr>
          </w:p>
        </w:tc>
        <w:tc>
          <w:tcPr>
            <w:tcW w:w="3330" w:type="dxa"/>
          </w:tcPr>
          <w:p w14:paraId="22F87869" w14:textId="77777777" w:rsidR="000F0BE2" w:rsidRPr="00AB278E" w:rsidRDefault="000F0BE2" w:rsidP="000B6166">
            <w:pPr>
              <w:rPr>
                <w:rFonts w:ascii="Times New Roman" w:hAnsi="Times New Roman"/>
                <w:szCs w:val="22"/>
              </w:rPr>
            </w:pPr>
            <w:r w:rsidRPr="00AB278E">
              <w:rPr>
                <w:rFonts w:ascii="Times New Roman" w:hAnsi="Times New Roman"/>
                <w:szCs w:val="22"/>
              </w:rPr>
              <w:t>Reimbursable Health Insurance</w:t>
            </w:r>
          </w:p>
        </w:tc>
        <w:tc>
          <w:tcPr>
            <w:tcW w:w="3528" w:type="dxa"/>
          </w:tcPr>
          <w:p w14:paraId="3130140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75BAE" w:rsidRPr="00AB278E" w14:paraId="2BCD29AD" w14:textId="77777777" w:rsidTr="00A106B7">
        <w:tc>
          <w:tcPr>
            <w:tcW w:w="2718" w:type="dxa"/>
          </w:tcPr>
          <w:p w14:paraId="36749591" w14:textId="77777777" w:rsidR="00075BAE" w:rsidRPr="00AB278E" w:rsidRDefault="00075BAE" w:rsidP="00A106B7">
            <w:pPr>
              <w:rPr>
                <w:sz w:val="23"/>
                <w:szCs w:val="23"/>
              </w:rPr>
            </w:pPr>
          </w:p>
        </w:tc>
        <w:tc>
          <w:tcPr>
            <w:tcW w:w="3330" w:type="dxa"/>
          </w:tcPr>
          <w:p w14:paraId="319A9B5E" w14:textId="77777777" w:rsidR="00075BAE" w:rsidRPr="00AB278E" w:rsidRDefault="00293607" w:rsidP="00A106B7">
            <w:pPr>
              <w:rPr>
                <w:rFonts w:ascii="Times New Roman" w:hAnsi="Times New Roman"/>
                <w:szCs w:val="22"/>
              </w:rPr>
            </w:pPr>
            <w:r>
              <w:rPr>
                <w:rFonts w:ascii="Times New Roman" w:hAnsi="Times New Roman"/>
                <w:szCs w:val="22"/>
              </w:rPr>
              <w:t>Fee Reimbursable Insurance</w:t>
            </w:r>
          </w:p>
        </w:tc>
        <w:tc>
          <w:tcPr>
            <w:tcW w:w="3528" w:type="dxa"/>
          </w:tcPr>
          <w:p w14:paraId="134727C3" w14:textId="77777777" w:rsidR="00075BAE" w:rsidRPr="00AB278E" w:rsidRDefault="00293607" w:rsidP="00A106B7">
            <w:pPr>
              <w:rPr>
                <w:rFonts w:ascii="Times New Roman" w:hAnsi="Times New Roman"/>
                <w:szCs w:val="22"/>
              </w:rPr>
            </w:pPr>
            <w:r w:rsidRPr="00AB278E">
              <w:rPr>
                <w:rFonts w:ascii="Times New Roman" w:hAnsi="Times New Roman"/>
                <w:szCs w:val="22"/>
              </w:rPr>
              <w:t>"4;DIC(36,"</w:t>
            </w:r>
          </w:p>
        </w:tc>
      </w:tr>
      <w:tr w:rsidR="000F0BE2" w:rsidRPr="00AB278E" w14:paraId="69B9CBF8" w14:textId="77777777" w:rsidTr="00CC63D0">
        <w:tc>
          <w:tcPr>
            <w:tcW w:w="2718" w:type="dxa"/>
          </w:tcPr>
          <w:p w14:paraId="78C49069" w14:textId="77777777" w:rsidR="000F0BE2" w:rsidRPr="00AB278E" w:rsidRDefault="000F0BE2" w:rsidP="000B6166">
            <w:pPr>
              <w:rPr>
                <w:sz w:val="23"/>
                <w:szCs w:val="23"/>
              </w:rPr>
            </w:pPr>
          </w:p>
        </w:tc>
        <w:tc>
          <w:tcPr>
            <w:tcW w:w="3330" w:type="dxa"/>
          </w:tcPr>
          <w:p w14:paraId="27E4FFB0"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Reimbursable</w:t>
            </w:r>
          </w:p>
        </w:tc>
        <w:tc>
          <w:tcPr>
            <w:tcW w:w="3528" w:type="dxa"/>
          </w:tcPr>
          <w:p w14:paraId="1731BA0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519038A5" w14:textId="77777777" w:rsidTr="00CC63D0">
        <w:tc>
          <w:tcPr>
            <w:tcW w:w="2718" w:type="dxa"/>
          </w:tcPr>
          <w:p w14:paraId="17D2E2DB" w14:textId="77777777" w:rsidR="000F0BE2" w:rsidRPr="00AB278E" w:rsidRDefault="000F0BE2" w:rsidP="000B6166">
            <w:pPr>
              <w:rPr>
                <w:sz w:val="23"/>
                <w:szCs w:val="23"/>
              </w:rPr>
            </w:pPr>
          </w:p>
        </w:tc>
        <w:tc>
          <w:tcPr>
            <w:tcW w:w="3330" w:type="dxa"/>
          </w:tcPr>
          <w:p w14:paraId="1055A568" w14:textId="77777777" w:rsidR="000F0BE2" w:rsidRPr="00AB278E" w:rsidRDefault="000F0BE2" w:rsidP="000B6166">
            <w:pPr>
              <w:rPr>
                <w:rFonts w:ascii="Times New Roman" w:hAnsi="Times New Roman"/>
                <w:szCs w:val="22"/>
              </w:rPr>
            </w:pPr>
            <w:r w:rsidRPr="00AB278E">
              <w:rPr>
                <w:rFonts w:ascii="Times New Roman" w:hAnsi="Times New Roman"/>
                <w:szCs w:val="22"/>
              </w:rPr>
              <w:t>Tort Feasor</w:t>
            </w:r>
          </w:p>
        </w:tc>
        <w:tc>
          <w:tcPr>
            <w:tcW w:w="3528" w:type="dxa"/>
          </w:tcPr>
          <w:p w14:paraId="40B742F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7EF7AD40" w14:textId="77777777" w:rsidTr="00CC63D0">
        <w:tc>
          <w:tcPr>
            <w:tcW w:w="2718" w:type="dxa"/>
          </w:tcPr>
          <w:p w14:paraId="24DA0003" w14:textId="77777777" w:rsidR="000F0BE2" w:rsidRPr="00AB278E" w:rsidRDefault="000F0BE2" w:rsidP="000B6166">
            <w:pPr>
              <w:rPr>
                <w:sz w:val="23"/>
                <w:szCs w:val="23"/>
              </w:rPr>
            </w:pPr>
          </w:p>
        </w:tc>
        <w:tc>
          <w:tcPr>
            <w:tcW w:w="3330" w:type="dxa"/>
          </w:tcPr>
          <w:p w14:paraId="5A3F4669" w14:textId="77777777" w:rsidR="000F0BE2" w:rsidRPr="00AB278E" w:rsidRDefault="000F0BE2" w:rsidP="000B6166">
            <w:pPr>
              <w:rPr>
                <w:rFonts w:ascii="Times New Roman" w:hAnsi="Times New Roman"/>
                <w:szCs w:val="22"/>
              </w:rPr>
            </w:pPr>
            <w:r w:rsidRPr="00AB278E">
              <w:rPr>
                <w:rFonts w:ascii="Times New Roman" w:hAnsi="Times New Roman"/>
                <w:szCs w:val="22"/>
              </w:rPr>
              <w:t>Workman's Compensation</w:t>
            </w:r>
          </w:p>
        </w:tc>
        <w:tc>
          <w:tcPr>
            <w:tcW w:w="3528" w:type="dxa"/>
          </w:tcPr>
          <w:p w14:paraId="487D0362"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2464E7D0" w14:textId="77777777" w:rsidTr="00CC63D0">
        <w:tc>
          <w:tcPr>
            <w:tcW w:w="2718" w:type="dxa"/>
          </w:tcPr>
          <w:p w14:paraId="7EBE6A9B"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330" w:type="dxa"/>
          </w:tcPr>
          <w:p w14:paraId="6A0CADF9" w14:textId="77777777" w:rsidR="000F0BE2" w:rsidRPr="00AB278E" w:rsidRDefault="000F0BE2" w:rsidP="000B6166">
            <w:pPr>
              <w:rPr>
                <w:rFonts w:ascii="Times New Roman" w:hAnsi="Times New Roman"/>
                <w:szCs w:val="22"/>
              </w:rPr>
            </w:pPr>
            <w:r w:rsidRPr="00AB278E">
              <w:rPr>
                <w:rFonts w:ascii="Times New Roman" w:hAnsi="Times New Roman"/>
                <w:szCs w:val="22"/>
              </w:rPr>
              <w:t>Military</w:t>
            </w:r>
          </w:p>
        </w:tc>
        <w:tc>
          <w:tcPr>
            <w:tcW w:w="3528" w:type="dxa"/>
          </w:tcPr>
          <w:p w14:paraId="037B186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36F7860E" w14:textId="77777777" w:rsidTr="00CC63D0">
        <w:tc>
          <w:tcPr>
            <w:tcW w:w="2718" w:type="dxa"/>
          </w:tcPr>
          <w:p w14:paraId="4E1DE4B6" w14:textId="77777777" w:rsidR="000F0BE2" w:rsidRPr="00AB278E" w:rsidRDefault="000F0BE2" w:rsidP="000B6166">
            <w:pPr>
              <w:rPr>
                <w:sz w:val="23"/>
                <w:szCs w:val="23"/>
              </w:rPr>
            </w:pPr>
          </w:p>
        </w:tc>
        <w:tc>
          <w:tcPr>
            <w:tcW w:w="3330" w:type="dxa"/>
          </w:tcPr>
          <w:p w14:paraId="6BDC0543"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528" w:type="dxa"/>
          </w:tcPr>
          <w:p w14:paraId="72C2D1CC"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7E74766B" w14:textId="77777777" w:rsidTr="00CC63D0">
        <w:tc>
          <w:tcPr>
            <w:tcW w:w="2718" w:type="dxa"/>
          </w:tcPr>
          <w:p w14:paraId="50DEA62B" w14:textId="77777777" w:rsidR="000F0BE2" w:rsidRPr="00AB278E" w:rsidRDefault="000F0BE2" w:rsidP="000B6166">
            <w:pPr>
              <w:rPr>
                <w:sz w:val="23"/>
                <w:szCs w:val="23"/>
              </w:rPr>
            </w:pPr>
          </w:p>
        </w:tc>
        <w:tc>
          <w:tcPr>
            <w:tcW w:w="3330" w:type="dxa"/>
          </w:tcPr>
          <w:p w14:paraId="0899ACB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Refundable</w:t>
            </w:r>
          </w:p>
        </w:tc>
        <w:tc>
          <w:tcPr>
            <w:tcW w:w="3528" w:type="dxa"/>
          </w:tcPr>
          <w:p w14:paraId="0A83D44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0FEC365C" w14:textId="77777777" w:rsidTr="00CC63D0">
        <w:tc>
          <w:tcPr>
            <w:tcW w:w="2718" w:type="dxa"/>
          </w:tcPr>
          <w:p w14:paraId="54EFEF04" w14:textId="77777777" w:rsidR="000F0BE2" w:rsidRPr="00AB278E" w:rsidRDefault="000F0BE2" w:rsidP="000B6166">
            <w:pPr>
              <w:rPr>
                <w:rFonts w:ascii="Times New Roman" w:hAnsi="Times New Roman"/>
                <w:szCs w:val="22"/>
              </w:rPr>
            </w:pPr>
            <w:r w:rsidRPr="00AB278E">
              <w:rPr>
                <w:rFonts w:ascii="Times New Roman" w:hAnsi="Times New Roman"/>
                <w:szCs w:val="22"/>
              </w:rPr>
              <w:t>New Person</w:t>
            </w:r>
          </w:p>
        </w:tc>
        <w:tc>
          <w:tcPr>
            <w:tcW w:w="3330" w:type="dxa"/>
          </w:tcPr>
          <w:p w14:paraId="13B147F2" w14:textId="77777777" w:rsidR="000F0BE2" w:rsidRPr="00AB278E" w:rsidRDefault="000F0BE2" w:rsidP="000B6166">
            <w:pPr>
              <w:rPr>
                <w:rFonts w:ascii="Times New Roman" w:hAnsi="Times New Roman"/>
                <w:szCs w:val="22"/>
              </w:rPr>
            </w:pPr>
            <w:r w:rsidRPr="00AB278E">
              <w:rPr>
                <w:rFonts w:ascii="Times New Roman" w:hAnsi="Times New Roman"/>
                <w:szCs w:val="22"/>
              </w:rPr>
              <w:t>Current Employee</w:t>
            </w:r>
          </w:p>
        </w:tc>
        <w:tc>
          <w:tcPr>
            <w:tcW w:w="3528" w:type="dxa"/>
          </w:tcPr>
          <w:p w14:paraId="1321BA13" w14:textId="77777777" w:rsidR="000F0BE2" w:rsidRPr="00AB278E" w:rsidRDefault="000F0BE2" w:rsidP="000B6166">
            <w:pPr>
              <w:rPr>
                <w:rFonts w:ascii="Times New Roman" w:hAnsi="Times New Roman"/>
                <w:szCs w:val="22"/>
              </w:rPr>
            </w:pPr>
            <w:r w:rsidRPr="00AB278E">
              <w:rPr>
                <w:rFonts w:ascii="Times New Roman" w:hAnsi="Times New Roman"/>
                <w:szCs w:val="22"/>
              </w:rPr>
              <w:t>"4;VA(200,"</w:t>
            </w:r>
          </w:p>
        </w:tc>
      </w:tr>
      <w:tr w:rsidR="000F0BE2" w:rsidRPr="00AB278E" w14:paraId="7E0238D6" w14:textId="77777777" w:rsidTr="00CC63D0">
        <w:tc>
          <w:tcPr>
            <w:tcW w:w="2718" w:type="dxa"/>
          </w:tcPr>
          <w:p w14:paraId="73EE1786" w14:textId="77777777" w:rsidR="000F0BE2" w:rsidRPr="00AB278E" w:rsidRDefault="000F0BE2" w:rsidP="000B6166">
            <w:pPr>
              <w:rPr>
                <w:sz w:val="23"/>
                <w:szCs w:val="23"/>
              </w:rPr>
            </w:pPr>
          </w:p>
        </w:tc>
        <w:tc>
          <w:tcPr>
            <w:tcW w:w="3330" w:type="dxa"/>
          </w:tcPr>
          <w:p w14:paraId="1009610D" w14:textId="77777777" w:rsidR="000F0BE2" w:rsidRPr="00AB278E" w:rsidRDefault="000F0BE2" w:rsidP="000B6166">
            <w:pPr>
              <w:rPr>
                <w:rFonts w:ascii="Times New Roman" w:hAnsi="Times New Roman"/>
                <w:szCs w:val="22"/>
              </w:rPr>
            </w:pPr>
            <w:r w:rsidRPr="00AB278E">
              <w:rPr>
                <w:rFonts w:ascii="Times New Roman" w:hAnsi="Times New Roman"/>
                <w:szCs w:val="22"/>
              </w:rPr>
              <w:t>Ex-Employee</w:t>
            </w:r>
          </w:p>
        </w:tc>
        <w:tc>
          <w:tcPr>
            <w:tcW w:w="3528" w:type="dxa"/>
          </w:tcPr>
          <w:p w14:paraId="52DCDC74" w14:textId="77777777" w:rsidR="000F0BE2" w:rsidRPr="00AB278E" w:rsidRDefault="007A4F4C" w:rsidP="000B6166">
            <w:pPr>
              <w:rPr>
                <w:rFonts w:ascii="Times New Roman" w:hAnsi="Times New Roman"/>
                <w:szCs w:val="22"/>
              </w:rPr>
            </w:pPr>
            <w:r w:rsidRPr="00AB278E">
              <w:rPr>
                <w:rFonts w:ascii="Times New Roman" w:hAnsi="Times New Roman"/>
                <w:szCs w:val="22"/>
              </w:rPr>
              <w:t>"4;VA(200,"</w:t>
            </w:r>
          </w:p>
        </w:tc>
      </w:tr>
      <w:tr w:rsidR="000F0BE2" w:rsidRPr="00AB278E" w14:paraId="24B0A388" w14:textId="77777777" w:rsidTr="00CC63D0">
        <w:tc>
          <w:tcPr>
            <w:tcW w:w="2718" w:type="dxa"/>
          </w:tcPr>
          <w:p w14:paraId="364B5CC2" w14:textId="77777777" w:rsidR="000F0BE2" w:rsidRPr="00AB278E" w:rsidRDefault="007A4F4C" w:rsidP="000B6166">
            <w:pPr>
              <w:rPr>
                <w:rFonts w:ascii="Times New Roman" w:hAnsi="Times New Roman"/>
                <w:szCs w:val="22"/>
              </w:rPr>
            </w:pPr>
            <w:r w:rsidRPr="00AB278E">
              <w:rPr>
                <w:rFonts w:ascii="Times New Roman" w:hAnsi="Times New Roman"/>
                <w:szCs w:val="22"/>
              </w:rPr>
              <w:t>Institution</w:t>
            </w:r>
          </w:p>
        </w:tc>
        <w:tc>
          <w:tcPr>
            <w:tcW w:w="3330" w:type="dxa"/>
          </w:tcPr>
          <w:p w14:paraId="0432516D" w14:textId="77777777" w:rsidR="000F0BE2" w:rsidRPr="00AB278E" w:rsidRDefault="007A4F4C" w:rsidP="000B6166">
            <w:pPr>
              <w:rPr>
                <w:rFonts w:ascii="Times New Roman" w:hAnsi="Times New Roman"/>
                <w:szCs w:val="22"/>
              </w:rPr>
            </w:pPr>
            <w:r w:rsidRPr="00AB278E">
              <w:rPr>
                <w:rFonts w:ascii="Times New Roman" w:hAnsi="Times New Roman"/>
                <w:szCs w:val="22"/>
              </w:rPr>
              <w:t>Interagency</w:t>
            </w:r>
          </w:p>
        </w:tc>
        <w:tc>
          <w:tcPr>
            <w:tcW w:w="3528" w:type="dxa"/>
          </w:tcPr>
          <w:p w14:paraId="196A7900"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2F1F69F2" w14:textId="77777777" w:rsidTr="00CC63D0">
        <w:tc>
          <w:tcPr>
            <w:tcW w:w="2718" w:type="dxa"/>
          </w:tcPr>
          <w:p w14:paraId="277E6A88" w14:textId="77777777" w:rsidR="000F0BE2" w:rsidRPr="00AB278E" w:rsidRDefault="000F0BE2" w:rsidP="000B6166">
            <w:pPr>
              <w:rPr>
                <w:sz w:val="23"/>
                <w:szCs w:val="23"/>
              </w:rPr>
            </w:pPr>
          </w:p>
        </w:tc>
        <w:tc>
          <w:tcPr>
            <w:tcW w:w="3330" w:type="dxa"/>
          </w:tcPr>
          <w:p w14:paraId="37C999E1" w14:textId="77777777" w:rsidR="000F0BE2" w:rsidRPr="00AB278E" w:rsidRDefault="007A4F4C" w:rsidP="000B6166">
            <w:pPr>
              <w:rPr>
                <w:rFonts w:ascii="Times New Roman" w:hAnsi="Times New Roman"/>
                <w:szCs w:val="22"/>
              </w:rPr>
            </w:pPr>
            <w:r w:rsidRPr="00AB278E">
              <w:rPr>
                <w:rFonts w:ascii="Times New Roman" w:hAnsi="Times New Roman"/>
                <w:szCs w:val="22"/>
              </w:rPr>
              <w:t>Medicare</w:t>
            </w:r>
          </w:p>
        </w:tc>
        <w:tc>
          <w:tcPr>
            <w:tcW w:w="3528" w:type="dxa"/>
          </w:tcPr>
          <w:p w14:paraId="4C21289A"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1FC26A7F" w14:textId="77777777" w:rsidTr="00CC63D0">
        <w:tc>
          <w:tcPr>
            <w:tcW w:w="2718" w:type="dxa"/>
          </w:tcPr>
          <w:p w14:paraId="6330461F" w14:textId="77777777" w:rsidR="000F0BE2" w:rsidRPr="00AB278E" w:rsidRDefault="000F0BE2" w:rsidP="000B6166">
            <w:pPr>
              <w:rPr>
                <w:sz w:val="23"/>
                <w:szCs w:val="23"/>
              </w:rPr>
            </w:pPr>
          </w:p>
        </w:tc>
        <w:tc>
          <w:tcPr>
            <w:tcW w:w="3330" w:type="dxa"/>
          </w:tcPr>
          <w:p w14:paraId="4DFF11F7" w14:textId="77777777" w:rsidR="000F0BE2" w:rsidRPr="00AB278E" w:rsidRDefault="007A4F4C" w:rsidP="000B6166">
            <w:pPr>
              <w:rPr>
                <w:rFonts w:ascii="Times New Roman" w:hAnsi="Times New Roman"/>
                <w:szCs w:val="22"/>
              </w:rPr>
            </w:pPr>
            <w:r w:rsidRPr="00AB278E">
              <w:rPr>
                <w:rFonts w:ascii="Times New Roman" w:hAnsi="Times New Roman"/>
                <w:szCs w:val="22"/>
              </w:rPr>
              <w:t>Sharing Agreements</w:t>
            </w:r>
          </w:p>
        </w:tc>
        <w:tc>
          <w:tcPr>
            <w:tcW w:w="3528" w:type="dxa"/>
          </w:tcPr>
          <w:p w14:paraId="4D61107D"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bl>
    <w:p w14:paraId="007C50E0" w14:textId="77777777" w:rsidR="009C18F3" w:rsidRPr="00AB278E" w:rsidRDefault="009C18F3" w:rsidP="000B6166">
      <w:pPr>
        <w:rPr>
          <w:rFonts w:ascii="Times New Roman" w:hAnsi="Times New Roman"/>
          <w:szCs w:val="22"/>
        </w:rPr>
      </w:pPr>
    </w:p>
    <w:p w14:paraId="3C374079" w14:textId="77777777" w:rsidR="00E31997" w:rsidRPr="00AB278E" w:rsidRDefault="00E31997"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971"/>
      </w:tblGrid>
      <w:tr w:rsidR="00E31997" w:rsidRPr="00AB278E" w14:paraId="65DCC8EB" w14:textId="77777777" w:rsidTr="00CC63D0">
        <w:tc>
          <w:tcPr>
            <w:tcW w:w="3438" w:type="dxa"/>
          </w:tcPr>
          <w:p w14:paraId="2EB1240C" w14:textId="77777777" w:rsidR="00E31997" w:rsidRPr="00AB278E" w:rsidRDefault="00E31997" w:rsidP="0002478A">
            <w:pPr>
              <w:rPr>
                <w:rFonts w:ascii="Times New Roman" w:hAnsi="Times New Roman"/>
                <w:szCs w:val="22"/>
              </w:rPr>
            </w:pPr>
            <w:r w:rsidRPr="00AB278E">
              <w:rPr>
                <w:rFonts w:ascii="Times New Roman" w:hAnsi="Times New Roman"/>
                <w:szCs w:val="22"/>
              </w:rPr>
              <w:t>PRCASV("BDT")</w:t>
            </w:r>
          </w:p>
        </w:tc>
        <w:tc>
          <w:tcPr>
            <w:tcW w:w="6138" w:type="dxa"/>
          </w:tcPr>
          <w:p w14:paraId="5CC0A73D"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date the Bill was generated, in VA FileMan format, (e.g. 2880602).</w:t>
            </w:r>
          </w:p>
        </w:tc>
      </w:tr>
      <w:tr w:rsidR="00E31997" w:rsidRPr="00AB278E" w14:paraId="7F81FEFA" w14:textId="77777777" w:rsidTr="00CC63D0">
        <w:tc>
          <w:tcPr>
            <w:tcW w:w="3438" w:type="dxa"/>
          </w:tcPr>
          <w:p w14:paraId="6214BF94" w14:textId="77777777" w:rsidR="00E31997" w:rsidRPr="00AB278E" w:rsidRDefault="00E31997" w:rsidP="0002478A">
            <w:pPr>
              <w:rPr>
                <w:rFonts w:ascii="Times New Roman" w:hAnsi="Times New Roman"/>
                <w:szCs w:val="22"/>
              </w:rPr>
            </w:pPr>
            <w:r w:rsidRPr="00AB278E">
              <w:rPr>
                <w:rFonts w:ascii="Times New Roman" w:hAnsi="Times New Roman"/>
                <w:szCs w:val="22"/>
              </w:rPr>
              <w:t>PRCASV("ARREC")</w:t>
            </w:r>
          </w:p>
        </w:tc>
        <w:tc>
          <w:tcPr>
            <w:tcW w:w="6138" w:type="dxa"/>
          </w:tcPr>
          <w:p w14:paraId="5106734C"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internal record number of the entry in File #430.</w:t>
            </w:r>
          </w:p>
        </w:tc>
      </w:tr>
      <w:tr w:rsidR="00E31997" w:rsidRPr="00AB278E" w14:paraId="7B4BC380" w14:textId="77777777" w:rsidTr="00CC63D0">
        <w:tc>
          <w:tcPr>
            <w:tcW w:w="3438" w:type="dxa"/>
          </w:tcPr>
          <w:p w14:paraId="391FAAE4" w14:textId="77777777" w:rsidR="00E31997" w:rsidRPr="00AB278E" w:rsidRDefault="00E31997" w:rsidP="0002478A">
            <w:pPr>
              <w:rPr>
                <w:rFonts w:ascii="Times New Roman" w:hAnsi="Times New Roman"/>
                <w:szCs w:val="22"/>
              </w:rPr>
            </w:pPr>
            <w:r w:rsidRPr="00AB278E">
              <w:rPr>
                <w:rFonts w:ascii="Times New Roman" w:hAnsi="Times New Roman"/>
                <w:szCs w:val="22"/>
              </w:rPr>
              <w:t>PRCASV("FY")</w:t>
            </w:r>
          </w:p>
        </w:tc>
        <w:tc>
          <w:tcPr>
            <w:tcW w:w="6138" w:type="dxa"/>
          </w:tcPr>
          <w:p w14:paraId="0EEBC03A"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053A2AEB" w14:textId="77777777" w:rsidR="00E31997" w:rsidRPr="00AB278E" w:rsidRDefault="00E31997" w:rsidP="00E31997">
            <w:pPr>
              <w:rPr>
                <w:rFonts w:ascii="Times New Roman" w:hAnsi="Times New Roman"/>
                <w:szCs w:val="22"/>
              </w:rPr>
            </w:pPr>
            <w:r w:rsidRPr="00AB278E">
              <w:rPr>
                <w:rFonts w:ascii="Times New Roman" w:hAnsi="Times New Roman"/>
                <w:szCs w:val="22"/>
              </w:rPr>
              <w:t>"FY^amount^FY^amount" e.g.:</w:t>
            </w:r>
          </w:p>
          <w:p w14:paraId="238D358A" w14:textId="77777777" w:rsidR="00E31997" w:rsidRPr="00AB278E" w:rsidRDefault="00E31997" w:rsidP="00E31997">
            <w:pPr>
              <w:rPr>
                <w:rFonts w:ascii="Times New Roman" w:hAnsi="Times New Roman"/>
                <w:szCs w:val="22"/>
              </w:rPr>
            </w:pPr>
            <w:r w:rsidRPr="00AB278E">
              <w:rPr>
                <w:rFonts w:ascii="Times New Roman" w:hAnsi="Times New Roman"/>
                <w:szCs w:val="22"/>
              </w:rPr>
              <w:lastRenderedPageBreak/>
              <w:t>"88^69.50^87^150.00"</w:t>
            </w:r>
          </w:p>
        </w:tc>
      </w:tr>
      <w:tr w:rsidR="00E31997" w:rsidRPr="00AB278E" w14:paraId="5425B188" w14:textId="77777777" w:rsidTr="00CC63D0">
        <w:tc>
          <w:tcPr>
            <w:tcW w:w="3438" w:type="dxa"/>
          </w:tcPr>
          <w:p w14:paraId="2497F392" w14:textId="77777777" w:rsidR="00E31997" w:rsidRPr="00AB278E" w:rsidRDefault="00E31997" w:rsidP="0002478A">
            <w:pPr>
              <w:rPr>
                <w:rFonts w:ascii="Times New Roman" w:hAnsi="Times New Roman"/>
                <w:szCs w:val="22"/>
              </w:rPr>
            </w:pPr>
            <w:r w:rsidRPr="00AB278E">
              <w:rPr>
                <w:rFonts w:ascii="Times New Roman" w:hAnsi="Times New Roman"/>
                <w:szCs w:val="22"/>
              </w:rPr>
              <w:lastRenderedPageBreak/>
              <w:t>PRCASV("APR")</w:t>
            </w:r>
          </w:p>
        </w:tc>
        <w:tc>
          <w:tcPr>
            <w:tcW w:w="6138" w:type="dxa"/>
          </w:tcPr>
          <w:p w14:paraId="7467FB6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Pass the internal entry number from the NEW PERSON File #200 of the user that approved the Bill at the service level.</w:t>
            </w:r>
          </w:p>
        </w:tc>
      </w:tr>
      <w:tr w:rsidR="00E31997" w:rsidRPr="00AB278E" w14:paraId="0C9704A9" w14:textId="77777777" w:rsidTr="00CC63D0">
        <w:tc>
          <w:tcPr>
            <w:tcW w:w="3438" w:type="dxa"/>
          </w:tcPr>
          <w:p w14:paraId="451890F0" w14:textId="77777777" w:rsidR="00E31997" w:rsidRPr="00AB278E" w:rsidRDefault="00E31997" w:rsidP="0002478A">
            <w:pPr>
              <w:rPr>
                <w:rFonts w:ascii="Times New Roman" w:hAnsi="Times New Roman"/>
                <w:szCs w:val="22"/>
              </w:rPr>
            </w:pPr>
            <w:r w:rsidRPr="00AB278E">
              <w:rPr>
                <w:rFonts w:ascii="Times New Roman" w:hAnsi="Times New Roman"/>
                <w:szCs w:val="22"/>
              </w:rPr>
              <w:t>PRCASV("CARE")</w:t>
            </w:r>
          </w:p>
        </w:tc>
        <w:tc>
          <w:tcPr>
            <w:tcW w:w="6138" w:type="dxa"/>
          </w:tcPr>
          <w:p w14:paraId="5A7D1B8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Type of care for Means Test/Category C bills. Pass a two digit number. If the first digit is a "2" indicating skilled nursing, the second digit is ignored. If the first digit is other than "2" then it is ignored and the second digit is checked: "1" or "2" for inpatient; "3" or "4" for outpatient.</w:t>
            </w:r>
          </w:p>
        </w:tc>
      </w:tr>
      <w:tr w:rsidR="00E31997" w:rsidRPr="00AB278E" w14:paraId="1C0D9878" w14:textId="77777777" w:rsidTr="00CC63D0">
        <w:tc>
          <w:tcPr>
            <w:tcW w:w="3438" w:type="dxa"/>
          </w:tcPr>
          <w:p w14:paraId="189A745B" w14:textId="77777777" w:rsidR="00E31997" w:rsidRPr="00AB278E" w:rsidRDefault="00E31997" w:rsidP="0002478A">
            <w:pPr>
              <w:rPr>
                <w:rFonts w:ascii="Times New Roman" w:hAnsi="Times New Roman"/>
                <w:szCs w:val="22"/>
              </w:rPr>
            </w:pPr>
            <w:r w:rsidRPr="00AB278E">
              <w:rPr>
                <w:rFonts w:ascii="Times New Roman" w:hAnsi="Times New Roman"/>
                <w:szCs w:val="22"/>
              </w:rPr>
              <w:t>PRCASV("PAT")</w:t>
            </w:r>
          </w:p>
        </w:tc>
        <w:tc>
          <w:tcPr>
            <w:tcW w:w="6138" w:type="dxa"/>
          </w:tcPr>
          <w:p w14:paraId="786E79EF" w14:textId="77777777" w:rsidR="00E31997" w:rsidRPr="00AB278E" w:rsidRDefault="00E31997" w:rsidP="00E31997">
            <w:pPr>
              <w:rPr>
                <w:rFonts w:ascii="Times New Roman" w:hAnsi="Times New Roman"/>
                <w:szCs w:val="22"/>
              </w:rPr>
            </w:pPr>
            <w:r w:rsidRPr="00AB278E">
              <w:rPr>
                <w:rFonts w:ascii="Times New Roman" w:hAnsi="Times New Roman"/>
                <w:szCs w:val="22"/>
              </w:rPr>
              <w:t>Required for 3rd Party. An internal pointer to the</w:t>
            </w:r>
          </w:p>
          <w:p w14:paraId="4148AC7A" w14:textId="77777777" w:rsidR="00E31997" w:rsidRPr="00AB278E" w:rsidRDefault="00E31997" w:rsidP="00E31997">
            <w:pPr>
              <w:rPr>
                <w:rFonts w:ascii="Times New Roman" w:hAnsi="Times New Roman"/>
                <w:szCs w:val="22"/>
              </w:rPr>
            </w:pPr>
            <w:r w:rsidRPr="00AB278E">
              <w:rPr>
                <w:rFonts w:ascii="Times New Roman" w:hAnsi="Times New Roman"/>
                <w:szCs w:val="22"/>
              </w:rPr>
              <w:t>Patient file for 3rd party bills only, commonly called (DFN).</w:t>
            </w:r>
          </w:p>
        </w:tc>
      </w:tr>
      <w:tr w:rsidR="00E31997" w:rsidRPr="00AB278E" w14:paraId="53248AFD" w14:textId="77777777" w:rsidTr="00CC63D0">
        <w:tc>
          <w:tcPr>
            <w:tcW w:w="3438" w:type="dxa"/>
          </w:tcPr>
          <w:p w14:paraId="509EE665" w14:textId="77777777" w:rsidR="00E31997" w:rsidRPr="00AB278E" w:rsidRDefault="00E31997" w:rsidP="0002478A">
            <w:pPr>
              <w:rPr>
                <w:rFonts w:ascii="Times New Roman" w:hAnsi="Times New Roman"/>
                <w:szCs w:val="22"/>
              </w:rPr>
            </w:pPr>
            <w:r w:rsidRPr="00AB278E">
              <w:rPr>
                <w:rFonts w:ascii="Times New Roman" w:hAnsi="Times New Roman"/>
                <w:szCs w:val="22"/>
              </w:rPr>
              <w:t>PRCASV("2NDINS")</w:t>
            </w:r>
          </w:p>
        </w:tc>
        <w:tc>
          <w:tcPr>
            <w:tcW w:w="6138" w:type="dxa"/>
          </w:tcPr>
          <w:p w14:paraId="7AF9905F" w14:textId="77777777" w:rsidR="00E31997" w:rsidRPr="00AB278E" w:rsidRDefault="00E31997" w:rsidP="00E31997">
            <w:pPr>
              <w:rPr>
                <w:rFonts w:ascii="Times New Roman" w:hAnsi="Times New Roman"/>
                <w:szCs w:val="22"/>
              </w:rPr>
            </w:pPr>
            <w:r w:rsidRPr="00AB278E">
              <w:rPr>
                <w:rFonts w:ascii="Times New Roman" w:hAnsi="Times New Roman"/>
                <w:szCs w:val="22"/>
              </w:rPr>
              <w:t>If a third party Bill has secondary insurance, pass an internal pointer to the Insurance file.</w:t>
            </w:r>
          </w:p>
        </w:tc>
      </w:tr>
      <w:tr w:rsidR="00E31997" w:rsidRPr="00AB278E" w14:paraId="46CCBE83" w14:textId="77777777" w:rsidTr="00CC63D0">
        <w:tc>
          <w:tcPr>
            <w:tcW w:w="3438" w:type="dxa"/>
          </w:tcPr>
          <w:p w14:paraId="3BF4FD21" w14:textId="77777777" w:rsidR="00E31997" w:rsidRPr="00AB278E" w:rsidRDefault="003B40C2" w:rsidP="0002478A">
            <w:pPr>
              <w:rPr>
                <w:rFonts w:ascii="Times New Roman" w:hAnsi="Times New Roman"/>
                <w:szCs w:val="22"/>
              </w:rPr>
            </w:pPr>
            <w:r w:rsidRPr="00AB278E">
              <w:rPr>
                <w:rFonts w:ascii="Times New Roman" w:hAnsi="Times New Roman"/>
                <w:szCs w:val="22"/>
              </w:rPr>
              <w:t>PRCASV("3RDINS")</w:t>
            </w:r>
          </w:p>
        </w:tc>
        <w:tc>
          <w:tcPr>
            <w:tcW w:w="6138" w:type="dxa"/>
          </w:tcPr>
          <w:p w14:paraId="409FA013" w14:textId="77777777" w:rsidR="00E31997" w:rsidRPr="00AB278E" w:rsidRDefault="003B40C2" w:rsidP="003B40C2">
            <w:pPr>
              <w:rPr>
                <w:rFonts w:ascii="Times New Roman" w:hAnsi="Times New Roman"/>
                <w:szCs w:val="22"/>
              </w:rPr>
            </w:pPr>
            <w:r w:rsidRPr="00AB278E">
              <w:rPr>
                <w:rFonts w:ascii="Times New Roman" w:hAnsi="Times New Roman"/>
                <w:szCs w:val="22"/>
              </w:rPr>
              <w:t>If a third party Bill has tertiary insurance, pass an internal pointer to the Insurance file.</w:t>
            </w:r>
          </w:p>
        </w:tc>
      </w:tr>
      <w:tr w:rsidR="00E31997" w:rsidRPr="00AB278E" w14:paraId="5CEF3290" w14:textId="77777777" w:rsidTr="00CC63D0">
        <w:tc>
          <w:tcPr>
            <w:tcW w:w="3438" w:type="dxa"/>
          </w:tcPr>
          <w:p w14:paraId="37B5779D" w14:textId="77777777" w:rsidR="00E31997" w:rsidRPr="00AB278E" w:rsidRDefault="003B40C2" w:rsidP="0002478A">
            <w:pPr>
              <w:rPr>
                <w:rFonts w:ascii="Times New Roman" w:hAnsi="Times New Roman"/>
                <w:szCs w:val="22"/>
              </w:rPr>
            </w:pPr>
            <w:r w:rsidRPr="00AB278E">
              <w:rPr>
                <w:rFonts w:ascii="Times New Roman" w:hAnsi="Times New Roman"/>
                <w:szCs w:val="22"/>
              </w:rPr>
              <w:t>PRCASV("INPA")</w:t>
            </w:r>
          </w:p>
        </w:tc>
        <w:tc>
          <w:tcPr>
            <w:tcW w:w="6138" w:type="dxa"/>
          </w:tcPr>
          <w:p w14:paraId="47BA9B93" w14:textId="77777777" w:rsidR="00E31997" w:rsidRPr="00AB278E" w:rsidRDefault="003B40C2" w:rsidP="003B40C2">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E31997" w:rsidRPr="00AB278E" w14:paraId="003DB7D5" w14:textId="77777777" w:rsidTr="00CC63D0">
        <w:tc>
          <w:tcPr>
            <w:tcW w:w="3438" w:type="dxa"/>
          </w:tcPr>
          <w:p w14:paraId="5F73A82F" w14:textId="77777777" w:rsidR="00E31997" w:rsidRPr="00AB278E" w:rsidRDefault="003B40C2" w:rsidP="0002478A">
            <w:pPr>
              <w:rPr>
                <w:rFonts w:ascii="Times New Roman" w:hAnsi="Times New Roman"/>
                <w:szCs w:val="22"/>
              </w:rPr>
            </w:pPr>
            <w:r w:rsidRPr="00AB278E">
              <w:rPr>
                <w:rFonts w:ascii="Times New Roman" w:hAnsi="Times New Roman"/>
                <w:szCs w:val="22"/>
              </w:rPr>
              <w:t>PRCASV("INID")</w:t>
            </w:r>
          </w:p>
        </w:tc>
        <w:tc>
          <w:tcPr>
            <w:tcW w:w="6138" w:type="dxa"/>
          </w:tcPr>
          <w:p w14:paraId="73080629"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policy number.</w:t>
            </w:r>
          </w:p>
          <w:p w14:paraId="15E1531A" w14:textId="77777777" w:rsidR="00E31997" w:rsidRPr="00AB278E" w:rsidRDefault="003B40C2" w:rsidP="003B40C2">
            <w:pPr>
              <w:rPr>
                <w:rFonts w:ascii="Times New Roman" w:hAnsi="Times New Roman"/>
                <w:szCs w:val="22"/>
              </w:rPr>
            </w:pPr>
            <w:r w:rsidRPr="00AB278E">
              <w:rPr>
                <w:rFonts w:ascii="Times New Roman" w:hAnsi="Times New Roman"/>
                <w:szCs w:val="22"/>
              </w:rPr>
              <w:t>3 - 16 characters, free text.</w:t>
            </w:r>
          </w:p>
        </w:tc>
      </w:tr>
      <w:tr w:rsidR="00E31997" w:rsidRPr="00AB278E" w14:paraId="74C2FDAF" w14:textId="77777777" w:rsidTr="00CC63D0">
        <w:tc>
          <w:tcPr>
            <w:tcW w:w="3438" w:type="dxa"/>
          </w:tcPr>
          <w:p w14:paraId="5AC2205F" w14:textId="77777777" w:rsidR="00E31997" w:rsidRPr="00AB278E" w:rsidRDefault="003B40C2" w:rsidP="0002478A">
            <w:pPr>
              <w:rPr>
                <w:rFonts w:ascii="Times New Roman" w:hAnsi="Times New Roman"/>
                <w:szCs w:val="22"/>
              </w:rPr>
            </w:pPr>
            <w:r w:rsidRPr="00AB278E">
              <w:rPr>
                <w:rFonts w:ascii="Times New Roman" w:hAnsi="Times New Roman"/>
                <w:szCs w:val="22"/>
              </w:rPr>
              <w:t>PRCASV("GPNM")</w:t>
            </w:r>
          </w:p>
        </w:tc>
        <w:tc>
          <w:tcPr>
            <w:tcW w:w="6138" w:type="dxa"/>
          </w:tcPr>
          <w:p w14:paraId="6460CCFB"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group name.</w:t>
            </w:r>
          </w:p>
          <w:p w14:paraId="70A493B2" w14:textId="77777777" w:rsidR="00E31997" w:rsidRPr="00AB278E" w:rsidRDefault="003B40C2" w:rsidP="003B40C2">
            <w:pPr>
              <w:rPr>
                <w:rFonts w:ascii="Times New Roman" w:hAnsi="Times New Roman"/>
                <w:szCs w:val="22"/>
              </w:rPr>
            </w:pPr>
            <w:r w:rsidRPr="00AB278E">
              <w:rPr>
                <w:rFonts w:ascii="Times New Roman" w:hAnsi="Times New Roman"/>
                <w:szCs w:val="22"/>
              </w:rPr>
              <w:t>3 - 17 characters, free text.</w:t>
            </w:r>
          </w:p>
        </w:tc>
      </w:tr>
    </w:tbl>
    <w:p w14:paraId="778B23AC" w14:textId="77777777" w:rsidR="00E31997" w:rsidRPr="00AB278E" w:rsidRDefault="00E31997" w:rsidP="000B6166">
      <w:pPr>
        <w:rPr>
          <w:rFonts w:ascii="Times New Roman" w:hAnsi="Times New Roman"/>
          <w:szCs w:val="22"/>
        </w:rPr>
      </w:pPr>
    </w:p>
    <w:p w14:paraId="2FE47C7D" w14:textId="77777777" w:rsidR="000F0BE2" w:rsidRPr="00AB278E" w:rsidRDefault="000F0BE2" w:rsidP="000B6166">
      <w:pPr>
        <w:rPr>
          <w:rFonts w:ascii="Times New Roman" w:hAnsi="Times New Roman"/>
          <w:szCs w:val="22"/>
        </w:rPr>
      </w:pPr>
    </w:p>
    <w:p w14:paraId="6B889CC0"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72F26DAE" w14:textId="77777777" w:rsidR="003B40C2" w:rsidRPr="00AB278E" w:rsidRDefault="003B40C2" w:rsidP="000B6166">
      <w:pPr>
        <w:rPr>
          <w:rFonts w:ascii="Times New Roman" w:hAnsi="Times New Roman"/>
          <w:szCs w:val="22"/>
        </w:rPr>
      </w:pPr>
    </w:p>
    <w:p w14:paraId="596696D5" w14:textId="77777777" w:rsidR="000B6166" w:rsidRPr="00AB278E" w:rsidRDefault="000B6166" w:rsidP="000B6166">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AB278E" w:rsidRDefault="003B40C2" w:rsidP="000B6166">
      <w:pPr>
        <w:rPr>
          <w:rFonts w:ascii="Times New Roman" w:hAnsi="Times New Roman"/>
          <w:szCs w:val="22"/>
        </w:rPr>
      </w:pPr>
    </w:p>
    <w:p w14:paraId="7A9DED75" w14:textId="77777777" w:rsidR="000B6166" w:rsidRPr="00AB278E" w:rsidRDefault="000B6166" w:rsidP="000B6166">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AB278E" w:rsidRDefault="003B40C2" w:rsidP="000B6166">
      <w:pPr>
        <w:rPr>
          <w:rFonts w:ascii="Times New Roman" w:hAnsi="Times New Roman"/>
          <w:szCs w:val="22"/>
        </w:rPr>
      </w:pPr>
    </w:p>
    <w:p w14:paraId="2D1FBD3F" w14:textId="77777777" w:rsidR="000B6166" w:rsidRPr="00AB278E" w:rsidRDefault="000B6166" w:rsidP="000B6166">
      <w:pPr>
        <w:rPr>
          <w:rFonts w:ascii="Times New Roman" w:hAnsi="Times New Roman"/>
          <w:szCs w:val="22"/>
        </w:rPr>
      </w:pPr>
      <w:r w:rsidRPr="00AB278E">
        <w:rPr>
          <w:rFonts w:ascii="Times New Roman" w:hAnsi="Times New Roman"/>
          <w:szCs w:val="22"/>
        </w:rPr>
        <w:t>[STATUS^PRCASVC]</w:t>
      </w:r>
    </w:p>
    <w:p w14:paraId="35ABDD53" w14:textId="77777777" w:rsidR="003B40C2" w:rsidRPr="00AB278E" w:rsidRDefault="003B40C2" w:rsidP="000B6166">
      <w:pPr>
        <w:rPr>
          <w:rFonts w:ascii="Times New Roman" w:hAnsi="Times New Roman"/>
          <w:szCs w:val="22"/>
        </w:rPr>
      </w:pPr>
    </w:p>
    <w:p w14:paraId="1D567EEA"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can be used to change the current status of a Bill.</w:t>
      </w:r>
    </w:p>
    <w:p w14:paraId="1A4F8E9B" w14:textId="77777777" w:rsidR="003B40C2" w:rsidRPr="00AB278E" w:rsidRDefault="003B40C2" w:rsidP="000B6166">
      <w:pPr>
        <w:rPr>
          <w:rFonts w:ascii="Times New Roman" w:hAnsi="Times New Roman"/>
          <w:szCs w:val="22"/>
        </w:rPr>
      </w:pPr>
    </w:p>
    <w:p w14:paraId="791EA19A" w14:textId="77777777" w:rsidR="000B6166" w:rsidRPr="00D804D9" w:rsidRDefault="000B6166" w:rsidP="000B6166">
      <w:pPr>
        <w:rPr>
          <w:rFonts w:ascii="Times New Roman" w:hAnsi="Times New Roman"/>
          <w:szCs w:val="22"/>
          <w:u w:val="single"/>
        </w:rPr>
      </w:pPr>
      <w:r w:rsidRPr="00D804D9">
        <w:rPr>
          <w:rFonts w:ascii="Times New Roman" w:hAnsi="Times New Roman"/>
          <w:szCs w:val="22"/>
          <w:u w:val="single"/>
        </w:rPr>
        <w:t>Input Variables</w:t>
      </w:r>
    </w:p>
    <w:p w14:paraId="272A9439" w14:textId="77777777" w:rsidR="003B40C2" w:rsidRPr="00D804D9" w:rsidRDefault="003B40C2"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3B40C2" w:rsidRPr="00AB278E" w14:paraId="4CF299A8" w14:textId="77777777" w:rsidTr="00CC63D0">
        <w:tc>
          <w:tcPr>
            <w:tcW w:w="3438" w:type="dxa"/>
          </w:tcPr>
          <w:p w14:paraId="27850B2D" w14:textId="77777777" w:rsidR="003B40C2" w:rsidRPr="00AB278E" w:rsidRDefault="003B40C2" w:rsidP="0002478A">
            <w:pPr>
              <w:rPr>
                <w:rFonts w:ascii="Times New Roman" w:hAnsi="Times New Roman"/>
                <w:szCs w:val="22"/>
              </w:rPr>
            </w:pPr>
            <w:r w:rsidRPr="00AB278E">
              <w:rPr>
                <w:rFonts w:ascii="Times New Roman" w:hAnsi="Times New Roman"/>
                <w:szCs w:val="22"/>
              </w:rPr>
              <w:t>PRCASV("STATUS")</w:t>
            </w:r>
          </w:p>
        </w:tc>
        <w:tc>
          <w:tcPr>
            <w:tcW w:w="6138" w:type="dxa"/>
          </w:tcPr>
          <w:p w14:paraId="360A873A" w14:textId="77777777" w:rsidR="003B40C2" w:rsidRPr="00AB278E" w:rsidRDefault="003B40C2" w:rsidP="0002478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3B40C2" w:rsidRPr="00AB278E" w14:paraId="7BFADB49" w14:textId="77777777" w:rsidTr="00CC63D0">
        <w:tc>
          <w:tcPr>
            <w:tcW w:w="3438" w:type="dxa"/>
          </w:tcPr>
          <w:p w14:paraId="11FD96DA" w14:textId="77777777" w:rsidR="003B40C2" w:rsidRPr="00AB278E" w:rsidRDefault="003B40C2" w:rsidP="0002478A">
            <w:pPr>
              <w:rPr>
                <w:rFonts w:ascii="Times New Roman" w:hAnsi="Times New Roman"/>
                <w:szCs w:val="22"/>
              </w:rPr>
            </w:pPr>
            <w:r w:rsidRPr="00AB278E">
              <w:rPr>
                <w:rFonts w:ascii="Times New Roman" w:hAnsi="Times New Roman"/>
                <w:szCs w:val="22"/>
              </w:rPr>
              <w:t>PRCASV("ARREC")</w:t>
            </w:r>
          </w:p>
        </w:tc>
        <w:tc>
          <w:tcPr>
            <w:tcW w:w="6138" w:type="dxa"/>
          </w:tcPr>
          <w:p w14:paraId="4890F459" w14:textId="77777777" w:rsidR="003B40C2" w:rsidRPr="00AB278E" w:rsidRDefault="003B40C2" w:rsidP="0002478A">
            <w:pPr>
              <w:rPr>
                <w:rFonts w:ascii="Times New Roman" w:hAnsi="Times New Roman"/>
                <w:szCs w:val="22"/>
              </w:rPr>
            </w:pPr>
            <w:r w:rsidRPr="00AB278E">
              <w:rPr>
                <w:rFonts w:ascii="Times New Roman" w:hAnsi="Times New Roman"/>
                <w:szCs w:val="22"/>
              </w:rPr>
              <w:t>Required. The internal record number of the entry in File #430.</w:t>
            </w:r>
          </w:p>
        </w:tc>
      </w:tr>
    </w:tbl>
    <w:p w14:paraId="61BB815E" w14:textId="77777777" w:rsidR="003B40C2" w:rsidRPr="00D804D9" w:rsidRDefault="003B40C2" w:rsidP="000B6166">
      <w:pPr>
        <w:rPr>
          <w:rFonts w:ascii="Times New Roman" w:hAnsi="Times New Roman"/>
          <w:szCs w:val="22"/>
        </w:rPr>
      </w:pPr>
    </w:p>
    <w:p w14:paraId="715EEB1B" w14:textId="77777777" w:rsidR="009C18F3" w:rsidRPr="00AB278E" w:rsidRDefault="009C18F3" w:rsidP="000B6166">
      <w:pPr>
        <w:rPr>
          <w:rFonts w:ascii="Times New Roman" w:hAnsi="Times New Roman"/>
          <w:szCs w:val="22"/>
        </w:rPr>
      </w:pPr>
    </w:p>
    <w:p w14:paraId="616E6397" w14:textId="77777777" w:rsidR="000B6166" w:rsidRPr="00AB278E" w:rsidRDefault="000B6166" w:rsidP="000B6166">
      <w:pPr>
        <w:rPr>
          <w:rFonts w:ascii="Times New Roman" w:hAnsi="Times New Roman"/>
          <w:szCs w:val="22"/>
        </w:rPr>
      </w:pPr>
      <w:r w:rsidRPr="00AB278E">
        <w:rPr>
          <w:rFonts w:ascii="Times New Roman" w:hAnsi="Times New Roman"/>
          <w:szCs w:val="22"/>
        </w:rPr>
        <w:t>RETURNING BILLS TO ORIGINATING SERVICE</w:t>
      </w:r>
    </w:p>
    <w:p w14:paraId="62EF9090" w14:textId="77777777" w:rsidR="003B40C2" w:rsidRPr="00AB278E" w:rsidRDefault="003B40C2" w:rsidP="000B6166">
      <w:pPr>
        <w:rPr>
          <w:rFonts w:ascii="Times New Roman" w:hAnsi="Times New Roman"/>
          <w:szCs w:val="22"/>
        </w:rPr>
      </w:pPr>
    </w:p>
    <w:p w14:paraId="1B89D60E"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bills that are still </w:t>
      </w:r>
      <w:r w:rsidRPr="00AB278E">
        <w:rPr>
          <w:rFonts w:ascii="Times New Roman" w:hAnsi="Times New Roman"/>
          <w:szCs w:val="22"/>
        </w:rPr>
        <w:lastRenderedPageBreak/>
        <w:t>within the agency and have not been sent to the debtor. It's possible for a Bill to loop through this part of the cycle several times and still remain new.</w:t>
      </w:r>
    </w:p>
    <w:p w14:paraId="11E5A697" w14:textId="77777777" w:rsidR="001342A7" w:rsidRPr="00AB278E" w:rsidRDefault="001342A7" w:rsidP="000B6166">
      <w:pPr>
        <w:rPr>
          <w:rFonts w:ascii="Times New Roman" w:hAnsi="Times New Roman"/>
          <w:szCs w:val="22"/>
        </w:rPr>
      </w:pPr>
    </w:p>
    <w:p w14:paraId="3234979E" w14:textId="77777777" w:rsidR="000B6166" w:rsidRPr="00AB278E" w:rsidRDefault="000B6166" w:rsidP="000B6166">
      <w:pPr>
        <w:rPr>
          <w:rFonts w:ascii="Times New Roman" w:hAnsi="Times New Roman"/>
          <w:szCs w:val="22"/>
        </w:rPr>
      </w:pPr>
      <w:r w:rsidRPr="00AB278E">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AB278E" w:rsidRDefault="00AF55D7" w:rsidP="000B6166">
      <w:pPr>
        <w:rPr>
          <w:rFonts w:ascii="Times New Roman" w:hAnsi="Times New Roman"/>
          <w:szCs w:val="22"/>
        </w:rPr>
      </w:pPr>
    </w:p>
    <w:p w14:paraId="4A169C3F"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AB278E" w:rsidRDefault="00AF55D7" w:rsidP="000B6166">
      <w:pPr>
        <w:rPr>
          <w:rFonts w:ascii="Times New Roman" w:hAnsi="Times New Roman"/>
          <w:szCs w:val="22"/>
        </w:rPr>
      </w:pPr>
    </w:p>
    <w:p w14:paraId="03E4BB54"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AB278E">
        <w:rPr>
          <w:rFonts w:ascii="Times New Roman" w:hAnsi="Times New Roman"/>
          <w:szCs w:val="22"/>
        </w:rPr>
        <w:t>services</w:t>
      </w:r>
      <w:r w:rsidRPr="00AB278E">
        <w:rPr>
          <w:rFonts w:ascii="Times New Roman" w:hAnsi="Times New Roman"/>
          <w:szCs w:val="22"/>
        </w:rPr>
        <w:t xml:space="preserve"> own bills are reflected in</w:t>
      </w:r>
      <w:r w:rsidR="00AF55D7" w:rsidRPr="00AB278E">
        <w:rPr>
          <w:rFonts w:ascii="Times New Roman" w:hAnsi="Times New Roman"/>
          <w:szCs w:val="22"/>
        </w:rPr>
        <w:t xml:space="preserve"> </w:t>
      </w:r>
      <w:r w:rsidRPr="00AB278E">
        <w:rPr>
          <w:rFonts w:ascii="Times New Roman" w:hAnsi="Times New Roman"/>
          <w:szCs w:val="22"/>
        </w:rPr>
        <w:t>this message.</w:t>
      </w:r>
    </w:p>
    <w:p w14:paraId="78F34A12"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AB278E" w:rsidRDefault="00AF55D7" w:rsidP="00AF55D7">
      <w:pPr>
        <w:rPr>
          <w:rFonts w:ascii="Times New Roman" w:hAnsi="Times New Roman"/>
          <w:szCs w:val="22"/>
        </w:rPr>
      </w:pPr>
    </w:p>
    <w:p w14:paraId="10182187" w14:textId="77777777" w:rsidR="000B6166" w:rsidRPr="00AB278E" w:rsidRDefault="000B6166" w:rsidP="000B6166">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AB278E" w:rsidRDefault="00AF55D7" w:rsidP="000B6166">
      <w:pPr>
        <w:rPr>
          <w:rFonts w:ascii="Times New Roman" w:hAnsi="Times New Roman"/>
          <w:szCs w:val="22"/>
        </w:rPr>
      </w:pPr>
    </w:p>
    <w:p w14:paraId="6D60ABFA" w14:textId="77777777" w:rsidR="000B6166" w:rsidRPr="00AB278E" w:rsidRDefault="000B6166" w:rsidP="000B6166">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AB278E" w:rsidRDefault="00AF55D7" w:rsidP="000B6166">
      <w:pPr>
        <w:rPr>
          <w:rFonts w:ascii="Times New Roman" w:hAnsi="Times New Roman"/>
          <w:szCs w:val="22"/>
        </w:rPr>
      </w:pPr>
    </w:p>
    <w:p w14:paraId="4994CB01"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6C3CC485" w14:textId="77777777" w:rsidR="00AF55D7" w:rsidRPr="00AB278E" w:rsidRDefault="00AF55D7" w:rsidP="000B6166">
      <w:pPr>
        <w:rPr>
          <w:rFonts w:ascii="Times New Roman" w:hAnsi="Times New Roman"/>
          <w:szCs w:val="22"/>
        </w:rPr>
      </w:pPr>
    </w:p>
    <w:p w14:paraId="724C1661" w14:textId="77777777" w:rsidR="000B6166" w:rsidRPr="00AB278E" w:rsidRDefault="000B6166" w:rsidP="000B6166">
      <w:pPr>
        <w:rPr>
          <w:rFonts w:ascii="Times New Roman" w:hAnsi="Times New Roman"/>
          <w:szCs w:val="22"/>
        </w:rPr>
      </w:pPr>
      <w:r w:rsidRPr="00AB278E">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AB278E" w:rsidRDefault="00AF55D7" w:rsidP="000B6166">
      <w:pPr>
        <w:rPr>
          <w:rFonts w:ascii="Times New Roman" w:hAnsi="Times New Roman"/>
          <w:szCs w:val="22"/>
        </w:rPr>
      </w:pPr>
    </w:p>
    <w:p w14:paraId="5AC6B5F5"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143F5930" w14:textId="77777777" w:rsidR="00AF55D7" w:rsidRPr="00AB278E" w:rsidRDefault="00AF55D7" w:rsidP="000B6166">
      <w:pPr>
        <w:rPr>
          <w:rFonts w:ascii="Times New Roman" w:hAnsi="Times New Roman"/>
          <w:szCs w:val="22"/>
        </w:rPr>
      </w:pPr>
    </w:p>
    <w:p w14:paraId="5D4D5077" w14:textId="77777777" w:rsidR="000B6166" w:rsidRPr="00AB278E" w:rsidRDefault="000B6166" w:rsidP="000B6166">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7A14D0C0" w14:textId="77777777" w:rsidR="00AF55D7" w:rsidRPr="00AB278E" w:rsidRDefault="00AF55D7" w:rsidP="000B6166">
      <w:pPr>
        <w:rPr>
          <w:rFonts w:ascii="Times New Roman" w:hAnsi="Times New Roman"/>
          <w:szCs w:val="22"/>
        </w:rPr>
      </w:pPr>
    </w:p>
    <w:p w14:paraId="0B9948B2"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AB278E" w:rsidRDefault="00AF55D7" w:rsidP="000B6166">
      <w:pPr>
        <w:rPr>
          <w:rFonts w:ascii="Times New Roman" w:hAnsi="Times New Roman"/>
          <w:szCs w:val="22"/>
        </w:rPr>
      </w:pPr>
    </w:p>
    <w:p w14:paraId="4C10B68C" w14:textId="77777777" w:rsidR="000B6166" w:rsidRPr="00AB278E" w:rsidRDefault="000B6166" w:rsidP="000B6166">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AB278E" w:rsidRDefault="00AF55D7" w:rsidP="000B6166">
      <w:pPr>
        <w:rPr>
          <w:rFonts w:ascii="Times New Roman" w:hAnsi="Times New Roman"/>
          <w:szCs w:val="22"/>
        </w:rPr>
      </w:pPr>
    </w:p>
    <w:p w14:paraId="53FC5EFE" w14:textId="77777777" w:rsidR="000B6166" w:rsidRPr="00AB278E" w:rsidRDefault="000B6166" w:rsidP="000B6166">
      <w:pPr>
        <w:rPr>
          <w:rFonts w:ascii="Times New Roman" w:hAnsi="Times New Roman"/>
          <w:szCs w:val="22"/>
        </w:rPr>
      </w:pPr>
      <w:r w:rsidRPr="00AB278E">
        <w:rPr>
          <w:rFonts w:ascii="Times New Roman" w:hAnsi="Times New Roman"/>
          <w:szCs w:val="22"/>
        </w:rPr>
        <w:t>PRCASER</w:t>
      </w:r>
    </w:p>
    <w:p w14:paraId="13D52432" w14:textId="77777777" w:rsidR="00AF55D7" w:rsidRPr="00AB278E" w:rsidRDefault="00AF55D7" w:rsidP="000B6166">
      <w:pPr>
        <w:rPr>
          <w:rFonts w:ascii="Times New Roman" w:hAnsi="Times New Roman"/>
          <w:szCs w:val="22"/>
        </w:rPr>
      </w:pPr>
    </w:p>
    <w:p w14:paraId="72DA578B"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D5D7757" w14:textId="77777777" w:rsidR="00AF55D7" w:rsidRPr="00AB278E" w:rsidRDefault="00AF55D7" w:rsidP="000B6166">
      <w:pPr>
        <w:rPr>
          <w:rFonts w:ascii="Times New Roman" w:hAnsi="Times New Roman"/>
          <w:szCs w:val="22"/>
        </w:rPr>
      </w:pPr>
    </w:p>
    <w:p w14:paraId="45B82A9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5467823" w14:textId="77777777" w:rsidR="00AF55D7" w:rsidRPr="00AB278E" w:rsidRDefault="00AF55D7" w:rsidP="000B6166">
      <w:pPr>
        <w:rPr>
          <w:rFonts w:ascii="Times New Roman" w:hAnsi="Times New Roman"/>
          <w:szCs w:val="22"/>
        </w:rPr>
      </w:pPr>
    </w:p>
    <w:p w14:paraId="3B7BA0AB"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$P1: Site. This is the site number of the facility the charge is being</w:t>
      </w:r>
      <w:r w:rsidR="00AF55D7" w:rsidRPr="00AB278E">
        <w:rPr>
          <w:rFonts w:ascii="Times New Roman" w:hAnsi="Times New Roman"/>
          <w:szCs w:val="22"/>
        </w:rPr>
        <w:t xml:space="preserve"> </w:t>
      </w:r>
      <w:r w:rsidRPr="00AB278E">
        <w:rPr>
          <w:rFonts w:ascii="Times New Roman" w:hAnsi="Times New Roman"/>
          <w:szCs w:val="22"/>
        </w:rPr>
        <w:t>created by. Example: 503, 516, etc. This is the station number field</w:t>
      </w:r>
      <w:r w:rsidR="00AF55D7" w:rsidRPr="00AB278E">
        <w:rPr>
          <w:rFonts w:ascii="Times New Roman" w:hAnsi="Times New Roman"/>
          <w:szCs w:val="22"/>
        </w:rPr>
        <w:t xml:space="preserve"> </w:t>
      </w:r>
      <w:r w:rsidRPr="00AB278E">
        <w:rPr>
          <w:rFonts w:ascii="Times New Roman" w:hAnsi="Times New Roman"/>
          <w:szCs w:val="22"/>
        </w:rPr>
        <w:t>from the Institution File #4.</w:t>
      </w:r>
    </w:p>
    <w:p w14:paraId="10CFA4AE" w14:textId="77777777" w:rsidR="00AF55D7" w:rsidRPr="00AB278E" w:rsidRDefault="00AF55D7" w:rsidP="00AF55D7">
      <w:pPr>
        <w:ind w:left="720"/>
        <w:rPr>
          <w:rFonts w:ascii="Times New Roman" w:hAnsi="Times New Roman"/>
          <w:szCs w:val="22"/>
        </w:rPr>
      </w:pPr>
    </w:p>
    <w:p w14:paraId="08ED518D"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$P2: Service. This is the service that is creating the Bill. This is the</w:t>
      </w:r>
      <w:r w:rsidR="00AF55D7" w:rsidRPr="00AB278E">
        <w:rPr>
          <w:rFonts w:ascii="Times New Roman" w:hAnsi="Times New Roman"/>
          <w:szCs w:val="22"/>
        </w:rPr>
        <w:t xml:space="preserve"> </w:t>
      </w:r>
      <w:r w:rsidRPr="00AB278E">
        <w:rPr>
          <w:rFonts w:ascii="Times New Roman" w:hAnsi="Times New Roman"/>
          <w:szCs w:val="22"/>
        </w:rPr>
        <w:t>pointer to the Service/Section File #49.</w:t>
      </w:r>
    </w:p>
    <w:p w14:paraId="135E3364" w14:textId="77777777" w:rsidR="00AF55D7" w:rsidRPr="00AB278E" w:rsidRDefault="00AF55D7" w:rsidP="00AF55D7">
      <w:pPr>
        <w:ind w:left="720"/>
        <w:rPr>
          <w:rFonts w:ascii="Times New Roman" w:hAnsi="Times New Roman"/>
          <w:szCs w:val="22"/>
        </w:rPr>
      </w:pPr>
    </w:p>
    <w:p w14:paraId="1FE63A67"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5E5B484C" w14:textId="77777777" w:rsidR="00AF55D7" w:rsidRPr="00AB278E" w:rsidRDefault="00AF55D7" w:rsidP="00AF55D7">
      <w:pPr>
        <w:ind w:left="720"/>
        <w:rPr>
          <w:rFonts w:ascii="Times New Roman" w:hAnsi="Times New Roman"/>
          <w:szCs w:val="22"/>
        </w:rPr>
      </w:pPr>
    </w:p>
    <w:p w14:paraId="6EF1855E"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$P4: Debtor. This is the debtor that the charge should fall under.</w:t>
      </w:r>
      <w:r w:rsidR="00AF55D7" w:rsidRPr="00AB278E">
        <w:rPr>
          <w:rFonts w:ascii="Times New Roman" w:hAnsi="Times New Roman"/>
          <w:szCs w:val="22"/>
        </w:rPr>
        <w:t xml:space="preserve">  </w:t>
      </w:r>
      <w:r w:rsidRPr="00AB278E">
        <w:rPr>
          <w:rFonts w:ascii="Times New Roman" w:hAnsi="Times New Roman"/>
          <w:szCs w:val="22"/>
        </w:rPr>
        <w:t>This is a variable pointer to the following files: Vendor, New Person,</w:t>
      </w:r>
      <w:r w:rsidR="00AF55D7" w:rsidRPr="00AB278E">
        <w:rPr>
          <w:rFonts w:ascii="Times New Roman" w:hAnsi="Times New Roman"/>
          <w:szCs w:val="22"/>
        </w:rPr>
        <w:t xml:space="preserve"> </w:t>
      </w:r>
      <w:r w:rsidRPr="00AB278E">
        <w:rPr>
          <w:rFonts w:ascii="Times New Roman" w:hAnsi="Times New Roman"/>
          <w:szCs w:val="22"/>
        </w:rPr>
        <w:t>Institution, and Insurance. For Pharmacy Co-Pay, the debtor should</w:t>
      </w:r>
      <w:r w:rsidR="00AF55D7" w:rsidRPr="00AB278E">
        <w:rPr>
          <w:rFonts w:ascii="Times New Roman" w:hAnsi="Times New Roman"/>
          <w:szCs w:val="22"/>
        </w:rPr>
        <w:t xml:space="preserve"> </w:t>
      </w:r>
      <w:r w:rsidRPr="00AB278E">
        <w:rPr>
          <w:rFonts w:ascii="Times New Roman" w:hAnsi="Times New Roman"/>
          <w:szCs w:val="22"/>
        </w:rPr>
        <w:t>be the patient in the format of "36;DPT(" (where 36 is the internal</w:t>
      </w:r>
      <w:r w:rsidR="00AF55D7" w:rsidRPr="00AB278E">
        <w:rPr>
          <w:rFonts w:ascii="Times New Roman" w:hAnsi="Times New Roman"/>
          <w:szCs w:val="22"/>
        </w:rPr>
        <w:t xml:space="preserve"> </w:t>
      </w:r>
      <w:r w:rsidRPr="00AB278E">
        <w:rPr>
          <w:rFonts w:ascii="Times New Roman" w:hAnsi="Times New Roman"/>
          <w:szCs w:val="22"/>
        </w:rPr>
        <w:t>number of the patient in the Patient file).</w:t>
      </w:r>
    </w:p>
    <w:p w14:paraId="4296475B" w14:textId="77777777" w:rsidR="00AF55D7" w:rsidRPr="00AB278E" w:rsidRDefault="00AF55D7" w:rsidP="00AF55D7">
      <w:pPr>
        <w:ind w:left="720"/>
        <w:rPr>
          <w:rFonts w:ascii="Times New Roman" w:hAnsi="Times New Roman"/>
          <w:szCs w:val="22"/>
        </w:rPr>
      </w:pPr>
    </w:p>
    <w:p w14:paraId="1A3C509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$P5: Fiscal Year. Fiscal year that the charge should be charged to (in 2-digit</w:t>
      </w:r>
      <w:r w:rsidR="00AF55D7" w:rsidRPr="00AB278E">
        <w:rPr>
          <w:rFonts w:ascii="Times New Roman" w:hAnsi="Times New Roman"/>
          <w:szCs w:val="22"/>
        </w:rPr>
        <w:t xml:space="preserve"> </w:t>
      </w:r>
      <w:r w:rsidRPr="00AB278E">
        <w:rPr>
          <w:rFonts w:ascii="Times New Roman" w:hAnsi="Times New Roman"/>
          <w:szCs w:val="22"/>
        </w:rPr>
        <w:t>format).</w:t>
      </w:r>
    </w:p>
    <w:p w14:paraId="16EC853A" w14:textId="77777777" w:rsidR="00AF55D7" w:rsidRPr="00AB278E" w:rsidRDefault="00AF55D7" w:rsidP="00AF55D7">
      <w:pPr>
        <w:ind w:left="720"/>
        <w:rPr>
          <w:rFonts w:ascii="Times New Roman" w:hAnsi="Times New Roman"/>
          <w:szCs w:val="22"/>
        </w:rPr>
      </w:pPr>
    </w:p>
    <w:p w14:paraId="0ABFC9C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$P6: Amount. Must be zero or greater and less than 9999999.99.</w:t>
      </w:r>
    </w:p>
    <w:p w14:paraId="7AACAA9C" w14:textId="77777777" w:rsidR="00AF55D7" w:rsidRPr="00AB278E" w:rsidRDefault="00AF55D7" w:rsidP="00AF55D7">
      <w:pPr>
        <w:ind w:left="720"/>
        <w:rPr>
          <w:rFonts w:ascii="Times New Roman" w:hAnsi="Times New Roman"/>
          <w:szCs w:val="22"/>
        </w:rPr>
      </w:pPr>
    </w:p>
    <w:p w14:paraId="4D1A2246"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$P7: User. This is the person who created the charge. This is a</w:t>
      </w:r>
      <w:r w:rsidR="00AF55D7" w:rsidRPr="00AB278E">
        <w:rPr>
          <w:rFonts w:ascii="Times New Roman" w:hAnsi="Times New Roman"/>
          <w:szCs w:val="22"/>
        </w:rPr>
        <w:t xml:space="preserve"> </w:t>
      </w:r>
      <w:r w:rsidRPr="00AB278E">
        <w:rPr>
          <w:rFonts w:ascii="Times New Roman" w:hAnsi="Times New Roman"/>
          <w:szCs w:val="22"/>
        </w:rPr>
        <w:t>pointer to the NEW PERSON File #200.</w:t>
      </w:r>
    </w:p>
    <w:p w14:paraId="7EA1BE27" w14:textId="77777777" w:rsidR="00AF55D7" w:rsidRPr="00AB278E" w:rsidRDefault="00AF55D7" w:rsidP="00AF55D7">
      <w:pPr>
        <w:ind w:left="720"/>
        <w:rPr>
          <w:rFonts w:ascii="Times New Roman" w:hAnsi="Times New Roman"/>
          <w:szCs w:val="22"/>
        </w:rPr>
      </w:pPr>
    </w:p>
    <w:p w14:paraId="1E08DF7F"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$P8: Date Charge Generated. This is the internal VA FileMan date the charge was issued.</w:t>
      </w:r>
    </w:p>
    <w:p w14:paraId="5572D264" w14:textId="77777777" w:rsidR="00AF55D7" w:rsidRPr="00AB278E" w:rsidRDefault="00AF55D7" w:rsidP="000B6166">
      <w:pPr>
        <w:rPr>
          <w:rFonts w:ascii="Times New Roman" w:hAnsi="Times New Roman"/>
          <w:szCs w:val="22"/>
        </w:rPr>
      </w:pPr>
    </w:p>
    <w:p w14:paraId="30FE3C91"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24665248" w14:textId="77777777" w:rsidR="00AF55D7" w:rsidRPr="00AB278E" w:rsidRDefault="00AF55D7" w:rsidP="000B6166">
      <w:pPr>
        <w:rPr>
          <w:rFonts w:ascii="Times New Roman" w:hAnsi="Times New Roman"/>
          <w:szCs w:val="22"/>
        </w:rPr>
      </w:pPr>
    </w:p>
    <w:p w14:paraId="046F5233"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3DB1314A" w14:textId="77777777" w:rsidR="00AF55D7" w:rsidRPr="00AB278E" w:rsidRDefault="00AF55D7" w:rsidP="00D62E37">
      <w:pPr>
        <w:ind w:left="720"/>
        <w:rPr>
          <w:rFonts w:ascii="Times New Roman" w:hAnsi="Times New Roman"/>
          <w:szCs w:val="22"/>
        </w:rPr>
      </w:pPr>
    </w:p>
    <w:p w14:paraId="51BCB7A7"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$P2: Charge ID. </w:t>
      </w:r>
      <w:r w:rsidR="004109C4" w:rsidRPr="00AB278E">
        <w:rPr>
          <w:rFonts w:ascii="Times New Roman" w:hAnsi="Times New Roman"/>
          <w:szCs w:val="22"/>
        </w:rPr>
        <w:t xml:space="preserve">This is the Bill number (.01 field) from the Accounts Receivable File #430. </w:t>
      </w:r>
      <w:r w:rsidRPr="00AB278E">
        <w:rPr>
          <w:rFonts w:ascii="Times New Roman" w:hAnsi="Times New Roman"/>
          <w:szCs w:val="22"/>
        </w:rPr>
        <w:t>It must be 10 characters. For example, 501K000001.</w:t>
      </w:r>
    </w:p>
    <w:p w14:paraId="4FDE5E5B" w14:textId="77777777" w:rsidR="00AF55D7" w:rsidRPr="00AB278E" w:rsidRDefault="00AF55D7" w:rsidP="00D62E37">
      <w:pPr>
        <w:ind w:left="720"/>
        <w:rPr>
          <w:rFonts w:ascii="Times New Roman" w:hAnsi="Times New Roman"/>
          <w:szCs w:val="22"/>
        </w:rPr>
      </w:pPr>
    </w:p>
    <w:p w14:paraId="20D696FC" w14:textId="77777777" w:rsidR="009C18F3" w:rsidRPr="00AB278E" w:rsidRDefault="000B6166" w:rsidP="00D62E37">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AB278E" w:rsidRDefault="00AF55D7" w:rsidP="000B6166">
      <w:pPr>
        <w:rPr>
          <w:rFonts w:ascii="Times New Roman" w:hAnsi="Times New Roman"/>
          <w:szCs w:val="22"/>
        </w:rPr>
      </w:pPr>
    </w:p>
    <w:p w14:paraId="1E7C7CD9"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28CE49DB" w14:textId="77777777" w:rsidR="00AF55D7" w:rsidRPr="00AB278E" w:rsidRDefault="00AF55D7" w:rsidP="000B6166">
      <w:pPr>
        <w:rPr>
          <w:rFonts w:ascii="Times New Roman" w:hAnsi="Times New Roman"/>
          <w:szCs w:val="22"/>
        </w:rPr>
      </w:pPr>
    </w:p>
    <w:p w14:paraId="0CF412CE"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Error Flag. This = -1 if unsuccessful.</w:t>
      </w:r>
    </w:p>
    <w:p w14:paraId="0A821DD0" w14:textId="77777777" w:rsidR="00D62E37" w:rsidRPr="00AB278E" w:rsidRDefault="00D62E37" w:rsidP="00D62E37">
      <w:pPr>
        <w:ind w:left="720"/>
        <w:rPr>
          <w:rFonts w:ascii="Times New Roman" w:hAnsi="Times New Roman"/>
          <w:szCs w:val="22"/>
        </w:rPr>
      </w:pPr>
    </w:p>
    <w:p w14:paraId="3CBE78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2141D7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08BC8D39" w14:textId="77777777" w:rsidR="00D62E37" w:rsidRPr="00AB278E" w:rsidRDefault="00D62E37" w:rsidP="000B6166">
      <w:pPr>
        <w:rPr>
          <w:rFonts w:ascii="Times New Roman" w:hAnsi="Times New Roman"/>
          <w:szCs w:val="22"/>
        </w:rPr>
      </w:pPr>
    </w:p>
    <w:p w14:paraId="44826F64" w14:textId="77777777" w:rsidR="000B6166" w:rsidRPr="00AB278E" w:rsidRDefault="000B6166" w:rsidP="000B6166">
      <w:pPr>
        <w:rPr>
          <w:rFonts w:ascii="Times New Roman" w:hAnsi="Times New Roman"/>
          <w:szCs w:val="22"/>
        </w:rPr>
      </w:pPr>
      <w:r w:rsidRPr="00AB278E">
        <w:rPr>
          <w:rFonts w:ascii="Times New Roman" w:hAnsi="Times New Roman"/>
          <w:szCs w:val="22"/>
        </w:rPr>
        <w:t>PRCASER1</w:t>
      </w:r>
    </w:p>
    <w:p w14:paraId="5AF82532" w14:textId="77777777" w:rsidR="00D62E37" w:rsidRPr="00AB278E" w:rsidRDefault="00D62E37" w:rsidP="000B6166">
      <w:pPr>
        <w:rPr>
          <w:rFonts w:ascii="Times New Roman" w:hAnsi="Times New Roman"/>
          <w:szCs w:val="22"/>
        </w:rPr>
      </w:pPr>
    </w:p>
    <w:p w14:paraId="7CB7CF2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AB278E" w:rsidRDefault="00D62E37" w:rsidP="000B6166">
      <w:pPr>
        <w:rPr>
          <w:rFonts w:ascii="Times New Roman" w:hAnsi="Times New Roman"/>
          <w:szCs w:val="22"/>
        </w:rPr>
      </w:pPr>
    </w:p>
    <w:p w14:paraId="40D406B2"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2111A140" w14:textId="77777777" w:rsidR="00D62E37" w:rsidRPr="00AB278E" w:rsidRDefault="00D62E37" w:rsidP="000B6166">
      <w:pPr>
        <w:rPr>
          <w:rFonts w:ascii="Times New Roman" w:hAnsi="Times New Roman"/>
          <w:szCs w:val="22"/>
        </w:rPr>
      </w:pPr>
    </w:p>
    <w:p w14:paraId="3C63CBC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Transaction Type. This is the field where the transaction</w:t>
      </w:r>
      <w:r w:rsidR="00251A18">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5B8D3542"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Transaction Type File #430.3. Currently this program will support</w:t>
      </w:r>
      <w:r w:rsidR="00251A18">
        <w:rPr>
          <w:rFonts w:ascii="Times New Roman" w:hAnsi="Times New Roman"/>
          <w:szCs w:val="22"/>
        </w:rPr>
        <w:t xml:space="preserve"> </w:t>
      </w:r>
      <w:r w:rsidRPr="00AB278E">
        <w:rPr>
          <w:rFonts w:ascii="Times New Roman" w:hAnsi="Times New Roman"/>
          <w:szCs w:val="22"/>
        </w:rPr>
        <w:t>only decrease adjustments:</w:t>
      </w:r>
    </w:p>
    <w:p w14:paraId="53410602" w14:textId="77777777" w:rsidR="00D62E37" w:rsidRPr="00AB278E" w:rsidRDefault="00D62E37" w:rsidP="00D62E37">
      <w:pPr>
        <w:ind w:left="720"/>
        <w:rPr>
          <w:rFonts w:ascii="Times New Roman" w:hAnsi="Times New Roman"/>
          <w:szCs w:val="22"/>
        </w:rPr>
      </w:pPr>
    </w:p>
    <w:p w14:paraId="00905D30"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DECREASE ADJUSTMENT TRAN NUMBER:21</w:t>
      </w:r>
    </w:p>
    <w:p w14:paraId="3D53A17A" w14:textId="77777777" w:rsidR="00D62E37" w:rsidRPr="00AB278E" w:rsidRDefault="00D62E37" w:rsidP="00D62E37">
      <w:pPr>
        <w:ind w:left="720"/>
        <w:rPr>
          <w:rFonts w:ascii="Times New Roman" w:hAnsi="Times New Roman"/>
          <w:szCs w:val="22"/>
        </w:rPr>
      </w:pPr>
    </w:p>
    <w:p w14:paraId="4C6691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5DB3D38" w14:textId="77777777" w:rsidR="00D62E37" w:rsidRPr="00AB278E" w:rsidRDefault="00D62E37" w:rsidP="00D62E37">
      <w:pPr>
        <w:ind w:left="720"/>
        <w:rPr>
          <w:rFonts w:ascii="Times New Roman" w:hAnsi="Times New Roman"/>
          <w:szCs w:val="22"/>
        </w:rPr>
      </w:pPr>
    </w:p>
    <w:p w14:paraId="16C83BBA"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AB278E" w:rsidRDefault="00D62E37" w:rsidP="00D62E37">
      <w:pPr>
        <w:ind w:left="720"/>
        <w:rPr>
          <w:rFonts w:ascii="Times New Roman" w:hAnsi="Times New Roman"/>
          <w:szCs w:val="22"/>
        </w:rPr>
      </w:pPr>
    </w:p>
    <w:p w14:paraId="3CE45B31"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F8B41EA" w14:textId="77777777" w:rsidR="00D62E37" w:rsidRPr="00AB278E" w:rsidRDefault="00D62E37" w:rsidP="00D62E37">
      <w:pPr>
        <w:ind w:left="720"/>
        <w:rPr>
          <w:rFonts w:ascii="Times New Roman" w:hAnsi="Times New Roman"/>
          <w:szCs w:val="22"/>
        </w:rPr>
      </w:pPr>
    </w:p>
    <w:p w14:paraId="3C6C830D"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$P5: Adjustment Date. This is the internal VA FileMan date when</w:t>
      </w:r>
      <w:r w:rsidR="00251A18">
        <w:rPr>
          <w:rFonts w:ascii="Times New Roman" w:hAnsi="Times New Roman"/>
          <w:szCs w:val="22"/>
        </w:rPr>
        <w:t xml:space="preserve"> </w:t>
      </w:r>
      <w:r w:rsidRPr="00AB278E">
        <w:rPr>
          <w:rFonts w:ascii="Times New Roman" w:hAnsi="Times New Roman"/>
          <w:szCs w:val="22"/>
        </w:rPr>
        <w:t>the adjustment occurred.</w:t>
      </w:r>
    </w:p>
    <w:p w14:paraId="29EC69C8" w14:textId="77777777" w:rsidR="00D62E37" w:rsidRPr="00AB278E" w:rsidRDefault="00D62E37" w:rsidP="00D62E37">
      <w:pPr>
        <w:ind w:left="720"/>
        <w:rPr>
          <w:rFonts w:ascii="Times New Roman" w:hAnsi="Times New Roman"/>
          <w:szCs w:val="22"/>
        </w:rPr>
      </w:pPr>
    </w:p>
    <w:p w14:paraId="6DA2F23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(optional).</w:t>
      </w:r>
    </w:p>
    <w:p w14:paraId="1F345DDD" w14:textId="77777777" w:rsidR="00D62E37" w:rsidRPr="00AB278E" w:rsidRDefault="00D62E37" w:rsidP="000B6166">
      <w:pPr>
        <w:rPr>
          <w:rFonts w:ascii="Times New Roman" w:hAnsi="Times New Roman"/>
          <w:szCs w:val="22"/>
        </w:rPr>
      </w:pPr>
    </w:p>
    <w:p w14:paraId="3701AE3E"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56865AE3" w14:textId="77777777" w:rsidR="00D62E37" w:rsidRPr="00AB278E" w:rsidRDefault="00D62E37" w:rsidP="000B6166">
      <w:pPr>
        <w:rPr>
          <w:rFonts w:ascii="Times New Roman" w:hAnsi="Times New Roman"/>
          <w:szCs w:val="22"/>
        </w:rPr>
      </w:pPr>
    </w:p>
    <w:p w14:paraId="7B59928C"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Success Flag. Equals 0 if successful, -1 if unsuccessful.</w:t>
      </w:r>
    </w:p>
    <w:p w14:paraId="36580E21" w14:textId="77777777" w:rsidR="00D62E37" w:rsidRPr="00AB278E" w:rsidRDefault="00D62E37" w:rsidP="00D62E37">
      <w:pPr>
        <w:ind w:left="720"/>
        <w:rPr>
          <w:rFonts w:ascii="Times New Roman" w:hAnsi="Times New Roman"/>
          <w:szCs w:val="22"/>
        </w:rPr>
      </w:pPr>
    </w:p>
    <w:p w14:paraId="6B22D8D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32E5633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251BBD99" w14:textId="77777777" w:rsidR="00D62E37" w:rsidRPr="00AB278E" w:rsidRDefault="00D62E37" w:rsidP="00D62E37">
      <w:pPr>
        <w:ind w:left="720"/>
        <w:rPr>
          <w:rFonts w:ascii="Times New Roman" w:hAnsi="Times New Roman"/>
          <w:szCs w:val="22"/>
        </w:rPr>
      </w:pPr>
    </w:p>
    <w:p w14:paraId="34456C27" w14:textId="77777777" w:rsidR="009C18F3" w:rsidRPr="005C6B3B" w:rsidRDefault="000B6166" w:rsidP="00D62E37">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6652D847" w14:textId="77777777" w:rsidR="00D62E37" w:rsidRPr="005C6B3B" w:rsidRDefault="00D62E37" w:rsidP="000B6166">
      <w:pPr>
        <w:rPr>
          <w:rFonts w:ascii="Times New Roman" w:hAnsi="Times New Roman"/>
          <w:szCs w:val="22"/>
        </w:rPr>
      </w:pPr>
    </w:p>
    <w:p w14:paraId="133FF9E8" w14:textId="77777777" w:rsidR="000B6166" w:rsidRPr="005C6B3B" w:rsidRDefault="000B6166" w:rsidP="000B6166">
      <w:pPr>
        <w:rPr>
          <w:rFonts w:ascii="Times New Roman" w:hAnsi="Times New Roman"/>
          <w:szCs w:val="22"/>
        </w:rPr>
      </w:pPr>
      <w:r w:rsidRPr="005C6B3B">
        <w:rPr>
          <w:rFonts w:ascii="Times New Roman" w:hAnsi="Times New Roman"/>
          <w:szCs w:val="22"/>
        </w:rPr>
        <w:t>PRCAFN</w:t>
      </w:r>
    </w:p>
    <w:p w14:paraId="1862F228" w14:textId="77777777" w:rsidR="00D62E37" w:rsidRPr="00AB278E" w:rsidRDefault="00D62E37" w:rsidP="000B6166">
      <w:pPr>
        <w:rPr>
          <w:rFonts w:ascii="Times New Roman" w:hAnsi="Times New Roman"/>
          <w:szCs w:val="22"/>
        </w:rPr>
      </w:pPr>
    </w:p>
    <w:p w14:paraId="26F096D7" w14:textId="77777777" w:rsidR="000B6166" w:rsidRPr="00AB278E" w:rsidRDefault="000B6166" w:rsidP="000B6166">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AB278E" w:rsidRDefault="00015DFC" w:rsidP="000B6166">
      <w:pPr>
        <w:rPr>
          <w:rFonts w:ascii="Times New Roman" w:hAnsi="Times New Roman"/>
          <w:szCs w:val="22"/>
        </w:rPr>
      </w:pPr>
    </w:p>
    <w:p w14:paraId="426FF9FD"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5CD639A6" w14:textId="77777777" w:rsidR="00015DFC" w:rsidRPr="00AB278E" w:rsidRDefault="00015DFC" w:rsidP="000B6166">
      <w:pPr>
        <w:rPr>
          <w:rFonts w:ascii="Times New Roman" w:hAnsi="Times New Roman"/>
          <w:szCs w:val="22"/>
        </w:rPr>
      </w:pPr>
    </w:p>
    <w:p w14:paraId="216E6DDF"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AB278E" w:rsidRDefault="00015DFC" w:rsidP="000B6166">
      <w:pPr>
        <w:rPr>
          <w:rFonts w:ascii="Times New Roman" w:hAnsi="Times New Roman"/>
          <w:szCs w:val="22"/>
        </w:rPr>
      </w:pPr>
    </w:p>
    <w:p w14:paraId="708619C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6397FBE0" w14:textId="77777777" w:rsidR="00015DFC" w:rsidRPr="00AB278E" w:rsidRDefault="00015DFC" w:rsidP="000B6166">
      <w:pPr>
        <w:rPr>
          <w:rFonts w:ascii="Times New Roman" w:hAnsi="Times New Roman"/>
          <w:szCs w:val="22"/>
        </w:rPr>
      </w:pPr>
    </w:p>
    <w:p w14:paraId="58A6A1B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AB278E" w:rsidRDefault="00015DFC" w:rsidP="000B6166">
      <w:pPr>
        <w:rPr>
          <w:rFonts w:ascii="Times New Roman" w:hAnsi="Times New Roman"/>
          <w:szCs w:val="22"/>
        </w:rPr>
      </w:pPr>
    </w:p>
    <w:p w14:paraId="26089A2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330D8AF4" w14:textId="77777777" w:rsidR="00015DFC" w:rsidRPr="00AB278E" w:rsidRDefault="00015DFC" w:rsidP="000B6166">
      <w:pPr>
        <w:rPr>
          <w:rFonts w:ascii="Times New Roman" w:hAnsi="Times New Roman"/>
          <w:szCs w:val="22"/>
        </w:rPr>
      </w:pPr>
    </w:p>
    <w:p w14:paraId="29987780"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AB278E" w:rsidRDefault="00015DFC" w:rsidP="000B6166">
      <w:pPr>
        <w:rPr>
          <w:rFonts w:ascii="Times New Roman" w:hAnsi="Times New Roman"/>
          <w:szCs w:val="22"/>
        </w:rPr>
      </w:pPr>
    </w:p>
    <w:p w14:paraId="3812D71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45D1593A" w14:textId="77777777" w:rsidR="00015DFC" w:rsidRPr="00AB278E" w:rsidRDefault="00015DFC" w:rsidP="000B6166">
      <w:pPr>
        <w:rPr>
          <w:rFonts w:ascii="Times New Roman" w:hAnsi="Times New Roman"/>
          <w:szCs w:val="22"/>
        </w:rPr>
      </w:pPr>
    </w:p>
    <w:p w14:paraId="0B58ECCD"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AB278E" w:rsidRDefault="00015DFC" w:rsidP="000B6166">
      <w:pPr>
        <w:rPr>
          <w:rFonts w:ascii="Times New Roman" w:hAnsi="Times New Roman"/>
          <w:szCs w:val="22"/>
        </w:rPr>
      </w:pPr>
    </w:p>
    <w:p w14:paraId="0F11850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2E28861A" w14:textId="77777777" w:rsidR="00015DFC" w:rsidRPr="00AB278E" w:rsidRDefault="00015DFC" w:rsidP="000B6166">
      <w:pPr>
        <w:rPr>
          <w:rFonts w:ascii="Times New Roman" w:hAnsi="Times New Roman"/>
          <w:szCs w:val="22"/>
        </w:rPr>
      </w:pPr>
    </w:p>
    <w:p w14:paraId="63AD6E42"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AB278E" w:rsidRDefault="00015DFC" w:rsidP="000B6166">
      <w:pPr>
        <w:rPr>
          <w:rFonts w:ascii="Times New Roman" w:hAnsi="Times New Roman"/>
          <w:szCs w:val="22"/>
        </w:rPr>
      </w:pPr>
    </w:p>
    <w:p w14:paraId="32B8A0C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6FFC78A9" w14:textId="77777777" w:rsidR="00015DFC" w:rsidRPr="00AB278E" w:rsidRDefault="00015DFC" w:rsidP="000B6166">
      <w:pPr>
        <w:rPr>
          <w:rFonts w:ascii="Times New Roman" w:hAnsi="Times New Roman"/>
          <w:szCs w:val="22"/>
        </w:rPr>
      </w:pPr>
    </w:p>
    <w:p w14:paraId="43ADD618"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AB278E" w:rsidRDefault="00015DFC" w:rsidP="000B6166">
      <w:pPr>
        <w:rPr>
          <w:rFonts w:ascii="Times New Roman" w:hAnsi="Times New Roman"/>
          <w:szCs w:val="22"/>
        </w:rPr>
      </w:pPr>
    </w:p>
    <w:p w14:paraId="0388C66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312F738C" w14:textId="77777777" w:rsidR="00015DFC" w:rsidRPr="00AB278E" w:rsidRDefault="00015DFC" w:rsidP="000B6166">
      <w:pPr>
        <w:rPr>
          <w:rFonts w:ascii="Times New Roman" w:hAnsi="Times New Roman"/>
          <w:szCs w:val="22"/>
        </w:rPr>
      </w:pPr>
    </w:p>
    <w:p w14:paraId="04708274"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date the Bill was closed, in VA FileMan format. Input to this function must be the internal entry number of the Bill. If -1 is returned, the Bill does not exist, or the Bill does not have a status. If -2 is returned, the Bill is not closed.</w:t>
      </w:r>
    </w:p>
    <w:p w14:paraId="6B493F48" w14:textId="77777777" w:rsidR="00015DFC" w:rsidRPr="00AB278E" w:rsidRDefault="00015DFC" w:rsidP="000B6166">
      <w:pPr>
        <w:rPr>
          <w:rFonts w:ascii="Times New Roman" w:hAnsi="Times New Roman"/>
          <w:szCs w:val="22"/>
        </w:rPr>
      </w:pPr>
    </w:p>
    <w:p w14:paraId="740D8E4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471789C4" w14:textId="77777777" w:rsidR="00015DFC" w:rsidRPr="00AB278E" w:rsidRDefault="00015DFC" w:rsidP="000B6166">
      <w:pPr>
        <w:rPr>
          <w:rFonts w:ascii="Times New Roman" w:hAnsi="Times New Roman"/>
          <w:szCs w:val="22"/>
        </w:rPr>
      </w:pPr>
    </w:p>
    <w:p w14:paraId="6D0CED8E"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statement day for a debtor. This function is only good for patient type debtors. Input to this function must be in VA FileMan variable pointer format, for example: "1438;DPT(" . If -1 is returned, the patient is not an AR debtor or does not have a statement date assigned.</w:t>
      </w:r>
    </w:p>
    <w:p w14:paraId="24025A1F" w14:textId="77777777" w:rsidR="00015DFC" w:rsidRPr="00AB278E" w:rsidRDefault="00015DFC" w:rsidP="000B6166">
      <w:pPr>
        <w:rPr>
          <w:rFonts w:ascii="Times New Roman" w:hAnsi="Times New Roman"/>
          <w:szCs w:val="22"/>
        </w:rPr>
      </w:pPr>
    </w:p>
    <w:p w14:paraId="094822B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2F689CF3" w14:textId="77777777" w:rsidR="00015DFC" w:rsidRPr="00AB278E" w:rsidRDefault="00015DFC" w:rsidP="000B6166">
      <w:pPr>
        <w:rPr>
          <w:rFonts w:ascii="Times New Roman" w:hAnsi="Times New Roman"/>
          <w:szCs w:val="22"/>
        </w:rPr>
      </w:pPr>
    </w:p>
    <w:p w14:paraId="5B59E147" w14:textId="77777777" w:rsidR="0054501D" w:rsidRPr="00AB278E" w:rsidRDefault="000B6166" w:rsidP="002453DD">
      <w:pPr>
        <w:rPr>
          <w:rFonts w:ascii="Times New Roman" w:hAnsi="Times New Roman"/>
          <w:szCs w:val="22"/>
        </w:rPr>
      </w:pPr>
      <w:r w:rsidRPr="00AB278E">
        <w:rPr>
          <w:rFonts w:ascii="Times New Roman" w:hAnsi="Times New Roman"/>
          <w:szCs w:val="22"/>
        </w:rPr>
        <w:t>This function returns the date that a Bill can be considered "closed" for purging purposes. The date will be returned in VA FileMan format. Input to this function must be the internal entry number of a Bill. If a -1 is returned, information regarding the Bill should not be purged.</w:t>
      </w:r>
    </w:p>
    <w:p w14:paraId="22245A2E" w14:textId="77777777" w:rsidR="0054501D" w:rsidRPr="00AB278E" w:rsidRDefault="0054501D" w:rsidP="00077C36">
      <w:pPr>
        <w:pStyle w:val="Heading2"/>
      </w:pPr>
      <w:r w:rsidRPr="00AB278E">
        <w:rPr>
          <w:sz w:val="23"/>
          <w:szCs w:val="23"/>
        </w:rPr>
        <w:br w:type="page"/>
      </w:r>
      <w:bookmarkStart w:id="36" w:name="_Toc425503936"/>
      <w:bookmarkStart w:id="37" w:name="_Toc493599077"/>
      <w:r w:rsidRPr="00AB278E">
        <w:lastRenderedPageBreak/>
        <w:t>R</w:t>
      </w:r>
      <w:r w:rsidR="0090699E" w:rsidRPr="00AB278E">
        <w:t>eferences</w:t>
      </w:r>
      <w:bookmarkEnd w:id="36"/>
      <w:bookmarkEnd w:id="37"/>
    </w:p>
    <w:p w14:paraId="67A45413" w14:textId="77777777" w:rsidR="0054501D" w:rsidRPr="00AB278E" w:rsidRDefault="0054501D" w:rsidP="002453DD">
      <w:pPr>
        <w:rPr>
          <w:rFonts w:ascii="Times New Roman" w:hAnsi="Times New Roman"/>
          <w:szCs w:val="22"/>
        </w:rPr>
      </w:pPr>
    </w:p>
    <w:p w14:paraId="263A540A"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2410"/>
        <w:gridCol w:w="2831"/>
        <w:gridCol w:w="1727"/>
      </w:tblGrid>
      <w:tr w:rsidR="00CC63D0" w:rsidRPr="00AB278E" w14:paraId="08C85B53" w14:textId="77777777" w:rsidTr="00CC63D0">
        <w:tc>
          <w:tcPr>
            <w:tcW w:w="2394" w:type="dxa"/>
          </w:tcPr>
          <w:p w14:paraId="26B6D621" w14:textId="77777777" w:rsidR="00520071" w:rsidRPr="00D804D9" w:rsidRDefault="00520071" w:rsidP="00CC63D0">
            <w:pPr>
              <w:jc w:val="center"/>
              <w:rPr>
                <w:rFonts w:ascii="Times New Roman" w:hAnsi="Times New Roman"/>
                <w:b/>
                <w:szCs w:val="22"/>
              </w:rPr>
            </w:pPr>
            <w:r w:rsidRPr="00D804D9">
              <w:rPr>
                <w:rFonts w:ascii="Times New Roman" w:hAnsi="Times New Roman"/>
                <w:b/>
                <w:szCs w:val="22"/>
              </w:rPr>
              <w:t>AR Routine/Option Calls</w:t>
            </w:r>
          </w:p>
        </w:tc>
        <w:tc>
          <w:tcPr>
            <w:tcW w:w="2394" w:type="dxa"/>
          </w:tcPr>
          <w:p w14:paraId="4F41894D"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Routine</w:t>
            </w:r>
          </w:p>
        </w:tc>
        <w:tc>
          <w:tcPr>
            <w:tcW w:w="2394" w:type="dxa"/>
          </w:tcPr>
          <w:p w14:paraId="203D3C98"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File or Global Reference</w:t>
            </w:r>
          </w:p>
        </w:tc>
        <w:tc>
          <w:tcPr>
            <w:tcW w:w="2394" w:type="dxa"/>
          </w:tcPr>
          <w:p w14:paraId="684A6317"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Integration Agreement</w:t>
            </w:r>
          </w:p>
        </w:tc>
      </w:tr>
      <w:tr w:rsidR="00CC63D0" w:rsidRPr="00AB278E" w14:paraId="7EB70A2A" w14:textId="77777777" w:rsidTr="00CC63D0">
        <w:tc>
          <w:tcPr>
            <w:tcW w:w="2394" w:type="dxa"/>
          </w:tcPr>
          <w:p w14:paraId="09643D32" w14:textId="77777777" w:rsidR="0054501D" w:rsidRPr="00AB278E" w:rsidRDefault="000A3A1C" w:rsidP="002453DD">
            <w:pPr>
              <w:rPr>
                <w:rFonts w:ascii="Times New Roman" w:hAnsi="Times New Roman"/>
                <w:szCs w:val="22"/>
              </w:rPr>
            </w:pPr>
            <w:r w:rsidRPr="00AB278E">
              <w:rPr>
                <w:rFonts w:ascii="Times New Roman" w:hAnsi="Times New Roman"/>
                <w:szCs w:val="22"/>
              </w:rPr>
              <w:t>PRCAATR</w:t>
            </w:r>
          </w:p>
        </w:tc>
        <w:tc>
          <w:tcPr>
            <w:tcW w:w="2394" w:type="dxa"/>
          </w:tcPr>
          <w:p w14:paraId="658C69EC" w14:textId="77777777" w:rsidR="0054501D" w:rsidRPr="00AB278E" w:rsidRDefault="000A3A1C" w:rsidP="002453DD">
            <w:pPr>
              <w:rPr>
                <w:rFonts w:ascii="Times New Roman" w:hAnsi="Times New Roman"/>
                <w:szCs w:val="22"/>
              </w:rPr>
            </w:pPr>
            <w:r w:rsidRPr="00AB278E">
              <w:rPr>
                <w:rFonts w:ascii="Times New Roman" w:hAnsi="Times New Roman"/>
                <w:szCs w:val="22"/>
              </w:rPr>
              <w:t>ENF^IBOLK</w:t>
            </w:r>
          </w:p>
        </w:tc>
        <w:tc>
          <w:tcPr>
            <w:tcW w:w="2394" w:type="dxa"/>
          </w:tcPr>
          <w:p w14:paraId="56C87CDE" w14:textId="77777777" w:rsidR="0054501D" w:rsidRPr="00AB278E" w:rsidRDefault="0054501D" w:rsidP="002453DD">
            <w:pPr>
              <w:rPr>
                <w:sz w:val="20"/>
              </w:rPr>
            </w:pPr>
          </w:p>
        </w:tc>
        <w:tc>
          <w:tcPr>
            <w:tcW w:w="2394" w:type="dxa"/>
          </w:tcPr>
          <w:p w14:paraId="646B2D55"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421949B" w14:textId="77777777" w:rsidTr="00CC63D0">
        <w:tc>
          <w:tcPr>
            <w:tcW w:w="2394" w:type="dxa"/>
          </w:tcPr>
          <w:p w14:paraId="4F0DE9DD" w14:textId="77777777" w:rsidR="0054501D" w:rsidRPr="00AB278E" w:rsidRDefault="000A3A1C" w:rsidP="002453DD">
            <w:pPr>
              <w:rPr>
                <w:rFonts w:ascii="Times New Roman" w:hAnsi="Times New Roman"/>
                <w:szCs w:val="22"/>
              </w:rPr>
            </w:pPr>
            <w:r w:rsidRPr="00AB278E">
              <w:rPr>
                <w:rFonts w:ascii="Times New Roman" w:hAnsi="Times New Roman"/>
                <w:szCs w:val="22"/>
              </w:rPr>
              <w:t>PRCAEOL</w:t>
            </w:r>
          </w:p>
        </w:tc>
        <w:tc>
          <w:tcPr>
            <w:tcW w:w="2394" w:type="dxa"/>
          </w:tcPr>
          <w:p w14:paraId="63D19FD2" w14:textId="77777777" w:rsidR="0054501D" w:rsidRPr="00AB278E" w:rsidRDefault="000A3A1C" w:rsidP="002453DD">
            <w:pPr>
              <w:rPr>
                <w:rFonts w:ascii="Times New Roman" w:hAnsi="Times New Roman"/>
                <w:szCs w:val="22"/>
              </w:rPr>
            </w:pPr>
            <w:r w:rsidRPr="00AB278E">
              <w:rPr>
                <w:rFonts w:ascii="Times New Roman" w:hAnsi="Times New Roman"/>
                <w:szCs w:val="22"/>
              </w:rPr>
              <w:t>IBCAMS</w:t>
            </w:r>
          </w:p>
        </w:tc>
        <w:tc>
          <w:tcPr>
            <w:tcW w:w="2394" w:type="dxa"/>
          </w:tcPr>
          <w:p w14:paraId="7BED21A3" w14:textId="77777777" w:rsidR="0054501D"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53306F10" w14:textId="77777777" w:rsidR="0054501D" w:rsidRPr="00AB278E" w:rsidRDefault="000A3A1C" w:rsidP="002453DD">
            <w:pPr>
              <w:rPr>
                <w:rFonts w:ascii="Times New Roman" w:hAnsi="Times New Roman"/>
                <w:szCs w:val="22"/>
              </w:rPr>
            </w:pPr>
            <w:r w:rsidRPr="00AB278E">
              <w:rPr>
                <w:rFonts w:ascii="Times New Roman" w:hAnsi="Times New Roman"/>
                <w:szCs w:val="22"/>
              </w:rPr>
              <w:t>DBIA #309</w:t>
            </w:r>
          </w:p>
        </w:tc>
      </w:tr>
      <w:tr w:rsidR="00CC63D0" w:rsidRPr="00AB278E" w14:paraId="4708292D" w14:textId="77777777" w:rsidTr="00CC63D0">
        <w:tc>
          <w:tcPr>
            <w:tcW w:w="2394" w:type="dxa"/>
          </w:tcPr>
          <w:p w14:paraId="174E9EFB" w14:textId="77777777" w:rsidR="0054501D" w:rsidRPr="00AB278E" w:rsidRDefault="000A3A1C" w:rsidP="002453DD">
            <w:pPr>
              <w:rPr>
                <w:rFonts w:ascii="Times New Roman" w:hAnsi="Times New Roman"/>
                <w:szCs w:val="22"/>
              </w:rPr>
            </w:pPr>
            <w:r w:rsidRPr="00AB278E">
              <w:rPr>
                <w:rFonts w:ascii="Times New Roman" w:hAnsi="Times New Roman"/>
                <w:szCs w:val="22"/>
              </w:rPr>
              <w:t>PRCAY RELEASE HOLDS</w:t>
            </w:r>
          </w:p>
        </w:tc>
        <w:tc>
          <w:tcPr>
            <w:tcW w:w="2394" w:type="dxa"/>
          </w:tcPr>
          <w:p w14:paraId="3E35BE27" w14:textId="77777777" w:rsidR="0054501D" w:rsidRPr="00AB278E" w:rsidRDefault="000A3A1C" w:rsidP="002453DD">
            <w:pPr>
              <w:rPr>
                <w:rFonts w:ascii="Times New Roman" w:hAnsi="Times New Roman"/>
                <w:szCs w:val="22"/>
              </w:rPr>
            </w:pPr>
            <w:r w:rsidRPr="00AB278E">
              <w:rPr>
                <w:rFonts w:ascii="Times New Roman" w:hAnsi="Times New Roman"/>
                <w:szCs w:val="22"/>
              </w:rPr>
              <w:t>IBRREL</w:t>
            </w:r>
          </w:p>
        </w:tc>
        <w:tc>
          <w:tcPr>
            <w:tcW w:w="2394" w:type="dxa"/>
          </w:tcPr>
          <w:p w14:paraId="2ECCB623" w14:textId="77777777" w:rsidR="0054501D" w:rsidRPr="00AB278E" w:rsidRDefault="0054501D" w:rsidP="002453DD">
            <w:pPr>
              <w:rPr>
                <w:sz w:val="20"/>
              </w:rPr>
            </w:pPr>
          </w:p>
        </w:tc>
        <w:tc>
          <w:tcPr>
            <w:tcW w:w="2394" w:type="dxa"/>
          </w:tcPr>
          <w:p w14:paraId="7E7419A1" w14:textId="77777777" w:rsidR="0054501D" w:rsidRPr="00AB278E" w:rsidRDefault="000A3A1C" w:rsidP="002453DD">
            <w:pPr>
              <w:rPr>
                <w:rFonts w:ascii="Times New Roman" w:hAnsi="Times New Roman"/>
                <w:szCs w:val="22"/>
              </w:rPr>
            </w:pPr>
            <w:r w:rsidRPr="00AB278E">
              <w:rPr>
                <w:rFonts w:ascii="Times New Roman" w:hAnsi="Times New Roman"/>
                <w:szCs w:val="22"/>
              </w:rPr>
              <w:t>DBIA #306</w:t>
            </w:r>
          </w:p>
        </w:tc>
      </w:tr>
      <w:tr w:rsidR="00CC63D0" w:rsidRPr="00AB278E" w14:paraId="5BFC007E" w14:textId="77777777" w:rsidTr="00CC63D0">
        <w:tc>
          <w:tcPr>
            <w:tcW w:w="2394" w:type="dxa"/>
          </w:tcPr>
          <w:p w14:paraId="1F208E93" w14:textId="77777777" w:rsidR="0054501D" w:rsidRPr="00AB278E" w:rsidRDefault="000A3A1C" w:rsidP="002453DD">
            <w:pPr>
              <w:rPr>
                <w:rFonts w:ascii="Times New Roman" w:hAnsi="Times New Roman"/>
                <w:szCs w:val="22"/>
              </w:rPr>
            </w:pPr>
            <w:r w:rsidRPr="00AB278E">
              <w:rPr>
                <w:rFonts w:ascii="Times New Roman" w:hAnsi="Times New Roman"/>
                <w:szCs w:val="22"/>
              </w:rPr>
              <w:t>PRCAD REV CODE TOTALS</w:t>
            </w:r>
          </w:p>
        </w:tc>
        <w:tc>
          <w:tcPr>
            <w:tcW w:w="2394" w:type="dxa"/>
          </w:tcPr>
          <w:p w14:paraId="3F0A4E1B" w14:textId="77777777" w:rsidR="0054501D" w:rsidRPr="00AB278E" w:rsidRDefault="000A3A1C" w:rsidP="002453DD">
            <w:pPr>
              <w:rPr>
                <w:rFonts w:ascii="Times New Roman" w:hAnsi="Times New Roman"/>
                <w:szCs w:val="22"/>
              </w:rPr>
            </w:pPr>
            <w:r w:rsidRPr="00AB278E">
              <w:rPr>
                <w:rFonts w:ascii="Times New Roman" w:hAnsi="Times New Roman"/>
                <w:szCs w:val="22"/>
              </w:rPr>
              <w:t>IBOAMS</w:t>
            </w:r>
          </w:p>
        </w:tc>
        <w:tc>
          <w:tcPr>
            <w:tcW w:w="2394" w:type="dxa"/>
          </w:tcPr>
          <w:p w14:paraId="09633E33" w14:textId="77777777" w:rsidR="0054501D" w:rsidRPr="00AB278E" w:rsidRDefault="0054501D" w:rsidP="002453DD">
            <w:pPr>
              <w:rPr>
                <w:sz w:val="20"/>
              </w:rPr>
            </w:pPr>
          </w:p>
        </w:tc>
        <w:tc>
          <w:tcPr>
            <w:tcW w:w="2394" w:type="dxa"/>
          </w:tcPr>
          <w:p w14:paraId="3F55DC94" w14:textId="77777777" w:rsidR="0054501D" w:rsidRPr="00AB278E" w:rsidRDefault="000A3A1C" w:rsidP="002453DD">
            <w:pPr>
              <w:rPr>
                <w:rFonts w:ascii="Times New Roman" w:hAnsi="Times New Roman"/>
                <w:szCs w:val="22"/>
              </w:rPr>
            </w:pPr>
            <w:r w:rsidRPr="00AB278E">
              <w:rPr>
                <w:rFonts w:ascii="Times New Roman" w:hAnsi="Times New Roman"/>
                <w:szCs w:val="22"/>
              </w:rPr>
              <w:t>DBIA #308</w:t>
            </w:r>
          </w:p>
        </w:tc>
      </w:tr>
      <w:tr w:rsidR="00CC63D0" w:rsidRPr="00AB278E" w14:paraId="0DDA8D2C" w14:textId="77777777" w:rsidTr="00CC63D0">
        <w:tc>
          <w:tcPr>
            <w:tcW w:w="2394" w:type="dxa"/>
          </w:tcPr>
          <w:p w14:paraId="6DABBCBC" w14:textId="77777777" w:rsidR="0054501D" w:rsidRPr="00AB278E" w:rsidRDefault="000A3A1C" w:rsidP="002453DD">
            <w:pPr>
              <w:rPr>
                <w:rFonts w:ascii="Times New Roman" w:hAnsi="Times New Roman"/>
                <w:szCs w:val="22"/>
              </w:rPr>
            </w:pPr>
            <w:r w:rsidRPr="00AB278E">
              <w:rPr>
                <w:rFonts w:ascii="Times New Roman" w:hAnsi="Times New Roman"/>
                <w:szCs w:val="22"/>
              </w:rPr>
              <w:t>PRCALT2, PRCAGS</w:t>
            </w:r>
          </w:p>
        </w:tc>
        <w:tc>
          <w:tcPr>
            <w:tcW w:w="2394" w:type="dxa"/>
          </w:tcPr>
          <w:p w14:paraId="707465C4" w14:textId="77777777" w:rsidR="0054501D" w:rsidRPr="00AB278E" w:rsidRDefault="000A3A1C" w:rsidP="002453DD">
            <w:pPr>
              <w:rPr>
                <w:rFonts w:ascii="Times New Roman" w:hAnsi="Times New Roman"/>
                <w:szCs w:val="22"/>
              </w:rPr>
            </w:pPr>
            <w:r w:rsidRPr="00AB278E">
              <w:rPr>
                <w:rFonts w:ascii="Times New Roman" w:hAnsi="Times New Roman"/>
                <w:szCs w:val="22"/>
              </w:rPr>
              <w:t>REPRNT^IBCF13</w:t>
            </w:r>
          </w:p>
        </w:tc>
        <w:tc>
          <w:tcPr>
            <w:tcW w:w="2394" w:type="dxa"/>
          </w:tcPr>
          <w:p w14:paraId="3C70F894" w14:textId="77777777" w:rsidR="0054501D" w:rsidRPr="00AB278E" w:rsidRDefault="0054501D" w:rsidP="002453DD">
            <w:pPr>
              <w:rPr>
                <w:sz w:val="20"/>
              </w:rPr>
            </w:pPr>
          </w:p>
        </w:tc>
        <w:tc>
          <w:tcPr>
            <w:tcW w:w="2394" w:type="dxa"/>
          </w:tcPr>
          <w:p w14:paraId="54FD20A7" w14:textId="77777777" w:rsidR="0054501D" w:rsidRPr="00AB278E" w:rsidRDefault="000A3A1C" w:rsidP="002453DD">
            <w:pPr>
              <w:rPr>
                <w:rFonts w:ascii="Times New Roman" w:hAnsi="Times New Roman"/>
                <w:szCs w:val="22"/>
              </w:rPr>
            </w:pPr>
            <w:r w:rsidRPr="00AB278E">
              <w:rPr>
                <w:rFonts w:ascii="Times New Roman" w:hAnsi="Times New Roman"/>
                <w:szCs w:val="22"/>
              </w:rPr>
              <w:t>DBIA #307</w:t>
            </w:r>
          </w:p>
        </w:tc>
      </w:tr>
      <w:tr w:rsidR="00CC63D0" w:rsidRPr="00AB278E" w14:paraId="4CE2908C" w14:textId="77777777" w:rsidTr="00CC63D0">
        <w:tc>
          <w:tcPr>
            <w:tcW w:w="2394" w:type="dxa"/>
          </w:tcPr>
          <w:p w14:paraId="1466970C" w14:textId="77777777" w:rsidR="0054501D" w:rsidRPr="00AB278E" w:rsidRDefault="000A3A1C" w:rsidP="002453DD">
            <w:pPr>
              <w:rPr>
                <w:rFonts w:ascii="Times New Roman" w:hAnsi="Times New Roman"/>
                <w:szCs w:val="22"/>
              </w:rPr>
            </w:pPr>
            <w:r w:rsidRPr="00AB278E">
              <w:rPr>
                <w:rFonts w:ascii="Times New Roman" w:hAnsi="Times New Roman"/>
                <w:szCs w:val="22"/>
              </w:rPr>
              <w:t>PRCAPAY3</w:t>
            </w:r>
          </w:p>
        </w:tc>
        <w:tc>
          <w:tcPr>
            <w:tcW w:w="2394" w:type="dxa"/>
          </w:tcPr>
          <w:p w14:paraId="3EBD5477" w14:textId="77777777" w:rsidR="0054501D" w:rsidRPr="00AB278E" w:rsidRDefault="000A3A1C" w:rsidP="002453DD">
            <w:pPr>
              <w:rPr>
                <w:rFonts w:ascii="Times New Roman" w:hAnsi="Times New Roman"/>
                <w:szCs w:val="22"/>
              </w:rPr>
            </w:pPr>
            <w:r w:rsidRPr="00AB278E">
              <w:rPr>
                <w:rFonts w:ascii="Times New Roman" w:hAnsi="Times New Roman"/>
                <w:szCs w:val="22"/>
              </w:rPr>
              <w:t>$$MESS^IBRFN</w:t>
            </w:r>
          </w:p>
        </w:tc>
        <w:tc>
          <w:tcPr>
            <w:tcW w:w="2394" w:type="dxa"/>
          </w:tcPr>
          <w:p w14:paraId="005E4069" w14:textId="77777777" w:rsidR="0054501D" w:rsidRPr="00AB278E" w:rsidRDefault="0054501D" w:rsidP="002453DD">
            <w:pPr>
              <w:rPr>
                <w:sz w:val="20"/>
              </w:rPr>
            </w:pPr>
          </w:p>
        </w:tc>
        <w:tc>
          <w:tcPr>
            <w:tcW w:w="2394" w:type="dxa"/>
          </w:tcPr>
          <w:p w14:paraId="3AD9B431" w14:textId="77777777" w:rsidR="0054501D" w:rsidRPr="00AB278E" w:rsidRDefault="000A3A1C" w:rsidP="002453DD">
            <w:pPr>
              <w:rPr>
                <w:rFonts w:ascii="Times New Roman" w:hAnsi="Times New Roman"/>
                <w:szCs w:val="22"/>
              </w:rPr>
            </w:pPr>
            <w:r w:rsidRPr="00AB278E">
              <w:rPr>
                <w:rFonts w:ascii="Times New Roman" w:hAnsi="Times New Roman"/>
                <w:szCs w:val="22"/>
              </w:rPr>
              <w:t>DBIA #310</w:t>
            </w:r>
          </w:p>
        </w:tc>
      </w:tr>
      <w:tr w:rsidR="00CC63D0" w:rsidRPr="00AB278E" w14:paraId="07F4AF0C" w14:textId="77777777" w:rsidTr="00CC63D0">
        <w:tc>
          <w:tcPr>
            <w:tcW w:w="2394" w:type="dxa"/>
          </w:tcPr>
          <w:p w14:paraId="2AD01D6F" w14:textId="77777777" w:rsidR="0054501D" w:rsidRPr="00AB278E" w:rsidRDefault="000A3A1C" w:rsidP="002453DD">
            <w:pPr>
              <w:rPr>
                <w:rFonts w:ascii="Times New Roman" w:hAnsi="Times New Roman"/>
                <w:szCs w:val="22"/>
              </w:rPr>
            </w:pPr>
            <w:r w:rsidRPr="00AB278E">
              <w:rPr>
                <w:rFonts w:ascii="Times New Roman" w:hAnsi="Times New Roman"/>
                <w:szCs w:val="22"/>
              </w:rPr>
              <w:t>PRCAPRO</w:t>
            </w:r>
          </w:p>
        </w:tc>
        <w:tc>
          <w:tcPr>
            <w:tcW w:w="2394" w:type="dxa"/>
          </w:tcPr>
          <w:p w14:paraId="0D05E53F" w14:textId="77777777" w:rsidR="0054501D" w:rsidRPr="00AB278E" w:rsidRDefault="000A3A1C" w:rsidP="002453DD">
            <w:pPr>
              <w:rPr>
                <w:rFonts w:ascii="Times New Roman" w:hAnsi="Times New Roman"/>
                <w:szCs w:val="22"/>
              </w:rPr>
            </w:pPr>
            <w:r w:rsidRPr="00AB278E">
              <w:rPr>
                <w:rFonts w:ascii="Times New Roman" w:hAnsi="Times New Roman"/>
                <w:szCs w:val="22"/>
              </w:rPr>
              <w:t>ENB^IBOLK ENF^IBOLK</w:t>
            </w:r>
          </w:p>
        </w:tc>
        <w:tc>
          <w:tcPr>
            <w:tcW w:w="2394" w:type="dxa"/>
          </w:tcPr>
          <w:p w14:paraId="36386506" w14:textId="77777777" w:rsidR="0054501D" w:rsidRPr="00AB278E" w:rsidRDefault="0054501D" w:rsidP="002453DD">
            <w:pPr>
              <w:rPr>
                <w:sz w:val="20"/>
              </w:rPr>
            </w:pPr>
          </w:p>
        </w:tc>
        <w:tc>
          <w:tcPr>
            <w:tcW w:w="2394" w:type="dxa"/>
          </w:tcPr>
          <w:p w14:paraId="2C88676E"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A330DF8" w14:textId="77777777" w:rsidTr="00CC63D0">
        <w:tc>
          <w:tcPr>
            <w:tcW w:w="2394" w:type="dxa"/>
          </w:tcPr>
          <w:p w14:paraId="50EC08CB" w14:textId="77777777" w:rsidR="0054501D" w:rsidRPr="00AB278E" w:rsidRDefault="000A3A1C" w:rsidP="002453DD">
            <w:pPr>
              <w:rPr>
                <w:rFonts w:ascii="Times New Roman" w:hAnsi="Times New Roman"/>
                <w:szCs w:val="22"/>
              </w:rPr>
            </w:pPr>
            <w:r w:rsidRPr="00AB278E">
              <w:rPr>
                <w:rFonts w:ascii="Times New Roman" w:hAnsi="Times New Roman"/>
                <w:szCs w:val="22"/>
              </w:rPr>
              <w:t>RCYDD1</w:t>
            </w:r>
          </w:p>
        </w:tc>
        <w:tc>
          <w:tcPr>
            <w:tcW w:w="2394" w:type="dxa"/>
          </w:tcPr>
          <w:p w14:paraId="0A1A3EBF" w14:textId="77777777" w:rsidR="0054501D" w:rsidRPr="00AB278E" w:rsidRDefault="000A3A1C" w:rsidP="002453DD">
            <w:pPr>
              <w:rPr>
                <w:rFonts w:ascii="Times New Roman" w:hAnsi="Times New Roman"/>
                <w:szCs w:val="22"/>
              </w:rPr>
            </w:pPr>
            <w:r w:rsidRPr="00AB278E">
              <w:rPr>
                <w:rFonts w:ascii="Times New Roman" w:hAnsi="Times New Roman"/>
                <w:szCs w:val="22"/>
              </w:rPr>
              <w:t>$$IB^IBRUTL</w:t>
            </w:r>
          </w:p>
        </w:tc>
        <w:tc>
          <w:tcPr>
            <w:tcW w:w="2394" w:type="dxa"/>
          </w:tcPr>
          <w:p w14:paraId="2BE5E78D" w14:textId="77777777" w:rsidR="0054501D" w:rsidRPr="00AB278E" w:rsidRDefault="0054501D" w:rsidP="002453DD">
            <w:pPr>
              <w:rPr>
                <w:sz w:val="20"/>
              </w:rPr>
            </w:pPr>
          </w:p>
        </w:tc>
        <w:tc>
          <w:tcPr>
            <w:tcW w:w="2394" w:type="dxa"/>
          </w:tcPr>
          <w:p w14:paraId="2DF0CE9C" w14:textId="77777777" w:rsidR="0054501D" w:rsidRPr="00AB278E" w:rsidRDefault="000A3A1C" w:rsidP="002453DD">
            <w:pPr>
              <w:rPr>
                <w:rFonts w:ascii="Times New Roman" w:hAnsi="Times New Roman"/>
                <w:szCs w:val="22"/>
              </w:rPr>
            </w:pPr>
            <w:r w:rsidRPr="00AB278E">
              <w:rPr>
                <w:rFonts w:ascii="Times New Roman" w:hAnsi="Times New Roman"/>
                <w:szCs w:val="22"/>
              </w:rPr>
              <w:t>DBIA #304</w:t>
            </w:r>
          </w:p>
        </w:tc>
      </w:tr>
      <w:tr w:rsidR="00CC63D0" w:rsidRPr="00AB278E" w14:paraId="2D378F77" w14:textId="77777777" w:rsidTr="00CC63D0">
        <w:tc>
          <w:tcPr>
            <w:tcW w:w="2394" w:type="dxa"/>
          </w:tcPr>
          <w:p w14:paraId="63AB87A8" w14:textId="77777777" w:rsidR="000A3A1C" w:rsidRPr="00AB278E" w:rsidRDefault="000A3A1C" w:rsidP="002453DD">
            <w:pPr>
              <w:rPr>
                <w:rFonts w:ascii="Times New Roman" w:hAnsi="Times New Roman"/>
                <w:szCs w:val="22"/>
              </w:rPr>
            </w:pPr>
            <w:r w:rsidRPr="00AB278E">
              <w:rPr>
                <w:rFonts w:ascii="Times New Roman" w:hAnsi="Times New Roman"/>
                <w:szCs w:val="22"/>
              </w:rPr>
              <w:t>PRCAGST1,PRCAPRO</w:t>
            </w:r>
          </w:p>
        </w:tc>
        <w:tc>
          <w:tcPr>
            <w:tcW w:w="2394" w:type="dxa"/>
          </w:tcPr>
          <w:p w14:paraId="46802A72" w14:textId="77777777" w:rsidR="000A3A1C" w:rsidRPr="00AB278E" w:rsidRDefault="000A3A1C" w:rsidP="002453DD">
            <w:pPr>
              <w:rPr>
                <w:rFonts w:ascii="Times New Roman" w:hAnsi="Times New Roman"/>
                <w:szCs w:val="22"/>
              </w:rPr>
            </w:pPr>
            <w:r w:rsidRPr="00AB278E">
              <w:rPr>
                <w:rFonts w:ascii="Times New Roman" w:hAnsi="Times New Roman"/>
                <w:szCs w:val="22"/>
              </w:rPr>
              <w:t>STMT^IBRFN1(TRAN)</w:t>
            </w:r>
          </w:p>
        </w:tc>
        <w:tc>
          <w:tcPr>
            <w:tcW w:w="2394" w:type="dxa"/>
          </w:tcPr>
          <w:p w14:paraId="3DE93F44" w14:textId="77777777" w:rsidR="000A3A1C" w:rsidRPr="00AB278E" w:rsidRDefault="000A3A1C" w:rsidP="002453DD">
            <w:pPr>
              <w:rPr>
                <w:sz w:val="20"/>
              </w:rPr>
            </w:pPr>
          </w:p>
        </w:tc>
        <w:tc>
          <w:tcPr>
            <w:tcW w:w="2394" w:type="dxa"/>
          </w:tcPr>
          <w:p w14:paraId="382CE41A" w14:textId="77777777" w:rsidR="000A3A1C" w:rsidRPr="00AB278E" w:rsidRDefault="000A3A1C" w:rsidP="002453DD">
            <w:pPr>
              <w:rPr>
                <w:rFonts w:ascii="Times New Roman" w:hAnsi="Times New Roman"/>
                <w:szCs w:val="22"/>
              </w:rPr>
            </w:pPr>
            <w:r w:rsidRPr="00AB278E">
              <w:rPr>
                <w:rFonts w:ascii="Times New Roman" w:hAnsi="Times New Roman"/>
                <w:szCs w:val="22"/>
              </w:rPr>
              <w:t>DBIA #301</w:t>
            </w:r>
          </w:p>
        </w:tc>
      </w:tr>
      <w:tr w:rsidR="00CC63D0" w:rsidRPr="00AB278E" w14:paraId="4237975C" w14:textId="77777777" w:rsidTr="00CC63D0">
        <w:tc>
          <w:tcPr>
            <w:tcW w:w="2394" w:type="dxa"/>
          </w:tcPr>
          <w:p w14:paraId="47878FC9" w14:textId="77777777" w:rsidR="000A3A1C" w:rsidRPr="00AB278E" w:rsidRDefault="000A3A1C" w:rsidP="000A3A1C">
            <w:pPr>
              <w:pStyle w:val="Default"/>
              <w:rPr>
                <w:sz w:val="20"/>
                <w:szCs w:val="20"/>
              </w:rPr>
            </w:pPr>
            <w:r w:rsidRPr="00AB278E">
              <w:rPr>
                <w:sz w:val="20"/>
                <w:szCs w:val="20"/>
              </w:rPr>
              <w:t>PRCASVC3</w:t>
            </w:r>
          </w:p>
        </w:tc>
        <w:tc>
          <w:tcPr>
            <w:tcW w:w="2394" w:type="dxa"/>
          </w:tcPr>
          <w:p w14:paraId="36A3FDC4" w14:textId="77777777" w:rsidR="000A3A1C" w:rsidRPr="00AB278E" w:rsidRDefault="000A3A1C" w:rsidP="002453DD">
            <w:pPr>
              <w:rPr>
                <w:sz w:val="20"/>
              </w:rPr>
            </w:pPr>
          </w:p>
        </w:tc>
        <w:tc>
          <w:tcPr>
            <w:tcW w:w="2394" w:type="dxa"/>
          </w:tcPr>
          <w:p w14:paraId="4C4B29AF" w14:textId="77777777" w:rsidR="000A3A1C"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7A8B0479" w14:textId="77777777" w:rsidR="000A3A1C" w:rsidRPr="00AB278E" w:rsidRDefault="000A3A1C" w:rsidP="002453DD">
            <w:pPr>
              <w:rPr>
                <w:sz w:val="20"/>
              </w:rPr>
            </w:pPr>
          </w:p>
        </w:tc>
      </w:tr>
      <w:tr w:rsidR="00CC63D0" w:rsidRPr="00AB278E" w14:paraId="02FB1AD6" w14:textId="77777777" w:rsidTr="00CC63D0">
        <w:tc>
          <w:tcPr>
            <w:tcW w:w="2394" w:type="dxa"/>
          </w:tcPr>
          <w:p w14:paraId="69B67292" w14:textId="77777777" w:rsidR="000A3A1C" w:rsidRPr="00AB278E" w:rsidRDefault="000A3A1C" w:rsidP="005E68F7">
            <w:pPr>
              <w:pStyle w:val="Default"/>
              <w:rPr>
                <w:sz w:val="20"/>
                <w:szCs w:val="20"/>
              </w:rPr>
            </w:pPr>
            <w:r w:rsidRPr="00AB278E">
              <w:rPr>
                <w:sz w:val="20"/>
                <w:szCs w:val="20"/>
              </w:rPr>
              <w:t>PRCADR</w:t>
            </w:r>
          </w:p>
        </w:tc>
        <w:tc>
          <w:tcPr>
            <w:tcW w:w="2394" w:type="dxa"/>
          </w:tcPr>
          <w:p w14:paraId="17563630" w14:textId="77777777" w:rsidR="000A3A1C" w:rsidRPr="00AB278E" w:rsidRDefault="000A3A1C" w:rsidP="005E68F7">
            <w:pPr>
              <w:pStyle w:val="Default"/>
              <w:rPr>
                <w:sz w:val="20"/>
                <w:szCs w:val="20"/>
              </w:rPr>
            </w:pPr>
            <w:r w:rsidRPr="00AB278E">
              <w:rPr>
                <w:sz w:val="20"/>
                <w:szCs w:val="20"/>
              </w:rPr>
              <w:t>SVDT^IBRFN(BILL</w:t>
            </w:r>
          </w:p>
        </w:tc>
        <w:tc>
          <w:tcPr>
            <w:tcW w:w="2394" w:type="dxa"/>
          </w:tcPr>
          <w:p w14:paraId="61699F89" w14:textId="77777777" w:rsidR="000A3A1C" w:rsidRPr="00AB278E" w:rsidRDefault="000A3A1C" w:rsidP="002453DD">
            <w:pPr>
              <w:rPr>
                <w:sz w:val="20"/>
              </w:rPr>
            </w:pPr>
          </w:p>
        </w:tc>
        <w:tc>
          <w:tcPr>
            <w:tcW w:w="2394" w:type="dxa"/>
          </w:tcPr>
          <w:p w14:paraId="2C1A2B47" w14:textId="77777777" w:rsidR="000A3A1C" w:rsidRPr="00AB278E" w:rsidRDefault="000A3A1C" w:rsidP="005E68F7">
            <w:pPr>
              <w:pStyle w:val="Default"/>
              <w:rPr>
                <w:sz w:val="20"/>
                <w:szCs w:val="20"/>
              </w:rPr>
            </w:pPr>
            <w:r w:rsidRPr="00AB278E">
              <w:rPr>
                <w:sz w:val="20"/>
                <w:szCs w:val="20"/>
              </w:rPr>
              <w:t>DBIA #300</w:t>
            </w:r>
          </w:p>
        </w:tc>
      </w:tr>
      <w:tr w:rsidR="00CC63D0" w:rsidRPr="00AB278E" w14:paraId="15D325D0" w14:textId="77777777" w:rsidTr="00CC63D0">
        <w:tc>
          <w:tcPr>
            <w:tcW w:w="2394" w:type="dxa"/>
          </w:tcPr>
          <w:p w14:paraId="764147A0" w14:textId="77777777" w:rsidR="000A3A1C" w:rsidRPr="00AB278E" w:rsidRDefault="000A3A1C" w:rsidP="005E68F7">
            <w:pPr>
              <w:pStyle w:val="Default"/>
              <w:rPr>
                <w:sz w:val="20"/>
                <w:szCs w:val="20"/>
              </w:rPr>
            </w:pPr>
            <w:r w:rsidRPr="00AB278E">
              <w:rPr>
                <w:sz w:val="20"/>
                <w:szCs w:val="20"/>
              </w:rPr>
              <w:t>PRCAUDT</w:t>
            </w:r>
          </w:p>
        </w:tc>
        <w:tc>
          <w:tcPr>
            <w:tcW w:w="2394" w:type="dxa"/>
          </w:tcPr>
          <w:p w14:paraId="4165B4B2" w14:textId="77777777" w:rsidR="000A3A1C" w:rsidRPr="00AB278E" w:rsidRDefault="005E68F7" w:rsidP="005E68F7">
            <w:pPr>
              <w:pStyle w:val="Default"/>
              <w:rPr>
                <w:sz w:val="20"/>
                <w:szCs w:val="20"/>
              </w:rPr>
            </w:pPr>
            <w:r w:rsidRPr="00AB278E">
              <w:rPr>
                <w:sz w:val="20"/>
                <w:szCs w:val="20"/>
              </w:rPr>
              <w:t>IBCAMS</w:t>
            </w:r>
          </w:p>
        </w:tc>
        <w:tc>
          <w:tcPr>
            <w:tcW w:w="2394" w:type="dxa"/>
          </w:tcPr>
          <w:p w14:paraId="75D1ECE6" w14:textId="77777777" w:rsidR="000A3A1C" w:rsidRPr="00AB278E" w:rsidRDefault="000A3A1C" w:rsidP="005E68F7">
            <w:pPr>
              <w:pStyle w:val="Default"/>
              <w:rPr>
                <w:sz w:val="20"/>
                <w:szCs w:val="20"/>
              </w:rPr>
            </w:pPr>
            <w:r w:rsidRPr="00AB278E">
              <w:rPr>
                <w:sz w:val="20"/>
                <w:szCs w:val="20"/>
              </w:rPr>
              <w:t>'$D(^DGCR(399,PRCABN))</w:t>
            </w:r>
          </w:p>
        </w:tc>
        <w:tc>
          <w:tcPr>
            <w:tcW w:w="2394" w:type="dxa"/>
          </w:tcPr>
          <w:p w14:paraId="117A2466" w14:textId="77777777" w:rsidR="000A3A1C" w:rsidRPr="00AB278E" w:rsidRDefault="000A3A1C" w:rsidP="005E68F7">
            <w:pPr>
              <w:pStyle w:val="Default"/>
              <w:rPr>
                <w:sz w:val="20"/>
                <w:szCs w:val="20"/>
              </w:rPr>
            </w:pPr>
            <w:r w:rsidRPr="00AB278E">
              <w:rPr>
                <w:sz w:val="20"/>
                <w:szCs w:val="20"/>
              </w:rPr>
              <w:t>DBIA #309</w:t>
            </w:r>
          </w:p>
        </w:tc>
      </w:tr>
      <w:tr w:rsidR="00CC63D0" w:rsidRPr="00AB278E" w14:paraId="27C85C58" w14:textId="77777777" w:rsidTr="00CC63D0">
        <w:tc>
          <w:tcPr>
            <w:tcW w:w="2394" w:type="dxa"/>
          </w:tcPr>
          <w:p w14:paraId="605E5E59" w14:textId="77777777" w:rsidR="000A3A1C" w:rsidRPr="00AB278E" w:rsidRDefault="000A3A1C" w:rsidP="005E68F7">
            <w:pPr>
              <w:pStyle w:val="Default"/>
              <w:rPr>
                <w:sz w:val="20"/>
                <w:szCs w:val="20"/>
              </w:rPr>
            </w:pPr>
            <w:r w:rsidRPr="00AB278E">
              <w:rPr>
                <w:sz w:val="20"/>
                <w:szCs w:val="20"/>
              </w:rPr>
              <w:t>PRCAAPR1, RCYDD1</w:t>
            </w:r>
          </w:p>
        </w:tc>
        <w:tc>
          <w:tcPr>
            <w:tcW w:w="2394" w:type="dxa"/>
          </w:tcPr>
          <w:p w14:paraId="1F56689B" w14:textId="77777777" w:rsidR="000A3A1C" w:rsidRPr="00AB278E" w:rsidRDefault="000A3A1C" w:rsidP="005E68F7">
            <w:pPr>
              <w:pStyle w:val="Default"/>
              <w:rPr>
                <w:sz w:val="20"/>
                <w:szCs w:val="20"/>
              </w:rPr>
            </w:pPr>
            <w:r w:rsidRPr="00AB278E">
              <w:rPr>
                <w:sz w:val="20"/>
                <w:szCs w:val="20"/>
              </w:rPr>
              <w:t>$$RXST^IBARXEU</w:t>
            </w:r>
          </w:p>
        </w:tc>
        <w:tc>
          <w:tcPr>
            <w:tcW w:w="2394" w:type="dxa"/>
          </w:tcPr>
          <w:p w14:paraId="50F7C7D7" w14:textId="77777777" w:rsidR="000A3A1C" w:rsidRPr="00AB278E" w:rsidRDefault="000A3A1C" w:rsidP="002453DD">
            <w:pPr>
              <w:rPr>
                <w:sz w:val="20"/>
              </w:rPr>
            </w:pPr>
          </w:p>
        </w:tc>
        <w:tc>
          <w:tcPr>
            <w:tcW w:w="2394" w:type="dxa"/>
          </w:tcPr>
          <w:p w14:paraId="4CBA7286" w14:textId="77777777" w:rsidR="000A3A1C" w:rsidRPr="00AB278E" w:rsidRDefault="000A3A1C" w:rsidP="005E68F7">
            <w:pPr>
              <w:pStyle w:val="Default"/>
              <w:rPr>
                <w:sz w:val="20"/>
                <w:szCs w:val="20"/>
              </w:rPr>
            </w:pPr>
            <w:r w:rsidRPr="00AB278E">
              <w:rPr>
                <w:sz w:val="20"/>
                <w:szCs w:val="20"/>
              </w:rPr>
              <w:t>DBIA #1194</w:t>
            </w:r>
          </w:p>
        </w:tc>
      </w:tr>
      <w:tr w:rsidR="00CC63D0" w:rsidRPr="00AB278E" w14:paraId="2E9CE883" w14:textId="77777777" w:rsidTr="00CC63D0">
        <w:tc>
          <w:tcPr>
            <w:tcW w:w="2394" w:type="dxa"/>
          </w:tcPr>
          <w:p w14:paraId="4C8B5164" w14:textId="77777777" w:rsidR="000A3A1C" w:rsidRPr="00AB278E" w:rsidRDefault="000A3A1C" w:rsidP="005E68F7">
            <w:pPr>
              <w:pStyle w:val="Default"/>
              <w:rPr>
                <w:sz w:val="20"/>
                <w:szCs w:val="20"/>
              </w:rPr>
            </w:pPr>
            <w:r w:rsidRPr="00AB278E">
              <w:rPr>
                <w:sz w:val="20"/>
                <w:szCs w:val="20"/>
              </w:rPr>
              <w:t>RCNR4</w:t>
            </w:r>
          </w:p>
        </w:tc>
        <w:tc>
          <w:tcPr>
            <w:tcW w:w="2394" w:type="dxa"/>
          </w:tcPr>
          <w:p w14:paraId="17BE56BA" w14:textId="77777777" w:rsidR="000A3A1C" w:rsidRPr="00AB278E" w:rsidRDefault="000A3A1C" w:rsidP="005E68F7">
            <w:pPr>
              <w:pStyle w:val="Default"/>
              <w:rPr>
                <w:sz w:val="20"/>
                <w:szCs w:val="20"/>
              </w:rPr>
            </w:pPr>
            <w:r w:rsidRPr="00AB278E">
              <w:rPr>
                <w:sz w:val="20"/>
                <w:szCs w:val="20"/>
              </w:rPr>
              <w:t>$$CRIT^IBRFN2</w:t>
            </w:r>
          </w:p>
        </w:tc>
        <w:tc>
          <w:tcPr>
            <w:tcW w:w="2394" w:type="dxa"/>
          </w:tcPr>
          <w:p w14:paraId="7C11D889" w14:textId="77777777" w:rsidR="000A3A1C" w:rsidRPr="00AB278E" w:rsidRDefault="000A3A1C" w:rsidP="002453DD">
            <w:pPr>
              <w:rPr>
                <w:sz w:val="20"/>
              </w:rPr>
            </w:pPr>
          </w:p>
        </w:tc>
        <w:tc>
          <w:tcPr>
            <w:tcW w:w="2394" w:type="dxa"/>
          </w:tcPr>
          <w:p w14:paraId="53ACFE19" w14:textId="77777777" w:rsidR="000A3A1C" w:rsidRPr="00AB278E" w:rsidRDefault="000A3A1C" w:rsidP="005E68F7">
            <w:pPr>
              <w:pStyle w:val="Default"/>
              <w:rPr>
                <w:sz w:val="20"/>
                <w:szCs w:val="20"/>
              </w:rPr>
            </w:pPr>
            <w:r w:rsidRPr="00AB278E">
              <w:rPr>
                <w:sz w:val="20"/>
                <w:szCs w:val="20"/>
              </w:rPr>
              <w:t>DBIA #1182</w:t>
            </w:r>
          </w:p>
        </w:tc>
      </w:tr>
    </w:tbl>
    <w:p w14:paraId="5490C4DA" w14:textId="77777777" w:rsidR="0054501D" w:rsidRPr="00AB278E" w:rsidRDefault="0054501D" w:rsidP="002453DD">
      <w:pPr>
        <w:rPr>
          <w:rFonts w:ascii="Times New Roman" w:hAnsi="Times New Roman"/>
          <w:szCs w:val="22"/>
        </w:rPr>
      </w:pPr>
    </w:p>
    <w:p w14:paraId="50DCC22D"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148"/>
        <w:gridCol w:w="3107"/>
      </w:tblGrid>
      <w:tr w:rsidR="0054501D" w:rsidRPr="00AB278E" w14:paraId="1940A111" w14:textId="77777777" w:rsidTr="00CC63D0">
        <w:tc>
          <w:tcPr>
            <w:tcW w:w="3192" w:type="dxa"/>
          </w:tcPr>
          <w:p w14:paraId="4012102A" w14:textId="77777777" w:rsidR="0054501D" w:rsidRPr="00AB278E" w:rsidRDefault="00011EA6" w:rsidP="00CC63D0">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1002F09B" w14:textId="77777777" w:rsidR="0054501D" w:rsidRPr="00AB278E" w:rsidRDefault="00011EA6" w:rsidP="00CC63D0">
            <w:pPr>
              <w:pStyle w:val="Default"/>
              <w:jc w:val="center"/>
              <w:rPr>
                <w:b/>
                <w:sz w:val="20"/>
                <w:szCs w:val="20"/>
              </w:rPr>
            </w:pPr>
            <w:r w:rsidRPr="00AB278E">
              <w:rPr>
                <w:b/>
                <w:bCs/>
                <w:sz w:val="20"/>
                <w:szCs w:val="20"/>
              </w:rPr>
              <w:t>AR Routine</w:t>
            </w:r>
          </w:p>
        </w:tc>
        <w:tc>
          <w:tcPr>
            <w:tcW w:w="3192" w:type="dxa"/>
          </w:tcPr>
          <w:p w14:paraId="5BD51983" w14:textId="77777777" w:rsidR="0054501D" w:rsidRPr="00AB278E" w:rsidRDefault="00011EA6" w:rsidP="00CC63D0">
            <w:pPr>
              <w:pStyle w:val="Default"/>
              <w:jc w:val="center"/>
              <w:rPr>
                <w:b/>
                <w:sz w:val="20"/>
                <w:szCs w:val="20"/>
              </w:rPr>
            </w:pPr>
            <w:r w:rsidRPr="00AB278E">
              <w:rPr>
                <w:b/>
                <w:bCs/>
                <w:sz w:val="20"/>
                <w:szCs w:val="20"/>
              </w:rPr>
              <w:t>AR File or Global References</w:t>
            </w:r>
          </w:p>
        </w:tc>
      </w:tr>
      <w:tr w:rsidR="0054501D" w:rsidRPr="00AB278E" w14:paraId="0C613E6C" w14:textId="77777777" w:rsidTr="00CC63D0">
        <w:tc>
          <w:tcPr>
            <w:tcW w:w="3192" w:type="dxa"/>
          </w:tcPr>
          <w:p w14:paraId="5F6FC0EC" w14:textId="77777777" w:rsidR="0054501D" w:rsidRPr="00AB278E" w:rsidRDefault="002C6AB2" w:rsidP="002C6AB2">
            <w:pPr>
              <w:pStyle w:val="Default"/>
              <w:rPr>
                <w:sz w:val="20"/>
              </w:rPr>
            </w:pPr>
            <w:r w:rsidRPr="00AB278E">
              <w:rPr>
                <w:sz w:val="20"/>
                <w:szCs w:val="20"/>
              </w:rPr>
              <w:t>IBCA2</w:t>
            </w:r>
          </w:p>
        </w:tc>
        <w:tc>
          <w:tcPr>
            <w:tcW w:w="3192" w:type="dxa"/>
          </w:tcPr>
          <w:p w14:paraId="5D48FCF7" w14:textId="77777777" w:rsidR="0054501D" w:rsidRPr="00AB278E" w:rsidRDefault="002C6AB2" w:rsidP="002C6AB2">
            <w:pPr>
              <w:pStyle w:val="Default"/>
              <w:rPr>
                <w:sz w:val="20"/>
              </w:rPr>
            </w:pPr>
            <w:r w:rsidRPr="00AB278E">
              <w:rPr>
                <w:sz w:val="20"/>
                <w:szCs w:val="20"/>
              </w:rPr>
              <w:t>SETUP^PRCASVC3</w:t>
            </w:r>
          </w:p>
        </w:tc>
        <w:tc>
          <w:tcPr>
            <w:tcW w:w="3192" w:type="dxa"/>
          </w:tcPr>
          <w:p w14:paraId="541D8AC3" w14:textId="77777777" w:rsidR="0054501D" w:rsidRPr="00AB278E" w:rsidRDefault="0054501D" w:rsidP="002453DD">
            <w:pPr>
              <w:rPr>
                <w:sz w:val="20"/>
              </w:rPr>
            </w:pPr>
          </w:p>
        </w:tc>
      </w:tr>
      <w:tr w:rsidR="0054501D" w:rsidRPr="00AB278E" w14:paraId="763B7BED" w14:textId="77777777" w:rsidTr="00CC63D0">
        <w:tc>
          <w:tcPr>
            <w:tcW w:w="3192" w:type="dxa"/>
          </w:tcPr>
          <w:p w14:paraId="09A47813" w14:textId="77777777" w:rsidR="0054501D" w:rsidRPr="00AB278E" w:rsidRDefault="002C6AB2" w:rsidP="002C6AB2">
            <w:pPr>
              <w:pStyle w:val="Default"/>
              <w:rPr>
                <w:sz w:val="20"/>
              </w:rPr>
            </w:pPr>
            <w:r w:rsidRPr="00AB278E">
              <w:rPr>
                <w:sz w:val="20"/>
                <w:szCs w:val="20"/>
              </w:rPr>
              <w:t>IBCB1</w:t>
            </w:r>
          </w:p>
        </w:tc>
        <w:tc>
          <w:tcPr>
            <w:tcW w:w="3192" w:type="dxa"/>
          </w:tcPr>
          <w:p w14:paraId="059F2548" w14:textId="77777777" w:rsidR="002C6AB2" w:rsidRPr="00AB278E" w:rsidRDefault="002C6AB2" w:rsidP="002C6AB2">
            <w:pPr>
              <w:pStyle w:val="Default"/>
              <w:rPr>
                <w:sz w:val="20"/>
                <w:szCs w:val="20"/>
              </w:rPr>
            </w:pPr>
            <w:r w:rsidRPr="00AB278E">
              <w:rPr>
                <w:sz w:val="20"/>
                <w:szCs w:val="20"/>
              </w:rPr>
              <w:t>PRCASVC6</w:t>
            </w:r>
          </w:p>
          <w:p w14:paraId="4565ED5C" w14:textId="77777777" w:rsidR="0054501D" w:rsidRPr="00AB278E" w:rsidRDefault="002C6AB2" w:rsidP="002C6AB2">
            <w:pPr>
              <w:pStyle w:val="Default"/>
              <w:rPr>
                <w:sz w:val="20"/>
              </w:rPr>
            </w:pPr>
            <w:r w:rsidRPr="00AB278E">
              <w:rPr>
                <w:sz w:val="20"/>
                <w:szCs w:val="20"/>
              </w:rPr>
              <w:t>REL^PRCASVC</w:t>
            </w:r>
          </w:p>
        </w:tc>
        <w:tc>
          <w:tcPr>
            <w:tcW w:w="3192" w:type="dxa"/>
          </w:tcPr>
          <w:p w14:paraId="724FB0B8" w14:textId="77777777" w:rsidR="0054501D" w:rsidRPr="00AB278E" w:rsidRDefault="0054501D" w:rsidP="002453DD">
            <w:pPr>
              <w:rPr>
                <w:sz w:val="20"/>
              </w:rPr>
            </w:pPr>
          </w:p>
        </w:tc>
      </w:tr>
      <w:tr w:rsidR="0054501D" w:rsidRPr="00AB278E" w14:paraId="18BA9D55" w14:textId="77777777" w:rsidTr="00CC63D0">
        <w:tc>
          <w:tcPr>
            <w:tcW w:w="3192" w:type="dxa"/>
          </w:tcPr>
          <w:p w14:paraId="630E2151" w14:textId="77777777" w:rsidR="0054501D" w:rsidRPr="00AB278E" w:rsidRDefault="002C6AB2" w:rsidP="002C6AB2">
            <w:pPr>
              <w:pStyle w:val="Default"/>
              <w:rPr>
                <w:sz w:val="20"/>
              </w:rPr>
            </w:pPr>
            <w:r w:rsidRPr="00AB278E">
              <w:rPr>
                <w:sz w:val="20"/>
                <w:szCs w:val="20"/>
              </w:rPr>
              <w:t>IBCB2</w:t>
            </w:r>
          </w:p>
        </w:tc>
        <w:tc>
          <w:tcPr>
            <w:tcW w:w="3192" w:type="dxa"/>
          </w:tcPr>
          <w:p w14:paraId="302101C2" w14:textId="77777777" w:rsidR="0054501D" w:rsidRPr="00AB278E" w:rsidRDefault="002C6AB2" w:rsidP="002C6AB2">
            <w:pPr>
              <w:pStyle w:val="Default"/>
              <w:rPr>
                <w:sz w:val="20"/>
              </w:rPr>
            </w:pPr>
            <w:r w:rsidRPr="00AB278E">
              <w:rPr>
                <w:sz w:val="20"/>
                <w:szCs w:val="20"/>
              </w:rPr>
              <w:t>PRCASVC6</w:t>
            </w:r>
          </w:p>
        </w:tc>
        <w:tc>
          <w:tcPr>
            <w:tcW w:w="3192" w:type="dxa"/>
          </w:tcPr>
          <w:p w14:paraId="7D4D4770" w14:textId="77777777" w:rsidR="0054501D" w:rsidRPr="00AB278E" w:rsidRDefault="0054501D" w:rsidP="002453DD">
            <w:pPr>
              <w:rPr>
                <w:sz w:val="20"/>
              </w:rPr>
            </w:pPr>
          </w:p>
        </w:tc>
      </w:tr>
      <w:tr w:rsidR="0054501D" w:rsidRPr="00AB278E" w14:paraId="771E1888" w14:textId="77777777" w:rsidTr="00CC63D0">
        <w:tc>
          <w:tcPr>
            <w:tcW w:w="3192" w:type="dxa"/>
          </w:tcPr>
          <w:p w14:paraId="4A329348" w14:textId="77777777" w:rsidR="0054501D" w:rsidRPr="00AB278E" w:rsidRDefault="002C6AB2" w:rsidP="002C6AB2">
            <w:pPr>
              <w:pStyle w:val="Default"/>
              <w:rPr>
                <w:sz w:val="20"/>
              </w:rPr>
            </w:pPr>
            <w:r w:rsidRPr="00AB278E">
              <w:rPr>
                <w:sz w:val="20"/>
                <w:szCs w:val="20"/>
              </w:rPr>
              <w:t>IBCBB</w:t>
            </w:r>
          </w:p>
        </w:tc>
        <w:tc>
          <w:tcPr>
            <w:tcW w:w="3192" w:type="dxa"/>
          </w:tcPr>
          <w:p w14:paraId="1148FCFD" w14:textId="77777777" w:rsidR="0054501D" w:rsidRPr="00AB278E" w:rsidRDefault="002C6AB2" w:rsidP="002C6AB2">
            <w:pPr>
              <w:pStyle w:val="Default"/>
              <w:rPr>
                <w:sz w:val="20"/>
              </w:rPr>
            </w:pPr>
            <w:r w:rsidRPr="00AB278E">
              <w:rPr>
                <w:sz w:val="20"/>
                <w:szCs w:val="20"/>
              </w:rPr>
              <w:t>$$CATN^PRCAFN</w:t>
            </w:r>
          </w:p>
        </w:tc>
        <w:tc>
          <w:tcPr>
            <w:tcW w:w="3192" w:type="dxa"/>
          </w:tcPr>
          <w:p w14:paraId="381E227E" w14:textId="77777777" w:rsidR="0054501D" w:rsidRPr="00AB278E" w:rsidRDefault="0054501D" w:rsidP="002453DD">
            <w:pPr>
              <w:rPr>
                <w:sz w:val="20"/>
              </w:rPr>
            </w:pPr>
          </w:p>
        </w:tc>
      </w:tr>
      <w:tr w:rsidR="0054501D" w:rsidRPr="00AB278E" w14:paraId="54ABC4E8" w14:textId="77777777" w:rsidTr="00CC63D0">
        <w:tc>
          <w:tcPr>
            <w:tcW w:w="3192" w:type="dxa"/>
          </w:tcPr>
          <w:p w14:paraId="58A014AA" w14:textId="77777777" w:rsidR="0054501D" w:rsidRPr="00AB278E" w:rsidRDefault="002C6AB2" w:rsidP="002C6AB2">
            <w:pPr>
              <w:pStyle w:val="Default"/>
              <w:rPr>
                <w:sz w:val="20"/>
              </w:rPr>
            </w:pPr>
            <w:r w:rsidRPr="00AB278E">
              <w:rPr>
                <w:sz w:val="20"/>
                <w:szCs w:val="20"/>
              </w:rPr>
              <w:t>IBCBB1</w:t>
            </w:r>
          </w:p>
        </w:tc>
        <w:tc>
          <w:tcPr>
            <w:tcW w:w="3192" w:type="dxa"/>
          </w:tcPr>
          <w:p w14:paraId="10458FF5" w14:textId="77777777" w:rsidR="002C6AB2" w:rsidRPr="00AB278E" w:rsidRDefault="002C6AB2" w:rsidP="002C6AB2">
            <w:pPr>
              <w:pStyle w:val="Default"/>
              <w:rPr>
                <w:sz w:val="20"/>
                <w:szCs w:val="20"/>
              </w:rPr>
            </w:pPr>
            <w:r w:rsidRPr="00AB278E">
              <w:rPr>
                <w:sz w:val="20"/>
                <w:szCs w:val="20"/>
              </w:rPr>
              <w:t>$$BN^PRCAFN</w:t>
            </w:r>
          </w:p>
          <w:p w14:paraId="57B06772" w14:textId="77777777" w:rsidR="0054501D" w:rsidRPr="00AB278E" w:rsidRDefault="002C6AB2" w:rsidP="002C6AB2">
            <w:pPr>
              <w:pStyle w:val="Default"/>
              <w:rPr>
                <w:sz w:val="20"/>
              </w:rPr>
            </w:pPr>
            <w:r w:rsidRPr="00AB278E">
              <w:rPr>
                <w:sz w:val="20"/>
                <w:szCs w:val="20"/>
              </w:rPr>
              <w:t>$$STA^PRCAFN</w:t>
            </w:r>
          </w:p>
        </w:tc>
        <w:tc>
          <w:tcPr>
            <w:tcW w:w="3192" w:type="dxa"/>
          </w:tcPr>
          <w:p w14:paraId="257D5828" w14:textId="77777777" w:rsidR="0054501D" w:rsidRPr="00AB278E" w:rsidRDefault="0054501D" w:rsidP="002453DD">
            <w:pPr>
              <w:rPr>
                <w:sz w:val="20"/>
              </w:rPr>
            </w:pPr>
          </w:p>
        </w:tc>
      </w:tr>
      <w:tr w:rsidR="0054501D" w:rsidRPr="00AB278E" w14:paraId="0EAEEDCE" w14:textId="77777777" w:rsidTr="00CC63D0">
        <w:tc>
          <w:tcPr>
            <w:tcW w:w="3192" w:type="dxa"/>
          </w:tcPr>
          <w:p w14:paraId="5CADD1F8" w14:textId="77777777" w:rsidR="0054501D" w:rsidRPr="00AB278E" w:rsidRDefault="002C6AB2" w:rsidP="002C6AB2">
            <w:pPr>
              <w:pStyle w:val="Default"/>
              <w:rPr>
                <w:sz w:val="20"/>
              </w:rPr>
            </w:pPr>
            <w:r w:rsidRPr="00AB278E">
              <w:rPr>
                <w:sz w:val="20"/>
                <w:szCs w:val="20"/>
              </w:rPr>
              <w:t>IBCCC</w:t>
            </w:r>
          </w:p>
        </w:tc>
        <w:tc>
          <w:tcPr>
            <w:tcW w:w="3192" w:type="dxa"/>
          </w:tcPr>
          <w:p w14:paraId="135D0132" w14:textId="77777777" w:rsidR="0054501D" w:rsidRPr="00AB278E" w:rsidRDefault="002C6AB2" w:rsidP="002C6AB2">
            <w:pPr>
              <w:pStyle w:val="Default"/>
              <w:rPr>
                <w:sz w:val="20"/>
              </w:rPr>
            </w:pPr>
            <w:r w:rsidRPr="00AB278E">
              <w:rPr>
                <w:sz w:val="20"/>
                <w:szCs w:val="20"/>
              </w:rPr>
              <w:t>SETUP^PRCASVC3</w:t>
            </w:r>
          </w:p>
        </w:tc>
        <w:tc>
          <w:tcPr>
            <w:tcW w:w="3192" w:type="dxa"/>
          </w:tcPr>
          <w:p w14:paraId="7203966E" w14:textId="77777777" w:rsidR="0054501D" w:rsidRPr="00AB278E" w:rsidRDefault="0054501D" w:rsidP="002453DD">
            <w:pPr>
              <w:rPr>
                <w:sz w:val="20"/>
              </w:rPr>
            </w:pPr>
          </w:p>
        </w:tc>
      </w:tr>
      <w:tr w:rsidR="0054501D" w:rsidRPr="00AB278E" w14:paraId="60B0AC90" w14:textId="77777777" w:rsidTr="00CC63D0">
        <w:tc>
          <w:tcPr>
            <w:tcW w:w="3192" w:type="dxa"/>
          </w:tcPr>
          <w:p w14:paraId="67E5A46B" w14:textId="77777777" w:rsidR="0054501D" w:rsidRPr="00AB278E" w:rsidRDefault="002C6AB2" w:rsidP="002C6AB2">
            <w:pPr>
              <w:pStyle w:val="Default"/>
              <w:rPr>
                <w:sz w:val="20"/>
              </w:rPr>
            </w:pPr>
            <w:r w:rsidRPr="00AB278E">
              <w:rPr>
                <w:sz w:val="20"/>
                <w:szCs w:val="20"/>
              </w:rPr>
              <w:t>IBCNQ</w:t>
            </w:r>
          </w:p>
        </w:tc>
        <w:tc>
          <w:tcPr>
            <w:tcW w:w="3192" w:type="dxa"/>
          </w:tcPr>
          <w:p w14:paraId="6FE179A1" w14:textId="77777777" w:rsidR="002C6AB2" w:rsidRPr="00AB278E" w:rsidRDefault="002C6AB2" w:rsidP="002C6AB2">
            <w:pPr>
              <w:pStyle w:val="Default"/>
              <w:rPr>
                <w:sz w:val="20"/>
                <w:szCs w:val="20"/>
              </w:rPr>
            </w:pPr>
            <w:r w:rsidRPr="00AB278E">
              <w:rPr>
                <w:sz w:val="20"/>
                <w:szCs w:val="20"/>
              </w:rPr>
              <w:t>$$TPR^PRCAFN,</w:t>
            </w:r>
          </w:p>
          <w:p w14:paraId="380410BF" w14:textId="77777777" w:rsidR="002C6AB2" w:rsidRPr="00AB278E" w:rsidRDefault="002C6AB2" w:rsidP="002C6AB2">
            <w:pPr>
              <w:pStyle w:val="Default"/>
              <w:rPr>
                <w:sz w:val="20"/>
                <w:szCs w:val="20"/>
              </w:rPr>
            </w:pPr>
            <w:r w:rsidRPr="00AB278E">
              <w:rPr>
                <w:sz w:val="20"/>
                <w:szCs w:val="20"/>
              </w:rPr>
              <w:t>$$BN^PRCAFN,</w:t>
            </w:r>
          </w:p>
          <w:p w14:paraId="0F034196" w14:textId="77777777" w:rsidR="0054501D" w:rsidRPr="00AB278E" w:rsidRDefault="002C6AB2" w:rsidP="002C6AB2">
            <w:pPr>
              <w:pStyle w:val="Default"/>
              <w:rPr>
                <w:sz w:val="20"/>
              </w:rPr>
            </w:pPr>
            <w:r w:rsidRPr="00AB278E">
              <w:rPr>
                <w:sz w:val="20"/>
                <w:szCs w:val="20"/>
              </w:rPr>
              <w:t>$$STA^PRCAFN</w:t>
            </w:r>
          </w:p>
        </w:tc>
        <w:tc>
          <w:tcPr>
            <w:tcW w:w="3192" w:type="dxa"/>
          </w:tcPr>
          <w:p w14:paraId="0AF7D4F0" w14:textId="77777777" w:rsidR="0054501D" w:rsidRPr="00AB278E" w:rsidRDefault="0054501D" w:rsidP="002453DD">
            <w:pPr>
              <w:rPr>
                <w:sz w:val="20"/>
              </w:rPr>
            </w:pPr>
          </w:p>
        </w:tc>
      </w:tr>
      <w:tr w:rsidR="002C6AB2" w:rsidRPr="00AB278E" w14:paraId="6E5782B9" w14:textId="77777777" w:rsidTr="00CC63D0">
        <w:tc>
          <w:tcPr>
            <w:tcW w:w="3192" w:type="dxa"/>
          </w:tcPr>
          <w:p w14:paraId="74D9050C" w14:textId="77777777" w:rsidR="002C6AB2" w:rsidRPr="00AB278E" w:rsidRDefault="002C6AB2" w:rsidP="002C6AB2">
            <w:pPr>
              <w:pStyle w:val="Default"/>
              <w:rPr>
                <w:sz w:val="20"/>
              </w:rPr>
            </w:pPr>
            <w:r w:rsidRPr="00AB278E">
              <w:rPr>
                <w:sz w:val="20"/>
                <w:szCs w:val="20"/>
              </w:rPr>
              <w:t>IBCC</w:t>
            </w:r>
          </w:p>
        </w:tc>
        <w:tc>
          <w:tcPr>
            <w:tcW w:w="3192" w:type="dxa"/>
          </w:tcPr>
          <w:p w14:paraId="44A39D69" w14:textId="77777777" w:rsidR="002C6AB2" w:rsidRPr="00AB278E" w:rsidRDefault="002C6AB2" w:rsidP="002C6AB2">
            <w:pPr>
              <w:pStyle w:val="Default"/>
              <w:rPr>
                <w:sz w:val="20"/>
                <w:szCs w:val="20"/>
              </w:rPr>
            </w:pPr>
            <w:r w:rsidRPr="00AB278E">
              <w:rPr>
                <w:sz w:val="20"/>
                <w:szCs w:val="20"/>
              </w:rPr>
              <w:t>$$STA^PRCAFN</w:t>
            </w:r>
          </w:p>
          <w:p w14:paraId="53DAAF51" w14:textId="77777777" w:rsidR="002C6AB2" w:rsidRPr="00AB278E" w:rsidRDefault="002C6AB2" w:rsidP="002C6AB2">
            <w:pPr>
              <w:pStyle w:val="Default"/>
              <w:rPr>
                <w:sz w:val="20"/>
                <w:szCs w:val="20"/>
              </w:rPr>
            </w:pPr>
            <w:r w:rsidRPr="00AB278E">
              <w:rPr>
                <w:sz w:val="20"/>
                <w:szCs w:val="20"/>
              </w:rPr>
              <w:t>CANCEL^PRCASVC1</w:t>
            </w:r>
          </w:p>
          <w:p w14:paraId="07849F08" w14:textId="77777777" w:rsidR="002C6AB2" w:rsidRPr="00AB278E" w:rsidRDefault="002C6AB2" w:rsidP="002C6AB2">
            <w:pPr>
              <w:pStyle w:val="Default"/>
              <w:rPr>
                <w:sz w:val="20"/>
              </w:rPr>
            </w:pPr>
            <w:r w:rsidRPr="00AB278E">
              <w:rPr>
                <w:sz w:val="20"/>
                <w:szCs w:val="20"/>
              </w:rPr>
              <w:t>AMEND^PRCASVC1</w:t>
            </w:r>
          </w:p>
        </w:tc>
        <w:tc>
          <w:tcPr>
            <w:tcW w:w="3192" w:type="dxa"/>
          </w:tcPr>
          <w:p w14:paraId="05D598E7" w14:textId="77777777" w:rsidR="002C6AB2" w:rsidRPr="00AB278E" w:rsidRDefault="002C6AB2" w:rsidP="002453DD">
            <w:pPr>
              <w:rPr>
                <w:sz w:val="20"/>
              </w:rPr>
            </w:pPr>
          </w:p>
        </w:tc>
      </w:tr>
      <w:tr w:rsidR="002C6AB2" w:rsidRPr="00AB278E" w14:paraId="2BE48CBC" w14:textId="77777777" w:rsidTr="00CC63D0">
        <w:tc>
          <w:tcPr>
            <w:tcW w:w="3192" w:type="dxa"/>
          </w:tcPr>
          <w:p w14:paraId="2E3EE4E0" w14:textId="77777777" w:rsidR="002C6AB2" w:rsidRPr="00AB278E" w:rsidRDefault="002C6AB2" w:rsidP="002C6AB2">
            <w:pPr>
              <w:pStyle w:val="Default"/>
              <w:rPr>
                <w:sz w:val="20"/>
              </w:rPr>
            </w:pPr>
            <w:r w:rsidRPr="00AB278E">
              <w:rPr>
                <w:sz w:val="20"/>
                <w:szCs w:val="20"/>
              </w:rPr>
              <w:t>IBOTR2</w:t>
            </w:r>
          </w:p>
        </w:tc>
        <w:tc>
          <w:tcPr>
            <w:tcW w:w="3192" w:type="dxa"/>
          </w:tcPr>
          <w:p w14:paraId="3DDF2DFB" w14:textId="77777777" w:rsidR="002C6AB2" w:rsidRPr="00AB278E" w:rsidRDefault="002C6AB2" w:rsidP="002C6AB2">
            <w:pPr>
              <w:pStyle w:val="Default"/>
              <w:rPr>
                <w:sz w:val="20"/>
                <w:szCs w:val="20"/>
              </w:rPr>
            </w:pPr>
            <w:r w:rsidRPr="00AB278E">
              <w:rPr>
                <w:sz w:val="20"/>
                <w:szCs w:val="20"/>
              </w:rPr>
              <w:t>$$TPR^PRCAFN,</w:t>
            </w:r>
          </w:p>
          <w:p w14:paraId="35F3D066" w14:textId="77777777" w:rsidR="002C6AB2" w:rsidRPr="00AB278E" w:rsidRDefault="002C6AB2" w:rsidP="002C6AB2">
            <w:pPr>
              <w:pStyle w:val="Default"/>
              <w:rPr>
                <w:sz w:val="20"/>
                <w:szCs w:val="20"/>
              </w:rPr>
            </w:pPr>
            <w:r w:rsidRPr="00AB278E">
              <w:rPr>
                <w:sz w:val="20"/>
                <w:szCs w:val="20"/>
              </w:rPr>
              <w:t>$$CLO^PRCAFN,</w:t>
            </w:r>
          </w:p>
          <w:p w14:paraId="658EA734" w14:textId="77777777" w:rsidR="002C6AB2" w:rsidRPr="00AB278E" w:rsidRDefault="002C6AB2" w:rsidP="002C6AB2">
            <w:pPr>
              <w:pStyle w:val="Default"/>
              <w:rPr>
                <w:sz w:val="20"/>
              </w:rPr>
            </w:pPr>
            <w:r w:rsidRPr="00AB278E">
              <w:rPr>
                <w:sz w:val="20"/>
                <w:szCs w:val="20"/>
              </w:rPr>
              <w:t>$$ORI^PRCAFN</w:t>
            </w:r>
          </w:p>
        </w:tc>
        <w:tc>
          <w:tcPr>
            <w:tcW w:w="3192" w:type="dxa"/>
          </w:tcPr>
          <w:p w14:paraId="2CB1610A" w14:textId="77777777" w:rsidR="002C6AB2" w:rsidRPr="00AB278E" w:rsidRDefault="002C6AB2" w:rsidP="002453DD">
            <w:pPr>
              <w:rPr>
                <w:sz w:val="20"/>
              </w:rPr>
            </w:pPr>
          </w:p>
        </w:tc>
      </w:tr>
      <w:tr w:rsidR="002C6AB2" w:rsidRPr="00AB278E" w14:paraId="4B07C643" w14:textId="77777777" w:rsidTr="00CC63D0">
        <w:tc>
          <w:tcPr>
            <w:tcW w:w="3192" w:type="dxa"/>
          </w:tcPr>
          <w:p w14:paraId="79F7C270" w14:textId="77777777" w:rsidR="002C6AB2" w:rsidRPr="00AB278E" w:rsidRDefault="002C6AB2" w:rsidP="002C6AB2">
            <w:pPr>
              <w:pStyle w:val="Default"/>
              <w:rPr>
                <w:sz w:val="20"/>
              </w:rPr>
            </w:pPr>
            <w:r w:rsidRPr="00AB278E">
              <w:rPr>
                <w:sz w:val="20"/>
                <w:szCs w:val="20"/>
              </w:rPr>
              <w:t>IBCRTN</w:t>
            </w:r>
          </w:p>
        </w:tc>
        <w:tc>
          <w:tcPr>
            <w:tcW w:w="3192" w:type="dxa"/>
          </w:tcPr>
          <w:p w14:paraId="30EB4118" w14:textId="77777777" w:rsidR="002C6AB2" w:rsidRPr="00AB278E" w:rsidRDefault="002C6AB2" w:rsidP="002C6AB2">
            <w:pPr>
              <w:pStyle w:val="Default"/>
              <w:rPr>
                <w:sz w:val="20"/>
                <w:szCs w:val="20"/>
              </w:rPr>
            </w:pPr>
            <w:r w:rsidRPr="00AB278E">
              <w:rPr>
                <w:sz w:val="20"/>
                <w:szCs w:val="20"/>
              </w:rPr>
              <w:t>$$RETN^PRCAFN</w:t>
            </w:r>
          </w:p>
          <w:p w14:paraId="4C2CF9AE" w14:textId="77777777" w:rsidR="002C6AB2" w:rsidRPr="00AB278E" w:rsidRDefault="002C6AB2" w:rsidP="002C6AB2">
            <w:pPr>
              <w:pStyle w:val="Default"/>
              <w:rPr>
                <w:sz w:val="20"/>
                <w:szCs w:val="20"/>
              </w:rPr>
            </w:pPr>
            <w:r w:rsidRPr="00AB278E">
              <w:rPr>
                <w:sz w:val="20"/>
                <w:szCs w:val="20"/>
              </w:rPr>
              <w:t>PRCASVC6</w:t>
            </w:r>
          </w:p>
          <w:p w14:paraId="74735862" w14:textId="77777777" w:rsidR="002C6AB2" w:rsidRPr="00AB278E" w:rsidRDefault="002C6AB2" w:rsidP="002C6AB2">
            <w:pPr>
              <w:pStyle w:val="Default"/>
              <w:rPr>
                <w:sz w:val="20"/>
              </w:rPr>
            </w:pPr>
            <w:r w:rsidRPr="00AB278E">
              <w:rPr>
                <w:sz w:val="20"/>
                <w:szCs w:val="20"/>
              </w:rPr>
              <w:t>REL^PRCASVC</w:t>
            </w:r>
          </w:p>
        </w:tc>
        <w:tc>
          <w:tcPr>
            <w:tcW w:w="3192" w:type="dxa"/>
          </w:tcPr>
          <w:p w14:paraId="08128F15" w14:textId="77777777" w:rsidR="002C6AB2" w:rsidRPr="00AB278E" w:rsidRDefault="002C6AB2" w:rsidP="002453DD">
            <w:pPr>
              <w:rPr>
                <w:sz w:val="20"/>
              </w:rPr>
            </w:pPr>
          </w:p>
        </w:tc>
      </w:tr>
      <w:tr w:rsidR="002C6AB2" w:rsidRPr="00AB278E" w14:paraId="18AF2EF6" w14:textId="77777777" w:rsidTr="00CC63D0">
        <w:tc>
          <w:tcPr>
            <w:tcW w:w="3192" w:type="dxa"/>
          </w:tcPr>
          <w:p w14:paraId="044DC392" w14:textId="77777777" w:rsidR="002C6AB2" w:rsidRPr="00AB278E" w:rsidRDefault="002C6AB2" w:rsidP="002C6AB2">
            <w:pPr>
              <w:pStyle w:val="Default"/>
              <w:rPr>
                <w:sz w:val="20"/>
              </w:rPr>
            </w:pPr>
            <w:r w:rsidRPr="00AB278E">
              <w:rPr>
                <w:sz w:val="20"/>
                <w:szCs w:val="20"/>
              </w:rPr>
              <w:t>IBCU61</w:t>
            </w:r>
          </w:p>
        </w:tc>
        <w:tc>
          <w:tcPr>
            <w:tcW w:w="3192" w:type="dxa"/>
          </w:tcPr>
          <w:p w14:paraId="3654799A" w14:textId="77777777" w:rsidR="002C6AB2" w:rsidRPr="00AB278E" w:rsidRDefault="002C6AB2" w:rsidP="002C6AB2">
            <w:pPr>
              <w:pStyle w:val="Default"/>
              <w:rPr>
                <w:sz w:val="20"/>
              </w:rPr>
            </w:pPr>
            <w:r w:rsidRPr="00AB278E">
              <w:rPr>
                <w:sz w:val="20"/>
                <w:szCs w:val="20"/>
              </w:rPr>
              <w:t>$$CATN^PRCAFN</w:t>
            </w:r>
          </w:p>
        </w:tc>
        <w:tc>
          <w:tcPr>
            <w:tcW w:w="3192" w:type="dxa"/>
          </w:tcPr>
          <w:p w14:paraId="61C9E04F" w14:textId="77777777" w:rsidR="002C6AB2" w:rsidRPr="00AB278E" w:rsidRDefault="002C6AB2" w:rsidP="002453DD">
            <w:pPr>
              <w:rPr>
                <w:sz w:val="20"/>
              </w:rPr>
            </w:pPr>
          </w:p>
        </w:tc>
      </w:tr>
      <w:tr w:rsidR="002C6AB2" w:rsidRPr="00AB278E" w14:paraId="618DB8DA" w14:textId="77777777" w:rsidTr="00CC63D0">
        <w:tc>
          <w:tcPr>
            <w:tcW w:w="3192" w:type="dxa"/>
          </w:tcPr>
          <w:p w14:paraId="13A95B4D" w14:textId="77777777" w:rsidR="002C6AB2" w:rsidRPr="00AB278E" w:rsidRDefault="002C6AB2" w:rsidP="002C6AB2">
            <w:pPr>
              <w:pStyle w:val="Default"/>
              <w:rPr>
                <w:sz w:val="20"/>
              </w:rPr>
            </w:pPr>
            <w:r w:rsidRPr="00AB278E">
              <w:rPr>
                <w:sz w:val="20"/>
                <w:szCs w:val="20"/>
              </w:rPr>
              <w:t>IBCU</w:t>
            </w:r>
          </w:p>
        </w:tc>
        <w:tc>
          <w:tcPr>
            <w:tcW w:w="3192" w:type="dxa"/>
          </w:tcPr>
          <w:p w14:paraId="63205AD5" w14:textId="77777777" w:rsidR="002C6AB2" w:rsidRPr="00AB278E" w:rsidRDefault="002C6AB2" w:rsidP="002C6AB2">
            <w:pPr>
              <w:pStyle w:val="Default"/>
              <w:rPr>
                <w:sz w:val="20"/>
                <w:szCs w:val="20"/>
              </w:rPr>
            </w:pPr>
            <w:r w:rsidRPr="00AB278E">
              <w:rPr>
                <w:sz w:val="20"/>
                <w:szCs w:val="20"/>
              </w:rPr>
              <w:t>$$STA^PRCAFN</w:t>
            </w:r>
          </w:p>
          <w:p w14:paraId="6B49909E" w14:textId="77777777" w:rsidR="002C6AB2" w:rsidRPr="00AB278E" w:rsidRDefault="002C6AB2" w:rsidP="002C6AB2">
            <w:pPr>
              <w:pStyle w:val="Default"/>
              <w:rPr>
                <w:sz w:val="20"/>
              </w:rPr>
            </w:pPr>
            <w:r w:rsidRPr="00AB278E">
              <w:rPr>
                <w:sz w:val="20"/>
                <w:szCs w:val="20"/>
              </w:rPr>
              <w:t>$$CATN^PRCAFN</w:t>
            </w:r>
          </w:p>
        </w:tc>
        <w:tc>
          <w:tcPr>
            <w:tcW w:w="3192" w:type="dxa"/>
          </w:tcPr>
          <w:p w14:paraId="003DE52E" w14:textId="77777777" w:rsidR="002C6AB2" w:rsidRPr="00AB278E" w:rsidRDefault="002C6AB2" w:rsidP="002453DD">
            <w:pPr>
              <w:rPr>
                <w:sz w:val="20"/>
              </w:rPr>
            </w:pPr>
          </w:p>
        </w:tc>
      </w:tr>
      <w:tr w:rsidR="002C6AB2" w:rsidRPr="00AB278E" w14:paraId="1EDFE374" w14:textId="77777777" w:rsidTr="00CC63D0">
        <w:tc>
          <w:tcPr>
            <w:tcW w:w="3192" w:type="dxa"/>
          </w:tcPr>
          <w:p w14:paraId="14F9644F" w14:textId="77777777" w:rsidR="002C6AB2" w:rsidRPr="00AB278E" w:rsidRDefault="002C6AB2" w:rsidP="002C6AB2">
            <w:pPr>
              <w:pStyle w:val="Default"/>
              <w:rPr>
                <w:sz w:val="20"/>
              </w:rPr>
            </w:pPr>
            <w:r w:rsidRPr="00AB278E">
              <w:rPr>
                <w:sz w:val="20"/>
                <w:szCs w:val="20"/>
              </w:rPr>
              <w:t>IBCAMS</w:t>
            </w:r>
          </w:p>
        </w:tc>
        <w:tc>
          <w:tcPr>
            <w:tcW w:w="3192" w:type="dxa"/>
          </w:tcPr>
          <w:p w14:paraId="3E89D5C9" w14:textId="77777777" w:rsidR="002C6AB2" w:rsidRPr="00AB278E" w:rsidRDefault="002C6AB2" w:rsidP="002C6AB2">
            <w:pPr>
              <w:pStyle w:val="Default"/>
              <w:rPr>
                <w:sz w:val="20"/>
              </w:rPr>
            </w:pPr>
            <w:r w:rsidRPr="00AB278E">
              <w:rPr>
                <w:sz w:val="20"/>
                <w:szCs w:val="20"/>
              </w:rPr>
              <w:t>$$CAT^PRCAFN</w:t>
            </w:r>
          </w:p>
        </w:tc>
        <w:tc>
          <w:tcPr>
            <w:tcW w:w="3192" w:type="dxa"/>
          </w:tcPr>
          <w:p w14:paraId="48DB4481" w14:textId="77777777" w:rsidR="002C6AB2" w:rsidRPr="00AB278E" w:rsidRDefault="002C6AB2" w:rsidP="002C6AB2">
            <w:pPr>
              <w:pStyle w:val="Default"/>
              <w:rPr>
                <w:sz w:val="20"/>
              </w:rPr>
            </w:pPr>
            <w:r w:rsidRPr="00AB278E">
              <w:rPr>
                <w:sz w:val="20"/>
                <w:szCs w:val="20"/>
              </w:rPr>
              <w:t>^PRCA(430.2</w:t>
            </w:r>
          </w:p>
        </w:tc>
      </w:tr>
      <w:tr w:rsidR="002C6AB2" w:rsidRPr="00AB278E" w14:paraId="3C1B3957" w14:textId="77777777" w:rsidTr="00CC63D0">
        <w:tc>
          <w:tcPr>
            <w:tcW w:w="3192" w:type="dxa"/>
          </w:tcPr>
          <w:p w14:paraId="0E25A3C6" w14:textId="77777777" w:rsidR="002C6AB2" w:rsidRPr="00AB278E" w:rsidRDefault="002C6AB2" w:rsidP="002C6AB2">
            <w:pPr>
              <w:pStyle w:val="Default"/>
              <w:rPr>
                <w:sz w:val="20"/>
              </w:rPr>
            </w:pPr>
            <w:r w:rsidRPr="00AB278E">
              <w:rPr>
                <w:sz w:val="20"/>
                <w:szCs w:val="20"/>
              </w:rPr>
              <w:t>IBCORCI</w:t>
            </w:r>
          </w:p>
        </w:tc>
        <w:tc>
          <w:tcPr>
            <w:tcW w:w="3192" w:type="dxa"/>
          </w:tcPr>
          <w:p w14:paraId="5508931C" w14:textId="77777777" w:rsidR="002C6AB2" w:rsidRPr="00AB278E" w:rsidRDefault="002C6AB2" w:rsidP="002C6AB2">
            <w:pPr>
              <w:pStyle w:val="Default"/>
              <w:rPr>
                <w:sz w:val="20"/>
              </w:rPr>
            </w:pPr>
            <w:r w:rsidRPr="00AB278E">
              <w:rPr>
                <w:sz w:val="20"/>
                <w:szCs w:val="20"/>
              </w:rPr>
              <w:t>$$ORI^PRCAFN</w:t>
            </w:r>
          </w:p>
        </w:tc>
        <w:tc>
          <w:tcPr>
            <w:tcW w:w="3192" w:type="dxa"/>
          </w:tcPr>
          <w:p w14:paraId="45006B25" w14:textId="77777777" w:rsidR="002C6AB2" w:rsidRPr="00AB278E" w:rsidRDefault="002C6AB2" w:rsidP="002453DD">
            <w:pPr>
              <w:rPr>
                <w:sz w:val="20"/>
              </w:rPr>
            </w:pPr>
          </w:p>
        </w:tc>
      </w:tr>
    </w:tbl>
    <w:p w14:paraId="7B73A2B5" w14:textId="77777777" w:rsidR="0054501D" w:rsidRPr="00AB278E" w:rsidRDefault="0054501D" w:rsidP="002453DD">
      <w:pPr>
        <w:rPr>
          <w:rFonts w:ascii="Times New Roman" w:hAnsi="Times New Roman"/>
          <w:szCs w:val="22"/>
        </w:rPr>
      </w:pPr>
    </w:p>
    <w:p w14:paraId="1E35ED5F" w14:textId="77777777" w:rsidR="0054501D" w:rsidRPr="00AB278E" w:rsidRDefault="0054501D" w:rsidP="002453DD">
      <w:pPr>
        <w:rPr>
          <w:rFonts w:ascii="Times New Roman" w:hAnsi="Times New Roman"/>
          <w:szCs w:val="22"/>
        </w:rPr>
      </w:pPr>
    </w:p>
    <w:p w14:paraId="15E0137B"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4684"/>
      </w:tblGrid>
      <w:tr w:rsidR="0054501D" w:rsidRPr="00AB278E" w14:paraId="5CD5ECED" w14:textId="77777777" w:rsidTr="00CC63D0">
        <w:tc>
          <w:tcPr>
            <w:tcW w:w="4788" w:type="dxa"/>
          </w:tcPr>
          <w:p w14:paraId="5058117A" w14:textId="77777777" w:rsidR="0054501D" w:rsidRPr="00D804D9" w:rsidRDefault="00121A19" w:rsidP="00CC63D0">
            <w:pPr>
              <w:pStyle w:val="Default"/>
              <w:jc w:val="center"/>
              <w:rPr>
                <w:sz w:val="20"/>
              </w:rPr>
            </w:pPr>
            <w:r w:rsidRPr="00D804D9">
              <w:rPr>
                <w:b/>
                <w:bCs/>
                <w:sz w:val="20"/>
                <w:szCs w:val="20"/>
              </w:rPr>
              <w:t>IB Option</w:t>
            </w:r>
          </w:p>
        </w:tc>
        <w:tc>
          <w:tcPr>
            <w:tcW w:w="4788" w:type="dxa"/>
          </w:tcPr>
          <w:p w14:paraId="5DA34D36" w14:textId="77777777" w:rsidR="0054501D" w:rsidRPr="00AB278E" w:rsidRDefault="00121A19" w:rsidP="00CC63D0">
            <w:pPr>
              <w:pStyle w:val="Default"/>
              <w:jc w:val="center"/>
              <w:rPr>
                <w:sz w:val="20"/>
              </w:rPr>
            </w:pPr>
            <w:r w:rsidRPr="00AB278E">
              <w:rPr>
                <w:b/>
                <w:bCs/>
                <w:sz w:val="20"/>
                <w:szCs w:val="20"/>
              </w:rPr>
              <w:t>Calls AR Routine</w:t>
            </w:r>
          </w:p>
        </w:tc>
      </w:tr>
      <w:tr w:rsidR="0054501D" w:rsidRPr="00AB278E" w14:paraId="6CCB8E93" w14:textId="77777777" w:rsidTr="00CC63D0">
        <w:tc>
          <w:tcPr>
            <w:tcW w:w="4788" w:type="dxa"/>
          </w:tcPr>
          <w:p w14:paraId="15EF37E9" w14:textId="77777777" w:rsidR="0054501D" w:rsidRPr="00AB278E" w:rsidRDefault="00121A19" w:rsidP="00121A19">
            <w:pPr>
              <w:pStyle w:val="Default"/>
              <w:rPr>
                <w:sz w:val="20"/>
                <w:szCs w:val="20"/>
              </w:rPr>
            </w:pPr>
            <w:r w:rsidRPr="00AB278E">
              <w:rPr>
                <w:sz w:val="20"/>
                <w:szCs w:val="20"/>
              </w:rPr>
              <w:t>IB BILLING CLERK MENU</w:t>
            </w:r>
          </w:p>
        </w:tc>
        <w:tc>
          <w:tcPr>
            <w:tcW w:w="4788" w:type="dxa"/>
          </w:tcPr>
          <w:p w14:paraId="1540AA22" w14:textId="77777777" w:rsidR="0054501D" w:rsidRPr="00AB278E" w:rsidRDefault="00121A19" w:rsidP="00121A19">
            <w:pPr>
              <w:pStyle w:val="Default"/>
              <w:rPr>
                <w:sz w:val="20"/>
              </w:rPr>
            </w:pPr>
            <w:r w:rsidRPr="00AB278E">
              <w:rPr>
                <w:sz w:val="20"/>
                <w:szCs w:val="20"/>
              </w:rPr>
              <w:t>COUNT^PRCAUT2</w:t>
            </w:r>
          </w:p>
        </w:tc>
      </w:tr>
      <w:tr w:rsidR="0054501D" w:rsidRPr="00AB278E" w14:paraId="73ABC2C4" w14:textId="77777777" w:rsidTr="00CC63D0">
        <w:tc>
          <w:tcPr>
            <w:tcW w:w="4788" w:type="dxa"/>
          </w:tcPr>
          <w:p w14:paraId="58298E65" w14:textId="77777777" w:rsidR="0054501D" w:rsidRPr="00AB278E" w:rsidRDefault="00121A19" w:rsidP="00121A19">
            <w:pPr>
              <w:pStyle w:val="Default"/>
              <w:rPr>
                <w:sz w:val="20"/>
              </w:rPr>
            </w:pPr>
            <w:r w:rsidRPr="00AB278E">
              <w:rPr>
                <w:sz w:val="20"/>
                <w:szCs w:val="20"/>
              </w:rPr>
              <w:t>IB BILLING SUPERVISOR MENU</w:t>
            </w:r>
          </w:p>
        </w:tc>
        <w:tc>
          <w:tcPr>
            <w:tcW w:w="4788" w:type="dxa"/>
          </w:tcPr>
          <w:p w14:paraId="4D488F3C" w14:textId="77777777" w:rsidR="0054501D" w:rsidRPr="00AB278E" w:rsidRDefault="00121A19" w:rsidP="00121A19">
            <w:pPr>
              <w:pStyle w:val="Default"/>
              <w:rPr>
                <w:sz w:val="20"/>
              </w:rPr>
            </w:pPr>
            <w:r w:rsidRPr="00AB278E">
              <w:rPr>
                <w:sz w:val="20"/>
                <w:szCs w:val="20"/>
              </w:rPr>
              <w:t>COUNT^PRCAUT2</w:t>
            </w:r>
          </w:p>
        </w:tc>
      </w:tr>
      <w:tr w:rsidR="0054501D" w:rsidRPr="00AB278E" w14:paraId="1CE6835E" w14:textId="77777777" w:rsidTr="00CC63D0">
        <w:tc>
          <w:tcPr>
            <w:tcW w:w="4788" w:type="dxa"/>
          </w:tcPr>
          <w:p w14:paraId="1F5BCE78" w14:textId="77777777" w:rsidR="0054501D" w:rsidRPr="00AB278E" w:rsidRDefault="00121A19" w:rsidP="00121A19">
            <w:pPr>
              <w:pStyle w:val="Default"/>
              <w:rPr>
                <w:sz w:val="20"/>
              </w:rPr>
            </w:pPr>
            <w:r w:rsidRPr="00AB278E">
              <w:rPr>
                <w:sz w:val="20"/>
                <w:szCs w:val="20"/>
              </w:rPr>
              <w:t>IB RETURN BILL LIST</w:t>
            </w:r>
          </w:p>
        </w:tc>
        <w:tc>
          <w:tcPr>
            <w:tcW w:w="4788" w:type="dxa"/>
          </w:tcPr>
          <w:p w14:paraId="200C8F69" w14:textId="77777777" w:rsidR="0054501D" w:rsidRPr="00AB278E" w:rsidRDefault="00121A19" w:rsidP="00121A19">
            <w:pPr>
              <w:pStyle w:val="Default"/>
              <w:rPr>
                <w:sz w:val="20"/>
              </w:rPr>
            </w:pPr>
            <w:r w:rsidRPr="00AB278E">
              <w:rPr>
                <w:sz w:val="20"/>
                <w:szCs w:val="20"/>
              </w:rPr>
              <w:t>RETN^PRCALST</w:t>
            </w:r>
          </w:p>
        </w:tc>
      </w:tr>
      <w:tr w:rsidR="0054501D" w:rsidRPr="00AB278E" w14:paraId="420B4951" w14:textId="77777777" w:rsidTr="00CC63D0">
        <w:tc>
          <w:tcPr>
            <w:tcW w:w="4788" w:type="dxa"/>
          </w:tcPr>
          <w:p w14:paraId="524A66EB" w14:textId="77777777" w:rsidR="0054501D" w:rsidRPr="00AB278E" w:rsidRDefault="00121A19" w:rsidP="00121A19">
            <w:pPr>
              <w:pStyle w:val="Default"/>
              <w:rPr>
                <w:sz w:val="20"/>
              </w:rPr>
            </w:pPr>
            <w:r w:rsidRPr="00AB278E">
              <w:rPr>
                <w:sz w:val="20"/>
                <w:szCs w:val="20"/>
              </w:rPr>
              <w:t>IB RETURN BILL MENU</w:t>
            </w:r>
          </w:p>
        </w:tc>
        <w:tc>
          <w:tcPr>
            <w:tcW w:w="4788" w:type="dxa"/>
          </w:tcPr>
          <w:p w14:paraId="0B5B20F0" w14:textId="77777777" w:rsidR="0054501D" w:rsidRPr="00AB278E" w:rsidRDefault="00121A19" w:rsidP="00121A19">
            <w:pPr>
              <w:pStyle w:val="Default"/>
              <w:rPr>
                <w:sz w:val="20"/>
              </w:rPr>
            </w:pPr>
            <w:r w:rsidRPr="00AB278E">
              <w:rPr>
                <w:sz w:val="20"/>
                <w:szCs w:val="20"/>
              </w:rPr>
              <w:t>COUNT^PRCAUT2</w:t>
            </w:r>
          </w:p>
        </w:tc>
      </w:tr>
    </w:tbl>
    <w:p w14:paraId="46086FC2" w14:textId="77777777" w:rsidR="0054501D" w:rsidRPr="00AB278E" w:rsidRDefault="0054501D" w:rsidP="0054501D">
      <w:pPr>
        <w:rPr>
          <w:rFonts w:ascii="Times New Roman" w:hAnsi="Times New Roman"/>
          <w:szCs w:val="22"/>
        </w:rPr>
      </w:pPr>
    </w:p>
    <w:p w14:paraId="4CB43C51" w14:textId="77777777" w:rsidR="0054501D" w:rsidRPr="00AB278E" w:rsidRDefault="0054501D" w:rsidP="0054501D">
      <w:pPr>
        <w:rPr>
          <w:rFonts w:ascii="Times New Roman" w:hAnsi="Times New Roman"/>
          <w:szCs w:val="22"/>
        </w:rPr>
      </w:pPr>
    </w:p>
    <w:p w14:paraId="397ADD45"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54501D" w:rsidRPr="00AB278E" w14:paraId="52B600FA" w14:textId="77777777" w:rsidTr="0054501D">
        <w:tc>
          <w:tcPr>
            <w:tcW w:w="4788" w:type="dxa"/>
          </w:tcPr>
          <w:p w14:paraId="398784D8" w14:textId="77777777" w:rsidR="00121A19" w:rsidRPr="00D804D9" w:rsidRDefault="00121A19" w:rsidP="00121A19">
            <w:pPr>
              <w:pStyle w:val="Default"/>
              <w:jc w:val="center"/>
              <w:rPr>
                <w:sz w:val="20"/>
              </w:rPr>
            </w:pPr>
            <w:r w:rsidRPr="00D804D9">
              <w:rPr>
                <w:b/>
                <w:bCs/>
                <w:sz w:val="20"/>
                <w:szCs w:val="20"/>
              </w:rPr>
              <w:t>IB Data Dictionary</w:t>
            </w:r>
          </w:p>
          <w:p w14:paraId="1F003813" w14:textId="77777777" w:rsidR="0054501D" w:rsidRPr="00AB278E" w:rsidRDefault="0054501D" w:rsidP="00121A19">
            <w:pPr>
              <w:jc w:val="center"/>
              <w:rPr>
                <w:sz w:val="20"/>
              </w:rPr>
            </w:pPr>
          </w:p>
        </w:tc>
        <w:tc>
          <w:tcPr>
            <w:tcW w:w="4788" w:type="dxa"/>
          </w:tcPr>
          <w:p w14:paraId="6673F011" w14:textId="77777777" w:rsidR="00121A19" w:rsidRPr="00AB278E" w:rsidRDefault="00121A19" w:rsidP="00121A19">
            <w:pPr>
              <w:pStyle w:val="Default"/>
              <w:jc w:val="center"/>
              <w:rPr>
                <w:sz w:val="20"/>
              </w:rPr>
            </w:pPr>
            <w:r w:rsidRPr="00AB278E">
              <w:rPr>
                <w:b/>
                <w:bCs/>
                <w:sz w:val="20"/>
                <w:szCs w:val="20"/>
              </w:rPr>
              <w:t>AR File/Global Reference</w:t>
            </w:r>
          </w:p>
          <w:p w14:paraId="08CD9ABD" w14:textId="77777777" w:rsidR="0054501D" w:rsidRPr="00AB278E" w:rsidRDefault="0054501D" w:rsidP="00121A19">
            <w:pPr>
              <w:jc w:val="center"/>
              <w:rPr>
                <w:sz w:val="20"/>
              </w:rPr>
            </w:pPr>
          </w:p>
        </w:tc>
      </w:tr>
      <w:tr w:rsidR="0054501D" w:rsidRPr="00AB278E" w14:paraId="49BD3DD0" w14:textId="77777777" w:rsidTr="0054501D">
        <w:tc>
          <w:tcPr>
            <w:tcW w:w="4788" w:type="dxa"/>
          </w:tcPr>
          <w:p w14:paraId="2B505921" w14:textId="77777777" w:rsidR="0054501D" w:rsidRPr="00AB278E" w:rsidRDefault="00121A19" w:rsidP="00121A19">
            <w:pPr>
              <w:pStyle w:val="Default"/>
              <w:rPr>
                <w:sz w:val="20"/>
              </w:rPr>
            </w:pPr>
            <w:r w:rsidRPr="00AB278E">
              <w:rPr>
                <w:sz w:val="20"/>
                <w:szCs w:val="20"/>
              </w:rPr>
              <w:t>^DD(350.1,.03,0) CHARGE CATEGORY</w:t>
            </w:r>
          </w:p>
        </w:tc>
        <w:tc>
          <w:tcPr>
            <w:tcW w:w="4788" w:type="dxa"/>
          </w:tcPr>
          <w:p w14:paraId="44780674" w14:textId="77777777" w:rsidR="00121A19" w:rsidRPr="00AB278E" w:rsidRDefault="00121A19" w:rsidP="00121A19">
            <w:pPr>
              <w:pStyle w:val="Default"/>
              <w:rPr>
                <w:sz w:val="20"/>
              </w:rPr>
            </w:pPr>
            <w:r w:rsidRPr="00AB278E">
              <w:rPr>
                <w:sz w:val="20"/>
                <w:szCs w:val="20"/>
              </w:rPr>
              <w:t xml:space="preserve">^PRCA(430.2) AR CATEGORY </w:t>
            </w:r>
          </w:p>
          <w:p w14:paraId="4B9C6436" w14:textId="77777777" w:rsidR="0054501D" w:rsidRPr="00AB278E" w:rsidRDefault="0054501D" w:rsidP="0002478A">
            <w:pPr>
              <w:rPr>
                <w:sz w:val="20"/>
              </w:rPr>
            </w:pPr>
          </w:p>
        </w:tc>
      </w:tr>
      <w:tr w:rsidR="0054501D" w:rsidRPr="00AB278E" w14:paraId="37D92674" w14:textId="77777777" w:rsidTr="0054501D">
        <w:tc>
          <w:tcPr>
            <w:tcW w:w="4788" w:type="dxa"/>
          </w:tcPr>
          <w:p w14:paraId="7BF9385D" w14:textId="77777777" w:rsidR="00121A19" w:rsidRPr="00AB278E" w:rsidRDefault="00121A19" w:rsidP="00121A19">
            <w:pPr>
              <w:pStyle w:val="Default"/>
              <w:rPr>
                <w:sz w:val="20"/>
                <w:szCs w:val="20"/>
              </w:rPr>
            </w:pPr>
            <w:r w:rsidRPr="00AB278E">
              <w:rPr>
                <w:sz w:val="20"/>
                <w:szCs w:val="20"/>
              </w:rPr>
              <w:t>^DD(399.3,.06,0)</w:t>
            </w:r>
          </w:p>
          <w:p w14:paraId="22F445E4" w14:textId="77777777" w:rsidR="0054501D" w:rsidRPr="00AB278E" w:rsidRDefault="00121A19" w:rsidP="00121A19">
            <w:pPr>
              <w:pStyle w:val="Default"/>
              <w:rPr>
                <w:sz w:val="20"/>
              </w:rPr>
            </w:pPr>
            <w:r w:rsidRPr="00AB278E">
              <w:rPr>
                <w:sz w:val="20"/>
                <w:szCs w:val="20"/>
              </w:rPr>
              <w:t>ACCOUNTS RECEIVABLE CATEGORY</w:t>
            </w:r>
          </w:p>
        </w:tc>
        <w:tc>
          <w:tcPr>
            <w:tcW w:w="4788" w:type="dxa"/>
          </w:tcPr>
          <w:p w14:paraId="102A0A48" w14:textId="77777777" w:rsidR="0054501D" w:rsidRPr="00AB278E" w:rsidRDefault="00121A19" w:rsidP="00121A19">
            <w:pPr>
              <w:pStyle w:val="Default"/>
              <w:rPr>
                <w:sz w:val="20"/>
              </w:rPr>
            </w:pPr>
            <w:r w:rsidRPr="00AB278E">
              <w:rPr>
                <w:sz w:val="20"/>
                <w:szCs w:val="20"/>
              </w:rPr>
              <w:t>^PRCA(430.2) AR CATEGORY</w:t>
            </w:r>
          </w:p>
        </w:tc>
      </w:tr>
    </w:tbl>
    <w:p w14:paraId="20A4EFC2" w14:textId="77777777" w:rsidR="0054501D" w:rsidRPr="00AB278E" w:rsidRDefault="0054501D" w:rsidP="0054501D">
      <w:pPr>
        <w:rPr>
          <w:rFonts w:ascii="Times New Roman" w:hAnsi="Times New Roman"/>
          <w:szCs w:val="22"/>
        </w:rPr>
      </w:pPr>
    </w:p>
    <w:p w14:paraId="728EA11E" w14:textId="77777777" w:rsidR="008C1ED6" w:rsidRPr="00AB278E" w:rsidRDefault="008C1ED6" w:rsidP="0054501D">
      <w:pPr>
        <w:rPr>
          <w:rFonts w:ascii="Times New Roman" w:hAnsi="Times New Roman"/>
          <w:szCs w:val="22"/>
        </w:rPr>
      </w:pPr>
    </w:p>
    <w:p w14:paraId="64C7EC37" w14:textId="77777777" w:rsidR="008C1ED6" w:rsidRPr="00AB278E" w:rsidRDefault="008C1ED6" w:rsidP="00077C36">
      <w:pPr>
        <w:pStyle w:val="Heading2"/>
      </w:pPr>
      <w:bookmarkStart w:id="38" w:name="_Toc425503937"/>
      <w:bookmarkStart w:id="39" w:name="_Toc493599078"/>
      <w:r w:rsidRPr="00AB278E">
        <w:t>AR I</w:t>
      </w:r>
      <w:r w:rsidR="0090699E" w:rsidRPr="00AB278E">
        <w:t>ntegration</w:t>
      </w:r>
      <w:r w:rsidRPr="00AB278E">
        <w:t xml:space="preserve"> </w:t>
      </w:r>
      <w:r w:rsidR="008C374C" w:rsidRPr="00AB278E">
        <w:t>with</w:t>
      </w:r>
      <w:r w:rsidRPr="00AB278E">
        <w:t xml:space="preserve"> N</w:t>
      </w:r>
      <w:r w:rsidR="0090699E" w:rsidRPr="00AB278E">
        <w:t>ational</w:t>
      </w:r>
      <w:r w:rsidRPr="00AB278E">
        <w:t xml:space="preserve"> R</w:t>
      </w:r>
      <w:r w:rsidR="0090699E" w:rsidRPr="00AB278E">
        <w:t>oll</w:t>
      </w:r>
      <w:r w:rsidRPr="00AB278E">
        <w:t>-U</w:t>
      </w:r>
      <w:r w:rsidR="0090699E" w:rsidRPr="00AB278E">
        <w:t>p</w:t>
      </w:r>
      <w:bookmarkEnd w:id="38"/>
      <w:bookmarkEnd w:id="39"/>
    </w:p>
    <w:p w14:paraId="64BDDE9B" w14:textId="77777777" w:rsidR="008C1ED6" w:rsidRPr="00AB278E" w:rsidRDefault="008C1ED6" w:rsidP="0054501D">
      <w:pPr>
        <w:rPr>
          <w:rFonts w:ascii="Times New Roman" w:hAnsi="Times New Roman"/>
          <w:szCs w:val="22"/>
        </w:rPr>
      </w:pPr>
    </w:p>
    <w:p w14:paraId="6311DE56" w14:textId="77777777" w:rsidR="008C1ED6" w:rsidRPr="00AB278E" w:rsidRDefault="008C1ED6" w:rsidP="008C1ED6">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AB278E" w:rsidRDefault="008C1ED6" w:rsidP="008C1ED6">
      <w:pPr>
        <w:rPr>
          <w:rFonts w:ascii="Times New Roman" w:hAnsi="Times New Roman"/>
          <w:szCs w:val="22"/>
        </w:rPr>
      </w:pPr>
    </w:p>
    <w:p w14:paraId="64618BE6" w14:textId="77777777" w:rsidR="008C1ED6" w:rsidRPr="00AB278E" w:rsidRDefault="008C1ED6" w:rsidP="008C1ED6">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AB278E" w:rsidRDefault="008C1ED6" w:rsidP="008C1ED6">
      <w:pPr>
        <w:rPr>
          <w:rFonts w:ascii="Times New Roman" w:hAnsi="Times New Roman"/>
          <w:szCs w:val="22"/>
        </w:rPr>
      </w:pPr>
    </w:p>
    <w:p w14:paraId="0CE8E8F3" w14:textId="77777777" w:rsidR="008C1ED6" w:rsidRPr="00AB278E" w:rsidRDefault="008C1ED6" w:rsidP="008C1ED6">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AB278E" w:rsidRDefault="008C1ED6" w:rsidP="008C1ED6">
      <w:pPr>
        <w:rPr>
          <w:rFonts w:ascii="Times New Roman" w:hAnsi="Times New Roman"/>
          <w:szCs w:val="22"/>
        </w:rPr>
      </w:pPr>
    </w:p>
    <w:p w14:paraId="75B1A08E" w14:textId="77777777" w:rsidR="008C1ED6" w:rsidRPr="00AB278E" w:rsidRDefault="008C1ED6" w:rsidP="008C1ED6">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AB278E" w:rsidRDefault="002C0B35" w:rsidP="009859BA"/>
    <w:p w14:paraId="79BC76BF" w14:textId="77777777" w:rsidR="00C555D1" w:rsidRPr="00AB278E" w:rsidRDefault="00C555D1" w:rsidP="00945ECF">
      <w:pPr>
        <w:ind w:right="-539"/>
      </w:pPr>
      <w:r w:rsidRPr="00AB278E">
        <w:br w:type="page"/>
      </w:r>
    </w:p>
    <w:p w14:paraId="4E2472B9" w14:textId="77777777" w:rsidR="00C555D1" w:rsidRPr="00AB278E" w:rsidRDefault="00C555D1" w:rsidP="00C555D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74CA0DED" w14:textId="77777777" w:rsidR="009859BA" w:rsidRPr="00AB278E" w:rsidRDefault="002C0B35" w:rsidP="00945ECF">
      <w:pPr>
        <w:ind w:right="-539"/>
        <w:rPr>
          <w:bCs/>
          <w:i/>
          <w:szCs w:val="22"/>
        </w:rPr>
      </w:pPr>
      <w:r w:rsidRPr="00AB278E">
        <w:br w:type="page"/>
      </w:r>
    </w:p>
    <w:p w14:paraId="06853BE1" w14:textId="77777777" w:rsidR="008C374C" w:rsidRPr="00AB278E" w:rsidRDefault="00232DF2" w:rsidP="00077C36">
      <w:pPr>
        <w:pStyle w:val="Heading1"/>
      </w:pPr>
      <w:bookmarkStart w:id="40" w:name="_Toc425503938"/>
      <w:bookmarkStart w:id="41" w:name="_Toc493599079"/>
      <w:r w:rsidRPr="00AB278E">
        <w:lastRenderedPageBreak/>
        <w:t>Scope of Accounts Receivable 4.5</w:t>
      </w:r>
      <w:bookmarkEnd w:id="40"/>
      <w:bookmarkEnd w:id="41"/>
    </w:p>
    <w:p w14:paraId="4056E71A" w14:textId="77777777" w:rsidR="008C374C" w:rsidRPr="00AB278E" w:rsidRDefault="008C374C" w:rsidP="008C374C">
      <w:pPr>
        <w:pStyle w:val="CM72"/>
        <w:rPr>
          <w:rFonts w:ascii="Century Schoolbook" w:hAnsi="Century Schoolbook"/>
          <w:b/>
          <w:bCs/>
          <w:color w:val="000000"/>
        </w:rPr>
      </w:pPr>
    </w:p>
    <w:p w14:paraId="60ECAB68" w14:textId="77777777" w:rsidR="008C374C" w:rsidRPr="00AB278E" w:rsidRDefault="00232DF2" w:rsidP="008C374C">
      <w:pPr>
        <w:pStyle w:val="CM72"/>
        <w:rPr>
          <w:rFonts w:ascii="Century Schoolbook" w:hAnsi="Century Schoolbook"/>
          <w:b/>
          <w:bCs/>
          <w:color w:val="000000"/>
        </w:rPr>
      </w:pPr>
      <w:r w:rsidRPr="00AB278E">
        <w:rPr>
          <w:rFonts w:ascii="Century Schoolbook" w:hAnsi="Century Schoolbook"/>
          <w:b/>
          <w:bCs/>
          <w:color w:val="000000"/>
        </w:rPr>
        <w:t>CALLABLE ROUTINES</w:t>
      </w:r>
    </w:p>
    <w:p w14:paraId="7278A240" w14:textId="77777777" w:rsidR="00232DF2" w:rsidRPr="00AB278E" w:rsidRDefault="00232DF2" w:rsidP="008C374C">
      <w:pPr>
        <w:pStyle w:val="CM72"/>
        <w:rPr>
          <w:rFonts w:ascii="Century Schoolbook" w:hAnsi="Century Schoolbook"/>
          <w:color w:val="000000"/>
        </w:rPr>
      </w:pPr>
      <w:r w:rsidRPr="00AB278E">
        <w:rPr>
          <w:rFonts w:ascii="Century Schoolbook" w:hAnsi="Century Schoolbook"/>
          <w:b/>
          <w:bCs/>
          <w:color w:val="000000"/>
        </w:rPr>
        <w:t xml:space="preserve"> </w:t>
      </w:r>
    </w:p>
    <w:p w14:paraId="18F5598E" w14:textId="77777777" w:rsidR="00232DF2" w:rsidRPr="00AB278E" w:rsidRDefault="00232DF2" w:rsidP="00232DF2">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231B51D5"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globals be </w:t>
      </w:r>
      <w:r w:rsidR="008C374C" w:rsidRPr="00AB278E">
        <w:rPr>
          <w:rFonts w:ascii="Times New Roman" w:hAnsi="Times New Roman"/>
          <w:color w:val="000000"/>
          <w:szCs w:val="22"/>
        </w:rPr>
        <w:t>journaled</w:t>
      </w:r>
      <w:r w:rsidRPr="00AB278E">
        <w:rPr>
          <w:rFonts w:ascii="Times New Roman" w:hAnsi="Times New Roman"/>
          <w:color w:val="000000"/>
          <w:szCs w:val="22"/>
        </w:rPr>
        <w:t xml:space="preserve">. Do not journal ^PRCAK. </w:t>
      </w:r>
    </w:p>
    <w:p w14:paraId="6A1F222E"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476F3BB1"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1151CE3E" w14:textId="77777777" w:rsidR="00232DF2" w:rsidRPr="00AB278E" w:rsidRDefault="00232DF2" w:rsidP="008C374C">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0A61EB4E" w14:textId="77777777" w:rsidR="00232DF2" w:rsidRPr="00AB278E" w:rsidRDefault="00232DF2" w:rsidP="00232DF2">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98CCD73"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59B2A4DE"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FileMan Version 20 </w:t>
      </w:r>
    </w:p>
    <w:p w14:paraId="356BCEA9"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03E40676"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5DD880E8"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55D62C48" w14:textId="77777777" w:rsidR="00BB5164"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46DA47E" w14:textId="77777777" w:rsidR="00232DF2" w:rsidRPr="00AB278E" w:rsidRDefault="00BB5164"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MailMan Version 8.0</w:t>
      </w:r>
      <w:r w:rsidR="00232DF2" w:rsidRPr="00AB278E">
        <w:rPr>
          <w:rFonts w:ascii="Times New Roman" w:hAnsi="Times New Roman"/>
          <w:color w:val="000000"/>
          <w:szCs w:val="22"/>
        </w:rPr>
        <w:t xml:space="preserve"> </w:t>
      </w:r>
    </w:p>
    <w:p w14:paraId="4D4C438C" w14:textId="77777777" w:rsidR="00232DF2" w:rsidRPr="00AB278E" w:rsidRDefault="00232DF2" w:rsidP="00232DF2">
      <w:pPr>
        <w:overflowPunct/>
        <w:textAlignment w:val="auto"/>
        <w:rPr>
          <w:rFonts w:ascii="Times New Roman" w:hAnsi="Times New Roman"/>
          <w:color w:val="000000"/>
          <w:szCs w:val="22"/>
        </w:rPr>
      </w:pPr>
    </w:p>
    <w:p w14:paraId="01C84088" w14:textId="77777777" w:rsidR="00232DF2" w:rsidRPr="00AB278E" w:rsidRDefault="00232DF2" w:rsidP="00232DF2">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w:t>
      </w:r>
      <w:r w:rsidR="008C374C" w:rsidRPr="00AB278E">
        <w:rPr>
          <w:rFonts w:ascii="Times New Roman" w:hAnsi="Times New Roman"/>
          <w:color w:val="000000"/>
          <w:szCs w:val="22"/>
        </w:rPr>
        <w:t>ation agreement numbers.)</w:t>
      </w:r>
    </w:p>
    <w:p w14:paraId="7A605FBE" w14:textId="77777777" w:rsidR="008C374C" w:rsidRPr="00AB278E" w:rsidRDefault="008C374C" w:rsidP="00232DF2">
      <w:pPr>
        <w:overflowPunct/>
        <w:spacing w:line="288" w:lineRule="atLeast"/>
        <w:textAlignment w:val="auto"/>
        <w:rPr>
          <w:rFonts w:ascii="Times New Roman" w:hAnsi="Times New Roman"/>
          <w:color w:val="000000"/>
          <w:szCs w:val="22"/>
        </w:rPr>
      </w:pPr>
    </w:p>
    <w:p w14:paraId="5E460106" w14:textId="77777777" w:rsidR="00232DF2" w:rsidRPr="00AB278E" w:rsidRDefault="00232DF2" w:rsidP="008C374C">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3EA21D78" w14:textId="77777777" w:rsidR="00232DF2" w:rsidRPr="00AB278E" w:rsidRDefault="00232DF2" w:rsidP="00232DF2">
      <w:pPr>
        <w:overflowPunct/>
        <w:textAlignment w:val="auto"/>
        <w:rPr>
          <w:rFonts w:ascii="Times New Roman" w:hAnsi="Times New Roman"/>
          <w:szCs w:val="22"/>
        </w:rPr>
      </w:pPr>
    </w:p>
    <w:p w14:paraId="6C5159B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07EB822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70EC95FD" w14:textId="77777777" w:rsidR="00EE5FB1" w:rsidRPr="00AB278E" w:rsidRDefault="00EE5FB1" w:rsidP="00EE5FB1">
      <w:pPr>
        <w:overflowPunct/>
        <w:textAlignment w:val="auto"/>
        <w:rPr>
          <w:rFonts w:ascii="Times New Roman" w:hAnsi="Times New Roman"/>
          <w:szCs w:val="22"/>
        </w:rPr>
      </w:pPr>
    </w:p>
    <w:p w14:paraId="3F42EEDD"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05D27A1E"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76A37E9A" w14:textId="77777777" w:rsidR="00EE5FB1" w:rsidRPr="00AB278E" w:rsidRDefault="00EE5FB1" w:rsidP="00232DF2">
      <w:pPr>
        <w:overflowPunct/>
        <w:textAlignment w:val="auto"/>
        <w:rPr>
          <w:rFonts w:ascii="Times New Roman" w:hAnsi="Times New Roman"/>
          <w:szCs w:val="22"/>
        </w:rPr>
      </w:pPr>
    </w:p>
    <w:p w14:paraId="793CD280" w14:textId="77777777" w:rsidR="00EE5FB1" w:rsidRPr="00AB278E" w:rsidRDefault="00EE5FB1" w:rsidP="00232DF2">
      <w:pPr>
        <w:overflowPunct/>
        <w:textAlignment w:val="auto"/>
        <w:rPr>
          <w:rFonts w:ascii="Times New Roman" w:hAnsi="Times New Roman"/>
          <w:szCs w:val="22"/>
        </w:rPr>
      </w:pPr>
    </w:p>
    <w:p w14:paraId="2D6482BF" w14:textId="77777777" w:rsidR="00232DF2" w:rsidRPr="00AB278E" w:rsidRDefault="00232DF2" w:rsidP="00232DF2">
      <w:pPr>
        <w:pageBreakBefore/>
        <w:overflowPunct/>
        <w:spacing w:after="231"/>
        <w:textAlignment w:val="auto"/>
        <w:rPr>
          <w:rFonts w:ascii="Times New Roman" w:hAnsi="Times New Roman"/>
          <w:szCs w:val="22"/>
        </w:rPr>
      </w:pPr>
      <w:r w:rsidRPr="00AB278E">
        <w:rPr>
          <w:rFonts w:ascii="Times New Roman" w:hAnsi="Times New Roman"/>
          <w:b/>
          <w:bCs/>
          <w:szCs w:val="22"/>
        </w:rPr>
        <w:lastRenderedPageBreak/>
        <w:t xml:space="preserve">File Definitions and Key Variables </w:t>
      </w:r>
    </w:p>
    <w:p w14:paraId="03F891D0"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rPr>
        <w:t>This section of the Technical Manual provides a listing of the AR files, their VA FileMan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AB278E" w:rsidRDefault="002B13D6" w:rsidP="002B13D6">
      <w:pPr>
        <w:overflowPunct/>
        <w:textAlignment w:val="auto"/>
        <w:rPr>
          <w:rFonts w:ascii="Times New Roman" w:hAnsi="Times New Roman"/>
          <w:b/>
          <w:bCs/>
          <w:szCs w:val="22"/>
        </w:rPr>
      </w:pPr>
    </w:p>
    <w:p w14:paraId="4C049C2D" w14:textId="77777777" w:rsidR="00232DF2" w:rsidRPr="00AB278E" w:rsidRDefault="00232DF2" w:rsidP="00077C36">
      <w:pPr>
        <w:pStyle w:val="Heading2"/>
      </w:pPr>
      <w:bookmarkStart w:id="42" w:name="_Toc425503939"/>
      <w:bookmarkStart w:id="43" w:name="_Toc493599080"/>
      <w:r w:rsidRPr="00AB278E">
        <w:t>A</w:t>
      </w:r>
      <w:r w:rsidR="00077C36" w:rsidRPr="00AB278E">
        <w:t>ccounts</w:t>
      </w:r>
      <w:r w:rsidRPr="00AB278E">
        <w:t xml:space="preserve"> R</w:t>
      </w:r>
      <w:r w:rsidR="00077C36" w:rsidRPr="00AB278E">
        <w:t>eceivable</w:t>
      </w:r>
      <w:r w:rsidRPr="00AB278E">
        <w:t xml:space="preserve"> F</w:t>
      </w:r>
      <w:r w:rsidR="00077C36" w:rsidRPr="00AB278E">
        <w:t>iles</w:t>
      </w:r>
      <w:bookmarkEnd w:id="42"/>
      <w:bookmarkEnd w:id="43"/>
    </w:p>
    <w:p w14:paraId="67E8515F" w14:textId="77777777" w:rsidR="002B13D6" w:rsidRPr="00AB278E" w:rsidRDefault="002B13D6" w:rsidP="002B13D6">
      <w:pPr>
        <w:overflowPunct/>
        <w:spacing w:line="288" w:lineRule="atLeast"/>
        <w:textAlignment w:val="auto"/>
        <w:rPr>
          <w:rFonts w:ascii="Times New Roman" w:hAnsi="Times New Roman"/>
          <w:szCs w:val="22"/>
          <w:u w:val="single"/>
        </w:rPr>
      </w:pPr>
    </w:p>
    <w:p w14:paraId="5686A059" w14:textId="43D53436"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180" w:firstLine="0"/>
        <w:textAlignment w:val="auto"/>
        <w:rPr>
          <w:rFonts w:ascii="Times New Roman" w:hAnsi="Times New Roman"/>
        </w:rPr>
      </w:pPr>
      <w:r w:rsidRPr="00D27392">
        <w:rPr>
          <w:rFonts w:ascii="Times New Roman"/>
          <w:u w:val="single" w:color="000000"/>
        </w:rPr>
        <w:t xml:space="preserve">- AR DEBTOR </w:t>
      </w:r>
      <w:r w:rsidRPr="00D27392">
        <w:rPr>
          <w:rFonts w:ascii="Times New Roman"/>
        </w:rPr>
        <w:t>This file should NEVER be edited directly by VA FileMan. By editing this</w:t>
      </w:r>
      <w:r w:rsidRPr="00D27392">
        <w:rPr>
          <w:rFonts w:ascii="Times New Roman"/>
          <w:spacing w:val="-31"/>
        </w:rPr>
        <w:t xml:space="preserve"> </w:t>
      </w:r>
      <w:r w:rsidRPr="00D27392">
        <w:rPr>
          <w:rFonts w:ascii="Times New Roman"/>
        </w:rPr>
        <w:t>file directly data corruption can occur. This file holds information pertaining to debtor accounts. A debtor</w:t>
      </w:r>
      <w:r w:rsidRPr="00D27392">
        <w:rPr>
          <w:rFonts w:ascii="Times New Roman"/>
          <w:spacing w:val="-35"/>
        </w:rPr>
        <w:t xml:space="preserve"> </w:t>
      </w:r>
      <w:r w:rsidRPr="00D27392">
        <w:rPr>
          <w:rFonts w:ascii="Times New Roman"/>
        </w:rPr>
        <w:t>can be an insurance company, patient, person, institution, or</w:t>
      </w:r>
      <w:r w:rsidRPr="00D27392">
        <w:rPr>
          <w:rFonts w:ascii="Times New Roman"/>
          <w:spacing w:val="-9"/>
        </w:rPr>
        <w:t xml:space="preserve"> </w:t>
      </w:r>
      <w:r w:rsidRPr="00D27392">
        <w:rPr>
          <w:rFonts w:ascii="Times New Roman"/>
        </w:rPr>
        <w:t>vendor.</w:t>
      </w:r>
      <w:r w:rsidR="004C4431" w:rsidRPr="007E7F07">
        <w:rPr>
          <w:rFonts w:ascii="Times New Roman" w:hAnsi="Times New Roman"/>
          <w:szCs w:val="22"/>
        </w:rPr>
        <w:t xml:space="preserve"> </w:t>
      </w:r>
    </w:p>
    <w:p w14:paraId="05C25352" w14:textId="77777777" w:rsidR="00AD062F" w:rsidRPr="00D27392" w:rsidRDefault="00AD062F" w:rsidP="00D27392">
      <w:pPr>
        <w:spacing w:before="2"/>
        <w:rPr>
          <w:rFonts w:ascii="Times New Roman" w:hAnsi="Times New Roman"/>
          <w:sz w:val="25"/>
        </w:rPr>
      </w:pPr>
    </w:p>
    <w:p w14:paraId="0B03343A" w14:textId="6540E31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336" w:firstLine="0"/>
        <w:textAlignment w:val="auto"/>
        <w:rPr>
          <w:rFonts w:ascii="Times New Roman" w:hAnsi="Times New Roman"/>
        </w:rPr>
      </w:pPr>
      <w:r w:rsidRPr="00D27392">
        <w:rPr>
          <w:rFonts w:ascii="Times New Roman"/>
          <w:u w:val="single" w:color="000000"/>
        </w:rPr>
        <w:t xml:space="preserve">- AR EVENT </w:t>
      </w:r>
      <w:r w:rsidRPr="00D27392">
        <w:rPr>
          <w:rFonts w:ascii="Times New Roman"/>
        </w:rPr>
        <w:t>This file contains events that occurred to a debtor's account. This file should</w:t>
      </w:r>
      <w:r w:rsidRPr="00D27392">
        <w:rPr>
          <w:rFonts w:ascii="Times New Roman"/>
          <w:spacing w:val="-30"/>
        </w:rPr>
        <w:t xml:space="preserve"> </w:t>
      </w:r>
      <w:r w:rsidRPr="00D27392">
        <w:rPr>
          <w:rFonts w:ascii="Times New Roman"/>
        </w:rPr>
        <w:t>NEVER be edited directly. Eventually all types of events will be stored in this file as the Accounts</w:t>
      </w:r>
      <w:r w:rsidRPr="00D27392">
        <w:rPr>
          <w:rFonts w:ascii="Times New Roman"/>
          <w:spacing w:val="-32"/>
        </w:rPr>
        <w:t xml:space="preserve"> </w:t>
      </w:r>
      <w:r w:rsidRPr="00D27392">
        <w:rPr>
          <w:rFonts w:ascii="Times New Roman"/>
        </w:rPr>
        <w:t>Receivable package moves to a transaction-based system. New data will overwrite existing</w:t>
      </w:r>
      <w:r w:rsidRPr="00D27392">
        <w:rPr>
          <w:rFonts w:ascii="Times New Roman"/>
          <w:spacing w:val="-10"/>
        </w:rPr>
        <w:t xml:space="preserve"> </w:t>
      </w:r>
      <w:r w:rsidRPr="00D27392">
        <w:rPr>
          <w:rFonts w:ascii="Times New Roman"/>
        </w:rPr>
        <w:t>data.</w:t>
      </w:r>
      <w:r w:rsidR="004C4431" w:rsidRPr="007E7F07">
        <w:rPr>
          <w:rFonts w:ascii="Times New Roman" w:hAnsi="Times New Roman"/>
          <w:szCs w:val="22"/>
        </w:rPr>
        <w:t xml:space="preserve"> </w:t>
      </w:r>
    </w:p>
    <w:p w14:paraId="14F75AD5" w14:textId="77777777" w:rsidR="00AD062F" w:rsidRPr="00D27392" w:rsidRDefault="00AD062F" w:rsidP="00D27392">
      <w:pPr>
        <w:spacing w:before="1"/>
        <w:rPr>
          <w:rFonts w:ascii="Times New Roman" w:hAnsi="Times New Roman"/>
          <w:sz w:val="25"/>
        </w:rPr>
      </w:pPr>
    </w:p>
    <w:p w14:paraId="706454F9" w14:textId="0554E3A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404" w:firstLine="0"/>
        <w:textAlignment w:val="auto"/>
        <w:rPr>
          <w:rFonts w:ascii="Times New Roman" w:hAnsi="Times New Roman"/>
        </w:rPr>
      </w:pPr>
      <w:r w:rsidRPr="00D27392">
        <w:rPr>
          <w:rFonts w:ascii="Times New Roman"/>
          <w:u w:val="single" w:color="000000"/>
        </w:rPr>
        <w:t xml:space="preserve">- AR EVENT TYPE </w:t>
      </w:r>
      <w:r w:rsidRPr="00D27392">
        <w:rPr>
          <w:rFonts w:ascii="Times New Roman"/>
        </w:rPr>
        <w:t>This file is a table that allows the AR package to manage events</w:t>
      </w:r>
      <w:r w:rsidRPr="00D27392">
        <w:rPr>
          <w:rFonts w:ascii="Times New Roman"/>
          <w:spacing w:val="-27"/>
        </w:rPr>
        <w:t xml:space="preserve"> </w:t>
      </w:r>
      <w:r w:rsidRPr="00D27392">
        <w:rPr>
          <w:rFonts w:ascii="Times New Roman"/>
        </w:rPr>
        <w:t>throughout the AR package. This file must NEVER be edited by sites or any users. By editing this file,</w:t>
      </w:r>
      <w:r w:rsidRPr="00D27392">
        <w:rPr>
          <w:rFonts w:ascii="Times New Roman"/>
          <w:spacing w:val="-23"/>
        </w:rPr>
        <w:t xml:space="preserve"> </w:t>
      </w:r>
      <w:r w:rsidRPr="00D27392">
        <w:rPr>
          <w:rFonts w:ascii="Times New Roman"/>
        </w:rPr>
        <w:t>data corruption can occur and functionality in the AR package may be</w:t>
      </w:r>
      <w:r w:rsidRPr="00D27392">
        <w:rPr>
          <w:rFonts w:ascii="Times New Roman"/>
          <w:spacing w:val="-15"/>
        </w:rPr>
        <w:t xml:space="preserve"> </w:t>
      </w:r>
      <w:r w:rsidRPr="00D27392">
        <w:rPr>
          <w:rFonts w:ascii="Times New Roman"/>
        </w:rPr>
        <w:t>compromised.</w:t>
      </w:r>
      <w:r w:rsidR="004C4431" w:rsidRPr="007E7F07">
        <w:rPr>
          <w:rFonts w:ascii="Times New Roman" w:hAnsi="Times New Roman"/>
          <w:szCs w:val="22"/>
        </w:rPr>
        <w:t xml:space="preserve"> </w:t>
      </w:r>
    </w:p>
    <w:p w14:paraId="541CCC1E" w14:textId="77777777" w:rsidR="00AD062F" w:rsidRPr="00D27392" w:rsidRDefault="00AD062F" w:rsidP="00D27392">
      <w:pPr>
        <w:spacing w:before="1"/>
        <w:rPr>
          <w:rFonts w:ascii="Times New Roman" w:hAnsi="Times New Roman"/>
          <w:sz w:val="25"/>
        </w:rPr>
      </w:pPr>
    </w:p>
    <w:p w14:paraId="6FCF77E2" w14:textId="24ADCED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880" w:firstLine="0"/>
        <w:textAlignment w:val="auto"/>
        <w:rPr>
          <w:rFonts w:ascii="Times New Roman" w:hAnsi="Times New Roman"/>
        </w:rPr>
      </w:pPr>
      <w:r w:rsidRPr="00D27392">
        <w:rPr>
          <w:rFonts w:ascii="Times New Roman"/>
          <w:u w:val="single" w:color="000000"/>
        </w:rPr>
        <w:t xml:space="preserve">- AR SITE PARAMETER </w:t>
      </w:r>
      <w:r w:rsidRPr="00D27392">
        <w:rPr>
          <w:rFonts w:ascii="Times New Roman"/>
        </w:rPr>
        <w:t>This file holds parameters that allows the site to customize</w:t>
      </w:r>
      <w:r w:rsidRPr="00D27392">
        <w:rPr>
          <w:rFonts w:ascii="Times New Roman"/>
          <w:spacing w:val="-30"/>
        </w:rPr>
        <w:t xml:space="preserve"> </w:t>
      </w:r>
      <w:r w:rsidRPr="00D27392">
        <w:rPr>
          <w:rFonts w:ascii="Times New Roman"/>
        </w:rPr>
        <w:t>certain functionality of the AR</w:t>
      </w:r>
      <w:r w:rsidRPr="00D27392">
        <w:rPr>
          <w:rFonts w:ascii="Times New Roman"/>
          <w:spacing w:val="-8"/>
        </w:rPr>
        <w:t xml:space="preserve"> </w:t>
      </w:r>
      <w:r w:rsidRPr="00D27392">
        <w:rPr>
          <w:rFonts w:ascii="Times New Roman"/>
        </w:rPr>
        <w:t>package.</w:t>
      </w:r>
      <w:r w:rsidR="004C4431" w:rsidRPr="007E7F07">
        <w:rPr>
          <w:rFonts w:ascii="Times New Roman" w:hAnsi="Times New Roman"/>
          <w:szCs w:val="22"/>
        </w:rPr>
        <w:t xml:space="preserve"> </w:t>
      </w:r>
    </w:p>
    <w:p w14:paraId="053702E7" w14:textId="77777777" w:rsidR="00AD062F" w:rsidRPr="00D27392" w:rsidRDefault="00AD062F" w:rsidP="00D27392">
      <w:pPr>
        <w:spacing w:before="2"/>
        <w:rPr>
          <w:rFonts w:ascii="Times New Roman" w:hAnsi="Times New Roman"/>
          <w:sz w:val="25"/>
        </w:rPr>
      </w:pPr>
    </w:p>
    <w:p w14:paraId="2A771DAE" w14:textId="3AE4D3C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07" w:firstLine="0"/>
        <w:textAlignment w:val="auto"/>
        <w:rPr>
          <w:rFonts w:ascii="Times New Roman" w:hAnsi="Times New Roman"/>
        </w:rPr>
      </w:pPr>
      <w:r w:rsidRPr="00D27392">
        <w:rPr>
          <w:rFonts w:ascii="Times New Roman"/>
          <w:u w:val="single" w:color="000000"/>
        </w:rPr>
        <w:t xml:space="preserve">- AR GROUP </w:t>
      </w:r>
      <w:r w:rsidRPr="00D27392">
        <w:rPr>
          <w:rFonts w:ascii="Times New Roman"/>
        </w:rPr>
        <w:t>This file allows sites to define a "group", such as: Billing Agencies, Agent</w:t>
      </w:r>
      <w:r w:rsidRPr="00D27392">
        <w:rPr>
          <w:rFonts w:ascii="Times New Roman"/>
          <w:spacing w:val="-29"/>
        </w:rPr>
        <w:t xml:space="preserve"> </w:t>
      </w:r>
      <w:r w:rsidRPr="00D27392">
        <w:rPr>
          <w:rFonts w:ascii="Times New Roman"/>
        </w:rPr>
        <w:t>Cashier, Return Payment, etc. These groups represent a person, institution, or entity. Within each</w:t>
      </w:r>
      <w:r w:rsidRPr="00D27392">
        <w:rPr>
          <w:rFonts w:ascii="Times New Roman"/>
          <w:spacing w:val="-18"/>
        </w:rPr>
        <w:t xml:space="preserve"> </w:t>
      </w:r>
      <w:r w:rsidRPr="00D27392">
        <w:rPr>
          <w:rFonts w:ascii="Times New Roman"/>
        </w:rPr>
        <w:t>group, information can be defined that is used in the AR package. The main purpose for this file is for</w:t>
      </w:r>
      <w:r w:rsidRPr="00D27392">
        <w:rPr>
          <w:rFonts w:ascii="Times New Roman"/>
          <w:spacing w:val="-33"/>
        </w:rPr>
        <w:t xml:space="preserve"> </w:t>
      </w:r>
      <w:r w:rsidRPr="00D27392">
        <w:rPr>
          <w:rFonts w:ascii="Times New Roman"/>
        </w:rPr>
        <w:t>tracking address</w:t>
      </w:r>
      <w:r w:rsidRPr="00D27392">
        <w:rPr>
          <w:rFonts w:ascii="Times New Roman"/>
          <w:spacing w:val="-2"/>
        </w:rPr>
        <w:t xml:space="preserve"> </w:t>
      </w:r>
      <w:r w:rsidRPr="00D27392">
        <w:rPr>
          <w:rFonts w:ascii="Times New Roman"/>
        </w:rPr>
        <w:t>information.</w:t>
      </w:r>
      <w:r w:rsidR="004C4431" w:rsidRPr="007E7F07">
        <w:rPr>
          <w:rFonts w:ascii="Times New Roman" w:hAnsi="Times New Roman"/>
          <w:szCs w:val="22"/>
        </w:rPr>
        <w:t xml:space="preserve"> </w:t>
      </w:r>
    </w:p>
    <w:p w14:paraId="36BA53CF" w14:textId="77777777" w:rsidR="00AD062F" w:rsidRPr="00D27392" w:rsidRDefault="00AD062F" w:rsidP="00D27392">
      <w:pPr>
        <w:spacing w:before="1"/>
        <w:rPr>
          <w:rFonts w:ascii="Times New Roman" w:hAnsi="Times New Roman"/>
          <w:sz w:val="25"/>
        </w:rPr>
      </w:pPr>
    </w:p>
    <w:p w14:paraId="252DFD80" w14:textId="779DC35F"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795" w:firstLine="0"/>
        <w:textAlignment w:val="auto"/>
        <w:rPr>
          <w:rFonts w:ascii="Times New Roman" w:hAnsi="Times New Roman"/>
        </w:rPr>
      </w:pPr>
      <w:r w:rsidRPr="00D27392">
        <w:rPr>
          <w:rFonts w:ascii="Times New Roman"/>
          <w:u w:val="single" w:color="000000"/>
        </w:rPr>
        <w:t xml:space="preserve">- AR GROUP TYPE </w:t>
      </w:r>
      <w:r w:rsidRPr="00D27392">
        <w:rPr>
          <w:rFonts w:ascii="Times New Roman"/>
        </w:rPr>
        <w:t>This file allows the user to define a group type name which can</w:t>
      </w:r>
      <w:r w:rsidRPr="00D27392">
        <w:rPr>
          <w:rFonts w:ascii="Times New Roman"/>
          <w:spacing w:val="-30"/>
        </w:rPr>
        <w:t xml:space="preserve"> </w:t>
      </w:r>
      <w:r w:rsidRPr="00D27392">
        <w:rPr>
          <w:rFonts w:ascii="Times New Roman"/>
        </w:rPr>
        <w:t>further defined in the AR GROUP</w:t>
      </w:r>
      <w:r w:rsidRPr="00D27392">
        <w:rPr>
          <w:rFonts w:ascii="Times New Roman"/>
          <w:spacing w:val="-5"/>
        </w:rPr>
        <w:t xml:space="preserve"> </w:t>
      </w:r>
      <w:r w:rsidRPr="00D27392">
        <w:rPr>
          <w:rFonts w:ascii="Times New Roman"/>
        </w:rPr>
        <w:t>file.</w:t>
      </w:r>
    </w:p>
    <w:p w14:paraId="7062CE0C" w14:textId="77777777" w:rsidR="00AD062F" w:rsidRPr="00D27392" w:rsidRDefault="00AD062F" w:rsidP="00D27392">
      <w:pPr>
        <w:spacing w:before="1"/>
        <w:rPr>
          <w:rFonts w:ascii="Times New Roman" w:hAnsi="Times New Roman"/>
          <w:sz w:val="25"/>
        </w:rPr>
      </w:pPr>
    </w:p>
    <w:p w14:paraId="19878531" w14:textId="7A5D0F4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595" w:firstLine="0"/>
        <w:textAlignment w:val="auto"/>
        <w:rPr>
          <w:rFonts w:ascii="Times New Roman" w:hAnsi="Times New Roman"/>
        </w:rPr>
      </w:pPr>
      <w:r w:rsidRPr="00D27392">
        <w:rPr>
          <w:rFonts w:ascii="Times New Roman" w:hAnsi="Times New Roman"/>
          <w:u w:val="single" w:color="000000"/>
        </w:rPr>
        <w:t xml:space="preserve">– AR USER CUSTOMIZE FILE </w:t>
      </w:r>
      <w:r>
        <w:rPr>
          <w:rFonts w:ascii="Times New Roman" w:hAnsi="Times New Roman"/>
        </w:rPr>
        <w:t>This file stores the most recently selected parameters and</w:t>
      </w:r>
      <w:r w:rsidRPr="00D27392">
        <w:rPr>
          <w:rFonts w:ascii="Times New Roman" w:hAnsi="Times New Roman"/>
          <w:spacing w:val="-30"/>
        </w:rPr>
        <w:t xml:space="preserve"> </w:t>
      </w:r>
      <w:r>
        <w:rPr>
          <w:rFonts w:ascii="Times New Roman" w:hAnsi="Times New Roman"/>
        </w:rPr>
        <w:t>the printer to be called by a user when customizing the screen and the printer</w:t>
      </w:r>
      <w:r w:rsidRPr="00D27392">
        <w:rPr>
          <w:rFonts w:ascii="Times New Roman" w:hAnsi="Times New Roman"/>
          <w:spacing w:val="-16"/>
        </w:rPr>
        <w:t xml:space="preserve"> </w:t>
      </w:r>
      <w:r>
        <w:rPr>
          <w:rFonts w:ascii="Times New Roman" w:hAnsi="Times New Roman"/>
        </w:rPr>
        <w:t>options.</w:t>
      </w:r>
    </w:p>
    <w:p w14:paraId="7F0D72C0" w14:textId="77777777" w:rsidR="00AD062F" w:rsidRPr="00D27392" w:rsidRDefault="00AD062F" w:rsidP="00D27392">
      <w:pPr>
        <w:spacing w:before="1"/>
        <w:rPr>
          <w:rFonts w:ascii="Times New Roman" w:hAnsi="Times New Roman"/>
          <w:sz w:val="25"/>
        </w:rPr>
      </w:pPr>
    </w:p>
    <w:p w14:paraId="41F83AAB" w14:textId="5F208CC8"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298" w:firstLine="0"/>
        <w:textAlignment w:val="auto"/>
        <w:rPr>
          <w:rFonts w:ascii="Times New Roman" w:hAnsi="Times New Roman"/>
        </w:rPr>
      </w:pPr>
      <w:r w:rsidRPr="00D27392">
        <w:rPr>
          <w:rFonts w:ascii="Times New Roman"/>
          <w:u w:val="single" w:color="000000"/>
        </w:rPr>
        <w:t xml:space="preserve">- AR FORM LETTER </w:t>
      </w:r>
      <w:r w:rsidRPr="00D27392">
        <w:rPr>
          <w:rFonts w:ascii="Times New Roman"/>
        </w:rPr>
        <w:t>This file holds all the follow-up letters that the AR package supports.</w:t>
      </w:r>
      <w:r w:rsidRPr="00D27392">
        <w:rPr>
          <w:rFonts w:ascii="Times New Roman"/>
          <w:spacing w:val="-27"/>
        </w:rPr>
        <w:t xml:space="preserve"> </w:t>
      </w:r>
      <w:r w:rsidRPr="00D27392">
        <w:rPr>
          <w:rFonts w:ascii="Times New Roman"/>
        </w:rPr>
        <w:t>These letters can either be manually generated by the user or automatically generated by the AR package.</w:t>
      </w:r>
      <w:r w:rsidRPr="00D27392">
        <w:rPr>
          <w:rFonts w:ascii="Times New Roman"/>
          <w:spacing w:val="-28"/>
        </w:rPr>
        <w:t xml:space="preserve"> </w:t>
      </w:r>
      <w:r w:rsidRPr="00D27392">
        <w:rPr>
          <w:rFonts w:ascii="Times New Roman"/>
        </w:rPr>
        <w:t>New data will overwrite existing data. This file is not to be edited unless directed by Central</w:t>
      </w:r>
      <w:r w:rsidRPr="00D27392">
        <w:rPr>
          <w:rFonts w:ascii="Times New Roman"/>
          <w:spacing w:val="-23"/>
        </w:rPr>
        <w:t xml:space="preserve"> </w:t>
      </w:r>
      <w:r w:rsidRPr="00D27392">
        <w:rPr>
          <w:rFonts w:ascii="Times New Roman"/>
        </w:rPr>
        <w:t>Office.</w:t>
      </w:r>
      <w:r w:rsidR="004C4431" w:rsidRPr="007E7F07">
        <w:rPr>
          <w:rFonts w:ascii="Times New Roman" w:hAnsi="Times New Roman"/>
          <w:szCs w:val="22"/>
        </w:rPr>
        <w:t xml:space="preserve"> </w:t>
      </w:r>
    </w:p>
    <w:p w14:paraId="6AEF82F7" w14:textId="77777777" w:rsidR="00AD062F" w:rsidRPr="00D27392" w:rsidRDefault="00AD062F" w:rsidP="00D27392">
      <w:pPr>
        <w:spacing w:before="1"/>
        <w:rPr>
          <w:rFonts w:ascii="Times New Roman" w:hAnsi="Times New Roman"/>
          <w:sz w:val="25"/>
        </w:rPr>
      </w:pPr>
    </w:p>
    <w:p w14:paraId="01803D90" w14:textId="7EC5BB14" w:rsidR="00AD062F" w:rsidRPr="00131BFC" w:rsidRDefault="00AD062F" w:rsidP="00D27392">
      <w:pPr>
        <w:pStyle w:val="ListParagraph"/>
        <w:widowControl w:val="0"/>
        <w:numPr>
          <w:ilvl w:val="0"/>
          <w:numId w:val="30"/>
        </w:numPr>
        <w:tabs>
          <w:tab w:val="left" w:pos="487"/>
        </w:tabs>
        <w:overflowPunct/>
        <w:autoSpaceDE/>
        <w:autoSpaceDN/>
        <w:adjustRightInd/>
        <w:spacing w:line="273" w:lineRule="auto"/>
        <w:ind w:left="0" w:right="162" w:firstLine="0"/>
        <w:textAlignment w:val="auto"/>
        <w:rPr>
          <w:rFonts w:ascii="Times New Roman" w:hAnsi="Times New Roman"/>
        </w:rPr>
      </w:pPr>
      <w:r w:rsidRPr="00D27392">
        <w:rPr>
          <w:rFonts w:ascii="Times New Roman"/>
          <w:u w:val="single" w:color="000000"/>
        </w:rPr>
        <w:t xml:space="preserve">- AR BATCH PAYMENT </w:t>
      </w:r>
      <w:r w:rsidRPr="00D27392">
        <w:rPr>
          <w:rFonts w:ascii="Times New Roman"/>
        </w:rPr>
        <w:t>This file holds batch payment information. Payments no longer are</w:t>
      </w:r>
      <w:r w:rsidRPr="00D27392">
        <w:rPr>
          <w:rFonts w:ascii="Times New Roman"/>
          <w:spacing w:val="-22"/>
        </w:rPr>
        <w:t xml:space="preserve"> </w:t>
      </w:r>
      <w:r w:rsidRPr="00D27392">
        <w:rPr>
          <w:rFonts w:ascii="Times New Roman"/>
        </w:rPr>
        <w:t>posted directly</w:t>
      </w:r>
      <w:r w:rsidRPr="00D27392">
        <w:rPr>
          <w:rFonts w:ascii="Times New Roman"/>
          <w:spacing w:val="-4"/>
        </w:rPr>
        <w:t xml:space="preserve"> </w:t>
      </w:r>
      <w:r w:rsidRPr="00D27392">
        <w:rPr>
          <w:rFonts w:ascii="Times New Roman"/>
        </w:rPr>
        <w:t>to</w:t>
      </w:r>
      <w:r w:rsidRPr="00D27392">
        <w:rPr>
          <w:rFonts w:ascii="Times New Roman"/>
          <w:spacing w:val="-1"/>
        </w:rPr>
        <w:t xml:space="preserve"> </w:t>
      </w:r>
      <w:r w:rsidRPr="00D27392">
        <w:rPr>
          <w:rFonts w:ascii="Times New Roman"/>
        </w:rPr>
        <w:t>patient</w:t>
      </w:r>
      <w:r w:rsidRPr="00D27392">
        <w:rPr>
          <w:rFonts w:ascii="Times New Roman"/>
          <w:spacing w:val="-3"/>
        </w:rPr>
        <w:t xml:space="preserve"> </w:t>
      </w:r>
      <w:r w:rsidRPr="00D27392">
        <w:rPr>
          <w:rFonts w:ascii="Times New Roman"/>
        </w:rPr>
        <w:t>bills,</w:t>
      </w:r>
      <w:r w:rsidRPr="00D27392">
        <w:rPr>
          <w:rFonts w:ascii="Times New Roman"/>
          <w:spacing w:val="-1"/>
        </w:rPr>
        <w:t xml:space="preserve"> </w:t>
      </w:r>
      <w:r w:rsidRPr="00D27392">
        <w:rPr>
          <w:rFonts w:ascii="Times New Roman"/>
        </w:rPr>
        <w:t>but</w:t>
      </w:r>
      <w:r w:rsidRPr="00D27392">
        <w:rPr>
          <w:rFonts w:ascii="Times New Roman"/>
          <w:spacing w:val="-3"/>
        </w:rPr>
        <w:t xml:space="preserve"> </w:t>
      </w:r>
      <w:r w:rsidRPr="00D27392">
        <w:rPr>
          <w:rFonts w:ascii="Times New Roman"/>
        </w:rPr>
        <w:t>rather,</w:t>
      </w:r>
      <w:r w:rsidRPr="00D27392">
        <w:rPr>
          <w:rFonts w:ascii="Times New Roman"/>
          <w:spacing w:val="-4"/>
        </w:rPr>
        <w:t xml:space="preserve"> </w:t>
      </w:r>
      <w:r w:rsidRPr="00D27392">
        <w:rPr>
          <w:rFonts w:ascii="Times New Roman"/>
        </w:rPr>
        <w:t>entered</w:t>
      </w:r>
      <w:r w:rsidRPr="00D27392">
        <w:rPr>
          <w:rFonts w:ascii="Times New Roman"/>
          <w:spacing w:val="-1"/>
        </w:rPr>
        <w:t xml:space="preserve"> </w:t>
      </w:r>
      <w:r w:rsidRPr="00D27392">
        <w:rPr>
          <w:rFonts w:ascii="Times New Roman"/>
        </w:rPr>
        <w:t>into</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Once</w:t>
      </w:r>
      <w:r w:rsidRPr="00D27392">
        <w:rPr>
          <w:rFonts w:ascii="Times New Roman"/>
          <w:spacing w:val="-1"/>
        </w:rPr>
        <w:t xml:space="preserve"> </w:t>
      </w:r>
      <w:r w:rsidRPr="00D27392">
        <w:rPr>
          <w:rFonts w:ascii="Times New Roman"/>
        </w:rPr>
        <w:t>the</w:t>
      </w:r>
      <w:r w:rsidRPr="00D27392">
        <w:rPr>
          <w:rFonts w:ascii="Times New Roman"/>
          <w:spacing w:val="-1"/>
        </w:rPr>
        <w:t xml:space="preserve"> </w:t>
      </w:r>
      <w:r w:rsidRPr="00D27392">
        <w:rPr>
          <w:rFonts w:ascii="Times New Roman"/>
        </w:rPr>
        <w:t>entries</w:t>
      </w:r>
      <w:r w:rsidRPr="00D27392">
        <w:rPr>
          <w:rFonts w:ascii="Times New Roman"/>
          <w:spacing w:val="-3"/>
        </w:rPr>
        <w:t xml:space="preserve"> </w:t>
      </w:r>
      <w:r w:rsidRPr="00D27392">
        <w:rPr>
          <w:rFonts w:ascii="Times New Roman"/>
        </w:rPr>
        <w:t>in</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are</w:t>
      </w:r>
      <w:r w:rsidRPr="00D27392">
        <w:rPr>
          <w:rFonts w:ascii="Times New Roman"/>
          <w:spacing w:val="-3"/>
        </w:rPr>
        <w:t xml:space="preserve"> </w:t>
      </w:r>
      <w:r w:rsidRPr="00D27392">
        <w:rPr>
          <w:rFonts w:ascii="Times New Roman"/>
        </w:rPr>
        <w:t>reconciled</w:t>
      </w:r>
      <w:r w:rsidRPr="00D27392">
        <w:rPr>
          <w:rFonts w:ascii="Times New Roman"/>
          <w:spacing w:val="-1"/>
        </w:rPr>
        <w:t xml:space="preserve"> </w:t>
      </w:r>
      <w:r w:rsidRPr="00D27392">
        <w:rPr>
          <w:rFonts w:ascii="Times New Roman"/>
        </w:rPr>
        <w:t>with cash on-hand and verified to be correct, they are then 'posted' to the patient bills during a background</w:t>
      </w:r>
      <w:r w:rsidRPr="00D27392">
        <w:rPr>
          <w:rFonts w:ascii="Times New Roman"/>
          <w:spacing w:val="-23"/>
        </w:rPr>
        <w:t xml:space="preserve"> </w:t>
      </w:r>
      <w:r w:rsidRPr="00D27392">
        <w:rPr>
          <w:rFonts w:ascii="Times New Roman"/>
        </w:rPr>
        <w:t>job. This file should NEVER be edited directly via VA FileMan. Information in this file should only</w:t>
      </w:r>
      <w:r w:rsidRPr="00D27392">
        <w:rPr>
          <w:rFonts w:ascii="Times New Roman"/>
          <w:spacing w:val="-30"/>
        </w:rPr>
        <w:t xml:space="preserve"> </w:t>
      </w:r>
      <w:r w:rsidRPr="00D27392">
        <w:rPr>
          <w:rFonts w:ascii="Times New Roman"/>
        </w:rPr>
        <w:t>be modified via the AR package</w:t>
      </w:r>
      <w:r w:rsidRPr="00D27392">
        <w:rPr>
          <w:rFonts w:ascii="Times New Roman"/>
          <w:spacing w:val="-5"/>
        </w:rPr>
        <w:t xml:space="preserve"> </w:t>
      </w:r>
      <w:r w:rsidRPr="00D27392">
        <w:rPr>
          <w:rFonts w:ascii="Times New Roman"/>
        </w:rPr>
        <w:t>options.</w:t>
      </w:r>
      <w:r w:rsidR="004C4431" w:rsidRPr="007E7F07">
        <w:rPr>
          <w:rFonts w:ascii="Times New Roman" w:hAnsi="Times New Roman"/>
          <w:szCs w:val="22"/>
        </w:rPr>
        <w:t xml:space="preserve"> </w:t>
      </w:r>
    </w:p>
    <w:p w14:paraId="2FC66C4B" w14:textId="77777777" w:rsidR="00131BFC" w:rsidRPr="00D27392" w:rsidRDefault="00131BFC" w:rsidP="00D27392">
      <w:pPr>
        <w:pStyle w:val="ListParagraph"/>
        <w:ind w:left="0"/>
        <w:rPr>
          <w:rFonts w:ascii="Times New Roman" w:hAnsi="Times New Roman"/>
        </w:rPr>
      </w:pPr>
    </w:p>
    <w:p w14:paraId="6A354ED0" w14:textId="02A6FA16" w:rsidR="00AD062F" w:rsidRDefault="00AD062F" w:rsidP="00D27392">
      <w:pPr>
        <w:pStyle w:val="ListParagraph"/>
        <w:widowControl w:val="0"/>
        <w:numPr>
          <w:ilvl w:val="1"/>
          <w:numId w:val="30"/>
        </w:numPr>
        <w:tabs>
          <w:tab w:val="left" w:pos="653"/>
        </w:tabs>
        <w:overflowPunct/>
        <w:autoSpaceDE/>
        <w:autoSpaceDN/>
        <w:adjustRightInd/>
        <w:spacing w:before="47"/>
        <w:ind w:left="0" w:right="136" w:firstLine="0"/>
        <w:textAlignment w:val="auto"/>
        <w:rPr>
          <w:rFonts w:ascii="Times New Roman" w:hAnsi="Times New Roman"/>
        </w:rPr>
      </w:pPr>
      <w:r w:rsidRPr="00D27392">
        <w:rPr>
          <w:rFonts w:ascii="Times New Roman"/>
          <w:u w:val="single" w:color="000000"/>
        </w:rPr>
        <w:t xml:space="preserve">- AR DEPOSIT </w:t>
      </w:r>
      <w:r w:rsidRPr="00D27392">
        <w:rPr>
          <w:rFonts w:ascii="Times New Roman"/>
        </w:rPr>
        <w:t>This file allows the user to create and define AR Deposit</w:t>
      </w:r>
      <w:r w:rsidRPr="00D27392">
        <w:rPr>
          <w:rFonts w:ascii="Times New Roman"/>
          <w:spacing w:val="-16"/>
        </w:rPr>
        <w:t xml:space="preserve"> </w:t>
      </w:r>
      <w:r w:rsidRPr="00D27392">
        <w:rPr>
          <w:rFonts w:ascii="Times New Roman"/>
        </w:rPr>
        <w:t>Tickets.</w:t>
      </w:r>
      <w:r w:rsidR="004C4431" w:rsidRPr="007E7F07">
        <w:rPr>
          <w:rFonts w:ascii="Times New Roman" w:hAnsi="Times New Roman"/>
          <w:szCs w:val="22"/>
        </w:rPr>
        <w:t xml:space="preserve"> </w:t>
      </w:r>
    </w:p>
    <w:p w14:paraId="1A1D778A" w14:textId="77777777" w:rsidR="00AD062F" w:rsidRPr="00D27392" w:rsidRDefault="00AD062F" w:rsidP="00D27392">
      <w:pPr>
        <w:spacing w:before="10"/>
        <w:rPr>
          <w:rFonts w:ascii="Times New Roman" w:hAnsi="Times New Roman"/>
          <w:sz w:val="21"/>
        </w:rPr>
      </w:pPr>
    </w:p>
    <w:p w14:paraId="777FAF90" w14:textId="5AD4CF5E" w:rsidR="00AD062F" w:rsidRDefault="00AD062F" w:rsidP="00D27392">
      <w:pPr>
        <w:pStyle w:val="ListParagraph"/>
        <w:widowControl w:val="0"/>
        <w:numPr>
          <w:ilvl w:val="1"/>
          <w:numId w:val="30"/>
        </w:numPr>
        <w:tabs>
          <w:tab w:val="left" w:pos="653"/>
        </w:tabs>
        <w:overflowPunct/>
        <w:autoSpaceDE/>
        <w:autoSpaceDN/>
        <w:adjustRightInd/>
        <w:spacing w:before="72" w:line="273" w:lineRule="auto"/>
        <w:ind w:left="0" w:right="919" w:firstLine="0"/>
        <w:textAlignment w:val="auto"/>
        <w:rPr>
          <w:rFonts w:ascii="Times New Roman" w:hAnsi="Times New Roman"/>
        </w:rPr>
      </w:pPr>
      <w:r w:rsidRPr="00D27392">
        <w:rPr>
          <w:rFonts w:ascii="Times New Roman" w:hAnsi="Times New Roman"/>
          <w:u w:val="single" w:color="000000"/>
        </w:rPr>
        <w:t xml:space="preserve">– AR PAYMENT TRANSACTIONS FILE </w:t>
      </w:r>
      <w:r>
        <w:rPr>
          <w:rFonts w:ascii="Times New Roman" w:hAnsi="Times New Roman"/>
        </w:rPr>
        <w:t>This file is used to store payments received</w:t>
      </w:r>
      <w:r w:rsidRPr="00D27392">
        <w:rPr>
          <w:rFonts w:ascii="Times New Roman" w:hAnsi="Times New Roman"/>
          <w:spacing w:val="-30"/>
        </w:rPr>
        <w:t xml:space="preserve"> </w:t>
      </w:r>
      <w:r>
        <w:rPr>
          <w:rFonts w:ascii="Times New Roman" w:hAnsi="Times New Roman"/>
        </w:rPr>
        <w:t>for automatic</w:t>
      </w:r>
      <w:r w:rsidRPr="00D27392">
        <w:rPr>
          <w:rFonts w:ascii="Times New Roman" w:hAnsi="Times New Roman"/>
          <w:spacing w:val="-1"/>
        </w:rPr>
        <w:t xml:space="preserve"> </w:t>
      </w:r>
      <w:r>
        <w:rPr>
          <w:rFonts w:ascii="Times New Roman" w:hAnsi="Times New Roman"/>
        </w:rPr>
        <w:t>processing.</w:t>
      </w:r>
    </w:p>
    <w:p w14:paraId="787F1D9F" w14:textId="77777777" w:rsidR="00AD062F" w:rsidRPr="00D27392" w:rsidRDefault="00AD062F" w:rsidP="00D27392">
      <w:pPr>
        <w:spacing w:before="1"/>
        <w:rPr>
          <w:rFonts w:ascii="Times New Roman" w:hAnsi="Times New Roman"/>
          <w:sz w:val="25"/>
        </w:rPr>
      </w:pPr>
    </w:p>
    <w:p w14:paraId="3FA055C5" w14:textId="31243DE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27" w:firstLine="0"/>
        <w:textAlignment w:val="auto"/>
        <w:rPr>
          <w:rFonts w:ascii="Times New Roman" w:hAnsi="Times New Roman"/>
        </w:rPr>
      </w:pPr>
      <w:r w:rsidRPr="00D27392">
        <w:rPr>
          <w:rFonts w:ascii="Times New Roman"/>
          <w:u w:val="single" w:color="000000"/>
        </w:rPr>
        <w:t xml:space="preserve">- EDI LOCKBOX DEPOSIT </w:t>
      </w:r>
      <w:r w:rsidRPr="00D27392">
        <w:rPr>
          <w:rFonts w:ascii="Times New Roman"/>
        </w:rPr>
        <w:t>This file is used by EDI Lockbox module to store electronic</w:t>
      </w:r>
      <w:r w:rsidRPr="00D27392">
        <w:rPr>
          <w:rFonts w:ascii="Times New Roman"/>
          <w:spacing w:val="-24"/>
        </w:rPr>
        <w:t xml:space="preserve"> </w:t>
      </w:r>
      <w:r w:rsidRPr="00D27392">
        <w:rPr>
          <w:rFonts w:ascii="Times New Roman"/>
        </w:rPr>
        <w:t>deposit (EFT) summary information received as X12 835 messages via</w:t>
      </w:r>
      <w:r w:rsidRPr="00D27392">
        <w:rPr>
          <w:rFonts w:ascii="Times New Roman"/>
          <w:spacing w:val="-5"/>
        </w:rPr>
        <w:t xml:space="preserve"> </w:t>
      </w:r>
      <w:r w:rsidRPr="00D27392">
        <w:rPr>
          <w:rFonts w:ascii="Times New Roman"/>
        </w:rPr>
        <w:t>MailMan.</w:t>
      </w:r>
    </w:p>
    <w:p w14:paraId="05074DE5" w14:textId="77777777" w:rsidR="00AD062F" w:rsidRPr="00D27392" w:rsidRDefault="00AD062F" w:rsidP="00D27392">
      <w:pPr>
        <w:spacing w:before="1"/>
        <w:rPr>
          <w:rFonts w:ascii="Times New Roman" w:hAnsi="Times New Roman"/>
          <w:sz w:val="25"/>
        </w:rPr>
      </w:pPr>
    </w:p>
    <w:p w14:paraId="0444102E" w14:textId="77777777" w:rsidR="00AD062F" w:rsidRPr="00D27392" w:rsidRDefault="00AD062F" w:rsidP="00D27392">
      <w:pPr>
        <w:pStyle w:val="BodyText"/>
        <w:spacing w:line="273" w:lineRule="auto"/>
        <w:ind w:right="136"/>
      </w:pPr>
      <w:r w:rsidRPr="00D27392">
        <w:rPr>
          <w:u w:val="single" w:color="000000"/>
        </w:rPr>
        <w:t xml:space="preserve">344.31 – EDI THIRD PARTY EFT DETAIL </w:t>
      </w:r>
      <w:r w:rsidRPr="00D27392">
        <w:t>This file is used by EDI Lockbox module to store</w:t>
      </w:r>
      <w:r w:rsidRPr="00D27392">
        <w:rPr>
          <w:spacing w:val="-26"/>
        </w:rPr>
        <w:t xml:space="preserve"> </w:t>
      </w:r>
      <w:r w:rsidRPr="00D27392">
        <w:t>electronic deposit detail information from EFT</w:t>
      </w:r>
      <w:r w:rsidRPr="00D27392">
        <w:rPr>
          <w:spacing w:val="-15"/>
        </w:rPr>
        <w:t xml:space="preserve"> </w:t>
      </w:r>
      <w:r w:rsidRPr="00D27392">
        <w:t>messages.</w:t>
      </w:r>
    </w:p>
    <w:p w14:paraId="422D5ADA" w14:textId="77777777" w:rsidR="00AD062F" w:rsidRPr="00D27392" w:rsidRDefault="00AD062F" w:rsidP="00D27392">
      <w:pPr>
        <w:spacing w:before="1"/>
        <w:rPr>
          <w:rFonts w:ascii="Times New Roman" w:hAnsi="Times New Roman"/>
          <w:sz w:val="25"/>
        </w:rPr>
      </w:pPr>
    </w:p>
    <w:p w14:paraId="61032221" w14:textId="70DE574F" w:rsidR="00AD062F" w:rsidRPr="00D27392" w:rsidRDefault="00AD062F" w:rsidP="00D27392">
      <w:pPr>
        <w:pStyle w:val="BodyText"/>
        <w:spacing w:line="273" w:lineRule="auto"/>
        <w:ind w:right="136"/>
      </w:pPr>
      <w:r w:rsidRPr="00D27392">
        <w:rPr>
          <w:u w:val="single" w:color="000000"/>
        </w:rPr>
        <w:t xml:space="preserve">344.4 – ELECTRONIC REMITTANCE ADVICE </w:t>
      </w:r>
      <w:r w:rsidRPr="00D27392">
        <w:t>This file is used by EDI Lockbox module to</w:t>
      </w:r>
      <w:r w:rsidRPr="00D27392">
        <w:rPr>
          <w:spacing w:val="-23"/>
        </w:rPr>
        <w:t xml:space="preserve"> </w:t>
      </w:r>
      <w:r w:rsidRPr="00D27392">
        <w:t>store electronic remittance advice (ERA) information received as X12 835 messages via</w:t>
      </w:r>
      <w:r w:rsidRPr="00D27392">
        <w:rPr>
          <w:spacing w:val="-27"/>
        </w:rPr>
        <w:t xml:space="preserve"> </w:t>
      </w:r>
      <w:r w:rsidRPr="00D27392">
        <w:t>MailMan.</w:t>
      </w:r>
      <w:r w:rsidR="004C4431" w:rsidRPr="007E7F07">
        <w:rPr>
          <w:rFonts w:ascii="Times New Roman" w:hAnsi="Times New Roman"/>
          <w:szCs w:val="22"/>
        </w:rPr>
        <w:t xml:space="preserve"> </w:t>
      </w:r>
    </w:p>
    <w:p w14:paraId="50412A06" w14:textId="77777777" w:rsidR="00AD062F" w:rsidRPr="00D27392" w:rsidRDefault="00AD062F" w:rsidP="00D27392">
      <w:pPr>
        <w:spacing w:before="1"/>
        <w:rPr>
          <w:rFonts w:ascii="Times New Roman" w:hAnsi="Times New Roman"/>
          <w:sz w:val="25"/>
        </w:rPr>
      </w:pPr>
    </w:p>
    <w:p w14:paraId="6EF60071" w14:textId="77777777" w:rsidR="00AD062F" w:rsidRPr="00D27392" w:rsidRDefault="00AD062F" w:rsidP="00D27392">
      <w:pPr>
        <w:pStyle w:val="BodyText"/>
        <w:spacing w:line="273" w:lineRule="auto"/>
        <w:ind w:right="136"/>
      </w:pPr>
      <w:r w:rsidRPr="00D27392">
        <w:rPr>
          <w:u w:val="single" w:color="000000"/>
        </w:rPr>
        <w:t xml:space="preserve">344.49 – EDI LOCKBOX EOB WORKLIST </w:t>
      </w:r>
      <w:r w:rsidRPr="00D27392">
        <w:t>This work file or scratch pad is used by EDI</w:t>
      </w:r>
      <w:r w:rsidRPr="00D27392">
        <w:rPr>
          <w:spacing w:val="-22"/>
        </w:rPr>
        <w:t xml:space="preserve"> </w:t>
      </w:r>
      <w:r w:rsidRPr="00D27392">
        <w:t>Lockbox module to store manual adjustments made to ERA and is then used to create</w:t>
      </w:r>
      <w:r w:rsidRPr="00D27392">
        <w:rPr>
          <w:spacing w:val="-18"/>
        </w:rPr>
        <w:t xml:space="preserve"> </w:t>
      </w:r>
      <w:r w:rsidRPr="00D27392">
        <w:t>receipts.</w:t>
      </w:r>
    </w:p>
    <w:p w14:paraId="6E7BEE34" w14:textId="77777777" w:rsidR="00AD062F" w:rsidRPr="00D27392" w:rsidRDefault="00AD062F" w:rsidP="00D27392">
      <w:pPr>
        <w:spacing w:before="1"/>
        <w:rPr>
          <w:rFonts w:ascii="Times New Roman" w:hAnsi="Times New Roman"/>
          <w:sz w:val="25"/>
        </w:rPr>
      </w:pPr>
    </w:p>
    <w:p w14:paraId="236E242C" w14:textId="56671E28"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561" w:firstLine="0"/>
        <w:textAlignment w:val="auto"/>
        <w:rPr>
          <w:rFonts w:ascii="Times New Roman" w:hAnsi="Times New Roman"/>
        </w:rPr>
      </w:pPr>
      <w:r w:rsidRPr="00D27392">
        <w:rPr>
          <w:rFonts w:ascii="Times New Roman" w:hAnsi="Times New Roman"/>
          <w:u w:val="single" w:color="000000"/>
        </w:rPr>
        <w:t>– AR EDI LOCKBOX MESSAGE</w:t>
      </w:r>
      <w:r>
        <w:rPr>
          <w:rFonts w:ascii="Times New Roman" w:hAnsi="Times New Roman"/>
          <w:u w:val="single" w:color="000000"/>
        </w:rPr>
        <w:t>:</w:t>
      </w:r>
      <w:r w:rsidRPr="00D27392">
        <w:rPr>
          <w:rFonts w:ascii="Times New Roman" w:hAnsi="Times New Roman"/>
          <w:u w:val="single" w:color="000000"/>
        </w:rPr>
        <w:t xml:space="preserve"> </w:t>
      </w:r>
      <w:r>
        <w:rPr>
          <w:rFonts w:ascii="Times New Roman" w:hAnsi="Times New Roman"/>
        </w:rPr>
        <w:t>This file is used by EDI Lockbox module to store</w:t>
      </w:r>
      <w:r w:rsidRPr="00D27392">
        <w:rPr>
          <w:rFonts w:ascii="Times New Roman" w:hAnsi="Times New Roman"/>
          <w:spacing w:val="-25"/>
        </w:rPr>
        <w:t xml:space="preserve"> </w:t>
      </w:r>
      <w:r>
        <w:rPr>
          <w:rFonts w:ascii="Times New Roman" w:hAnsi="Times New Roman"/>
        </w:rPr>
        <w:t>message exceptions. The EDI Lockbox Exceptions option is used to process exception</w:t>
      </w:r>
      <w:r w:rsidRPr="00D27392">
        <w:rPr>
          <w:rFonts w:ascii="Times New Roman" w:hAnsi="Times New Roman"/>
          <w:spacing w:val="-12"/>
        </w:rPr>
        <w:t xml:space="preserve"> </w:t>
      </w:r>
      <w:r>
        <w:rPr>
          <w:rFonts w:ascii="Times New Roman" w:hAnsi="Times New Roman"/>
        </w:rPr>
        <w:t>manually.</w:t>
      </w:r>
    </w:p>
    <w:p w14:paraId="536E7962" w14:textId="77777777" w:rsidR="00AD062F" w:rsidRPr="00D27392" w:rsidRDefault="00AD062F" w:rsidP="00D27392">
      <w:pPr>
        <w:spacing w:before="1"/>
        <w:rPr>
          <w:rFonts w:ascii="Times New Roman" w:hAnsi="Times New Roman"/>
          <w:sz w:val="25"/>
        </w:rPr>
      </w:pPr>
    </w:p>
    <w:p w14:paraId="503396CB" w14:textId="4CFCC590"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136" w:firstLine="0"/>
        <w:textAlignment w:val="auto"/>
        <w:rPr>
          <w:rFonts w:ascii="Times New Roman" w:hAnsi="Times New Roman"/>
        </w:rPr>
      </w:pPr>
      <w:r w:rsidRPr="00D27392">
        <w:rPr>
          <w:rFonts w:ascii="Times New Roman"/>
          <w:u w:val="single" w:color="000000"/>
        </w:rPr>
        <w:t>- RCDPE AUTO-PAY EXCLUSION</w:t>
      </w:r>
      <w:r>
        <w:rPr>
          <w:rFonts w:ascii="Times New Roman"/>
          <w:u w:val="single" w:color="000000"/>
        </w:rPr>
        <w:t>:</w:t>
      </w:r>
      <w:r w:rsidRPr="00D27392">
        <w:rPr>
          <w:rFonts w:ascii="Times New Roman"/>
          <w:u w:val="single" w:color="000000"/>
        </w:rPr>
        <w:t xml:space="preserve"> </w:t>
      </w:r>
      <w:r w:rsidRPr="00D27392">
        <w:rPr>
          <w:rFonts w:ascii="Times New Roman"/>
        </w:rPr>
        <w:t>This file is populated based on the data in</w:t>
      </w:r>
      <w:r w:rsidRPr="00D27392">
        <w:rPr>
          <w:rFonts w:ascii="Times New Roman"/>
          <w:spacing w:val="6"/>
        </w:rPr>
        <w:t xml:space="preserve"> </w:t>
      </w:r>
      <w:r w:rsidRPr="00D27392">
        <w:rPr>
          <w:rFonts w:ascii="Times New Roman"/>
        </w:rPr>
        <w:t>the ELECTRONIC REMITTANCE ADVICE file (#344.4). Whenever the nightly batch job encounters a</w:t>
      </w:r>
      <w:r w:rsidRPr="00D27392">
        <w:rPr>
          <w:rFonts w:ascii="Times New Roman"/>
          <w:spacing w:val="-25"/>
        </w:rPr>
        <w:t xml:space="preserve"> </w:t>
      </w:r>
      <w:r w:rsidRPr="00D27392">
        <w:rPr>
          <w:rFonts w:ascii="Times New Roman"/>
        </w:rPr>
        <w:t>new PAYER NAME/PAYER ID combination, a new record will be added to this file. The file will</w:t>
      </w:r>
      <w:r w:rsidRPr="00D27392">
        <w:rPr>
          <w:rFonts w:ascii="Times New Roman"/>
          <w:spacing w:val="-20"/>
        </w:rPr>
        <w:t xml:space="preserve"> </w:t>
      </w:r>
      <w:r w:rsidRPr="00D27392">
        <w:rPr>
          <w:rFonts w:ascii="Times New Roman"/>
        </w:rPr>
        <w:t>be maintained via the EDI Lockbox Parameters [RCDPE EDI LOCKBOX PARAMETERS]</w:t>
      </w:r>
      <w:r w:rsidRPr="00D27392">
        <w:rPr>
          <w:rFonts w:ascii="Times New Roman"/>
          <w:spacing w:val="-16"/>
        </w:rPr>
        <w:t xml:space="preserve"> </w:t>
      </w:r>
      <w:r w:rsidRPr="00D27392">
        <w:rPr>
          <w:rFonts w:ascii="Times New Roman"/>
        </w:rPr>
        <w:t>option.</w:t>
      </w:r>
    </w:p>
    <w:p w14:paraId="662CBCB1" w14:textId="77777777" w:rsidR="00AD062F" w:rsidRPr="00D27392" w:rsidRDefault="00AD062F" w:rsidP="00D27392">
      <w:pPr>
        <w:spacing w:before="2"/>
        <w:rPr>
          <w:rFonts w:ascii="Times New Roman" w:hAnsi="Times New Roman"/>
          <w:sz w:val="25"/>
        </w:rPr>
      </w:pPr>
    </w:p>
    <w:p w14:paraId="5D4FAF0F" w14:textId="183407C5" w:rsidR="00AD062F" w:rsidRDefault="00AD062F" w:rsidP="00D27392">
      <w:pPr>
        <w:pStyle w:val="ListParagraph"/>
        <w:widowControl w:val="0"/>
        <w:numPr>
          <w:ilvl w:val="1"/>
          <w:numId w:val="28"/>
        </w:numPr>
        <w:tabs>
          <w:tab w:val="left" w:pos="763"/>
        </w:tabs>
        <w:overflowPunct/>
        <w:autoSpaceDE/>
        <w:autoSpaceDN/>
        <w:adjustRightInd/>
        <w:spacing w:line="273" w:lineRule="auto"/>
        <w:ind w:left="0" w:right="415" w:firstLine="0"/>
        <w:textAlignment w:val="auto"/>
        <w:rPr>
          <w:rFonts w:ascii="Times New Roman" w:hAnsi="Times New Roman"/>
        </w:rPr>
      </w:pPr>
      <w:r w:rsidRPr="00D27392">
        <w:rPr>
          <w:rFonts w:ascii="Times New Roman"/>
          <w:u w:val="single" w:color="000000"/>
        </w:rPr>
        <w:t>- RCDPE PARAMETER</w:t>
      </w:r>
      <w:r w:rsidR="004C4431" w:rsidRPr="007E7F07">
        <w:rPr>
          <w:rFonts w:ascii="Times New Roman" w:hAnsi="Times New Roman"/>
          <w:szCs w:val="22"/>
        </w:rPr>
        <w:t xml:space="preserve"> -</w:t>
      </w:r>
      <w:r>
        <w:rPr>
          <w:rFonts w:ascii="Times New Roman"/>
          <w:u w:val="single" w:color="000000"/>
        </w:rPr>
        <w:t xml:space="preserve">: </w:t>
      </w:r>
      <w:r w:rsidRPr="00D27392">
        <w:rPr>
          <w:rFonts w:ascii="Times New Roman"/>
        </w:rPr>
        <w:t>This file holds the parameters specific to the EDI Lockbox</w:t>
      </w:r>
      <w:r w:rsidRPr="00D27392">
        <w:rPr>
          <w:rFonts w:ascii="Times New Roman"/>
          <w:spacing w:val="-24"/>
        </w:rPr>
        <w:t xml:space="preserve"> </w:t>
      </w:r>
      <w:r w:rsidRPr="00D27392">
        <w:rPr>
          <w:rFonts w:ascii="Times New Roman"/>
        </w:rPr>
        <w:t>processes (ePayments).</w:t>
      </w:r>
    </w:p>
    <w:p w14:paraId="54FBCDB5" w14:textId="77777777" w:rsidR="00AD062F" w:rsidRDefault="00AD062F" w:rsidP="00AD062F">
      <w:pPr>
        <w:spacing w:before="2"/>
        <w:rPr>
          <w:rFonts w:ascii="Times New Roman" w:hAnsi="Times New Roman"/>
        </w:rPr>
      </w:pPr>
    </w:p>
    <w:p w14:paraId="5B0F6AE0" w14:textId="64C23EEB" w:rsidR="00AD062F" w:rsidRDefault="00AD062F" w:rsidP="000710DB">
      <w:pPr>
        <w:pStyle w:val="ListParagraph"/>
        <w:widowControl w:val="0"/>
        <w:numPr>
          <w:ilvl w:val="1"/>
          <w:numId w:val="28"/>
        </w:numPr>
        <w:tabs>
          <w:tab w:val="left" w:pos="763"/>
        </w:tabs>
        <w:overflowPunct/>
        <w:autoSpaceDE/>
        <w:autoSpaceDN/>
        <w:adjustRightInd/>
        <w:ind w:right="180"/>
        <w:textAlignment w:val="auto"/>
        <w:rPr>
          <w:rFonts w:ascii="Times New Roman" w:hAnsi="Times New Roman"/>
        </w:rPr>
      </w:pPr>
      <w:r>
        <w:rPr>
          <w:rFonts w:ascii="Times New Roman"/>
          <w:u w:val="single" w:color="000000"/>
        </w:rPr>
        <w:t xml:space="preserve">- RCDPE CARC-RARC AUTO DEC: </w:t>
      </w:r>
      <w:r>
        <w:rPr>
          <w:rFonts w:ascii="Times New Roman"/>
        </w:rPr>
        <w:t>This file will store all of the CARCs or RARCs that can</w:t>
      </w:r>
      <w:r>
        <w:rPr>
          <w:rFonts w:ascii="Times New Roman"/>
          <w:spacing w:val="-34"/>
        </w:rPr>
        <w:t xml:space="preserve"> </w:t>
      </w:r>
      <w:r>
        <w:rPr>
          <w:rFonts w:ascii="Times New Roman"/>
        </w:rPr>
        <w:t>be used during auto-decrease of a patient's</w:t>
      </w:r>
      <w:r>
        <w:rPr>
          <w:rFonts w:ascii="Times New Roman"/>
          <w:spacing w:val="-5"/>
        </w:rPr>
        <w:t xml:space="preserve"> </w:t>
      </w:r>
      <w:r>
        <w:rPr>
          <w:rFonts w:ascii="Times New Roman"/>
        </w:rPr>
        <w:t>bill.</w:t>
      </w:r>
    </w:p>
    <w:p w14:paraId="7983F035" w14:textId="77777777" w:rsidR="00AD062F" w:rsidRPr="00D27392" w:rsidRDefault="00AD062F" w:rsidP="00D27392">
      <w:pPr>
        <w:spacing w:before="11"/>
        <w:rPr>
          <w:rFonts w:ascii="Times New Roman" w:hAnsi="Times New Roman"/>
          <w:sz w:val="24"/>
        </w:rPr>
      </w:pPr>
    </w:p>
    <w:p w14:paraId="55A3237A" w14:textId="4AB9DD46" w:rsidR="00AD062F" w:rsidRPr="00D27392" w:rsidRDefault="00AD062F" w:rsidP="00D27392">
      <w:pPr>
        <w:pStyle w:val="BodyText"/>
        <w:spacing w:line="273" w:lineRule="auto"/>
        <w:ind w:right="136"/>
      </w:pPr>
      <w:r w:rsidRPr="00D27392">
        <w:rPr>
          <w:u w:val="single" w:color="000000"/>
        </w:rPr>
        <w:t>344.7 - RCDPE PARAMETER AUDIT</w:t>
      </w:r>
      <w:r w:rsidR="004C4431" w:rsidRPr="007E7F07">
        <w:rPr>
          <w:rFonts w:ascii="Times New Roman" w:hAnsi="Times New Roman"/>
          <w:szCs w:val="22"/>
        </w:rPr>
        <w:t xml:space="preserve"> -</w:t>
      </w:r>
      <w:r>
        <w:rPr>
          <w:u w:val="single" w:color="000000"/>
        </w:rPr>
        <w:t>:</w:t>
      </w:r>
      <w:r w:rsidRPr="00D27392">
        <w:rPr>
          <w:u w:val="single" w:color="000000"/>
        </w:rPr>
        <w:t xml:space="preserve"> </w:t>
      </w:r>
      <w:r w:rsidRPr="00D27392">
        <w:t>This file is for auditing changes to the RCDPE</w:t>
      </w:r>
      <w:r w:rsidRPr="00D27392">
        <w:rPr>
          <w:spacing w:val="-25"/>
        </w:rPr>
        <w:t xml:space="preserve"> </w:t>
      </w:r>
      <w:r w:rsidRPr="00D27392">
        <w:t>PARAMETER file</w:t>
      </w:r>
      <w:r w:rsidRPr="00D27392">
        <w:rPr>
          <w:spacing w:val="-3"/>
        </w:rPr>
        <w:t xml:space="preserve"> </w:t>
      </w:r>
      <w:r w:rsidRPr="00D27392">
        <w:t>(#344.61).</w:t>
      </w:r>
    </w:p>
    <w:p w14:paraId="6E94F3D5" w14:textId="77777777" w:rsidR="00AD062F" w:rsidRDefault="00AD062F" w:rsidP="00D27392">
      <w:pPr>
        <w:spacing w:before="2"/>
        <w:rPr>
          <w:rFonts w:ascii="Times New Roman" w:hAnsi="Times New Roman"/>
        </w:rPr>
      </w:pPr>
    </w:p>
    <w:p w14:paraId="635B1D86" w14:textId="6C7BD2C2"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SUSPENSE AUDIT: </w:t>
      </w:r>
      <w:r>
        <w:rPr>
          <w:rFonts w:ascii="Times New Roman"/>
        </w:rPr>
        <w:t>This file will store all of the audit entries when an ERA line</w:t>
      </w:r>
      <w:r>
        <w:rPr>
          <w:rFonts w:ascii="Times New Roman"/>
          <w:spacing w:val="-30"/>
        </w:rPr>
        <w:t xml:space="preserve"> </w:t>
      </w:r>
      <w:r>
        <w:rPr>
          <w:rFonts w:ascii="Times New Roman"/>
        </w:rPr>
        <w:t>item is placed in suspense. Once in suspense, the suspensed item will update the audit log whenever</w:t>
      </w:r>
      <w:r>
        <w:rPr>
          <w:rFonts w:ascii="Times New Roman"/>
          <w:spacing w:val="-22"/>
        </w:rPr>
        <w:t xml:space="preserve"> </w:t>
      </w:r>
      <w:r>
        <w:rPr>
          <w:rFonts w:ascii="Times New Roman"/>
        </w:rPr>
        <w:t>the suspended item is refunded or</w:t>
      </w:r>
      <w:r>
        <w:rPr>
          <w:rFonts w:ascii="Times New Roman"/>
          <w:spacing w:val="-11"/>
        </w:rPr>
        <w:t xml:space="preserve"> </w:t>
      </w:r>
      <w:r>
        <w:rPr>
          <w:rFonts w:ascii="Times New Roman"/>
        </w:rPr>
        <w:t>paid.</w:t>
      </w:r>
    </w:p>
    <w:p w14:paraId="3988944B" w14:textId="77777777" w:rsidR="00AD062F" w:rsidRDefault="00AD062F" w:rsidP="00AD062F">
      <w:pPr>
        <w:spacing w:before="8"/>
        <w:rPr>
          <w:rFonts w:ascii="Times New Roman" w:hAnsi="Times New Roman"/>
          <w:sz w:val="17"/>
          <w:szCs w:val="17"/>
        </w:rPr>
      </w:pPr>
    </w:p>
    <w:p w14:paraId="47ADC954" w14:textId="77777777"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AUTO-POST AUDIT: </w:t>
      </w:r>
      <w:r>
        <w:rPr>
          <w:rFonts w:ascii="Times New Roman"/>
        </w:rPr>
        <w:t>This file will store the processing history of an ERA if the</w:t>
      </w:r>
      <w:r>
        <w:rPr>
          <w:rFonts w:ascii="Times New Roman"/>
          <w:spacing w:val="-31"/>
        </w:rPr>
        <w:t xml:space="preserve"> </w:t>
      </w:r>
      <w:r>
        <w:rPr>
          <w:rFonts w:ascii="Times New Roman"/>
        </w:rPr>
        <w:t>ERA can be auto-posted. Once the PRCA NIGHTLY PROCESS determines that an ERA can be</w:t>
      </w:r>
      <w:r>
        <w:rPr>
          <w:rFonts w:ascii="Times New Roman"/>
          <w:spacing w:val="-14"/>
        </w:rPr>
        <w:t xml:space="preserve"> </w:t>
      </w:r>
      <w:r>
        <w:rPr>
          <w:rFonts w:ascii="Times New Roman"/>
        </w:rPr>
        <w:t>auto-posted, an entry will be filed for every Auto-Post Status change (file 344, field</w:t>
      </w:r>
      <w:r>
        <w:rPr>
          <w:rFonts w:ascii="Times New Roman"/>
          <w:spacing w:val="-18"/>
        </w:rPr>
        <w:t xml:space="preserve"> </w:t>
      </w:r>
      <w:r>
        <w:rPr>
          <w:rFonts w:ascii="Times New Roman"/>
        </w:rPr>
        <w:t>4.02).</w:t>
      </w:r>
    </w:p>
    <w:p w14:paraId="71116B50" w14:textId="77777777" w:rsidR="00AD062F" w:rsidRDefault="00AD062F" w:rsidP="00AD062F">
      <w:pPr>
        <w:spacing w:before="2"/>
        <w:rPr>
          <w:rFonts w:ascii="Times New Roman" w:hAnsi="Times New Roman"/>
          <w:sz w:val="25"/>
          <w:szCs w:val="25"/>
        </w:rPr>
      </w:pPr>
    </w:p>
    <w:p w14:paraId="444EC70F" w14:textId="77777777" w:rsidR="00AD062F" w:rsidRDefault="00AD062F" w:rsidP="00AD062F">
      <w:pPr>
        <w:pStyle w:val="BodyText"/>
        <w:ind w:right="136"/>
      </w:pPr>
      <w:r>
        <w:rPr>
          <w:u w:val="single" w:color="000000"/>
        </w:rPr>
        <w:lastRenderedPageBreak/>
        <w:t xml:space="preserve">344.9 - RCDPE DM REPORT PARAMETERS: </w:t>
      </w:r>
      <w:r>
        <w:t>This file stores the parameters necessary for</w:t>
      </w:r>
      <w:r>
        <w:rPr>
          <w:spacing w:val="-23"/>
        </w:rPr>
        <w:t xml:space="preserve"> </w:t>
      </w:r>
      <w:r>
        <w:t>generating and if necessary, transmitting the AR Diagnostic Measures</w:t>
      </w:r>
      <w:r>
        <w:rPr>
          <w:spacing w:val="-19"/>
        </w:rPr>
        <w:t xml:space="preserve"> </w:t>
      </w:r>
      <w:r>
        <w:t>reports.</w:t>
      </w:r>
    </w:p>
    <w:p w14:paraId="1D3772FA" w14:textId="77777777" w:rsidR="00AD062F" w:rsidRDefault="00AD062F" w:rsidP="00AD062F">
      <w:pPr>
        <w:spacing w:before="7"/>
        <w:rPr>
          <w:rFonts w:ascii="Times New Roman" w:hAnsi="Times New Roman"/>
          <w:sz w:val="17"/>
          <w:szCs w:val="17"/>
        </w:rPr>
      </w:pPr>
    </w:p>
    <w:p w14:paraId="7342A334" w14:textId="77777777" w:rsidR="00AD062F" w:rsidRDefault="00AD062F" w:rsidP="00AD062F">
      <w:pPr>
        <w:pStyle w:val="BodyText"/>
        <w:ind w:right="136"/>
      </w:pPr>
      <w:r>
        <w:rPr>
          <w:u w:val="single" w:color="000000"/>
        </w:rPr>
        <w:t>344.91 - RCDPE DM REPORT ARCHIVE</w:t>
      </w:r>
      <w:r>
        <w:t>: This file will store a copy of the AR Diagnostic</w:t>
      </w:r>
      <w:r>
        <w:rPr>
          <w:spacing w:val="-26"/>
        </w:rPr>
        <w:t xml:space="preserve"> </w:t>
      </w:r>
      <w:r>
        <w:t>Measures Reports generated as part of the Nightly</w:t>
      </w:r>
      <w:r>
        <w:rPr>
          <w:spacing w:val="-11"/>
        </w:rPr>
        <w:t xml:space="preserve"> </w:t>
      </w:r>
      <w:r>
        <w:t>Process.</w:t>
      </w:r>
    </w:p>
    <w:p w14:paraId="5E7BFF8B" w14:textId="77777777" w:rsidR="00AD062F" w:rsidRDefault="00AD062F" w:rsidP="00AD062F">
      <w:pPr>
        <w:rPr>
          <w:rFonts w:ascii="Times New Roman" w:hAnsi="Times New Roman"/>
          <w:sz w:val="13"/>
          <w:szCs w:val="13"/>
        </w:rPr>
      </w:pPr>
    </w:p>
    <w:p w14:paraId="560768DD" w14:textId="77777777" w:rsidR="00AD062F" w:rsidRDefault="00AD062F" w:rsidP="00AD062F">
      <w:pPr>
        <w:pStyle w:val="ListParagraph"/>
        <w:widowControl w:val="0"/>
        <w:numPr>
          <w:ilvl w:val="0"/>
          <w:numId w:val="26"/>
        </w:numPr>
        <w:tabs>
          <w:tab w:val="left" w:pos="487"/>
        </w:tabs>
        <w:overflowPunct/>
        <w:autoSpaceDE/>
        <w:autoSpaceDN/>
        <w:adjustRightInd/>
        <w:spacing w:before="72"/>
        <w:ind w:left="0" w:right="561" w:firstLine="0"/>
        <w:textAlignment w:val="auto"/>
        <w:rPr>
          <w:rFonts w:ascii="Times New Roman" w:hAnsi="Times New Roman"/>
        </w:rPr>
      </w:pPr>
      <w:r>
        <w:rPr>
          <w:rFonts w:ascii="Times New Roman"/>
          <w:u w:val="single" w:color="000000"/>
        </w:rPr>
        <w:t xml:space="preserve">- AR EDI CARC DATA: </w:t>
      </w:r>
      <w:r>
        <w:rPr>
          <w:rFonts w:ascii="Times New Roman"/>
        </w:rPr>
        <w:t>This file stores the codes and descriptions of the Claim</w:t>
      </w:r>
      <w:r>
        <w:rPr>
          <w:rFonts w:ascii="Times New Roman"/>
          <w:spacing w:val="-22"/>
        </w:rPr>
        <w:t xml:space="preserve"> </w:t>
      </w:r>
      <w:r>
        <w:rPr>
          <w:rFonts w:ascii="Times New Roman"/>
        </w:rPr>
        <w:t>Adjustment Remittance Codes (CARC) file published by the Washington Publishing Company. The CARC</w:t>
      </w:r>
      <w:r>
        <w:rPr>
          <w:rFonts w:ascii="Times New Roman"/>
          <w:spacing w:val="-23"/>
        </w:rPr>
        <w:t xml:space="preserve"> </w:t>
      </w:r>
      <w:r>
        <w:rPr>
          <w:rFonts w:ascii="Times New Roman"/>
        </w:rPr>
        <w:t>data is updated by the FSC, which has a subscription from WPC to obtain updated codes and</w:t>
      </w:r>
      <w:r>
        <w:rPr>
          <w:rFonts w:ascii="Times New Roman"/>
          <w:spacing w:val="-26"/>
        </w:rPr>
        <w:t xml:space="preserve"> </w:t>
      </w:r>
      <w:r>
        <w:rPr>
          <w:rFonts w:ascii="Times New Roman"/>
        </w:rPr>
        <w:t>descriptions.</w:t>
      </w:r>
    </w:p>
    <w:p w14:paraId="754EB94E" w14:textId="77777777" w:rsidR="00AD062F" w:rsidRDefault="00AD062F" w:rsidP="00AD062F">
      <w:pPr>
        <w:spacing w:before="11"/>
        <w:rPr>
          <w:rFonts w:ascii="Times New Roman" w:hAnsi="Times New Roman"/>
          <w:sz w:val="24"/>
          <w:szCs w:val="24"/>
        </w:rPr>
      </w:pPr>
    </w:p>
    <w:p w14:paraId="6827C910" w14:textId="77777777" w:rsidR="00AD062F" w:rsidRDefault="00AD062F" w:rsidP="00AD062F">
      <w:pPr>
        <w:pStyle w:val="ListParagraph"/>
        <w:widowControl w:val="0"/>
        <w:numPr>
          <w:ilvl w:val="1"/>
          <w:numId w:val="26"/>
        </w:numPr>
        <w:tabs>
          <w:tab w:val="left" w:pos="653"/>
        </w:tabs>
        <w:overflowPunct/>
        <w:autoSpaceDE/>
        <w:autoSpaceDN/>
        <w:adjustRightInd/>
        <w:ind w:left="0" w:right="782" w:firstLine="0"/>
        <w:textAlignment w:val="auto"/>
        <w:rPr>
          <w:rFonts w:ascii="Times New Roman" w:hAnsi="Times New Roman"/>
        </w:rPr>
      </w:pPr>
      <w:r>
        <w:rPr>
          <w:rFonts w:ascii="Times New Roman"/>
          <w:u w:val="single" w:color="000000"/>
        </w:rPr>
        <w:t xml:space="preserve">- AR PLB ADJUST CODE: </w:t>
      </w:r>
      <w:r>
        <w:rPr>
          <w:rFonts w:ascii="Times New Roman"/>
        </w:rPr>
        <w:t>This file stores the codes and descriptions of the Provider</w:t>
      </w:r>
      <w:r>
        <w:rPr>
          <w:rFonts w:ascii="Times New Roman"/>
          <w:spacing w:val="-29"/>
        </w:rPr>
        <w:t xml:space="preserve"> </w:t>
      </w:r>
      <w:r>
        <w:rPr>
          <w:rFonts w:ascii="Times New Roman"/>
        </w:rPr>
        <w:t>Level Balance Codes (PLB Codes). The PLB Codes are published by CMS and originate from</w:t>
      </w:r>
      <w:r>
        <w:rPr>
          <w:rFonts w:ascii="Times New Roman"/>
          <w:spacing w:val="-20"/>
        </w:rPr>
        <w:t xml:space="preserve"> </w:t>
      </w:r>
      <w:r>
        <w:rPr>
          <w:rFonts w:ascii="Times New Roman"/>
        </w:rPr>
        <w:t>their Healthcare Integrated General Ledger Accounting System</w:t>
      </w:r>
      <w:r>
        <w:rPr>
          <w:rFonts w:ascii="Times New Roman"/>
          <w:spacing w:val="-7"/>
        </w:rPr>
        <w:t xml:space="preserve"> </w:t>
      </w:r>
      <w:r>
        <w:rPr>
          <w:rFonts w:ascii="Times New Roman"/>
        </w:rPr>
        <w:t>(HIGLAS).</w:t>
      </w:r>
    </w:p>
    <w:p w14:paraId="59596206" w14:textId="77777777" w:rsidR="00AD062F" w:rsidRDefault="00AD062F" w:rsidP="00AD062F">
      <w:pPr>
        <w:spacing w:before="11"/>
        <w:rPr>
          <w:rFonts w:ascii="Times New Roman" w:hAnsi="Times New Roman"/>
          <w:sz w:val="24"/>
          <w:szCs w:val="24"/>
        </w:rPr>
      </w:pPr>
    </w:p>
    <w:p w14:paraId="5EE57B9C" w14:textId="27CE13AD" w:rsidR="004C4431" w:rsidRPr="00F46910" w:rsidRDefault="00AD062F" w:rsidP="00F46910">
      <w:pPr>
        <w:pStyle w:val="ListParagraph"/>
        <w:widowControl w:val="0"/>
        <w:numPr>
          <w:ilvl w:val="0"/>
          <w:numId w:val="26"/>
        </w:numPr>
        <w:tabs>
          <w:tab w:val="left" w:pos="487"/>
        </w:tabs>
        <w:overflowPunct/>
        <w:autoSpaceDE/>
        <w:autoSpaceDN/>
        <w:adjustRightInd/>
        <w:ind w:left="0" w:right="708" w:firstLine="0"/>
        <w:textAlignment w:val="auto"/>
        <w:rPr>
          <w:rFonts w:ascii="Times New Roman" w:hAnsi="Times New Roman"/>
        </w:rPr>
      </w:pPr>
      <w:r>
        <w:rPr>
          <w:rFonts w:ascii="Times New Roman"/>
          <w:u w:val="single" w:color="000000"/>
        </w:rPr>
        <w:t xml:space="preserve">- AR EDI RARC DATA: </w:t>
      </w:r>
      <w:r>
        <w:rPr>
          <w:rFonts w:ascii="Times New Roman"/>
        </w:rPr>
        <w:t>This file stores the codes and descriptions of the Remittance</w:t>
      </w:r>
      <w:r>
        <w:rPr>
          <w:rFonts w:ascii="Times New Roman"/>
          <w:spacing w:val="-26"/>
        </w:rPr>
        <w:t xml:space="preserve"> </w:t>
      </w:r>
      <w:r>
        <w:rPr>
          <w:rFonts w:ascii="Times New Roman"/>
        </w:rPr>
        <w:t>Advice Remark Codes (RARC) file published by the Washington Publishing Company. The RARC data</w:t>
      </w:r>
      <w:r>
        <w:rPr>
          <w:rFonts w:ascii="Times New Roman"/>
          <w:spacing w:val="-22"/>
        </w:rPr>
        <w:t xml:space="preserve"> </w:t>
      </w:r>
      <w:r>
        <w:rPr>
          <w:rFonts w:ascii="Times New Roman"/>
        </w:rPr>
        <w:t>is updated by the FSC that has a subscription to WPC for these</w:t>
      </w:r>
      <w:r>
        <w:rPr>
          <w:rFonts w:ascii="Times New Roman"/>
          <w:spacing w:val="-12"/>
        </w:rPr>
        <w:t xml:space="preserve"> </w:t>
      </w:r>
      <w:r>
        <w:rPr>
          <w:rFonts w:ascii="Times New Roman"/>
        </w:rPr>
        <w:t>codes.</w:t>
      </w:r>
    </w:p>
    <w:p w14:paraId="72AA1235" w14:textId="77777777" w:rsidR="005D66FB" w:rsidRPr="005D66FB" w:rsidRDefault="005D66FB" w:rsidP="005D66FB">
      <w:pPr>
        <w:pStyle w:val="ListParagraph"/>
        <w:widowControl w:val="0"/>
        <w:tabs>
          <w:tab w:val="left" w:pos="487"/>
        </w:tabs>
        <w:overflowPunct/>
        <w:autoSpaceDE/>
        <w:autoSpaceDN/>
        <w:adjustRightInd/>
        <w:spacing w:line="273" w:lineRule="auto"/>
        <w:ind w:left="0" w:right="858"/>
        <w:textAlignment w:val="auto"/>
        <w:rPr>
          <w:rFonts w:ascii="Times New Roman" w:hAnsi="Times New Roman"/>
        </w:rPr>
      </w:pPr>
    </w:p>
    <w:p w14:paraId="490DDA59" w14:textId="27D59556" w:rsidR="00AD062F" w:rsidRDefault="00AD062F" w:rsidP="00D27392">
      <w:pPr>
        <w:pStyle w:val="ListParagraph"/>
        <w:widowControl w:val="0"/>
        <w:numPr>
          <w:ilvl w:val="0"/>
          <w:numId w:val="26"/>
        </w:numPr>
        <w:tabs>
          <w:tab w:val="left" w:pos="487"/>
        </w:tabs>
        <w:overflowPunct/>
        <w:autoSpaceDE/>
        <w:autoSpaceDN/>
        <w:adjustRightInd/>
        <w:spacing w:line="273" w:lineRule="auto"/>
        <w:ind w:left="0" w:right="858" w:firstLine="0"/>
        <w:textAlignment w:val="auto"/>
        <w:rPr>
          <w:rFonts w:ascii="Times New Roman" w:hAnsi="Times New Roman"/>
        </w:rPr>
      </w:pPr>
      <w:r w:rsidRPr="00D27392">
        <w:rPr>
          <w:rFonts w:ascii="Times New Roman"/>
          <w:u w:val="single" w:color="000000"/>
        </w:rPr>
        <w:t xml:space="preserve">- AR FMS DOCUMENT </w:t>
      </w:r>
      <w:r w:rsidRPr="00D27392">
        <w:rPr>
          <w:rFonts w:ascii="Times New Roman"/>
        </w:rPr>
        <w:t>This file is invoked when an FMS Document is created by a user.</w:t>
      </w:r>
      <w:r w:rsidRPr="00D27392">
        <w:rPr>
          <w:rFonts w:ascii="Times New Roman"/>
          <w:spacing w:val="-25"/>
        </w:rPr>
        <w:t xml:space="preserve"> </w:t>
      </w:r>
      <w:r w:rsidRPr="00D27392">
        <w:rPr>
          <w:rFonts w:ascii="Times New Roman"/>
        </w:rPr>
        <w:t>It contains all the necessary information for the FMS Document</w:t>
      </w:r>
      <w:r w:rsidRPr="00D27392">
        <w:rPr>
          <w:rFonts w:ascii="Times New Roman"/>
          <w:spacing w:val="-10"/>
        </w:rPr>
        <w:t xml:space="preserve"> </w:t>
      </w:r>
      <w:r w:rsidRPr="00D27392">
        <w:rPr>
          <w:rFonts w:ascii="Times New Roman"/>
        </w:rPr>
        <w:t>transmission.</w:t>
      </w:r>
      <w:r w:rsidR="004C4431" w:rsidRPr="007E7F07">
        <w:rPr>
          <w:rFonts w:ascii="Times New Roman" w:hAnsi="Times New Roman"/>
          <w:szCs w:val="22"/>
        </w:rPr>
        <w:t xml:space="preserve"> </w:t>
      </w:r>
    </w:p>
    <w:p w14:paraId="337E54AF" w14:textId="77777777" w:rsidR="00AD062F" w:rsidRPr="00D27392" w:rsidRDefault="00AD062F" w:rsidP="00D27392">
      <w:pPr>
        <w:spacing w:before="1"/>
        <w:rPr>
          <w:rFonts w:ascii="Times New Roman" w:hAnsi="Times New Roman"/>
          <w:sz w:val="25"/>
        </w:rPr>
      </w:pPr>
    </w:p>
    <w:p w14:paraId="10839AF0" w14:textId="4F8CDBFD"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00" w:firstLine="0"/>
        <w:textAlignment w:val="auto"/>
        <w:rPr>
          <w:rFonts w:ascii="Times New Roman" w:hAnsi="Times New Roman"/>
        </w:rPr>
      </w:pPr>
      <w:r w:rsidRPr="00D27392">
        <w:rPr>
          <w:rFonts w:ascii="Times New Roman"/>
          <w:u w:val="single" w:color="000000"/>
        </w:rPr>
        <w:t xml:space="preserve">- AR FMS DOCUMENT TYPE </w:t>
      </w:r>
      <w:r w:rsidRPr="00D27392">
        <w:rPr>
          <w:rFonts w:ascii="Times New Roman"/>
        </w:rPr>
        <w:t>This file is a pointer file to file 347 (AR FMS DOCUMENT).</w:t>
      </w:r>
      <w:r w:rsidRPr="00D27392">
        <w:rPr>
          <w:rFonts w:ascii="Times New Roman"/>
          <w:spacing w:val="-28"/>
        </w:rPr>
        <w:t xml:space="preserve"> </w:t>
      </w:r>
      <w:r w:rsidRPr="00D27392">
        <w:rPr>
          <w:rFonts w:ascii="Times New Roman"/>
        </w:rPr>
        <w:t>The document type is defined and created in this</w:t>
      </w:r>
      <w:r w:rsidRPr="00D27392">
        <w:rPr>
          <w:rFonts w:ascii="Times New Roman"/>
          <w:spacing w:val="-2"/>
        </w:rPr>
        <w:t xml:space="preserve"> </w:t>
      </w:r>
      <w:r w:rsidRPr="00D27392">
        <w:rPr>
          <w:rFonts w:ascii="Times New Roman"/>
        </w:rPr>
        <w:t>file.</w:t>
      </w:r>
      <w:r w:rsidR="004C4431" w:rsidRPr="007E7F07">
        <w:rPr>
          <w:rFonts w:ascii="Times New Roman" w:hAnsi="Times New Roman"/>
          <w:szCs w:val="22"/>
        </w:rPr>
        <w:t xml:space="preserve"> </w:t>
      </w:r>
    </w:p>
    <w:p w14:paraId="23DBA91A" w14:textId="77777777" w:rsidR="00AD062F" w:rsidRPr="00D27392" w:rsidRDefault="00AD062F" w:rsidP="00D27392">
      <w:pPr>
        <w:spacing w:before="1"/>
        <w:rPr>
          <w:rFonts w:ascii="Times New Roman" w:hAnsi="Times New Roman"/>
          <w:sz w:val="25"/>
        </w:rPr>
      </w:pPr>
    </w:p>
    <w:p w14:paraId="3CF321F6" w14:textId="69E061BC"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11" w:firstLine="0"/>
        <w:textAlignment w:val="auto"/>
        <w:rPr>
          <w:rFonts w:ascii="Times New Roman" w:hAnsi="Times New Roman"/>
        </w:rPr>
      </w:pPr>
      <w:r w:rsidRPr="00D27392">
        <w:rPr>
          <w:rFonts w:ascii="Times New Roman"/>
          <w:u w:val="single" w:color="000000"/>
        </w:rPr>
        <w:t xml:space="preserve">- AR FMS NDB TOTALS </w:t>
      </w:r>
      <w:r w:rsidRPr="00D27392">
        <w:rPr>
          <w:rFonts w:ascii="Times New Roman"/>
        </w:rPr>
        <w:t>This file holds the totals transmitted in summary to FMS with</w:t>
      </w:r>
      <w:r w:rsidRPr="00D27392">
        <w:rPr>
          <w:rFonts w:ascii="Times New Roman"/>
          <w:spacing w:val="-27"/>
        </w:rPr>
        <w:t xml:space="preserve"> </w:t>
      </w:r>
      <w:r w:rsidRPr="00D27392">
        <w:rPr>
          <w:rFonts w:ascii="Times New Roman"/>
        </w:rPr>
        <w:t>the running of the National Data Base. Currently, this includes Standard Vouchers and Summary</w:t>
      </w:r>
      <w:r w:rsidRPr="00D27392">
        <w:rPr>
          <w:rFonts w:ascii="Times New Roman"/>
          <w:spacing w:val="-30"/>
        </w:rPr>
        <w:t xml:space="preserve"> </w:t>
      </w:r>
      <w:r w:rsidRPr="00D27392">
        <w:rPr>
          <w:rFonts w:ascii="Times New Roman"/>
        </w:rPr>
        <w:t>Write-Offs.</w:t>
      </w:r>
      <w:r w:rsidR="004C4431" w:rsidRPr="007E7F07">
        <w:rPr>
          <w:rFonts w:ascii="Times New Roman" w:hAnsi="Times New Roman"/>
          <w:szCs w:val="22"/>
        </w:rPr>
        <w:t xml:space="preserve"> </w:t>
      </w:r>
    </w:p>
    <w:p w14:paraId="566ABA33" w14:textId="77777777" w:rsidR="00AD062F" w:rsidRPr="00D27392" w:rsidRDefault="00AD062F" w:rsidP="00D27392">
      <w:pPr>
        <w:spacing w:before="1"/>
        <w:rPr>
          <w:rFonts w:ascii="Times New Roman" w:hAnsi="Times New Roman"/>
          <w:sz w:val="25"/>
        </w:rPr>
      </w:pPr>
    </w:p>
    <w:p w14:paraId="57761C94" w14:textId="6012478E"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588" w:firstLine="0"/>
        <w:jc w:val="both"/>
        <w:textAlignment w:val="auto"/>
        <w:rPr>
          <w:rFonts w:ascii="Times New Roman" w:hAnsi="Times New Roman"/>
        </w:rPr>
      </w:pPr>
      <w:r w:rsidRPr="00D27392">
        <w:rPr>
          <w:rFonts w:ascii="Times New Roman"/>
          <w:u w:val="single" w:color="000000"/>
        </w:rPr>
        <w:t xml:space="preserve">- REVENUE SOURCE CODES </w:t>
      </w:r>
      <w:r w:rsidRPr="00D27392">
        <w:rPr>
          <w:rFonts w:ascii="Times New Roman"/>
        </w:rPr>
        <w:t>This file contains the revenue source codes required for</w:t>
      </w:r>
      <w:r w:rsidRPr="00D27392">
        <w:rPr>
          <w:rFonts w:ascii="Times New Roman"/>
          <w:spacing w:val="-26"/>
        </w:rPr>
        <w:t xml:space="preserve"> </w:t>
      </w:r>
      <w:r w:rsidRPr="00D27392">
        <w:rPr>
          <w:rFonts w:ascii="Times New Roman"/>
        </w:rPr>
        <w:t>detail FMS documents. The revenue source code is used for the Reimbursable earnings report generated</w:t>
      </w:r>
      <w:r w:rsidRPr="00D27392">
        <w:rPr>
          <w:rFonts w:ascii="Times New Roman"/>
          <w:spacing w:val="-23"/>
        </w:rPr>
        <w:t xml:space="preserve"> </w:t>
      </w:r>
      <w:r w:rsidRPr="00D27392">
        <w:rPr>
          <w:rFonts w:ascii="Times New Roman"/>
        </w:rPr>
        <w:t>by FMS.</w:t>
      </w:r>
      <w:r w:rsidR="004C4431" w:rsidRPr="007E7F07">
        <w:rPr>
          <w:rFonts w:ascii="Times New Roman" w:hAnsi="Times New Roman"/>
          <w:szCs w:val="22"/>
        </w:rPr>
        <w:t xml:space="preserve"> </w:t>
      </w:r>
    </w:p>
    <w:p w14:paraId="693342BD" w14:textId="77777777" w:rsidR="00AD062F" w:rsidRPr="00D27392" w:rsidRDefault="00AD062F" w:rsidP="00D27392">
      <w:pPr>
        <w:spacing w:before="2"/>
        <w:rPr>
          <w:rFonts w:ascii="Times New Roman" w:hAnsi="Times New Roman"/>
          <w:sz w:val="25"/>
        </w:rPr>
      </w:pPr>
    </w:p>
    <w:p w14:paraId="6E9438DB" w14:textId="384FFFC2"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161" w:firstLine="0"/>
        <w:jc w:val="both"/>
        <w:textAlignment w:val="auto"/>
        <w:rPr>
          <w:rFonts w:ascii="Times New Roman" w:hAnsi="Times New Roman"/>
        </w:rPr>
      </w:pPr>
      <w:r w:rsidRPr="00D27392">
        <w:rPr>
          <w:rFonts w:ascii="Times New Roman"/>
          <w:u w:val="single" w:color="000000"/>
        </w:rPr>
        <w:t xml:space="preserve">- AR/FMS DOCUMENTS </w:t>
      </w:r>
      <w:r w:rsidRPr="00D27392">
        <w:rPr>
          <w:rFonts w:ascii="Times New Roman"/>
        </w:rPr>
        <w:t>This file contains the Transaction codes sent to FMS and the</w:t>
      </w:r>
      <w:r w:rsidRPr="00D27392">
        <w:rPr>
          <w:rFonts w:ascii="Times New Roman"/>
          <w:spacing w:val="-28"/>
        </w:rPr>
        <w:t xml:space="preserve"> </w:t>
      </w:r>
      <w:r w:rsidRPr="00D27392">
        <w:rPr>
          <w:rFonts w:ascii="Times New Roman"/>
        </w:rPr>
        <w:t>transaction code for related document. IE. BD 01 is sent to FMS, any other document that references the BD 01</w:t>
      </w:r>
      <w:r w:rsidRPr="00D27392">
        <w:rPr>
          <w:rFonts w:ascii="Times New Roman"/>
          <w:spacing w:val="-27"/>
        </w:rPr>
        <w:t xml:space="preserve"> </w:t>
      </w:r>
      <w:r w:rsidRPr="00D27392">
        <w:rPr>
          <w:rFonts w:ascii="Times New Roman"/>
        </w:rPr>
        <w:t>must contain a related trans</w:t>
      </w:r>
      <w:r w:rsidRPr="00D27392">
        <w:rPr>
          <w:rFonts w:ascii="Times New Roman"/>
          <w:spacing w:val="-7"/>
        </w:rPr>
        <w:t xml:space="preserve"> </w:t>
      </w:r>
      <w:r w:rsidRPr="00D27392">
        <w:rPr>
          <w:rFonts w:ascii="Times New Roman"/>
        </w:rPr>
        <w:t>code.</w:t>
      </w:r>
      <w:r w:rsidR="004C4431" w:rsidRPr="007E7F07">
        <w:rPr>
          <w:rFonts w:ascii="Times New Roman" w:hAnsi="Times New Roman"/>
          <w:szCs w:val="22"/>
        </w:rPr>
        <w:t xml:space="preserve"> </w:t>
      </w:r>
    </w:p>
    <w:p w14:paraId="47560E7D" w14:textId="77777777" w:rsidR="002B13D6" w:rsidRPr="00AB278E" w:rsidRDefault="002B13D6" w:rsidP="002B13D6">
      <w:pPr>
        <w:overflowPunct/>
        <w:spacing w:line="288" w:lineRule="atLeast"/>
        <w:textAlignment w:val="auto"/>
        <w:rPr>
          <w:rFonts w:ascii="Times New Roman" w:hAnsi="Times New Roman"/>
          <w:szCs w:val="22"/>
          <w:u w:val="single"/>
        </w:rPr>
      </w:pPr>
    </w:p>
    <w:p w14:paraId="4B769EA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AB278E" w:rsidRDefault="002B13D6" w:rsidP="002B13D6">
      <w:pPr>
        <w:overflowPunct/>
        <w:spacing w:line="288" w:lineRule="atLeast"/>
        <w:textAlignment w:val="auto"/>
        <w:rPr>
          <w:rFonts w:ascii="Times New Roman" w:hAnsi="Times New Roman"/>
          <w:szCs w:val="22"/>
          <w:u w:val="single"/>
        </w:rPr>
      </w:pPr>
    </w:p>
    <w:p w14:paraId="58F9C47E" w14:textId="77777777" w:rsidR="002B13D6"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348.1</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BAD DEBT ALLOWANCE </w:t>
      </w:r>
      <w:r w:rsidRPr="00AB278E">
        <w:rPr>
          <w:rFonts w:ascii="Times New Roman" w:hAnsi="Times New Roman"/>
          <w:szCs w:val="22"/>
        </w:rPr>
        <w:t xml:space="preserve">This file is used to store figures used in the </w:t>
      </w:r>
      <w:r w:rsidR="002B13D6" w:rsidRPr="00AB278E">
        <w:rPr>
          <w:rFonts w:ascii="Times New Roman" w:hAnsi="Times New Roman"/>
          <w:szCs w:val="22"/>
        </w:rPr>
        <w:t>bad debt allowance calculation.</w:t>
      </w:r>
    </w:p>
    <w:p w14:paraId="00F3F1CA" w14:textId="77777777" w:rsidR="00265F8B" w:rsidRPr="00AB278E" w:rsidRDefault="00265F8B" w:rsidP="002B13D6">
      <w:pPr>
        <w:overflowPunct/>
        <w:spacing w:line="288" w:lineRule="atLeast"/>
        <w:textAlignment w:val="auto"/>
        <w:rPr>
          <w:rFonts w:ascii="Times New Roman" w:hAnsi="Times New Roman"/>
          <w:szCs w:val="22"/>
        </w:rPr>
      </w:pPr>
    </w:p>
    <w:p w14:paraId="298F87F5"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w:t>
      </w:r>
      <w:r w:rsidRPr="00AB278E">
        <w:rPr>
          <w:rFonts w:ascii="Times New Roman" w:hAnsi="Times New Roman"/>
          <w:szCs w:val="22"/>
        </w:rPr>
        <w:lastRenderedPageBreak/>
        <w:t>year.  This file is updated through a menu option, whenever Treasury advises the VA of the codes for the next year.</w:t>
      </w:r>
    </w:p>
    <w:p w14:paraId="025F96FA" w14:textId="77777777" w:rsidR="00265F8B" w:rsidRPr="00AB278E" w:rsidRDefault="00265F8B" w:rsidP="002B13D6">
      <w:pPr>
        <w:overflowPunct/>
        <w:spacing w:line="288" w:lineRule="atLeast"/>
        <w:textAlignment w:val="auto"/>
        <w:rPr>
          <w:rFonts w:ascii="Times New Roman" w:hAnsi="Times New Roman"/>
          <w:szCs w:val="22"/>
        </w:rPr>
      </w:pPr>
    </w:p>
    <w:p w14:paraId="282FB30D"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48F4BABA" w14:textId="77777777" w:rsidR="0045077E" w:rsidRDefault="0045077E" w:rsidP="002B13D6">
      <w:pPr>
        <w:overflowPunct/>
        <w:spacing w:line="288" w:lineRule="atLeast"/>
        <w:textAlignment w:val="auto"/>
        <w:rPr>
          <w:rFonts w:ascii="Times New Roman" w:hAnsi="Times New Roman"/>
          <w:szCs w:val="22"/>
        </w:rPr>
      </w:pPr>
    </w:p>
    <w:p w14:paraId="6FAC3EDB" w14:textId="77777777" w:rsidR="00A911BA" w:rsidRPr="00A911BA" w:rsidRDefault="00A911BA" w:rsidP="00A911BA">
      <w:pPr>
        <w:overflowPunct/>
        <w:spacing w:line="288" w:lineRule="atLeast"/>
        <w:textAlignment w:val="auto"/>
        <w:rPr>
          <w:rFonts w:ascii="Times New Roman" w:hAnsi="Times New Roman"/>
          <w:szCs w:val="22"/>
        </w:rPr>
      </w:pPr>
      <w:bookmarkStart w:id="44" w:name="AR_File_348_5"/>
      <w:bookmarkEnd w:id="44"/>
      <w:r w:rsidRPr="00A911BA">
        <w:rPr>
          <w:rFonts w:ascii="Times New Roman" w:hAnsi="Times New Roman"/>
          <w:szCs w:val="22"/>
          <w:u w:val="single"/>
        </w:rPr>
        <w:t>348.5 – TCS IAI ERROR CODES FILE</w:t>
      </w:r>
      <w:r w:rsidRPr="00A911BA">
        <w:rPr>
          <w:rFonts w:ascii="Times New Roman" w:hAnsi="Times New Roman"/>
          <w:szCs w:val="22"/>
        </w:rPr>
        <w:t xml:space="preserve"> This file holds the Cross-Servicing error codes for the Integrated Agency Interface (IAI) file transmission of debt/debtor records into FedDebt.</w:t>
      </w:r>
    </w:p>
    <w:p w14:paraId="3DF45271" w14:textId="77777777" w:rsidR="00A911BA" w:rsidRPr="00A911BA" w:rsidRDefault="00A911BA" w:rsidP="00A911BA">
      <w:pPr>
        <w:overflowPunct/>
        <w:spacing w:line="288" w:lineRule="atLeast"/>
        <w:textAlignment w:val="auto"/>
        <w:rPr>
          <w:rFonts w:ascii="Times New Roman" w:hAnsi="Times New Roman"/>
          <w:szCs w:val="22"/>
        </w:rPr>
      </w:pPr>
    </w:p>
    <w:p w14:paraId="610B8EB1" w14:textId="77777777" w:rsidR="00A911BA" w:rsidRDefault="00A911BA" w:rsidP="00A911BA">
      <w:pPr>
        <w:overflowPunct/>
        <w:textAlignment w:val="auto"/>
        <w:rPr>
          <w:rFonts w:ascii="Times New Roman" w:hAnsi="Times New Roman"/>
          <w:szCs w:val="22"/>
        </w:rPr>
      </w:pPr>
      <w:bookmarkStart w:id="45" w:name="AR_File_348_6"/>
      <w:bookmarkEnd w:id="45"/>
      <w:r w:rsidRPr="00A911BA">
        <w:rPr>
          <w:rFonts w:ascii="Times New Roman" w:hAnsi="Times New Roman"/>
          <w:szCs w:val="22"/>
          <w:u w:val="single"/>
        </w:rPr>
        <w:t>348.6 - TCS IAI ACTION CODES FILE</w:t>
      </w:r>
      <w:r w:rsidRPr="00A911BA">
        <w:rPr>
          <w:rFonts w:ascii="Times New Roman" w:hAnsi="Times New Roman"/>
          <w:szCs w:val="22"/>
        </w:rPr>
        <w:t xml:space="preserve"> This file holds the Cross-Servicing action codes for the Integrated Agency Interface (IAI) file transmission of debt/debtor records into FedDebt.</w:t>
      </w:r>
    </w:p>
    <w:p w14:paraId="136E0DBF" w14:textId="77777777" w:rsidR="00A911BA" w:rsidRDefault="00A911BA" w:rsidP="00D27392">
      <w:pPr>
        <w:tabs>
          <w:tab w:val="left" w:pos="6840"/>
        </w:tabs>
        <w:overflowPunct/>
        <w:textAlignment w:val="auto"/>
        <w:rPr>
          <w:rFonts w:ascii="Times New Roman" w:hAnsi="Times New Roman"/>
          <w:szCs w:val="22"/>
        </w:rPr>
      </w:pPr>
      <w:r>
        <w:rPr>
          <w:rFonts w:ascii="Times New Roman" w:hAnsi="Times New Roman"/>
          <w:szCs w:val="22"/>
        </w:rPr>
        <w:tab/>
      </w:r>
    </w:p>
    <w:p w14:paraId="00120C04" w14:textId="77777777" w:rsidR="00A911BA" w:rsidRDefault="00A911BA" w:rsidP="00A911BA">
      <w:pPr>
        <w:overflowPunct/>
        <w:textAlignment w:val="auto"/>
        <w:rPr>
          <w:rFonts w:ascii="Times New Roman" w:hAnsi="Times New Roman"/>
          <w:szCs w:val="22"/>
        </w:rPr>
      </w:pPr>
      <w:bookmarkStart w:id="46" w:name="AR_File_348_7"/>
      <w:bookmarkEnd w:id="46"/>
      <w:r w:rsidRPr="00A911BA">
        <w:rPr>
          <w:rFonts w:ascii="Times New Roman" w:hAnsi="Times New Roman"/>
          <w:szCs w:val="22"/>
          <w:u w:val="single"/>
        </w:rPr>
        <w:t xml:space="preserve">348.7 – TCS IAI RECORD TYPES FILE </w:t>
      </w:r>
      <w:r w:rsidRPr="00A911BA">
        <w:rPr>
          <w:rFonts w:ascii="Times New Roman" w:hAnsi="Times New Roman"/>
          <w:szCs w:val="22"/>
        </w:rPr>
        <w:t>This file holds the Cross-Servicing record types for the Integrated Agency Interface (IAI) file transmission of debt/debtor records into FedDebt.</w:t>
      </w:r>
    </w:p>
    <w:p w14:paraId="4F63AEB3" w14:textId="77777777" w:rsidR="00A911BA" w:rsidRPr="00AB278E" w:rsidRDefault="00A911BA" w:rsidP="002B13D6">
      <w:pPr>
        <w:overflowPunct/>
        <w:spacing w:line="288" w:lineRule="atLeast"/>
        <w:textAlignment w:val="auto"/>
        <w:rPr>
          <w:rFonts w:ascii="Times New Roman" w:hAnsi="Times New Roman"/>
          <w:szCs w:val="22"/>
        </w:rPr>
      </w:pPr>
    </w:p>
    <w:p w14:paraId="3E31DA2D"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198BCCF6" w14:textId="77777777" w:rsidR="0045077E" w:rsidRPr="00AB278E" w:rsidRDefault="0045077E" w:rsidP="0045077E">
      <w:pPr>
        <w:overflowPunct/>
        <w:spacing w:line="288" w:lineRule="atLeast"/>
        <w:textAlignment w:val="auto"/>
        <w:rPr>
          <w:rFonts w:ascii="Times New Roman" w:hAnsi="Times New Roman"/>
          <w:szCs w:val="22"/>
        </w:rPr>
      </w:pPr>
    </w:p>
    <w:p w14:paraId="2342C05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This file stores the transmission types used in file 349 AR TRANSMISSION RECORDS.</w:t>
      </w:r>
    </w:p>
    <w:p w14:paraId="52D90A84" w14:textId="77777777" w:rsidR="0045077E" w:rsidRPr="00AB278E" w:rsidRDefault="0045077E" w:rsidP="0045077E">
      <w:pPr>
        <w:overflowPunct/>
        <w:spacing w:line="288" w:lineRule="atLeast"/>
        <w:textAlignment w:val="auto"/>
        <w:rPr>
          <w:rFonts w:ascii="Times New Roman" w:hAnsi="Times New Roman"/>
          <w:szCs w:val="22"/>
        </w:rPr>
      </w:pPr>
    </w:p>
    <w:p w14:paraId="6B75460A"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0D0CD08B" w14:textId="77777777" w:rsidR="0045077E" w:rsidRPr="00AB278E" w:rsidRDefault="0045077E" w:rsidP="0045077E">
      <w:pPr>
        <w:overflowPunct/>
        <w:spacing w:line="288" w:lineRule="atLeast"/>
        <w:textAlignment w:val="auto"/>
        <w:rPr>
          <w:rFonts w:ascii="Times New Roman" w:hAnsi="Times New Roman"/>
          <w:szCs w:val="22"/>
        </w:rPr>
      </w:pPr>
    </w:p>
    <w:p w14:paraId="3FA90EFB"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53B08CA6" w14:textId="77777777" w:rsidR="0045077E" w:rsidRPr="00AB278E" w:rsidRDefault="0045077E" w:rsidP="0045077E">
      <w:pPr>
        <w:overflowPunct/>
        <w:spacing w:line="288" w:lineRule="atLeast"/>
        <w:textAlignment w:val="auto"/>
        <w:rPr>
          <w:rFonts w:ascii="Times New Roman" w:hAnsi="Times New Roman"/>
          <w:szCs w:val="22"/>
        </w:rPr>
      </w:pPr>
    </w:p>
    <w:p w14:paraId="37109180"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AB278E" w:rsidRDefault="0045077E" w:rsidP="0045077E">
      <w:pPr>
        <w:overflowPunct/>
        <w:spacing w:line="288" w:lineRule="atLeast"/>
        <w:textAlignment w:val="auto"/>
        <w:rPr>
          <w:rFonts w:ascii="Times New Roman" w:hAnsi="Times New Roman"/>
          <w:szCs w:val="22"/>
        </w:rPr>
      </w:pPr>
    </w:p>
    <w:p w14:paraId="4BB1A3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7E7F07" w:rsidRDefault="004C4431" w:rsidP="004C4431">
      <w:pPr>
        <w:overflowPunct/>
        <w:spacing w:line="288" w:lineRule="atLeast"/>
        <w:textAlignment w:val="auto"/>
        <w:rPr>
          <w:rFonts w:ascii="Times New Roman" w:hAnsi="Times New Roman"/>
          <w:szCs w:val="22"/>
        </w:rPr>
      </w:pPr>
    </w:p>
    <w:p w14:paraId="066B0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7E7F07" w:rsidRDefault="004C4431" w:rsidP="004C4431">
      <w:pPr>
        <w:overflowPunct/>
        <w:spacing w:line="288" w:lineRule="atLeast"/>
        <w:textAlignment w:val="auto"/>
        <w:rPr>
          <w:rFonts w:ascii="Times New Roman" w:hAnsi="Times New Roman"/>
          <w:szCs w:val="22"/>
        </w:rPr>
      </w:pPr>
    </w:p>
    <w:p w14:paraId="02FBFD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7E7F07" w:rsidRDefault="004C4431" w:rsidP="004C4431">
      <w:pPr>
        <w:overflowPunct/>
        <w:spacing w:line="288" w:lineRule="atLeast"/>
        <w:textAlignment w:val="auto"/>
        <w:rPr>
          <w:rFonts w:ascii="Times New Roman" w:hAnsi="Times New Roman"/>
          <w:szCs w:val="22"/>
        </w:rPr>
      </w:pPr>
    </w:p>
    <w:p w14:paraId="5A411BB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lastRenderedPageBreak/>
        <w:t>349.7 -</w:t>
      </w:r>
      <w:r w:rsidR="007E35A2" w:rsidRPr="00AB278E">
        <w:rPr>
          <w:rFonts w:ascii="Times New Roman" w:hAnsi="Times New Roman"/>
          <w:szCs w:val="22"/>
          <w:u w:val="single"/>
        </w:rPr>
        <w:t xml:space="preserve"> </w:t>
      </w:r>
      <w:r w:rsidRPr="00AB278E">
        <w:rPr>
          <w:rFonts w:ascii="Times New Roman" w:hAnsi="Times New Roman"/>
          <w:szCs w:val="22"/>
          <w:u w:val="single"/>
        </w:rPr>
        <w:t>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AB278E" w:rsidRDefault="0045077E" w:rsidP="0045077E">
      <w:pPr>
        <w:overflowPunct/>
        <w:spacing w:line="288" w:lineRule="atLeast"/>
        <w:textAlignment w:val="auto"/>
        <w:rPr>
          <w:rFonts w:ascii="Times New Roman" w:hAnsi="Times New Roman"/>
          <w:szCs w:val="22"/>
        </w:rPr>
      </w:pPr>
    </w:p>
    <w:p w14:paraId="75739D06"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6F5BED0F" w14:textId="77777777" w:rsidR="0045077E" w:rsidRPr="00AB278E" w:rsidRDefault="0045077E" w:rsidP="0045077E">
      <w:pPr>
        <w:overflowPunct/>
        <w:spacing w:line="288" w:lineRule="atLeast"/>
        <w:textAlignment w:val="auto"/>
        <w:rPr>
          <w:rFonts w:ascii="Times New Roman" w:hAnsi="Times New Roman"/>
          <w:szCs w:val="22"/>
        </w:rPr>
      </w:pPr>
    </w:p>
    <w:p w14:paraId="34A23849"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00BA2523" w:rsidRPr="00AB278E">
        <w:rPr>
          <w:rFonts w:ascii="Times New Roman" w:hAnsi="Times New Roman"/>
          <w:szCs w:val="22"/>
        </w:rPr>
        <w:t xml:space="preserve"> This file holds the information for AR transmission routers based on type.</w:t>
      </w:r>
    </w:p>
    <w:p w14:paraId="4E560848" w14:textId="77777777" w:rsidR="002B13D6" w:rsidRPr="00AB278E" w:rsidRDefault="002B13D6" w:rsidP="002B13D6">
      <w:pPr>
        <w:overflowPunct/>
        <w:spacing w:line="288" w:lineRule="atLeast"/>
        <w:textAlignment w:val="auto"/>
        <w:rPr>
          <w:rFonts w:ascii="Times New Roman" w:hAnsi="Times New Roman"/>
          <w:szCs w:val="22"/>
        </w:rPr>
      </w:pPr>
    </w:p>
    <w:p w14:paraId="5588A21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430</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w:t>
      </w:r>
      <w:r w:rsidRPr="00AB278E">
        <w:rPr>
          <w:rFonts w:ascii="Times New Roman" w:hAnsi="Times New Roman"/>
          <w:szCs w:val="22"/>
        </w:rPr>
        <w:t>This is the main file of the Accounts Receivable system. It holds a permanent record, by Bill number, of the receivable. DO NOT USE FILEMAN TO EDIT THIS FILE DIRECTLY! Using VA FileMan will compromise system inte</w:t>
      </w:r>
      <w:r w:rsidR="002B13D6" w:rsidRPr="00AB278E">
        <w:rPr>
          <w:rFonts w:ascii="Times New Roman" w:hAnsi="Times New Roman"/>
          <w:szCs w:val="22"/>
        </w:rPr>
        <w:t>grity. Use the AR menu options.</w:t>
      </w:r>
    </w:p>
    <w:p w14:paraId="75BF8128" w14:textId="77777777" w:rsidR="00B1589C" w:rsidRPr="00AB278E" w:rsidRDefault="00B1589C" w:rsidP="002B13D6">
      <w:pPr>
        <w:overflowPunct/>
        <w:spacing w:line="288" w:lineRule="atLeast"/>
        <w:textAlignment w:val="auto"/>
        <w:rPr>
          <w:rFonts w:ascii="Times New Roman" w:hAnsi="Times New Roman"/>
          <w:szCs w:val="22"/>
        </w:rPr>
      </w:pPr>
    </w:p>
    <w:p w14:paraId="4ECAC0D5"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430.2</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CATEGORY </w:t>
      </w:r>
      <w:r w:rsidRPr="00AB278E">
        <w:rPr>
          <w:rFonts w:ascii="Times New Roman" w:hAnsi="Times New Roman"/>
          <w:szCs w:val="22"/>
        </w:rPr>
        <w:t>This file</w:t>
      </w:r>
      <w:r w:rsidR="002B13D6" w:rsidRPr="00AB278E">
        <w:rPr>
          <w:rFonts w:ascii="Times New Roman" w:hAnsi="Times New Roman"/>
          <w:szCs w:val="22"/>
        </w:rPr>
        <w:t xml:space="preserve"> stores the categories used for </w:t>
      </w:r>
      <w:r w:rsidRPr="00AB278E">
        <w:rPr>
          <w:rFonts w:ascii="Times New Roman" w:hAnsi="Times New Roman"/>
          <w:szCs w:val="22"/>
        </w:rPr>
        <w:t>billing purposes. DO NOT EDIT THIS FILE! New dat</w:t>
      </w:r>
      <w:r w:rsidR="00B1589C" w:rsidRPr="00AB278E">
        <w:rPr>
          <w:rFonts w:ascii="Times New Roman" w:hAnsi="Times New Roman"/>
          <w:szCs w:val="22"/>
        </w:rPr>
        <w:t>a will overwrite existing data.</w:t>
      </w:r>
    </w:p>
    <w:p w14:paraId="53549B65" w14:textId="77777777" w:rsidR="00B1589C" w:rsidRPr="00AB278E" w:rsidRDefault="00B1589C" w:rsidP="00B1589C">
      <w:pPr>
        <w:overflowPunct/>
        <w:spacing w:line="288" w:lineRule="atLeast"/>
        <w:textAlignment w:val="auto"/>
        <w:rPr>
          <w:rFonts w:ascii="Times New Roman" w:hAnsi="Times New Roman"/>
          <w:szCs w:val="22"/>
        </w:rPr>
      </w:pPr>
    </w:p>
    <w:p w14:paraId="6FDA60B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AB278E">
        <w:rPr>
          <w:rFonts w:ascii="Times New Roman" w:hAnsi="Times New Roman"/>
          <w:szCs w:val="22"/>
        </w:rPr>
        <w:t>a will overwrite existing data.</w:t>
      </w:r>
    </w:p>
    <w:p w14:paraId="27BDED7B" w14:textId="77777777" w:rsidR="008E49E0" w:rsidRPr="00AB278E" w:rsidRDefault="008E49E0" w:rsidP="00B1589C">
      <w:pPr>
        <w:overflowPunct/>
        <w:spacing w:line="288" w:lineRule="atLeast"/>
        <w:textAlignment w:val="auto"/>
        <w:rPr>
          <w:rFonts w:ascii="Times New Roman" w:hAnsi="Times New Roman"/>
          <w:szCs w:val="22"/>
        </w:rPr>
      </w:pPr>
    </w:p>
    <w:p w14:paraId="3C4C51CA"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FileMan will compromise system integrity. Use the AR menu options.</w:t>
      </w:r>
    </w:p>
    <w:p w14:paraId="56EA7E82" w14:textId="77777777" w:rsidR="008E49E0" w:rsidRPr="00AB278E" w:rsidRDefault="008E49E0" w:rsidP="00B1589C">
      <w:pPr>
        <w:overflowPunct/>
        <w:spacing w:line="288" w:lineRule="atLeast"/>
        <w:textAlignment w:val="auto"/>
        <w:rPr>
          <w:rFonts w:ascii="Times New Roman" w:hAnsi="Times New Roman"/>
          <w:szCs w:val="22"/>
        </w:rPr>
      </w:pPr>
    </w:p>
    <w:p w14:paraId="7D04300B"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  DO NOT USE FIELMAN TO EDIT THIS FILE DIRECTLY! Using Fileman will compromise system integrity. Use the AR menu options.</w:t>
      </w:r>
    </w:p>
    <w:p w14:paraId="24B408A3" w14:textId="77777777" w:rsidR="00B1589C" w:rsidRPr="00AB278E" w:rsidRDefault="00B1589C" w:rsidP="00B1589C">
      <w:pPr>
        <w:overflowPunct/>
        <w:spacing w:line="288" w:lineRule="atLeast"/>
        <w:textAlignment w:val="auto"/>
        <w:rPr>
          <w:rFonts w:ascii="Times New Roman" w:hAnsi="Times New Roman"/>
          <w:szCs w:val="22"/>
        </w:rPr>
      </w:pPr>
    </w:p>
    <w:p w14:paraId="29BC2BC2"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430.6</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DEBT LIST </w:t>
      </w:r>
      <w:r w:rsidRPr="00AB278E">
        <w:rPr>
          <w:rFonts w:ascii="Times New Roman" w:hAnsi="Times New Roman"/>
          <w:szCs w:val="22"/>
        </w:rPr>
        <w:t>This file holds short text entries that are used in the debt collection letters to identify the source of the Bill. DO NOT USE FILEMAN TO EDIT THIS FILE DIRECTLY! Using VA FileMan will compromise system inte</w:t>
      </w:r>
      <w:r w:rsidR="00B1589C" w:rsidRPr="00AB278E">
        <w:rPr>
          <w:rFonts w:ascii="Times New Roman" w:hAnsi="Times New Roman"/>
          <w:szCs w:val="22"/>
        </w:rPr>
        <w:t>grity. Use the AR menu options.</w:t>
      </w:r>
    </w:p>
    <w:p w14:paraId="32E78373" w14:textId="77777777" w:rsidR="008E49E0" w:rsidRPr="00AB278E" w:rsidRDefault="008E49E0" w:rsidP="00B1589C">
      <w:pPr>
        <w:overflowPunct/>
        <w:spacing w:line="288" w:lineRule="atLeast"/>
        <w:textAlignment w:val="auto"/>
        <w:rPr>
          <w:rFonts w:ascii="Times New Roman" w:hAnsi="Times New Roman"/>
          <w:szCs w:val="22"/>
        </w:rPr>
      </w:pPr>
    </w:p>
    <w:p w14:paraId="039FC4C3" w14:textId="15DFB86C" w:rsidR="00465492" w:rsidRPr="00465492" w:rsidRDefault="008E49E0" w:rsidP="00465492">
      <w:pPr>
        <w:overflowPunct/>
        <w:textAlignment w:val="auto"/>
        <w:rPr>
          <w:rFonts w:ascii="r_ansi" w:hAnsi="r_ansi" w:cs="r_ansi"/>
          <w:sz w:val="20"/>
        </w:rPr>
      </w:pPr>
      <w:r w:rsidRPr="00AB278E">
        <w:rPr>
          <w:rFonts w:ascii="Times New Roman" w:hAnsi="Times New Roman"/>
          <w:szCs w:val="22"/>
          <w:u w:val="single"/>
        </w:rPr>
        <w:t xml:space="preserve">430.7 – AR </w:t>
      </w:r>
      <w:r w:rsidR="00465492">
        <w:rPr>
          <w:rFonts w:ascii="Times New Roman" w:hAnsi="Times New Roman"/>
          <w:szCs w:val="22"/>
          <w:u w:val="single"/>
        </w:rPr>
        <w:t>DEBT COLLECTOR DATA</w:t>
      </w:r>
      <w:r w:rsidRPr="00AB278E">
        <w:rPr>
          <w:rFonts w:ascii="Times New Roman" w:hAnsi="Times New Roman"/>
          <w:szCs w:val="22"/>
        </w:rPr>
        <w:t xml:space="preserve"> </w:t>
      </w:r>
      <w:r w:rsidR="00465492" w:rsidRPr="00C31B68">
        <w:rPr>
          <w:rFonts w:ascii="Times New Roman" w:hAnsi="Times New Roman"/>
          <w:szCs w:val="22"/>
        </w:rPr>
        <w:t>This file will store the detailed data of which a summary is sent monthly</w:t>
      </w:r>
      <w:r w:rsidR="00465492">
        <w:rPr>
          <w:rFonts w:ascii="Times New Roman" w:hAnsi="Times New Roman"/>
          <w:szCs w:val="22"/>
        </w:rPr>
        <w:t xml:space="preserve"> </w:t>
      </w:r>
      <w:r w:rsidR="00465492" w:rsidRPr="00C31B68">
        <w:rPr>
          <w:rFonts w:ascii="Times New Roman" w:hAnsi="Times New Roman"/>
          <w:szCs w:val="22"/>
        </w:rPr>
        <w:t xml:space="preserve">to the AITC.  This will allow sites to reconcile the data </w:t>
      </w:r>
    </w:p>
    <w:p w14:paraId="76AAA1AC" w14:textId="5CA655D1" w:rsidR="008E49E0" w:rsidRPr="00AB278E" w:rsidRDefault="00465492" w:rsidP="00465492">
      <w:pPr>
        <w:overflowPunct/>
        <w:spacing w:line="288" w:lineRule="atLeast"/>
        <w:textAlignment w:val="auto"/>
        <w:rPr>
          <w:rFonts w:ascii="Times New Roman" w:hAnsi="Times New Roman"/>
          <w:szCs w:val="22"/>
        </w:rPr>
      </w:pPr>
      <w:r w:rsidRPr="00C31B68">
        <w:rPr>
          <w:rFonts w:ascii="Times New Roman" w:hAnsi="Times New Roman"/>
          <w:szCs w:val="22"/>
        </w:rPr>
        <w:t>that was sent</w:t>
      </w:r>
      <w:r w:rsidR="00A75FE7">
        <w:rPr>
          <w:rFonts w:ascii="Times New Roman" w:hAnsi="Times New Roman"/>
          <w:szCs w:val="22"/>
        </w:rPr>
        <w:t xml:space="preserve"> to FMS</w:t>
      </w:r>
      <w:r w:rsidRPr="00C31B68">
        <w:rPr>
          <w:rFonts w:ascii="Times New Roman" w:hAnsi="Times New Roman"/>
          <w:szCs w:val="22"/>
        </w:rPr>
        <w:t xml:space="preserve">. It will only store up to 3 months </w:t>
      </w:r>
      <w:r w:rsidR="0025135D">
        <w:rPr>
          <w:rFonts w:ascii="Times New Roman" w:hAnsi="Times New Roman"/>
          <w:szCs w:val="22"/>
        </w:rPr>
        <w:t>prior</w:t>
      </w:r>
      <w:r w:rsidRPr="00C31B68">
        <w:rPr>
          <w:rFonts w:ascii="Times New Roman" w:hAnsi="Times New Roman"/>
          <w:szCs w:val="22"/>
        </w:rPr>
        <w:t xml:space="preserve"> and will be purged of any prior month's data when the AR Data Collector runs.</w:t>
      </w:r>
    </w:p>
    <w:p w14:paraId="0B094DF5" w14:textId="77777777" w:rsidR="00B1589C" w:rsidRPr="00AB278E" w:rsidRDefault="00B1589C" w:rsidP="00B1589C">
      <w:pPr>
        <w:overflowPunct/>
        <w:spacing w:line="288" w:lineRule="atLeast"/>
        <w:textAlignment w:val="auto"/>
        <w:rPr>
          <w:rFonts w:ascii="Times New Roman" w:hAnsi="Times New Roman"/>
          <w:szCs w:val="22"/>
        </w:rPr>
      </w:pPr>
    </w:p>
    <w:p w14:paraId="7F0056E3"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ARCHIVE </w:t>
      </w:r>
      <w:r w:rsidRPr="00AB278E">
        <w:rPr>
          <w:rFonts w:ascii="Times New Roman" w:hAnsi="Times New Roman"/>
          <w:szCs w:val="22"/>
        </w:rPr>
        <w:t>This file serves as a temporary storage file for archived AR Records. Entries in this file are populated by the AR Archive Module. DO NOT USE FILE</w:t>
      </w:r>
      <w:r w:rsidR="00B1589C" w:rsidRPr="00AB278E">
        <w:rPr>
          <w:rFonts w:ascii="Times New Roman" w:hAnsi="Times New Roman"/>
          <w:szCs w:val="22"/>
        </w:rPr>
        <w:t>MAN TO EDIT THIS FILE DIRECTLY!</w:t>
      </w:r>
    </w:p>
    <w:p w14:paraId="4B124D15" w14:textId="77777777" w:rsidR="008E49E0" w:rsidRPr="00AB278E" w:rsidRDefault="008E49E0" w:rsidP="00B1589C">
      <w:pPr>
        <w:overflowPunct/>
        <w:spacing w:line="288" w:lineRule="atLeast"/>
        <w:textAlignment w:val="auto"/>
        <w:rPr>
          <w:rFonts w:ascii="Times New Roman" w:hAnsi="Times New Roman"/>
          <w:szCs w:val="22"/>
        </w:rPr>
      </w:pPr>
    </w:p>
    <w:p w14:paraId="1823F9F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373962AE" w14:textId="77777777" w:rsidR="008E49E0" w:rsidRPr="00AB278E" w:rsidRDefault="008E49E0" w:rsidP="00B1589C">
      <w:pPr>
        <w:overflowPunct/>
        <w:spacing w:line="288" w:lineRule="atLeast"/>
        <w:textAlignment w:val="auto"/>
        <w:rPr>
          <w:rFonts w:ascii="Times New Roman" w:hAnsi="Times New Roman"/>
          <w:szCs w:val="22"/>
        </w:rPr>
      </w:pPr>
    </w:p>
    <w:p w14:paraId="2F8B80E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lastRenderedPageBreak/>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Fileman will compromise system integrity. Use the AR menu options.</w:t>
      </w:r>
    </w:p>
    <w:p w14:paraId="15DD1A01" w14:textId="77777777" w:rsidR="00B1589C" w:rsidRPr="00AB278E" w:rsidRDefault="00B1589C" w:rsidP="00B1589C">
      <w:pPr>
        <w:overflowPunct/>
        <w:spacing w:line="288" w:lineRule="atLeast"/>
        <w:textAlignment w:val="auto"/>
        <w:rPr>
          <w:rFonts w:ascii="Times New Roman" w:hAnsi="Times New Roman"/>
          <w:szCs w:val="22"/>
        </w:rPr>
      </w:pPr>
    </w:p>
    <w:p w14:paraId="5E3B440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TRANSACTION </w:t>
      </w:r>
      <w:r w:rsidRPr="00AB278E">
        <w:rPr>
          <w:rFonts w:ascii="Times New Roman" w:hAnsi="Times New Roman"/>
          <w:szCs w:val="22"/>
        </w:rPr>
        <w:t>This file holds the Accounts Receivable transactions and all related information. DO NOT USE VA FILEMAN TO EDIT THIS FILE DIRECTLY! Using VA FileMan will compromise system</w:t>
      </w:r>
      <w:r w:rsidR="00B7741E" w:rsidRPr="00AB278E">
        <w:rPr>
          <w:rFonts w:ascii="Times New Roman" w:hAnsi="Times New Roman"/>
          <w:szCs w:val="22"/>
        </w:rPr>
        <w:t xml:space="preserve"> integrity. Use the AR options.</w:t>
      </w:r>
    </w:p>
    <w:p w14:paraId="22AE563B" w14:textId="77777777" w:rsidR="008E49E0" w:rsidRPr="00AB278E" w:rsidRDefault="008E49E0" w:rsidP="00B1589C">
      <w:pPr>
        <w:overflowPunct/>
        <w:spacing w:line="288" w:lineRule="atLeast"/>
        <w:textAlignment w:val="auto"/>
        <w:rPr>
          <w:rFonts w:ascii="Times New Roman" w:hAnsi="Times New Roman"/>
          <w:szCs w:val="22"/>
        </w:rPr>
      </w:pPr>
    </w:p>
    <w:p w14:paraId="152ECF0E" w14:textId="77777777" w:rsidR="008E49E0" w:rsidRPr="00AB278E" w:rsidRDefault="008E49E0" w:rsidP="009B18F4">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434 </w:t>
      </w:r>
      <w:r w:rsidR="007E35A2" w:rsidRPr="00AB278E">
        <w:rPr>
          <w:rFonts w:ascii="Times New Roman" w:hAnsi="Times New Roman"/>
          <w:szCs w:val="22"/>
          <w:u w:val="single"/>
        </w:rPr>
        <w:t>-</w:t>
      </w:r>
      <w:r w:rsidRPr="00AB278E">
        <w:rPr>
          <w:rFonts w:ascii="Times New Roman" w:hAnsi="Times New Roman"/>
          <w:szCs w:val="22"/>
          <w:u w:val="single"/>
        </w:rPr>
        <w:t xml:space="preserve"> ACCOUNTS RECEIVABLE FORM LETTER FILE</w:t>
      </w:r>
      <w:r w:rsidR="009B18F4" w:rsidRPr="00AB278E">
        <w:rPr>
          <w:rFonts w:ascii="Times New Roman" w:hAnsi="Times New Roman"/>
          <w:szCs w:val="22"/>
        </w:rPr>
        <w:t xml:space="preserve"> This file hold the text of the standardized Form Letters that must be mailed to the debtor. The text of the letters may be edited, but extreme care should be taken to not alter the formatting windows.</w:t>
      </w:r>
    </w:p>
    <w:p w14:paraId="3FCA19B6" w14:textId="77777777" w:rsidR="008E49E0" w:rsidRPr="00AB278E" w:rsidRDefault="008E49E0" w:rsidP="008E49E0">
      <w:pPr>
        <w:overflowPunct/>
        <w:spacing w:line="288" w:lineRule="atLeast"/>
        <w:textAlignment w:val="auto"/>
        <w:rPr>
          <w:rFonts w:ascii="Times New Roman" w:hAnsi="Times New Roman"/>
          <w:szCs w:val="22"/>
        </w:rPr>
      </w:pPr>
    </w:p>
    <w:p w14:paraId="47493BD9"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435 </w:t>
      </w:r>
      <w:r w:rsidR="007E35A2" w:rsidRPr="00AB278E">
        <w:rPr>
          <w:rFonts w:ascii="Times New Roman" w:hAnsi="Times New Roman"/>
          <w:szCs w:val="22"/>
          <w:u w:val="single"/>
        </w:rPr>
        <w:t>-</w:t>
      </w:r>
      <w:r w:rsidRPr="00AB278E">
        <w:rPr>
          <w:rFonts w:ascii="Times New Roman" w:hAnsi="Times New Roman"/>
          <w:szCs w:val="22"/>
          <w:u w:val="single"/>
        </w:rPr>
        <w:t xml:space="preserve"> BATCH PAYMENT FILE</w:t>
      </w:r>
      <w:r w:rsidR="007E35A2"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F89E0C7" w14:textId="77777777" w:rsidR="008E49E0" w:rsidRPr="00AB278E" w:rsidRDefault="008E49E0" w:rsidP="008E49E0">
      <w:pPr>
        <w:overflowPunct/>
        <w:spacing w:line="288" w:lineRule="atLeast"/>
        <w:textAlignment w:val="auto"/>
        <w:rPr>
          <w:rFonts w:ascii="Times New Roman" w:hAnsi="Times New Roman"/>
          <w:szCs w:val="22"/>
        </w:rPr>
      </w:pPr>
    </w:p>
    <w:p w14:paraId="4781102E"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436.1 </w:t>
      </w:r>
      <w:r w:rsidR="007E35A2" w:rsidRPr="00AB278E">
        <w:rPr>
          <w:rFonts w:ascii="Times New Roman" w:hAnsi="Times New Roman"/>
          <w:szCs w:val="22"/>
          <w:u w:val="single"/>
        </w:rPr>
        <w:t>-</w:t>
      </w:r>
      <w:r w:rsidRPr="00AB278E">
        <w:rPr>
          <w:rFonts w:ascii="Times New Roman" w:hAnsi="Times New Roman"/>
          <w:szCs w:val="22"/>
          <w:u w:val="single"/>
        </w:rPr>
        <w:t xml:space="preserve"> AR MEDICARE DEDUCTIBLE ALERTS PART A FILE</w:t>
      </w:r>
      <w:r w:rsidR="007E35A2" w:rsidRPr="00AB278E">
        <w:rPr>
          <w:rFonts w:ascii="Times New Roman" w:hAnsi="Times New Roman"/>
          <w:szCs w:val="22"/>
        </w:rPr>
        <w:t xml:space="preserve"> This file is used to store Medicare Part A Deductible Alerts (MDA) that are received by the Financial Services Center (FSC) in Austin and sent to the individual sites.  This data will be used by the new MDA work list so that Accounts Receivable personnel can take any necessary action.</w:t>
      </w:r>
    </w:p>
    <w:p w14:paraId="3D567F0A" w14:textId="77777777" w:rsidR="000018B1" w:rsidRPr="00AB278E" w:rsidRDefault="000600A2" w:rsidP="000018B1">
      <w:pPr>
        <w:ind w:right="-539"/>
        <w:jc w:val="center"/>
        <w:rPr>
          <w:rFonts w:ascii="Times New Roman" w:hAnsi="Times New Roman"/>
          <w:i/>
          <w:szCs w:val="22"/>
        </w:rPr>
      </w:pPr>
      <w:r>
        <w:rPr>
          <w:rFonts w:ascii="Times New Roman" w:hAnsi="Times New Roman"/>
          <w:bCs/>
          <w:i/>
          <w:szCs w:val="22"/>
        </w:rPr>
        <w:br w:type="page"/>
      </w:r>
      <w:r w:rsidR="000018B1" w:rsidRPr="00AB278E">
        <w:rPr>
          <w:rFonts w:ascii="Times New Roman" w:hAnsi="Times New Roman"/>
          <w:bCs/>
          <w:i/>
          <w:szCs w:val="22"/>
        </w:rPr>
        <w:lastRenderedPageBreak/>
        <w:t>(This page included for two-sided copying.)</w:t>
      </w:r>
    </w:p>
    <w:p w14:paraId="3A5483AA" w14:textId="23F13A6A" w:rsidR="000018B1" w:rsidRPr="000600A2" w:rsidRDefault="000018B1" w:rsidP="005D66FB">
      <w:pPr>
        <w:ind w:right="-539"/>
        <w:rPr>
          <w:rFonts w:ascii="Times New Roman" w:hAnsi="Times New Roman"/>
          <w:i/>
          <w:szCs w:val="22"/>
        </w:rPr>
      </w:pPr>
    </w:p>
    <w:p w14:paraId="574BF336" w14:textId="77777777" w:rsidR="00232DF2" w:rsidRPr="00AB278E" w:rsidRDefault="00B7741E" w:rsidP="00B7741E">
      <w:pPr>
        <w:pStyle w:val="Heading1"/>
      </w:pPr>
      <w:r w:rsidRPr="00AB278E">
        <w:br w:type="page"/>
      </w:r>
      <w:bookmarkStart w:id="47" w:name="_Toc425503940"/>
      <w:bookmarkStart w:id="48" w:name="_Toc493599081"/>
      <w:r w:rsidR="00232DF2" w:rsidRPr="00AB278E">
        <w:lastRenderedPageBreak/>
        <w:t>Accounts Receivable Menu S</w:t>
      </w:r>
      <w:r w:rsidRPr="00AB278E">
        <w:t>tructure and Option Definitions</w:t>
      </w:r>
      <w:bookmarkEnd w:id="47"/>
      <w:bookmarkEnd w:id="48"/>
    </w:p>
    <w:p w14:paraId="17BE5262" w14:textId="77777777" w:rsidR="00B7741E" w:rsidRPr="00AB278E" w:rsidRDefault="00B7741E" w:rsidP="00B7741E">
      <w:pPr>
        <w:rPr>
          <w:rFonts w:ascii="Times New Roman" w:hAnsi="Times New Roman"/>
          <w:szCs w:val="22"/>
        </w:rPr>
      </w:pPr>
    </w:p>
    <w:p w14:paraId="7B6B456D" w14:textId="77777777" w:rsidR="00232DF2" w:rsidRPr="00AB278E" w:rsidRDefault="00232DF2" w:rsidP="00B7741E">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w:t>
      </w:r>
      <w:r w:rsidR="00B7741E" w:rsidRPr="00AB278E">
        <w:rPr>
          <w:rFonts w:ascii="Times New Roman" w:hAnsi="Times New Roman"/>
          <w:szCs w:val="22"/>
        </w:rPr>
        <w:t>ble menus. They are as follows:</w:t>
      </w:r>
    </w:p>
    <w:p w14:paraId="5D535FE8" w14:textId="77777777" w:rsidR="00B7741E" w:rsidRPr="00AB278E" w:rsidRDefault="00B7741E" w:rsidP="00B7741E">
      <w:pPr>
        <w:overflowPunct/>
        <w:spacing w:line="288" w:lineRule="atLeast"/>
        <w:textAlignment w:val="auto"/>
        <w:rPr>
          <w:rFonts w:ascii="Times New Roman" w:hAnsi="Times New Roman"/>
          <w:szCs w:val="22"/>
        </w:rPr>
      </w:pPr>
    </w:p>
    <w:p w14:paraId="6293241E"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41DD6EC3"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66EEFCD7"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7966A150"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714778C3" w14:textId="77777777" w:rsidR="00232DF2"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5DF0D709" w14:textId="77777777" w:rsidR="00576F80" w:rsidRPr="00AB278E" w:rsidRDefault="00576F80"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7B765A65" w14:textId="77777777" w:rsidR="00B7741E" w:rsidRPr="00AB278E"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AB278E" w:rsidRDefault="00B7741E" w:rsidP="00B7741E">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15626314" w14:textId="77777777" w:rsidR="00B7741E" w:rsidRPr="00AB278E" w:rsidRDefault="00B7741E" w:rsidP="00B7741E">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232DF2" w:rsidRPr="00AB278E" w14:paraId="24F310EC" w14:textId="77777777" w:rsidTr="00745A2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7A7FC324"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126E23DB"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26625211"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232DF2" w:rsidRPr="00AB278E" w14:paraId="46F2FBD5"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1BDCF0C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060E8B65"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7706478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232DF2" w:rsidRPr="00AB278E" w14:paraId="0A5090A9"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72B3E288"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7A067889"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654B06C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232DF2" w:rsidRPr="00AB278E" w14:paraId="440A7154"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4FCA60F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21F7893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30583C34"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232DF2" w:rsidRPr="00AB278E" w14:paraId="121C4F52" w14:textId="77777777" w:rsidTr="00745A27">
        <w:trPr>
          <w:trHeight w:val="260"/>
        </w:trPr>
        <w:tc>
          <w:tcPr>
            <w:tcW w:w="2358" w:type="dxa"/>
            <w:tcBorders>
              <w:top w:val="single" w:sz="8" w:space="0" w:color="000000"/>
              <w:left w:val="single" w:sz="12" w:space="0" w:color="000000"/>
              <w:bottom w:val="single" w:sz="8" w:space="0" w:color="000000"/>
              <w:right w:val="single" w:sz="8" w:space="0" w:color="000000"/>
            </w:tcBorders>
          </w:tcPr>
          <w:p w14:paraId="5FAA8692"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2BF96DD3"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1AF708E1"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576F80" w:rsidRPr="00AB278E" w14:paraId="20A3A06A"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631BBD60"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3A3CFBBE"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Manage 3</w:t>
            </w:r>
            <w:r w:rsidR="00172D1D" w:rsidRPr="00AB278E">
              <w:rPr>
                <w:rFonts w:ascii="Times New Roman" w:hAnsi="Times New Roman"/>
                <w:color w:val="000000"/>
                <w:szCs w:val="22"/>
              </w:rPr>
              <w:t xml:space="preserve">rd </w:t>
            </w:r>
            <w:r w:rsidRPr="00AB278E">
              <w:rPr>
                <w:rFonts w:ascii="Times New Roman" w:hAnsi="Times New Roman"/>
                <w:color w:val="000000"/>
                <w:szCs w:val="22"/>
              </w:rPr>
              <w:t>Party payments</w:t>
            </w:r>
          </w:p>
        </w:tc>
        <w:tc>
          <w:tcPr>
            <w:tcW w:w="2790" w:type="dxa"/>
            <w:tcBorders>
              <w:top w:val="single" w:sz="8" w:space="0" w:color="000000"/>
              <w:left w:val="single" w:sz="8" w:space="0" w:color="000000"/>
              <w:bottom w:val="single" w:sz="12" w:space="0" w:color="000000"/>
              <w:right w:val="single" w:sz="12" w:space="0" w:color="000000"/>
            </w:tcBorders>
          </w:tcPr>
          <w:p w14:paraId="50928921" w14:textId="77777777" w:rsidR="00576F80" w:rsidRPr="00AB278E" w:rsidRDefault="00172D1D" w:rsidP="00745A27">
            <w:pPr>
              <w:overflowPunct/>
              <w:textAlignment w:val="auto"/>
              <w:rPr>
                <w:rFonts w:ascii="Times New Roman" w:hAnsi="Times New Roman"/>
                <w:color w:val="000000"/>
                <w:szCs w:val="22"/>
              </w:rPr>
            </w:pPr>
            <w:r w:rsidRPr="00AB278E">
              <w:rPr>
                <w:rFonts w:ascii="Times New Roman" w:hAnsi="Times New Roman"/>
                <w:color w:val="000000"/>
                <w:szCs w:val="22"/>
              </w:rPr>
              <w:t>e</w:t>
            </w:r>
            <w:r w:rsidR="00576F80" w:rsidRPr="00AB278E">
              <w:rPr>
                <w:rFonts w:ascii="Times New Roman" w:hAnsi="Times New Roman"/>
                <w:color w:val="000000"/>
                <w:szCs w:val="22"/>
              </w:rPr>
              <w:t>Payments Clerk</w:t>
            </w:r>
          </w:p>
        </w:tc>
      </w:tr>
      <w:tr w:rsidR="00232DF2" w:rsidRPr="00AB278E" w14:paraId="5C51D487"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404DCBC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038FD09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3F41D9E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4A5315CF" w14:textId="77777777" w:rsidR="00232DF2" w:rsidRPr="00AB278E" w:rsidRDefault="00232DF2" w:rsidP="00745A27">
      <w:pPr>
        <w:rPr>
          <w:rFonts w:ascii="Times New Roman" w:hAnsi="Times New Roman"/>
          <w:szCs w:val="22"/>
        </w:rPr>
      </w:pPr>
    </w:p>
    <w:p w14:paraId="70788D13" w14:textId="77777777" w:rsidR="00AE44C9" w:rsidRPr="00AB278E" w:rsidRDefault="00AE44C9" w:rsidP="00745A27">
      <w:pPr>
        <w:rPr>
          <w:rFonts w:ascii="Times New Roman" w:hAnsi="Times New Roman"/>
          <w:szCs w:val="22"/>
        </w:rPr>
      </w:pPr>
    </w:p>
    <w:p w14:paraId="5BC8FACD" w14:textId="77777777" w:rsidR="00AE44C9" w:rsidRPr="00AB278E" w:rsidRDefault="00AE44C9" w:rsidP="00AE44C9">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AB278E" w:rsidRDefault="00AE44C9" w:rsidP="00AE44C9">
      <w:pPr>
        <w:rPr>
          <w:rFonts w:ascii="Times New Roman" w:hAnsi="Times New Roman"/>
          <w:szCs w:val="22"/>
        </w:rPr>
      </w:pPr>
    </w:p>
    <w:p w14:paraId="6AAC0F13" w14:textId="77777777" w:rsidR="00AE44C9" w:rsidRPr="00AB278E" w:rsidRDefault="00AE44C9" w:rsidP="00AE44C9">
      <w:pPr>
        <w:rPr>
          <w:rFonts w:ascii="Times New Roman" w:hAnsi="Times New Roman"/>
          <w:szCs w:val="22"/>
        </w:rPr>
      </w:pPr>
      <w:r w:rsidRPr="00AB278E">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AB278E" w:rsidRDefault="00AE44C9" w:rsidP="00AE44C9">
      <w:pPr>
        <w:rPr>
          <w:rFonts w:ascii="Times New Roman" w:hAnsi="Times New Roman"/>
          <w:szCs w:val="22"/>
        </w:rPr>
      </w:pPr>
    </w:p>
    <w:p w14:paraId="413F4FFC" w14:textId="77777777" w:rsidR="00AE44C9" w:rsidRPr="00AB278E" w:rsidRDefault="00AE44C9" w:rsidP="00AE44C9">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34EC4419" w14:textId="77777777" w:rsidR="00BD02A7" w:rsidRPr="00E65D2C" w:rsidRDefault="00AE44C9" w:rsidP="00077C36">
      <w:pPr>
        <w:pStyle w:val="Heading2"/>
        <w:rPr>
          <w:u w:val="single"/>
        </w:rPr>
      </w:pPr>
      <w:r w:rsidRPr="00AB278E">
        <w:br w:type="page"/>
      </w:r>
      <w:bookmarkStart w:id="49" w:name="_Toc425503941"/>
      <w:bookmarkStart w:id="50" w:name="_Toc493599082"/>
      <w:r w:rsidR="009859BA" w:rsidRPr="00E65D2C">
        <w:rPr>
          <w:rFonts w:ascii="Times New Roman" w:hAnsi="Times New Roman"/>
          <w:szCs w:val="22"/>
          <w:u w:val="single"/>
        </w:rPr>
        <w:lastRenderedPageBreak/>
        <w:t xml:space="preserve">Accounts Receivable Menu </w:t>
      </w:r>
      <w:r w:rsidR="00BD02A7" w:rsidRPr="00E65D2C">
        <w:rPr>
          <w:u w:val="single"/>
        </w:rPr>
        <w:t>[PRCAT USER]</w:t>
      </w:r>
      <w:bookmarkEnd w:id="49"/>
      <w:bookmarkEnd w:id="50"/>
      <w:r w:rsidR="00BD02A7" w:rsidRPr="00E65D2C">
        <w:rPr>
          <w:u w:val="single"/>
        </w:rPr>
        <w:t xml:space="preserve"> </w:t>
      </w:r>
    </w:p>
    <w:p w14:paraId="66FD4CD8" w14:textId="77777777" w:rsidR="00BD02A7" w:rsidRPr="00AB278E" w:rsidRDefault="00BD02A7" w:rsidP="00AE44C9">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w:t>
      </w:r>
      <w:r w:rsidR="00AE44C9" w:rsidRPr="00AB278E">
        <w:rPr>
          <w:rFonts w:ascii="Times New Roman" w:hAnsi="Times New Roman"/>
          <w:szCs w:val="22"/>
        </w:rPr>
        <w:t xml:space="preserve"> for the Accounting Technician.</w:t>
      </w:r>
    </w:p>
    <w:p w14:paraId="1E79EB8A" w14:textId="77777777" w:rsidR="00B76EA0" w:rsidRPr="00AB278E" w:rsidRDefault="00B76EA0" w:rsidP="00AE44C9">
      <w:pPr>
        <w:overflowPunct/>
        <w:spacing w:line="288" w:lineRule="atLeast"/>
        <w:textAlignment w:val="auto"/>
        <w:rPr>
          <w:rFonts w:ascii="Times New Roman" w:hAnsi="Times New Roman"/>
          <w:szCs w:val="22"/>
          <w:u w:val="single"/>
        </w:rPr>
      </w:pPr>
    </w:p>
    <w:p w14:paraId="464DC448" w14:textId="6EEB0952" w:rsidR="004B7FE2" w:rsidRPr="00D27392" w:rsidRDefault="004B7FE2" w:rsidP="00D27392">
      <w:pPr>
        <w:pStyle w:val="BodyText"/>
        <w:spacing w:line="273" w:lineRule="auto"/>
        <w:ind w:left="820" w:right="136"/>
      </w:pPr>
      <w:r w:rsidRPr="00D27392">
        <w:rPr>
          <w:sz w:val="22"/>
          <w:u w:val="single" w:color="000000"/>
        </w:rPr>
        <w:t xml:space="preserve">Agent Cashier Menu [RCDP AGENT CASHIER MENU]: </w:t>
      </w:r>
      <w:r w:rsidR="004C4431" w:rsidRPr="007E7F07">
        <w:rPr>
          <w:rFonts w:ascii="Times New Roman" w:hAnsi="Times New Roman"/>
          <w:szCs w:val="22"/>
        </w:rPr>
        <w:t xml:space="preserve"> </w:t>
      </w:r>
      <w:r w:rsidRPr="00D27392">
        <w:rPr>
          <w:sz w:val="22"/>
        </w:rPr>
        <w:t>This menu is the top level menu</w:t>
      </w:r>
      <w:r w:rsidRPr="00D27392">
        <w:rPr>
          <w:spacing w:val="-19"/>
          <w:sz w:val="22"/>
        </w:rPr>
        <w:t xml:space="preserve"> </w:t>
      </w:r>
      <w:r w:rsidRPr="00D27392">
        <w:rPr>
          <w:sz w:val="22"/>
        </w:rPr>
        <w:t>for processing</w:t>
      </w:r>
      <w:r w:rsidRPr="00D27392">
        <w:rPr>
          <w:spacing w:val="-4"/>
          <w:sz w:val="22"/>
        </w:rPr>
        <w:t xml:space="preserve"> </w:t>
      </w:r>
      <w:r w:rsidRPr="00D27392">
        <w:rPr>
          <w:sz w:val="22"/>
        </w:rPr>
        <w:t>payments.</w:t>
      </w:r>
    </w:p>
    <w:p w14:paraId="306FCC02" w14:textId="77777777" w:rsidR="004B7FE2" w:rsidRPr="004B7FE2" w:rsidRDefault="004B7FE2" w:rsidP="00D27392">
      <w:pPr>
        <w:spacing w:before="1"/>
        <w:rPr>
          <w:rFonts w:ascii="Times New Roman" w:hAnsi="Times New Roman"/>
          <w:szCs w:val="22"/>
        </w:rPr>
      </w:pPr>
    </w:p>
    <w:p w14:paraId="4BF23800" w14:textId="77777777" w:rsidR="004B7FE2" w:rsidRPr="00D27392" w:rsidRDefault="004B7FE2" w:rsidP="00D27392">
      <w:pPr>
        <w:pStyle w:val="BodyText"/>
        <w:ind w:left="1540" w:right="136"/>
      </w:pPr>
      <w:r w:rsidRPr="00D27392">
        <w:rPr>
          <w:sz w:val="22"/>
          <w:u w:val="single" w:color="000000"/>
        </w:rPr>
        <w:t>Account Profile [RCDP ACCOUNT</w:t>
      </w:r>
      <w:r w:rsidRPr="00D27392">
        <w:rPr>
          <w:spacing w:val="-17"/>
          <w:sz w:val="22"/>
          <w:u w:val="single" w:color="000000"/>
        </w:rPr>
        <w:t xml:space="preserve"> </w:t>
      </w:r>
      <w:r w:rsidRPr="00D27392">
        <w:rPr>
          <w:sz w:val="22"/>
          <w:u w:val="single" w:color="000000"/>
        </w:rPr>
        <w:t>PROFILE]</w:t>
      </w:r>
    </w:p>
    <w:p w14:paraId="265B3896" w14:textId="77777777" w:rsidR="004B7FE2" w:rsidRPr="00D27392" w:rsidRDefault="004B7FE2" w:rsidP="00D27392">
      <w:pPr>
        <w:pStyle w:val="BodyText"/>
        <w:spacing w:before="35"/>
        <w:ind w:left="1540" w:right="136"/>
      </w:pPr>
      <w:r w:rsidRPr="00D27392">
        <w:rPr>
          <w:sz w:val="22"/>
        </w:rPr>
        <w:t>This option will allow you to profile a patient’s</w:t>
      </w:r>
      <w:r w:rsidRPr="00D27392">
        <w:rPr>
          <w:spacing w:val="-21"/>
          <w:sz w:val="22"/>
        </w:rPr>
        <w:t xml:space="preserve"> </w:t>
      </w:r>
      <w:r w:rsidRPr="00D27392">
        <w:rPr>
          <w:sz w:val="22"/>
        </w:rPr>
        <w:t>account.</w:t>
      </w:r>
    </w:p>
    <w:p w14:paraId="14968B24" w14:textId="77777777" w:rsidR="004B7FE2" w:rsidRPr="004B7FE2" w:rsidRDefault="004B7FE2" w:rsidP="00D27392">
      <w:pPr>
        <w:spacing w:before="1"/>
        <w:rPr>
          <w:rFonts w:ascii="Times New Roman" w:hAnsi="Times New Roman"/>
          <w:szCs w:val="22"/>
        </w:rPr>
      </w:pPr>
    </w:p>
    <w:p w14:paraId="6E64A3D7" w14:textId="77777777" w:rsidR="004B7FE2" w:rsidRPr="00D27392" w:rsidRDefault="004B7FE2" w:rsidP="00D27392">
      <w:pPr>
        <w:pStyle w:val="BodyText"/>
        <w:ind w:left="1540" w:right="136"/>
      </w:pPr>
      <w:r w:rsidRPr="00D27392">
        <w:rPr>
          <w:sz w:val="22"/>
          <w:u w:val="single" w:color="000000"/>
        </w:rPr>
        <w:t>Bill Profile [RCDP BILL</w:t>
      </w:r>
      <w:r w:rsidRPr="00D27392">
        <w:rPr>
          <w:spacing w:val="-17"/>
          <w:sz w:val="22"/>
          <w:u w:val="single" w:color="000000"/>
        </w:rPr>
        <w:t xml:space="preserve"> </w:t>
      </w:r>
      <w:r w:rsidRPr="00D27392">
        <w:rPr>
          <w:sz w:val="22"/>
          <w:u w:val="single" w:color="000000"/>
        </w:rPr>
        <w:t>PROFILE]</w:t>
      </w:r>
    </w:p>
    <w:p w14:paraId="25EE5F0D" w14:textId="77777777" w:rsidR="004B7FE2" w:rsidRPr="00D27392" w:rsidRDefault="004B7FE2" w:rsidP="00D27392">
      <w:pPr>
        <w:pStyle w:val="BodyText"/>
        <w:spacing w:before="35"/>
        <w:ind w:left="1540" w:right="136"/>
      </w:pPr>
      <w:r w:rsidRPr="00D27392">
        <w:rPr>
          <w:sz w:val="22"/>
        </w:rPr>
        <w:t>This option will allow you to profile a</w:t>
      </w:r>
      <w:r w:rsidRPr="00D27392">
        <w:rPr>
          <w:spacing w:val="-17"/>
          <w:sz w:val="22"/>
        </w:rPr>
        <w:t xml:space="preserve"> </w:t>
      </w:r>
      <w:r w:rsidRPr="00D27392">
        <w:rPr>
          <w:sz w:val="22"/>
        </w:rPr>
        <w:t>bill.</w:t>
      </w:r>
    </w:p>
    <w:p w14:paraId="44C13796" w14:textId="77777777" w:rsidR="004B7FE2" w:rsidRPr="004B7FE2" w:rsidRDefault="004B7FE2" w:rsidP="00D27392">
      <w:pPr>
        <w:spacing w:before="2"/>
        <w:rPr>
          <w:rFonts w:ascii="Times New Roman" w:hAnsi="Times New Roman"/>
          <w:szCs w:val="22"/>
        </w:rPr>
      </w:pPr>
    </w:p>
    <w:p w14:paraId="437E425E" w14:textId="77777777" w:rsidR="004B7FE2" w:rsidRPr="00D27392" w:rsidRDefault="004B7FE2" w:rsidP="00D27392">
      <w:pPr>
        <w:pStyle w:val="BodyText"/>
        <w:ind w:left="1540" w:right="136"/>
      </w:pPr>
      <w:r w:rsidRPr="00D27392">
        <w:rPr>
          <w:sz w:val="22"/>
          <w:u w:val="single" w:color="000000"/>
        </w:rPr>
        <w:t>Bill Transactions [RCDP BILL</w:t>
      </w:r>
      <w:r w:rsidRPr="00D27392">
        <w:rPr>
          <w:spacing w:val="-20"/>
          <w:sz w:val="22"/>
          <w:u w:val="single" w:color="000000"/>
        </w:rPr>
        <w:t xml:space="preserve"> </w:t>
      </w:r>
      <w:r w:rsidRPr="00D27392">
        <w:rPr>
          <w:sz w:val="22"/>
          <w:u w:val="single" w:color="000000"/>
        </w:rPr>
        <w:t>TRANSACTIONS]</w:t>
      </w:r>
    </w:p>
    <w:p w14:paraId="5DC4F7EC" w14:textId="77777777" w:rsidR="004B7FE2" w:rsidRPr="00D27392" w:rsidRDefault="004B7FE2" w:rsidP="00D27392">
      <w:pPr>
        <w:pStyle w:val="BodyText"/>
        <w:spacing w:before="35"/>
        <w:ind w:left="1540" w:right="136"/>
      </w:pPr>
      <w:r w:rsidRPr="00D27392">
        <w:rPr>
          <w:sz w:val="22"/>
        </w:rPr>
        <w:t>This option will allow you to list all the transactions for a</w:t>
      </w:r>
      <w:r w:rsidRPr="00D27392">
        <w:rPr>
          <w:spacing w:val="-25"/>
          <w:sz w:val="22"/>
        </w:rPr>
        <w:t xml:space="preserve"> </w:t>
      </w:r>
      <w:r w:rsidRPr="00D27392">
        <w:rPr>
          <w:sz w:val="22"/>
        </w:rPr>
        <w:t>bill.</w:t>
      </w:r>
    </w:p>
    <w:p w14:paraId="68680886" w14:textId="77777777" w:rsidR="004B7FE2" w:rsidRPr="004B7FE2" w:rsidRDefault="004B7FE2" w:rsidP="00D27392">
      <w:pPr>
        <w:spacing w:before="1"/>
        <w:rPr>
          <w:rFonts w:ascii="Times New Roman" w:hAnsi="Times New Roman"/>
          <w:szCs w:val="22"/>
        </w:rPr>
      </w:pPr>
    </w:p>
    <w:p w14:paraId="49D177B0" w14:textId="77777777" w:rsidR="004C4431" w:rsidRPr="007E7F07" w:rsidRDefault="004B7FE2" w:rsidP="004C4431">
      <w:pPr>
        <w:overflowPunct/>
        <w:spacing w:line="288" w:lineRule="atLeast"/>
        <w:ind w:left="1440"/>
        <w:textAlignment w:val="auto"/>
        <w:rPr>
          <w:rFonts w:ascii="Times New Roman" w:hAnsi="Times New Roman"/>
          <w:szCs w:val="22"/>
        </w:rPr>
      </w:pPr>
      <w:r w:rsidRPr="00D27392">
        <w:rPr>
          <w:u w:val="single" w:color="000000"/>
        </w:rPr>
        <w:t>Deposit Processing [RCDP DEPOSIT</w:t>
      </w:r>
      <w:r w:rsidRPr="00D27392">
        <w:rPr>
          <w:spacing w:val="-18"/>
          <w:u w:val="single" w:color="000000"/>
        </w:rPr>
        <w:t xml:space="preserve"> </w:t>
      </w:r>
      <w:r w:rsidRPr="00D27392">
        <w:rPr>
          <w:u w:val="single" w:color="000000"/>
        </w:rPr>
        <w:t>PROCESSING]</w:t>
      </w:r>
    </w:p>
    <w:p w14:paraId="7A1BFD2E" w14:textId="77777777" w:rsidR="004B7FE2" w:rsidRPr="00D27392" w:rsidRDefault="004B7FE2" w:rsidP="00D27392">
      <w:pPr>
        <w:pStyle w:val="BodyText"/>
        <w:spacing w:line="273" w:lineRule="auto"/>
        <w:ind w:left="1540" w:right="3019"/>
      </w:pPr>
      <w:r w:rsidRPr="004B7FE2">
        <w:rPr>
          <w:sz w:val="22"/>
          <w:szCs w:val="22"/>
        </w:rPr>
        <w:t xml:space="preserve"> </w:t>
      </w:r>
      <w:r w:rsidRPr="00D27392">
        <w:rPr>
          <w:sz w:val="22"/>
        </w:rPr>
        <w:t>This option will allow you to process</w:t>
      </w:r>
      <w:r w:rsidRPr="00D27392">
        <w:rPr>
          <w:spacing w:val="-14"/>
          <w:sz w:val="22"/>
        </w:rPr>
        <w:t xml:space="preserve"> </w:t>
      </w:r>
      <w:r w:rsidRPr="00D27392">
        <w:rPr>
          <w:sz w:val="22"/>
        </w:rPr>
        <w:t>deposits.</w:t>
      </w:r>
    </w:p>
    <w:p w14:paraId="1ECCBB42" w14:textId="77777777" w:rsidR="004B7FE2" w:rsidRPr="004B7FE2" w:rsidRDefault="004B7FE2" w:rsidP="00D27392">
      <w:pPr>
        <w:spacing w:before="1"/>
        <w:rPr>
          <w:rFonts w:ascii="Times New Roman" w:hAnsi="Times New Roman"/>
          <w:szCs w:val="22"/>
        </w:rPr>
      </w:pPr>
    </w:p>
    <w:p w14:paraId="03E9802B" w14:textId="77777777" w:rsidR="004C4431" w:rsidRPr="007E7F07" w:rsidRDefault="004B7FE2" w:rsidP="004C4431">
      <w:pPr>
        <w:overflowPunct/>
        <w:spacing w:line="288" w:lineRule="atLeast"/>
        <w:ind w:left="1440"/>
        <w:textAlignment w:val="auto"/>
        <w:rPr>
          <w:rFonts w:ascii="Times New Roman" w:hAnsi="Times New Roman"/>
          <w:szCs w:val="22"/>
        </w:rPr>
      </w:pPr>
      <w:r w:rsidRPr="00D27392">
        <w:rPr>
          <w:u w:val="single" w:color="000000"/>
        </w:rPr>
        <w:t>Extended Check/Trace/Credit Card Search [RCDP EXTENDED CHECK/CC</w:t>
      </w:r>
      <w:r w:rsidRPr="00D27392">
        <w:rPr>
          <w:spacing w:val="-23"/>
          <w:u w:val="single" w:color="000000"/>
        </w:rPr>
        <w:t xml:space="preserve"> </w:t>
      </w:r>
      <w:r w:rsidRPr="00D27392">
        <w:rPr>
          <w:u w:val="single" w:color="000000"/>
        </w:rPr>
        <w:t>SEARCH]</w:t>
      </w:r>
    </w:p>
    <w:p w14:paraId="2F389C08" w14:textId="77777777" w:rsidR="004B7FE2" w:rsidRPr="00D27392" w:rsidRDefault="004B7FE2" w:rsidP="00D27392">
      <w:pPr>
        <w:pStyle w:val="BodyText"/>
        <w:spacing w:line="273" w:lineRule="auto"/>
        <w:ind w:left="1540" w:right="136"/>
      </w:pPr>
      <w:r w:rsidRPr="004B7FE2">
        <w:rPr>
          <w:sz w:val="22"/>
          <w:szCs w:val="22"/>
        </w:rPr>
        <w:t xml:space="preserve"> </w:t>
      </w:r>
      <w:r w:rsidRPr="00D27392">
        <w:rPr>
          <w:sz w:val="22"/>
        </w:rPr>
        <w:t>This option will search all payments for a check, trace #, or credit card</w:t>
      </w:r>
      <w:r w:rsidRPr="00D27392">
        <w:rPr>
          <w:spacing w:val="-24"/>
          <w:sz w:val="22"/>
        </w:rPr>
        <w:t xml:space="preserve"> </w:t>
      </w:r>
      <w:r w:rsidRPr="00D27392">
        <w:rPr>
          <w:sz w:val="22"/>
        </w:rPr>
        <w:t>number.</w:t>
      </w:r>
    </w:p>
    <w:p w14:paraId="29C6BC91" w14:textId="77777777" w:rsidR="004B7FE2" w:rsidRPr="004B7FE2" w:rsidRDefault="004B7FE2" w:rsidP="00D27392">
      <w:pPr>
        <w:spacing w:before="1"/>
        <w:rPr>
          <w:rFonts w:ascii="Times New Roman" w:hAnsi="Times New Roman"/>
          <w:szCs w:val="22"/>
        </w:rPr>
      </w:pPr>
    </w:p>
    <w:p w14:paraId="483CE276" w14:textId="77777777" w:rsidR="004B7FE2" w:rsidRPr="00D27392" w:rsidRDefault="004B7FE2" w:rsidP="00D27392">
      <w:pPr>
        <w:pStyle w:val="BodyText"/>
        <w:spacing w:line="273" w:lineRule="auto"/>
        <w:ind w:left="1540" w:right="1610"/>
      </w:pPr>
      <w:r w:rsidRPr="00D27392">
        <w:rPr>
          <w:sz w:val="22"/>
          <w:u w:val="single" w:color="000000"/>
        </w:rPr>
        <w:t>Link Payment to Account [RCDP LINK PAYMENT TO</w:t>
      </w:r>
      <w:r w:rsidRPr="00D27392">
        <w:rPr>
          <w:spacing w:val="-9"/>
          <w:sz w:val="22"/>
          <w:u w:val="single" w:color="000000"/>
        </w:rPr>
        <w:t xml:space="preserve"> </w:t>
      </w:r>
      <w:r w:rsidRPr="00D27392">
        <w:rPr>
          <w:sz w:val="22"/>
          <w:u w:val="single" w:color="000000"/>
        </w:rPr>
        <w:t>ACCOUNT]</w:t>
      </w:r>
      <w:r w:rsidRPr="004B7FE2">
        <w:rPr>
          <w:sz w:val="22"/>
          <w:szCs w:val="22"/>
        </w:rPr>
        <w:t xml:space="preserve"> This option will allow you to link an unmatched payment to an</w:t>
      </w:r>
      <w:r w:rsidRPr="004B7FE2">
        <w:rPr>
          <w:spacing w:val="-22"/>
          <w:sz w:val="22"/>
          <w:szCs w:val="22"/>
        </w:rPr>
        <w:t xml:space="preserve"> </w:t>
      </w:r>
      <w:r w:rsidRPr="004B7FE2">
        <w:rPr>
          <w:sz w:val="22"/>
          <w:szCs w:val="22"/>
        </w:rPr>
        <w:t>account.</w:t>
      </w:r>
    </w:p>
    <w:p w14:paraId="62C8B643" w14:textId="77777777" w:rsidR="004B7FE2" w:rsidRPr="004B7FE2" w:rsidRDefault="004B7FE2" w:rsidP="004B7FE2">
      <w:pPr>
        <w:spacing w:before="2"/>
        <w:rPr>
          <w:rFonts w:ascii="Times New Roman" w:hAnsi="Times New Roman"/>
          <w:szCs w:val="22"/>
        </w:rPr>
      </w:pPr>
    </w:p>
    <w:p w14:paraId="490509AC" w14:textId="77777777" w:rsidR="004B7FE2" w:rsidRPr="004B7FE2" w:rsidRDefault="004B7FE2" w:rsidP="004B7FE2">
      <w:pPr>
        <w:pStyle w:val="BodyText"/>
        <w:ind w:left="1540" w:right="136"/>
        <w:rPr>
          <w:sz w:val="22"/>
          <w:szCs w:val="22"/>
        </w:rPr>
      </w:pPr>
      <w:r w:rsidRPr="004B7FE2">
        <w:rPr>
          <w:sz w:val="22"/>
          <w:szCs w:val="22"/>
          <w:u w:val="single" w:color="000000"/>
        </w:rPr>
        <w:t>Link Payment Tracking Report [RCDPE SUSPENSE AUDIT</w:t>
      </w:r>
      <w:r w:rsidRPr="004B7FE2">
        <w:rPr>
          <w:spacing w:val="-13"/>
          <w:sz w:val="22"/>
          <w:szCs w:val="22"/>
          <w:u w:val="single" w:color="000000"/>
        </w:rPr>
        <w:t xml:space="preserve"> </w:t>
      </w:r>
      <w:r w:rsidRPr="004B7FE2">
        <w:rPr>
          <w:sz w:val="22"/>
          <w:szCs w:val="22"/>
          <w:u w:val="single" w:color="000000"/>
        </w:rPr>
        <w:t>REPORT]</w:t>
      </w:r>
    </w:p>
    <w:p w14:paraId="6150E373" w14:textId="77777777" w:rsidR="004B7FE2" w:rsidRPr="004B7FE2" w:rsidRDefault="004B7FE2" w:rsidP="004B7FE2">
      <w:pPr>
        <w:pStyle w:val="BodyText"/>
        <w:spacing w:before="35"/>
        <w:ind w:left="1540" w:right="136"/>
        <w:rPr>
          <w:sz w:val="22"/>
          <w:szCs w:val="22"/>
        </w:rPr>
      </w:pPr>
      <w:r w:rsidRPr="004B7FE2">
        <w:rPr>
          <w:sz w:val="22"/>
          <w:szCs w:val="22"/>
        </w:rPr>
        <w:t>This report displays the processing audit trail for all receipts that were placed in</w:t>
      </w:r>
      <w:r w:rsidRPr="004B7FE2">
        <w:rPr>
          <w:spacing w:val="-35"/>
          <w:sz w:val="22"/>
          <w:szCs w:val="22"/>
        </w:rPr>
        <w:t xml:space="preserve"> </w:t>
      </w:r>
      <w:r w:rsidRPr="004B7FE2">
        <w:rPr>
          <w:sz w:val="22"/>
          <w:szCs w:val="22"/>
        </w:rPr>
        <w:t>suspense.</w:t>
      </w:r>
    </w:p>
    <w:p w14:paraId="7732960E" w14:textId="77777777" w:rsidR="004B7FE2" w:rsidRPr="004B7FE2" w:rsidRDefault="004B7FE2" w:rsidP="00D27392">
      <w:pPr>
        <w:spacing w:before="1"/>
        <w:rPr>
          <w:rFonts w:ascii="Times New Roman" w:hAnsi="Times New Roman"/>
          <w:szCs w:val="22"/>
        </w:rPr>
      </w:pPr>
    </w:p>
    <w:p w14:paraId="6AB38AC6" w14:textId="77777777" w:rsidR="004B7FE2" w:rsidRPr="00D27392" w:rsidRDefault="004B7FE2" w:rsidP="00D27392">
      <w:pPr>
        <w:pStyle w:val="BodyText"/>
        <w:ind w:left="1540" w:right="136"/>
      </w:pPr>
      <w:r w:rsidRPr="00D27392">
        <w:rPr>
          <w:sz w:val="22"/>
          <w:u w:val="single" w:color="000000"/>
        </w:rPr>
        <w:t>List of Receipts Report [RCDP LIST OF RECEIPTS</w:t>
      </w:r>
      <w:r w:rsidRPr="00D27392">
        <w:rPr>
          <w:spacing w:val="-17"/>
          <w:sz w:val="22"/>
          <w:u w:val="single" w:color="000000"/>
        </w:rPr>
        <w:t xml:space="preserve"> </w:t>
      </w:r>
      <w:r w:rsidRPr="00D27392">
        <w:rPr>
          <w:sz w:val="22"/>
          <w:u w:val="single" w:color="000000"/>
        </w:rPr>
        <w:t>REPORT]</w:t>
      </w:r>
    </w:p>
    <w:p w14:paraId="04DFB928" w14:textId="77777777" w:rsidR="004B7FE2" w:rsidRPr="00D27392" w:rsidRDefault="004B7FE2" w:rsidP="00D27392">
      <w:pPr>
        <w:pStyle w:val="BodyText"/>
        <w:spacing w:before="35"/>
        <w:ind w:left="1540" w:right="136"/>
      </w:pPr>
      <w:r w:rsidRPr="00D27392">
        <w:rPr>
          <w:sz w:val="22"/>
        </w:rPr>
        <w:t>This option will print a list of receipts opened between selected date</w:t>
      </w:r>
      <w:r w:rsidRPr="00D27392">
        <w:rPr>
          <w:spacing w:val="-25"/>
          <w:sz w:val="22"/>
        </w:rPr>
        <w:t xml:space="preserve"> </w:t>
      </w:r>
      <w:r w:rsidRPr="00D27392">
        <w:rPr>
          <w:sz w:val="22"/>
        </w:rPr>
        <w:t>ranges.</w:t>
      </w:r>
    </w:p>
    <w:p w14:paraId="15CEE43D" w14:textId="77777777" w:rsidR="004B7FE2" w:rsidRPr="004B7FE2" w:rsidRDefault="004B7FE2" w:rsidP="00D27392">
      <w:pPr>
        <w:spacing w:before="1"/>
        <w:rPr>
          <w:rFonts w:ascii="Times New Roman" w:hAnsi="Times New Roman"/>
          <w:szCs w:val="22"/>
        </w:rPr>
      </w:pPr>
    </w:p>
    <w:p w14:paraId="2A25197E" w14:textId="49D9D57C" w:rsidR="004B7FE2" w:rsidRPr="00D27392" w:rsidRDefault="004B7FE2" w:rsidP="00D27392">
      <w:pPr>
        <w:pStyle w:val="BodyText"/>
        <w:spacing w:line="273" w:lineRule="auto"/>
        <w:ind w:left="1540" w:right="2785"/>
      </w:pPr>
      <w:r w:rsidRPr="00D27392">
        <w:rPr>
          <w:sz w:val="22"/>
          <w:u w:val="single" w:color="000000"/>
        </w:rPr>
        <w:t>Patient Payment/Refund Transaction History</w:t>
      </w:r>
      <w:r w:rsidRPr="00D27392">
        <w:rPr>
          <w:spacing w:val="-12"/>
          <w:sz w:val="22"/>
          <w:u w:val="single" w:color="000000"/>
        </w:rPr>
        <w:t xml:space="preserve"> </w:t>
      </w:r>
      <w:r w:rsidRPr="00D27392">
        <w:rPr>
          <w:sz w:val="22"/>
          <w:u w:val="single" w:color="000000"/>
        </w:rPr>
        <w:t>Inquiry</w:t>
      </w:r>
      <w:r w:rsidRPr="004B7FE2">
        <w:rPr>
          <w:sz w:val="22"/>
          <w:szCs w:val="22"/>
        </w:rPr>
        <w:t xml:space="preserve"> [PRCA PAYMENT TRANS</w:t>
      </w:r>
      <w:r w:rsidRPr="004B7FE2">
        <w:rPr>
          <w:spacing w:val="-11"/>
          <w:sz w:val="22"/>
          <w:szCs w:val="22"/>
        </w:rPr>
        <w:t xml:space="preserve"> </w:t>
      </w:r>
      <w:r w:rsidRPr="004B7FE2">
        <w:rPr>
          <w:sz w:val="22"/>
          <w:szCs w:val="22"/>
        </w:rPr>
        <w:t>HISTORY]</w:t>
      </w:r>
      <w:r w:rsidR="005D66FB">
        <w:rPr>
          <w:sz w:val="22"/>
        </w:rPr>
        <w:t xml:space="preserve">  </w:t>
      </w:r>
      <w:r w:rsidRPr="00D27392">
        <w:rPr>
          <w:sz w:val="22"/>
        </w:rPr>
        <w:t>This report lists a history of payment/refund transactions for a patient for a specified</w:t>
      </w:r>
      <w:r w:rsidRPr="00D27392">
        <w:rPr>
          <w:spacing w:val="-27"/>
          <w:sz w:val="22"/>
        </w:rPr>
        <w:t xml:space="preserve"> </w:t>
      </w:r>
      <w:r w:rsidRPr="00D27392">
        <w:rPr>
          <w:sz w:val="22"/>
        </w:rPr>
        <w:t>date range.</w:t>
      </w:r>
    </w:p>
    <w:p w14:paraId="6C4FB722" w14:textId="77777777" w:rsidR="004B7FE2" w:rsidRPr="004B7FE2" w:rsidRDefault="004B7FE2" w:rsidP="00D27392">
      <w:pPr>
        <w:spacing w:before="1"/>
        <w:rPr>
          <w:rFonts w:ascii="Times New Roman" w:hAnsi="Times New Roman"/>
          <w:szCs w:val="22"/>
        </w:rPr>
      </w:pPr>
    </w:p>
    <w:p w14:paraId="564C9A4E" w14:textId="77777777" w:rsidR="004C4431" w:rsidRPr="007E7F07" w:rsidRDefault="004B7FE2" w:rsidP="004C4431">
      <w:pPr>
        <w:overflowPunct/>
        <w:spacing w:line="288" w:lineRule="atLeast"/>
        <w:ind w:left="1440"/>
        <w:textAlignment w:val="auto"/>
        <w:rPr>
          <w:rFonts w:ascii="Times New Roman" w:hAnsi="Times New Roman"/>
          <w:szCs w:val="22"/>
        </w:rPr>
      </w:pPr>
      <w:r w:rsidRPr="00D27392">
        <w:rPr>
          <w:u w:val="single" w:color="000000"/>
        </w:rPr>
        <w:t>Receipt Processing [RCDP RECEIPT</w:t>
      </w:r>
      <w:r w:rsidRPr="00D27392">
        <w:rPr>
          <w:spacing w:val="-18"/>
          <w:u w:val="single" w:color="000000"/>
        </w:rPr>
        <w:t xml:space="preserve"> </w:t>
      </w:r>
      <w:r w:rsidRPr="00D27392">
        <w:rPr>
          <w:u w:val="single" w:color="000000"/>
        </w:rPr>
        <w:t>PROCESSING]</w:t>
      </w:r>
    </w:p>
    <w:p w14:paraId="493194AD" w14:textId="44DFD2BC"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5"/>
          <w:sz w:val="22"/>
        </w:rPr>
        <w:t xml:space="preserve"> </w:t>
      </w:r>
      <w:r w:rsidRPr="00D27392">
        <w:rPr>
          <w:sz w:val="22"/>
        </w:rPr>
        <w:t>receipts.</w:t>
      </w:r>
    </w:p>
    <w:p w14:paraId="0E219E79" w14:textId="77777777" w:rsidR="004B7FE2" w:rsidRPr="004B7FE2" w:rsidRDefault="004B7FE2" w:rsidP="00D27392">
      <w:pPr>
        <w:spacing w:before="1"/>
        <w:rPr>
          <w:rFonts w:ascii="Times New Roman" w:hAnsi="Times New Roman"/>
          <w:szCs w:val="22"/>
        </w:rPr>
      </w:pPr>
    </w:p>
    <w:p w14:paraId="3AC93178" w14:textId="77777777" w:rsidR="004B7FE2" w:rsidRPr="00D27392" w:rsidRDefault="004B7FE2" w:rsidP="00D27392">
      <w:pPr>
        <w:pStyle w:val="BodyText"/>
        <w:ind w:left="1540" w:right="136"/>
      </w:pPr>
      <w:r w:rsidRPr="00D27392">
        <w:rPr>
          <w:sz w:val="22"/>
          <w:u w:val="single" w:color="000000"/>
        </w:rPr>
        <w:t>Release Holds on AR [PRCAY RELEASE</w:t>
      </w:r>
      <w:r w:rsidRPr="00D27392">
        <w:rPr>
          <w:spacing w:val="-13"/>
          <w:sz w:val="22"/>
          <w:u w:val="single" w:color="000000"/>
        </w:rPr>
        <w:t xml:space="preserve"> </w:t>
      </w:r>
      <w:r w:rsidRPr="00D27392">
        <w:rPr>
          <w:sz w:val="22"/>
          <w:u w:val="single" w:color="000000"/>
        </w:rPr>
        <w:t>HOLDS]</w:t>
      </w:r>
    </w:p>
    <w:p w14:paraId="537B9432" w14:textId="10363729" w:rsidR="004B7FE2" w:rsidRPr="00D27392" w:rsidRDefault="004B7FE2" w:rsidP="00D27392">
      <w:pPr>
        <w:pStyle w:val="BodyText"/>
        <w:spacing w:before="35" w:line="273" w:lineRule="auto"/>
        <w:ind w:left="1540" w:right="136"/>
      </w:pPr>
      <w:r w:rsidRPr="00D27392">
        <w:rPr>
          <w:sz w:val="22"/>
        </w:rPr>
        <w:t xml:space="preserve">This option allows the agent cashier to release holds on Means Test bills. </w:t>
      </w:r>
      <w:r w:rsidR="004C4431" w:rsidRPr="007E7F07">
        <w:rPr>
          <w:rFonts w:ascii="Times New Roman" w:hAnsi="Times New Roman"/>
          <w:szCs w:val="22"/>
        </w:rPr>
        <w:t xml:space="preserve"> </w:t>
      </w:r>
      <w:r w:rsidRPr="00D27392">
        <w:rPr>
          <w:sz w:val="22"/>
        </w:rPr>
        <w:t>There may</w:t>
      </w:r>
      <w:r w:rsidRPr="00D27392">
        <w:rPr>
          <w:spacing w:val="-21"/>
          <w:sz w:val="22"/>
        </w:rPr>
        <w:t xml:space="preserve"> </w:t>
      </w:r>
      <w:r w:rsidRPr="00D27392">
        <w:rPr>
          <w:sz w:val="22"/>
        </w:rPr>
        <w:t xml:space="preserve">be some requirements for the VA to "hold-off" billing the patient </w:t>
      </w:r>
      <w:r w:rsidRPr="00D27392">
        <w:rPr>
          <w:sz w:val="22"/>
        </w:rPr>
        <w:lastRenderedPageBreak/>
        <w:t>until payment is</w:t>
      </w:r>
      <w:r w:rsidRPr="00D27392">
        <w:rPr>
          <w:spacing w:val="-23"/>
          <w:sz w:val="22"/>
        </w:rPr>
        <w:t xml:space="preserve"> </w:t>
      </w:r>
      <w:r w:rsidRPr="00D27392">
        <w:rPr>
          <w:sz w:val="22"/>
        </w:rPr>
        <w:t xml:space="preserve">received from the insurance company. </w:t>
      </w:r>
      <w:r w:rsidR="004C4431" w:rsidRPr="007E7F07">
        <w:rPr>
          <w:rFonts w:ascii="Times New Roman" w:hAnsi="Times New Roman"/>
          <w:szCs w:val="22"/>
        </w:rPr>
        <w:t xml:space="preserve"> </w:t>
      </w:r>
      <w:r w:rsidRPr="00D27392">
        <w:rPr>
          <w:sz w:val="22"/>
        </w:rPr>
        <w:t>When a payment is received from an insurance</w:t>
      </w:r>
      <w:r w:rsidRPr="00D27392">
        <w:rPr>
          <w:spacing w:val="-19"/>
          <w:sz w:val="22"/>
        </w:rPr>
        <w:t xml:space="preserve"> </w:t>
      </w:r>
      <w:r w:rsidRPr="00D27392">
        <w:rPr>
          <w:sz w:val="22"/>
        </w:rPr>
        <w:t>company, any "holds" on bills to be sent to the patient need to be removed and the patient should</w:t>
      </w:r>
      <w:r w:rsidRPr="00D27392">
        <w:rPr>
          <w:spacing w:val="-21"/>
          <w:sz w:val="22"/>
        </w:rPr>
        <w:t xml:space="preserve"> </w:t>
      </w:r>
      <w:r w:rsidRPr="00D27392">
        <w:rPr>
          <w:sz w:val="22"/>
        </w:rPr>
        <w:t xml:space="preserve">be billed. </w:t>
      </w:r>
      <w:r w:rsidR="004C4431" w:rsidRPr="007E7F07">
        <w:rPr>
          <w:rFonts w:ascii="Times New Roman" w:hAnsi="Times New Roman"/>
          <w:szCs w:val="22"/>
        </w:rPr>
        <w:t xml:space="preserve"> </w:t>
      </w:r>
      <w:r w:rsidRPr="00D27392">
        <w:rPr>
          <w:sz w:val="22"/>
        </w:rPr>
        <w:t>This option allows the user to forward the bills from MCCR to AR to start</w:t>
      </w:r>
      <w:r w:rsidRPr="00D27392">
        <w:rPr>
          <w:spacing w:val="-31"/>
          <w:sz w:val="22"/>
        </w:rPr>
        <w:t xml:space="preserve"> </w:t>
      </w:r>
      <w:r w:rsidRPr="00D27392">
        <w:rPr>
          <w:sz w:val="22"/>
        </w:rPr>
        <w:t>the collection</w:t>
      </w:r>
      <w:r w:rsidRPr="00D27392">
        <w:rPr>
          <w:spacing w:val="-7"/>
          <w:sz w:val="22"/>
        </w:rPr>
        <w:t xml:space="preserve"> </w:t>
      </w:r>
      <w:r w:rsidRPr="00D27392">
        <w:rPr>
          <w:sz w:val="22"/>
        </w:rPr>
        <w:t>process.</w:t>
      </w:r>
    </w:p>
    <w:p w14:paraId="46F12691" w14:textId="77777777" w:rsidR="004B7FE2" w:rsidRPr="004B7FE2" w:rsidRDefault="004B7FE2" w:rsidP="00D27392">
      <w:pPr>
        <w:spacing w:before="11"/>
        <w:rPr>
          <w:rFonts w:ascii="Times New Roman" w:hAnsi="Times New Roman"/>
          <w:szCs w:val="22"/>
        </w:rPr>
      </w:pPr>
    </w:p>
    <w:p w14:paraId="2C6171CD" w14:textId="77777777" w:rsidR="004B7FE2" w:rsidRPr="00D27392" w:rsidRDefault="004B7FE2" w:rsidP="00D27392">
      <w:pPr>
        <w:pStyle w:val="BodyText"/>
        <w:spacing w:before="72"/>
        <w:ind w:left="1540" w:right="136"/>
      </w:pPr>
      <w:r w:rsidRPr="00D27392">
        <w:rPr>
          <w:sz w:val="22"/>
          <w:u w:val="single" w:color="000000"/>
        </w:rPr>
        <w:t>Summary SF215 Report [RCDP SUMMARY 215</w:t>
      </w:r>
      <w:r w:rsidRPr="00D27392">
        <w:rPr>
          <w:spacing w:val="-9"/>
          <w:sz w:val="22"/>
          <w:u w:val="single" w:color="000000"/>
        </w:rPr>
        <w:t xml:space="preserve"> </w:t>
      </w:r>
      <w:r w:rsidRPr="00D27392">
        <w:rPr>
          <w:sz w:val="22"/>
          <w:u w:val="single" w:color="000000"/>
        </w:rPr>
        <w:t>REPORT]</w:t>
      </w:r>
    </w:p>
    <w:p w14:paraId="3157993E" w14:textId="77777777" w:rsidR="004B7FE2" w:rsidRPr="00D27392" w:rsidRDefault="004B7FE2" w:rsidP="00D27392">
      <w:pPr>
        <w:pStyle w:val="BodyText"/>
        <w:spacing w:before="35" w:line="273" w:lineRule="auto"/>
        <w:ind w:left="1540" w:right="136"/>
      </w:pPr>
      <w:r w:rsidRPr="00D27392">
        <w:rPr>
          <w:sz w:val="22"/>
        </w:rPr>
        <w:t xml:space="preserve">This option will print the summary 215 report for a selected deposit. It consists </w:t>
      </w:r>
      <w:r w:rsidRPr="00D27392">
        <w:rPr>
          <w:spacing w:val="2"/>
          <w:sz w:val="22"/>
        </w:rPr>
        <w:t>of</w:t>
      </w:r>
      <w:r w:rsidRPr="00D27392">
        <w:rPr>
          <w:spacing w:val="-23"/>
          <w:sz w:val="22"/>
        </w:rPr>
        <w:t xml:space="preserve"> </w:t>
      </w:r>
      <w:r w:rsidRPr="00D27392">
        <w:rPr>
          <w:sz w:val="22"/>
        </w:rPr>
        <w:t>an SF215 for each receipt in the deposit and a grand totals page summarizing all the</w:t>
      </w:r>
      <w:r w:rsidRPr="00D27392">
        <w:rPr>
          <w:spacing w:val="-26"/>
          <w:sz w:val="22"/>
        </w:rPr>
        <w:t xml:space="preserve"> </w:t>
      </w:r>
      <w:r w:rsidRPr="00D27392">
        <w:rPr>
          <w:sz w:val="22"/>
        </w:rPr>
        <w:t>receipt totals.</w:t>
      </w:r>
    </w:p>
    <w:p w14:paraId="089EBC37" w14:textId="77777777" w:rsidR="004B7FE2" w:rsidRPr="004B7FE2" w:rsidRDefault="004B7FE2" w:rsidP="00D27392">
      <w:pPr>
        <w:spacing w:before="1"/>
        <w:rPr>
          <w:rFonts w:ascii="Times New Roman" w:hAnsi="Times New Roman"/>
          <w:szCs w:val="22"/>
        </w:rPr>
      </w:pPr>
    </w:p>
    <w:p w14:paraId="4CA7318B" w14:textId="77777777" w:rsidR="004B7FE2" w:rsidRPr="00D27392" w:rsidRDefault="004B7FE2" w:rsidP="00D27392">
      <w:pPr>
        <w:pStyle w:val="BodyText"/>
        <w:ind w:left="1540" w:right="136"/>
      </w:pPr>
      <w:r w:rsidRPr="00D27392">
        <w:rPr>
          <w:sz w:val="22"/>
          <w:u w:val="single" w:color="000000"/>
        </w:rPr>
        <w:t>Third Party Joint Inquiry [IBJ THIRD PARTY JOINT</w:t>
      </w:r>
      <w:r w:rsidRPr="00D27392">
        <w:rPr>
          <w:spacing w:val="-25"/>
          <w:sz w:val="22"/>
          <w:u w:val="single" w:color="000000"/>
        </w:rPr>
        <w:t xml:space="preserve"> </w:t>
      </w:r>
      <w:r w:rsidRPr="00D27392">
        <w:rPr>
          <w:sz w:val="22"/>
          <w:u w:val="single" w:color="000000"/>
        </w:rPr>
        <w:t>INQUIRY]</w:t>
      </w:r>
    </w:p>
    <w:p w14:paraId="452477BD" w14:textId="0AEED70C" w:rsidR="004B7FE2" w:rsidRPr="00D27392" w:rsidRDefault="004B7FE2" w:rsidP="00D27392">
      <w:pPr>
        <w:pStyle w:val="BodyText"/>
        <w:spacing w:before="35" w:line="273" w:lineRule="auto"/>
        <w:ind w:left="1540" w:right="136"/>
      </w:pPr>
      <w:r w:rsidRPr="00D27392">
        <w:rPr>
          <w:sz w:val="22"/>
        </w:rPr>
        <w:t>Set of actions and screens for Third Party AR/IB Joint Inquiry.</w:t>
      </w:r>
      <w:r w:rsidR="004C4431" w:rsidRPr="007E7F07">
        <w:rPr>
          <w:rFonts w:ascii="Times New Roman" w:hAnsi="Times New Roman"/>
          <w:szCs w:val="22"/>
        </w:rPr>
        <w:t xml:space="preserve"> </w:t>
      </w:r>
      <w:r w:rsidRPr="00D27392">
        <w:rPr>
          <w:sz w:val="22"/>
        </w:rPr>
        <w:t xml:space="preserve"> Provides</w:t>
      </w:r>
      <w:r w:rsidRPr="00D27392">
        <w:rPr>
          <w:spacing w:val="-26"/>
          <w:sz w:val="22"/>
        </w:rPr>
        <w:t xml:space="preserve"> </w:t>
      </w:r>
      <w:r w:rsidRPr="00D27392">
        <w:rPr>
          <w:sz w:val="22"/>
        </w:rPr>
        <w:t>detailed information on any Third Party</w:t>
      </w:r>
      <w:r w:rsidRPr="00D27392">
        <w:rPr>
          <w:spacing w:val="-13"/>
          <w:sz w:val="22"/>
        </w:rPr>
        <w:t xml:space="preserve"> </w:t>
      </w:r>
      <w:r w:rsidRPr="00D27392">
        <w:rPr>
          <w:sz w:val="22"/>
        </w:rPr>
        <w:t>Claim.</w:t>
      </w:r>
    </w:p>
    <w:p w14:paraId="23126A20" w14:textId="77777777" w:rsidR="004B7FE2" w:rsidRPr="004B7FE2" w:rsidRDefault="004B7FE2" w:rsidP="00D27392">
      <w:pPr>
        <w:spacing w:before="1"/>
        <w:rPr>
          <w:rFonts w:ascii="Times New Roman" w:hAnsi="Times New Roman"/>
          <w:szCs w:val="22"/>
        </w:rPr>
      </w:pPr>
    </w:p>
    <w:p w14:paraId="147E06A6" w14:textId="77777777" w:rsidR="004B7FE2" w:rsidRPr="00D27392" w:rsidRDefault="004B7FE2" w:rsidP="00D27392">
      <w:pPr>
        <w:pStyle w:val="BodyText"/>
        <w:ind w:left="1540" w:right="136"/>
      </w:pPr>
      <w:r w:rsidRPr="00D27392">
        <w:rPr>
          <w:sz w:val="22"/>
          <w:u w:val="single" w:color="000000"/>
        </w:rPr>
        <w:t>Transaction Profile [RCDP TRANSACTION</w:t>
      </w:r>
      <w:r w:rsidRPr="00D27392">
        <w:rPr>
          <w:spacing w:val="-17"/>
          <w:sz w:val="22"/>
          <w:u w:val="single" w:color="000000"/>
        </w:rPr>
        <w:t xml:space="preserve"> </w:t>
      </w:r>
      <w:r w:rsidRPr="00D27392">
        <w:rPr>
          <w:sz w:val="22"/>
          <w:u w:val="single" w:color="000000"/>
        </w:rPr>
        <w:t>PROFILE]</w:t>
      </w:r>
    </w:p>
    <w:p w14:paraId="41D1CA8C" w14:textId="77777777" w:rsidR="004B7FE2" w:rsidRPr="00D27392" w:rsidRDefault="004B7FE2" w:rsidP="00D27392">
      <w:pPr>
        <w:pStyle w:val="BodyText"/>
        <w:spacing w:before="35"/>
        <w:ind w:left="1540" w:right="136"/>
      </w:pPr>
      <w:r w:rsidRPr="00D27392">
        <w:rPr>
          <w:sz w:val="22"/>
        </w:rPr>
        <w:t>This option will allow you to profile a transaction recorded against a</w:t>
      </w:r>
      <w:r w:rsidRPr="00D27392">
        <w:rPr>
          <w:spacing w:val="-27"/>
          <w:sz w:val="22"/>
        </w:rPr>
        <w:t xml:space="preserve"> </w:t>
      </w:r>
      <w:r w:rsidRPr="00D27392">
        <w:rPr>
          <w:sz w:val="22"/>
        </w:rPr>
        <w:t>bill.</w:t>
      </w:r>
    </w:p>
    <w:p w14:paraId="28543833" w14:textId="77777777" w:rsidR="00691BB8" w:rsidRPr="00AB278E" w:rsidRDefault="00691BB8" w:rsidP="00E65D2C">
      <w:pPr>
        <w:overflowPunct/>
        <w:spacing w:line="288" w:lineRule="atLeast"/>
        <w:ind w:left="720"/>
        <w:textAlignment w:val="auto"/>
        <w:rPr>
          <w:rFonts w:ascii="Times New Roman" w:hAnsi="Times New Roman"/>
          <w:szCs w:val="22"/>
        </w:rPr>
      </w:pPr>
    </w:p>
    <w:p w14:paraId="1862EC3C" w14:textId="77777777" w:rsidR="00691BB8" w:rsidRPr="00AB278E" w:rsidRDefault="00691BB8" w:rsidP="00C31B68">
      <w:pPr>
        <w:overflowPunct/>
        <w:spacing w:line="288" w:lineRule="atLeast"/>
        <w:ind w:left="1440"/>
        <w:textAlignment w:val="auto"/>
        <w:rPr>
          <w:rFonts w:ascii="Times New Roman" w:hAnsi="Times New Roman"/>
          <w:szCs w:val="22"/>
          <w:u w:val="single"/>
        </w:rPr>
      </w:pPr>
    </w:p>
    <w:p w14:paraId="260D6927" w14:textId="77777777" w:rsidR="00BD02A7" w:rsidRPr="00AB278E" w:rsidRDefault="00BD02A7" w:rsidP="00C31B68">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Brief Account Profile [PRCAY ACCOUNT PROFILE]</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will display an Account Profile for Patient, Vendors,</w:t>
      </w:r>
      <w:r w:rsidR="00B76EA0" w:rsidRPr="00AB278E">
        <w:rPr>
          <w:rFonts w:ascii="Times New Roman" w:hAnsi="Times New Roman"/>
          <w:szCs w:val="22"/>
        </w:rPr>
        <w:t xml:space="preserve"> </w:t>
      </w:r>
      <w:r w:rsidRPr="00AB278E">
        <w:rPr>
          <w:rFonts w:ascii="Times New Roman" w:hAnsi="Times New Roman"/>
          <w:szCs w:val="22"/>
        </w:rPr>
        <w:t>Insurance Companies, etc.</w:t>
      </w:r>
    </w:p>
    <w:p w14:paraId="6B87CF36" w14:textId="77777777" w:rsidR="00B76EA0" w:rsidRPr="00AB278E" w:rsidRDefault="00B76EA0" w:rsidP="00C31B68">
      <w:pPr>
        <w:overflowPunct/>
        <w:spacing w:line="288" w:lineRule="atLeast"/>
        <w:ind w:left="1440"/>
        <w:textAlignment w:val="auto"/>
        <w:rPr>
          <w:rFonts w:ascii="Times New Roman" w:hAnsi="Times New Roman"/>
          <w:szCs w:val="22"/>
          <w:u w:val="single"/>
        </w:rPr>
      </w:pPr>
    </w:p>
    <w:p w14:paraId="542546D9" w14:textId="77777777" w:rsidR="00A64AE3" w:rsidRPr="00AB278E" w:rsidRDefault="00A64AE3" w:rsidP="00C31B68">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51BD2F7" w14:textId="77777777" w:rsidR="00A64AE3" w:rsidRPr="00AB278E" w:rsidRDefault="00A64AE3" w:rsidP="00C31B68">
      <w:pPr>
        <w:overflowPunct/>
        <w:spacing w:line="288" w:lineRule="atLeast"/>
        <w:ind w:left="1440"/>
        <w:textAlignment w:val="auto"/>
        <w:rPr>
          <w:rFonts w:ascii="Times New Roman" w:hAnsi="Times New Roman"/>
          <w:szCs w:val="22"/>
        </w:rPr>
      </w:pPr>
      <w:r w:rsidRPr="00AB278E">
        <w:rPr>
          <w:rFonts w:ascii="Times New Roman" w:hAnsi="Times New Roman"/>
          <w:szCs w:val="22"/>
        </w:rPr>
        <w:t>This top level menu contains all the options to resend, edit and view FMS documents.</w:t>
      </w:r>
    </w:p>
    <w:p w14:paraId="0779294C" w14:textId="77777777" w:rsidR="00A64AE3" w:rsidRPr="00AB278E" w:rsidRDefault="00A64AE3" w:rsidP="00C31B68">
      <w:pPr>
        <w:overflowPunct/>
        <w:spacing w:line="288" w:lineRule="atLeast"/>
        <w:ind w:left="1440"/>
        <w:textAlignment w:val="auto"/>
        <w:rPr>
          <w:rFonts w:ascii="Times New Roman" w:hAnsi="Times New Roman"/>
          <w:szCs w:val="22"/>
        </w:rPr>
      </w:pPr>
    </w:p>
    <w:p w14:paraId="4E31FABC"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6E6CEBFD"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AB278E" w:rsidRDefault="00A64AE3" w:rsidP="00E65D2C">
      <w:pPr>
        <w:overflowPunct/>
        <w:spacing w:line="288" w:lineRule="atLeast"/>
        <w:ind w:left="1440"/>
        <w:textAlignment w:val="auto"/>
        <w:rPr>
          <w:rFonts w:ascii="Times New Roman" w:hAnsi="Times New Roman"/>
          <w:szCs w:val="22"/>
        </w:rPr>
      </w:pPr>
    </w:p>
    <w:p w14:paraId="7CDCB47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3A03B1E3"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3ACC3319" w14:textId="77777777" w:rsidR="00A64AE3" w:rsidRPr="00AB278E" w:rsidRDefault="00A64AE3" w:rsidP="00E65D2C">
      <w:pPr>
        <w:overflowPunct/>
        <w:spacing w:line="288" w:lineRule="atLeast"/>
        <w:ind w:left="2160"/>
        <w:textAlignment w:val="auto"/>
        <w:rPr>
          <w:rFonts w:ascii="Times New Roman" w:hAnsi="Times New Roman"/>
          <w:szCs w:val="22"/>
        </w:rPr>
      </w:pPr>
    </w:p>
    <w:p w14:paraId="46D1138F"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E827B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2E499936" w14:textId="77777777" w:rsidR="00A64AE3" w:rsidRPr="00AB278E" w:rsidRDefault="00A64AE3" w:rsidP="00E65D2C">
      <w:pPr>
        <w:overflowPunct/>
        <w:spacing w:line="288" w:lineRule="atLeast"/>
        <w:ind w:left="2160"/>
        <w:textAlignment w:val="auto"/>
        <w:rPr>
          <w:rFonts w:ascii="Times New Roman" w:hAnsi="Times New Roman"/>
          <w:szCs w:val="22"/>
        </w:rPr>
      </w:pPr>
    </w:p>
    <w:p w14:paraId="588789C0"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2BC827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74E6B2EC" w14:textId="77777777" w:rsidR="00A64AE3" w:rsidRPr="00AB278E" w:rsidRDefault="00A64AE3" w:rsidP="00E65D2C">
      <w:pPr>
        <w:overflowPunct/>
        <w:spacing w:line="288" w:lineRule="atLeast"/>
        <w:ind w:left="2160"/>
        <w:textAlignment w:val="auto"/>
        <w:rPr>
          <w:rFonts w:ascii="Times New Roman" w:hAnsi="Times New Roman"/>
          <w:szCs w:val="22"/>
        </w:rPr>
      </w:pPr>
    </w:p>
    <w:p w14:paraId="516B0CCE"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12D72B75"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print a list of FMS documents that have been updated three or more days ago.</w:t>
      </w:r>
    </w:p>
    <w:p w14:paraId="63AADB34" w14:textId="77777777" w:rsidR="00A64AE3" w:rsidRPr="00AB278E" w:rsidRDefault="00A64AE3" w:rsidP="00E65D2C">
      <w:pPr>
        <w:overflowPunct/>
        <w:spacing w:line="288" w:lineRule="atLeast"/>
        <w:ind w:left="720"/>
        <w:textAlignment w:val="auto"/>
        <w:rPr>
          <w:rFonts w:ascii="Times New Roman" w:hAnsi="Times New Roman"/>
          <w:szCs w:val="22"/>
        </w:rPr>
      </w:pPr>
    </w:p>
    <w:p w14:paraId="2CA84078"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Cash Receipt Reconciliation (132 col.)[ PRCA FMS DOC/RECPT COMPAR]</w:t>
      </w:r>
    </w:p>
    <w:p w14:paraId="4DBE089F"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AB278E" w:rsidRDefault="00A64AE3" w:rsidP="00E65D2C">
      <w:pPr>
        <w:overflowPunct/>
        <w:spacing w:line="288" w:lineRule="atLeast"/>
        <w:ind w:left="1440"/>
        <w:textAlignment w:val="auto"/>
        <w:rPr>
          <w:rFonts w:ascii="Times New Roman" w:hAnsi="Times New Roman"/>
          <w:szCs w:val="22"/>
        </w:rPr>
      </w:pPr>
    </w:p>
    <w:p w14:paraId="35AE98B9"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0625CC19"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 level menu for regenerating FMS documents to Austin.</w:t>
      </w:r>
    </w:p>
    <w:p w14:paraId="73139B38" w14:textId="77777777" w:rsidR="00A64AE3" w:rsidRPr="00AB278E" w:rsidRDefault="00A64AE3" w:rsidP="00E65D2C">
      <w:pPr>
        <w:overflowPunct/>
        <w:spacing w:line="288" w:lineRule="atLeast"/>
        <w:ind w:left="1440"/>
        <w:textAlignment w:val="auto"/>
        <w:rPr>
          <w:rFonts w:ascii="Times New Roman" w:hAnsi="Times New Roman"/>
          <w:szCs w:val="22"/>
        </w:rPr>
      </w:pPr>
    </w:p>
    <w:p w14:paraId="52369FC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149BF5C0"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E2F8E88" w14:textId="77777777" w:rsidR="00A64AE3" w:rsidRPr="00AB278E" w:rsidRDefault="00A64AE3" w:rsidP="00E65D2C">
      <w:pPr>
        <w:overflowPunct/>
        <w:spacing w:line="288" w:lineRule="atLeast"/>
        <w:ind w:left="2160"/>
        <w:textAlignment w:val="auto"/>
        <w:rPr>
          <w:rFonts w:ascii="Times New Roman" w:hAnsi="Times New Roman"/>
          <w:szCs w:val="22"/>
        </w:rPr>
      </w:pPr>
    </w:p>
    <w:p w14:paraId="417BD1B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6286EC8"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182ED5AF" w14:textId="77777777" w:rsidR="00A64AE3" w:rsidRPr="00AB278E" w:rsidRDefault="00A64AE3" w:rsidP="00A64AE3">
      <w:pPr>
        <w:overflowPunct/>
        <w:spacing w:line="288" w:lineRule="atLeast"/>
        <w:ind w:left="2160"/>
        <w:textAlignment w:val="auto"/>
        <w:rPr>
          <w:rFonts w:ascii="Times New Roman" w:hAnsi="Times New Roman"/>
          <w:szCs w:val="22"/>
        </w:rPr>
      </w:pPr>
    </w:p>
    <w:p w14:paraId="57C86B0C"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3EBF8859"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4DE81C4" w14:textId="77777777" w:rsidR="00A64AE3" w:rsidRPr="00AB278E" w:rsidRDefault="00A64AE3" w:rsidP="00E65D2C">
      <w:pPr>
        <w:overflowPunct/>
        <w:spacing w:line="288" w:lineRule="atLeast"/>
        <w:ind w:left="2160"/>
        <w:textAlignment w:val="auto"/>
        <w:rPr>
          <w:rFonts w:ascii="Times New Roman" w:hAnsi="Times New Roman"/>
          <w:szCs w:val="22"/>
        </w:rPr>
      </w:pPr>
    </w:p>
    <w:p w14:paraId="7725285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6788D61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078AE7FC" w14:textId="77777777" w:rsidR="00A64AE3" w:rsidRPr="00AB278E" w:rsidRDefault="00A64AE3" w:rsidP="00E65D2C">
      <w:pPr>
        <w:overflowPunct/>
        <w:spacing w:line="288" w:lineRule="atLeast"/>
        <w:ind w:left="2160"/>
        <w:textAlignment w:val="auto"/>
        <w:rPr>
          <w:rFonts w:ascii="Times New Roman" w:hAnsi="Times New Roman"/>
          <w:szCs w:val="22"/>
        </w:rPr>
      </w:pPr>
    </w:p>
    <w:p w14:paraId="76F27307"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4E33D4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AB278E" w:rsidRDefault="00A64AE3" w:rsidP="00E65D2C">
      <w:pPr>
        <w:overflowPunct/>
        <w:spacing w:line="288" w:lineRule="atLeast"/>
        <w:ind w:left="2160"/>
        <w:textAlignment w:val="auto"/>
        <w:rPr>
          <w:rFonts w:ascii="Times New Roman" w:hAnsi="Times New Roman"/>
          <w:szCs w:val="22"/>
        </w:rPr>
      </w:pPr>
    </w:p>
    <w:p w14:paraId="051DD39F" w14:textId="77777777" w:rsidR="00A64AE3" w:rsidRPr="00C86B59" w:rsidRDefault="00A64AE3" w:rsidP="00E65D2C">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44C223F"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57CAC086" w14:textId="77777777" w:rsidR="00A64AE3" w:rsidRPr="00AB278E" w:rsidRDefault="00A64AE3" w:rsidP="00E65D2C">
      <w:pPr>
        <w:overflowPunct/>
        <w:spacing w:line="288" w:lineRule="atLeast"/>
        <w:ind w:left="2160"/>
        <w:textAlignment w:val="auto"/>
        <w:rPr>
          <w:rFonts w:ascii="Times New Roman" w:hAnsi="Times New Roman"/>
          <w:szCs w:val="22"/>
        </w:rPr>
      </w:pPr>
    </w:p>
    <w:p w14:paraId="1848B54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5EAA5A"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22B9FE76" w14:textId="77777777" w:rsidR="00A64AE3" w:rsidRPr="00AB278E" w:rsidRDefault="00A64AE3" w:rsidP="00E65D2C">
      <w:pPr>
        <w:overflowPunct/>
        <w:spacing w:line="288" w:lineRule="atLeast"/>
        <w:ind w:left="2160"/>
        <w:textAlignment w:val="auto"/>
        <w:rPr>
          <w:rFonts w:ascii="Times New Roman" w:hAnsi="Times New Roman"/>
          <w:szCs w:val="22"/>
        </w:rPr>
      </w:pPr>
    </w:p>
    <w:p w14:paraId="5463BE7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118E03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28B7B7" w14:textId="77777777" w:rsidR="00A64AE3" w:rsidRPr="00AB278E" w:rsidRDefault="00A64AE3" w:rsidP="00691BB8">
      <w:pPr>
        <w:overflowPunct/>
        <w:spacing w:line="288" w:lineRule="atLeast"/>
        <w:ind w:left="720"/>
        <w:textAlignment w:val="auto"/>
        <w:rPr>
          <w:rFonts w:ascii="Times New Roman" w:hAnsi="Times New Roman"/>
          <w:szCs w:val="22"/>
          <w:u w:val="single"/>
        </w:rPr>
      </w:pPr>
    </w:p>
    <w:p w14:paraId="051CB124"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38C45465"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EE687DF" w14:textId="77777777" w:rsidR="00A64AE3" w:rsidRPr="00AB278E" w:rsidRDefault="00A64AE3" w:rsidP="00E65D2C">
      <w:pPr>
        <w:overflowPunct/>
        <w:spacing w:line="288" w:lineRule="atLeast"/>
        <w:ind w:left="720"/>
        <w:textAlignment w:val="auto"/>
        <w:rPr>
          <w:rFonts w:ascii="Times New Roman" w:hAnsi="Times New Roman"/>
          <w:szCs w:val="22"/>
        </w:rPr>
      </w:pPr>
    </w:p>
    <w:p w14:paraId="4CF76667"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Patient Payment/Refund Transaction History Inquiry [PRCA PAYMENT TRANS </w:t>
      </w:r>
      <w:r w:rsidR="00251A18" w:rsidRPr="00AB278E">
        <w:rPr>
          <w:rFonts w:ascii="Times New Roman" w:hAnsi="Times New Roman"/>
          <w:szCs w:val="22"/>
          <w:u w:val="single"/>
        </w:rPr>
        <w:t>HISTORY]</w:t>
      </w:r>
    </w:p>
    <w:p w14:paraId="4A2068F1"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5866B220" w14:textId="77777777" w:rsidR="00A64AE3" w:rsidRPr="00AB278E" w:rsidRDefault="00A64AE3" w:rsidP="00E65D2C">
      <w:pPr>
        <w:overflowPunct/>
        <w:spacing w:line="288" w:lineRule="atLeast"/>
        <w:ind w:left="720"/>
        <w:textAlignment w:val="auto"/>
        <w:rPr>
          <w:rFonts w:ascii="Times New Roman" w:hAnsi="Times New Roman"/>
          <w:szCs w:val="22"/>
        </w:rPr>
      </w:pPr>
    </w:p>
    <w:p w14:paraId="76CC67E3"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1ABA6FBF"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lists, by date selected, the AR transactions that are decreases from prepayment bills, and their corresponding Accounts Receivable transactions that are either payments in full, or </w:t>
      </w:r>
      <w:r w:rsidRPr="00AB278E">
        <w:rPr>
          <w:rFonts w:ascii="Times New Roman" w:hAnsi="Times New Roman"/>
          <w:szCs w:val="22"/>
        </w:rPr>
        <w:lastRenderedPageBreak/>
        <w:t>payments in part. An error will display if the decrease transaction and the payment transaction do not balance.</w:t>
      </w:r>
    </w:p>
    <w:p w14:paraId="7D5DA4A9" w14:textId="77777777" w:rsidR="009F2E8E" w:rsidRPr="00AB278E" w:rsidRDefault="009F2E8E" w:rsidP="00E65D2C">
      <w:pPr>
        <w:overflowPunct/>
        <w:spacing w:line="288" w:lineRule="atLeast"/>
        <w:ind w:left="720"/>
        <w:textAlignment w:val="auto"/>
        <w:rPr>
          <w:rFonts w:ascii="Times New Roman" w:hAnsi="Times New Roman"/>
          <w:szCs w:val="22"/>
        </w:rPr>
      </w:pPr>
    </w:p>
    <w:p w14:paraId="0C82E308"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44C524C"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AB278E" w:rsidRDefault="009F2E8E" w:rsidP="00E65D2C">
      <w:pPr>
        <w:overflowPunct/>
        <w:spacing w:line="288" w:lineRule="atLeast"/>
        <w:ind w:left="720"/>
        <w:textAlignment w:val="auto"/>
        <w:rPr>
          <w:rFonts w:ascii="Times New Roman" w:hAnsi="Times New Roman"/>
          <w:szCs w:val="22"/>
        </w:rPr>
      </w:pPr>
    </w:p>
    <w:p w14:paraId="7C2400FF"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Status Listing For Bills [PRCAL STATUS LIST]</w:t>
      </w:r>
    </w:p>
    <w:p w14:paraId="0C474082"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allow users to view bills by a particular status.</w:t>
      </w:r>
    </w:p>
    <w:p w14:paraId="24827719" w14:textId="77777777" w:rsidR="009F2E8E" w:rsidRPr="00AB278E" w:rsidRDefault="009F2E8E" w:rsidP="00E65D2C">
      <w:pPr>
        <w:overflowPunct/>
        <w:spacing w:line="288" w:lineRule="atLeast"/>
        <w:ind w:left="720"/>
        <w:textAlignment w:val="auto"/>
        <w:rPr>
          <w:rFonts w:ascii="Times New Roman" w:hAnsi="Times New Roman"/>
          <w:szCs w:val="22"/>
        </w:rPr>
      </w:pPr>
    </w:p>
    <w:p w14:paraId="3C1FB294"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2712AFF5"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AB278E" w:rsidRDefault="00175CF7" w:rsidP="005456FF">
      <w:pPr>
        <w:overflowPunct/>
        <w:spacing w:line="288" w:lineRule="atLeast"/>
        <w:textAlignment w:val="auto"/>
        <w:rPr>
          <w:rFonts w:ascii="Times New Roman" w:hAnsi="Times New Roman"/>
          <w:szCs w:val="22"/>
          <w:u w:val="single"/>
        </w:rPr>
      </w:pPr>
    </w:p>
    <w:p w14:paraId="603954FA" w14:textId="77777777" w:rsidR="00BD02A7" w:rsidRPr="00D804D9" w:rsidRDefault="00BD02A7" w:rsidP="00AB278E">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00B76EA0" w:rsidRPr="00E65D2C">
        <w:rPr>
          <w:rFonts w:ascii="Times New Roman" w:hAnsi="Times New Roman"/>
          <w:b/>
          <w:szCs w:val="22"/>
          <w:u w:val="single"/>
        </w:rPr>
        <w:t>:</w:t>
      </w:r>
      <w:r w:rsidR="00B76EA0" w:rsidRPr="00D804D9">
        <w:rPr>
          <w:rFonts w:ascii="Times New Roman" w:hAnsi="Times New Roman"/>
          <w:szCs w:val="22"/>
        </w:rPr>
        <w:t xml:space="preserve">  </w:t>
      </w:r>
      <w:r w:rsidRPr="00D804D9">
        <w:rPr>
          <w:rFonts w:ascii="Times New Roman" w:hAnsi="Times New Roman"/>
          <w:szCs w:val="22"/>
        </w:rPr>
        <w:t>This submenu allows the user access to the Deposit options.</w:t>
      </w:r>
    </w:p>
    <w:p w14:paraId="127DE72B"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031A2920"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enables the user to create a new Deposit Ticket.</w:t>
      </w:r>
    </w:p>
    <w:p w14:paraId="1DA87590"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62B2CC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approve a ticket for deposit to a bank.</w:t>
      </w:r>
      <w:r w:rsidR="00B76EA0" w:rsidRPr="00AB278E">
        <w:rPr>
          <w:rFonts w:ascii="Times New Roman" w:hAnsi="Times New Roman"/>
          <w:szCs w:val="22"/>
        </w:rPr>
        <w:t xml:space="preserve">  </w:t>
      </w:r>
      <w:r w:rsidRPr="00AB278E">
        <w:rPr>
          <w:rFonts w:ascii="Times New Roman" w:hAnsi="Times New Roman"/>
          <w:szCs w:val="22"/>
        </w:rPr>
        <w:t>If a deposit ticket has no receipt associated with it</w:t>
      </w:r>
      <w:r w:rsidR="00B76EA0" w:rsidRPr="00AB278E">
        <w:rPr>
          <w:rFonts w:ascii="Times New Roman" w:hAnsi="Times New Roman"/>
          <w:szCs w:val="22"/>
        </w:rPr>
        <w:t>,</w:t>
      </w:r>
      <w:r w:rsidRPr="00AB278E">
        <w:rPr>
          <w:rFonts w:ascii="Times New Roman" w:hAnsi="Times New Roman"/>
          <w:szCs w:val="22"/>
        </w:rPr>
        <w:t xml:space="preserve"> the user will be asked to </w:t>
      </w:r>
      <w:r w:rsidR="00B76EA0" w:rsidRPr="00AB278E">
        <w:rPr>
          <w:rFonts w:ascii="Times New Roman" w:hAnsi="Times New Roman"/>
          <w:szCs w:val="22"/>
        </w:rPr>
        <w:t>provide</w:t>
      </w:r>
      <w:r w:rsidRPr="00AB278E">
        <w:rPr>
          <w:rFonts w:ascii="Times New Roman" w:hAnsi="Times New Roman"/>
          <w:szCs w:val="22"/>
        </w:rPr>
        <w:t xml:space="preserve"> necessary information before the ticket c</w:t>
      </w:r>
      <w:r w:rsidR="00B76EA0" w:rsidRPr="00AB278E">
        <w:rPr>
          <w:rFonts w:ascii="Times New Roman" w:hAnsi="Times New Roman"/>
          <w:szCs w:val="22"/>
        </w:rPr>
        <w:t>a</w:t>
      </w:r>
      <w:r w:rsidRPr="00AB278E">
        <w:rPr>
          <w:rFonts w:ascii="Times New Roman" w:hAnsi="Times New Roman"/>
          <w:szCs w:val="22"/>
        </w:rPr>
        <w:t>n be approved.</w:t>
      </w:r>
    </w:p>
    <w:p w14:paraId="006ECED2"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3600F7A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 This option allows the user to select and summarily enter a confirmation that a deposit ticket number </w:t>
      </w:r>
      <w:r w:rsidR="00B76EA0" w:rsidRPr="00AB278E">
        <w:rPr>
          <w:rFonts w:ascii="Times New Roman" w:hAnsi="Times New Roman"/>
          <w:szCs w:val="22"/>
        </w:rPr>
        <w:t>has been deposited to the bank.</w:t>
      </w:r>
    </w:p>
    <w:p w14:paraId="5E297F55" w14:textId="77777777" w:rsidR="00B76EA0" w:rsidRPr="00AB278E" w:rsidRDefault="00B76EA0" w:rsidP="00E65D2C">
      <w:pPr>
        <w:overflowPunct/>
        <w:spacing w:line="288" w:lineRule="atLeast"/>
        <w:ind w:left="720"/>
        <w:textAlignment w:val="auto"/>
        <w:rPr>
          <w:rFonts w:ascii="Times New Roman" w:hAnsi="Times New Roman"/>
          <w:szCs w:val="22"/>
        </w:rPr>
      </w:pPr>
    </w:p>
    <w:p w14:paraId="7906D7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By choosing this option, the user is able to view information about past and current deposit tickets.</w:t>
      </w:r>
    </w:p>
    <w:p w14:paraId="1698E545" w14:textId="77777777" w:rsidR="00B76EA0" w:rsidRPr="00AB278E" w:rsidRDefault="00B76EA0" w:rsidP="00E65D2C">
      <w:pPr>
        <w:overflowPunct/>
        <w:spacing w:line="288" w:lineRule="atLeast"/>
        <w:ind w:left="720"/>
        <w:textAlignment w:val="auto"/>
        <w:rPr>
          <w:rFonts w:ascii="Times New Roman" w:hAnsi="Times New Roman"/>
          <w:szCs w:val="22"/>
        </w:rPr>
      </w:pPr>
    </w:p>
    <w:p w14:paraId="02A05253"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change information on a deposit ticket.</w:t>
      </w:r>
    </w:p>
    <w:p w14:paraId="5B82EDDA" w14:textId="77777777" w:rsidR="00B76EA0" w:rsidRPr="00AB278E" w:rsidRDefault="00B76EA0" w:rsidP="00E65D2C">
      <w:pPr>
        <w:overflowPunct/>
        <w:spacing w:line="288" w:lineRule="atLeast"/>
        <w:ind w:left="720"/>
        <w:textAlignment w:val="auto"/>
        <w:rPr>
          <w:rFonts w:ascii="Times New Roman" w:hAnsi="Times New Roman"/>
          <w:szCs w:val="22"/>
        </w:rPr>
      </w:pPr>
    </w:p>
    <w:p w14:paraId="48EBAAC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w:t>
      </w:r>
      <w:r w:rsidR="00176217" w:rsidRPr="00AB278E">
        <w:rPr>
          <w:rFonts w:ascii="Times New Roman" w:hAnsi="Times New Roman"/>
          <w:szCs w:val="22"/>
        </w:rPr>
        <w:t>transmit</w:t>
      </w:r>
      <w:r w:rsidRPr="00AB278E">
        <w:rPr>
          <w:rFonts w:ascii="Times New Roman" w:hAnsi="Times New Roman"/>
          <w:szCs w:val="22"/>
        </w:rPr>
        <w:t xml:space="preserve">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40351F6" w14:textId="77777777" w:rsidR="00B76EA0" w:rsidRPr="00AB278E" w:rsidRDefault="00B76EA0" w:rsidP="00E65D2C">
      <w:pPr>
        <w:overflowPunct/>
        <w:spacing w:line="288" w:lineRule="atLeast"/>
        <w:ind w:left="720"/>
        <w:textAlignment w:val="auto"/>
        <w:rPr>
          <w:rFonts w:ascii="Times New Roman" w:hAnsi="Times New Roman"/>
          <w:szCs w:val="22"/>
        </w:rPr>
      </w:pPr>
    </w:p>
    <w:p w14:paraId="5E6C10A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00B76EA0" w:rsidRPr="00AB278E">
        <w:rPr>
          <w:rFonts w:ascii="Times New Roman" w:hAnsi="Times New Roman"/>
          <w:szCs w:val="22"/>
        </w:rPr>
        <w:t xml:space="preserve"> </w:t>
      </w:r>
      <w:r w:rsidRPr="00AB278E">
        <w:rPr>
          <w:rFonts w:ascii="Times New Roman" w:hAnsi="Times New Roman"/>
          <w:szCs w:val="22"/>
        </w:rPr>
        <w:t>This option shows information associated with receipts that are attached to selected deposit tickets.</w:t>
      </w:r>
    </w:p>
    <w:p w14:paraId="72C798AD" w14:textId="77777777" w:rsidR="00B76EA0" w:rsidRPr="00AB278E" w:rsidRDefault="00B76EA0" w:rsidP="00E65D2C">
      <w:pPr>
        <w:overflowPunct/>
        <w:spacing w:line="288" w:lineRule="atLeast"/>
        <w:ind w:left="720"/>
        <w:textAlignment w:val="auto"/>
        <w:rPr>
          <w:rFonts w:ascii="Times New Roman" w:hAnsi="Times New Roman"/>
          <w:szCs w:val="22"/>
        </w:rPr>
      </w:pPr>
    </w:p>
    <w:p w14:paraId="6E392606" w14:textId="77777777" w:rsidR="00AE44C9"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View a Deposit [PRCA VIEW A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By using this option, the user can view detailed information about a specific deposit ticket.</w:t>
      </w:r>
    </w:p>
    <w:p w14:paraId="217493B7" w14:textId="77777777" w:rsidR="00AE44C9" w:rsidRPr="00AB278E" w:rsidRDefault="00AE44C9" w:rsidP="00E65D2C">
      <w:pPr>
        <w:overflowPunct/>
        <w:spacing w:line="288" w:lineRule="atLeast"/>
        <w:ind w:left="720"/>
        <w:textAlignment w:val="auto"/>
        <w:rPr>
          <w:rFonts w:ascii="Times New Roman" w:hAnsi="Times New Roman"/>
          <w:szCs w:val="22"/>
          <w:u w:val="single"/>
        </w:rPr>
      </w:pPr>
    </w:p>
    <w:p w14:paraId="10539DBD" w14:textId="77777777" w:rsidR="00AE44C9" w:rsidRPr="00AB278E" w:rsidRDefault="00AE44C9"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Void a Deposit [PRCAY VOID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void a Deposit Ticket. The ticket must first be “emptied” of all </w:t>
      </w:r>
      <w:r w:rsidR="00176217" w:rsidRPr="00AB278E">
        <w:rPr>
          <w:rFonts w:ascii="Times New Roman" w:hAnsi="Times New Roman"/>
          <w:szCs w:val="22"/>
        </w:rPr>
        <w:t>receipts</w:t>
      </w:r>
      <w:r w:rsidRPr="00AB278E">
        <w:rPr>
          <w:rFonts w:ascii="Times New Roman" w:hAnsi="Times New Roman"/>
          <w:szCs w:val="22"/>
        </w:rPr>
        <w:t>.</w:t>
      </w:r>
    </w:p>
    <w:p w14:paraId="72D70F5C" w14:textId="77777777" w:rsidR="00250CE8" w:rsidRPr="00AB278E" w:rsidRDefault="00250CE8" w:rsidP="00E65D2C">
      <w:pPr>
        <w:overflowPunct/>
        <w:spacing w:line="288" w:lineRule="atLeast"/>
        <w:ind w:left="1440"/>
        <w:textAlignment w:val="auto"/>
        <w:rPr>
          <w:rFonts w:ascii="Times New Roman" w:hAnsi="Times New Roman"/>
          <w:szCs w:val="22"/>
        </w:rPr>
      </w:pPr>
    </w:p>
    <w:p w14:paraId="3F752300"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215 Report [PRCAY PRINT 215]</w:t>
      </w:r>
    </w:p>
    <w:p w14:paraId="0BCC841B" w14:textId="77777777" w:rsidR="009C18F3" w:rsidRPr="00AB278E" w:rsidRDefault="00250CE8" w:rsidP="00691BB8">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Default="005D66FB" w:rsidP="005D66FB">
      <w:pPr>
        <w:keepNext/>
        <w:overflowPunct/>
        <w:spacing w:line="288" w:lineRule="atLeast"/>
        <w:textAlignment w:val="auto"/>
        <w:rPr>
          <w:rFonts w:ascii="Times New Roman" w:hAnsi="Times New Roman"/>
          <w:szCs w:val="22"/>
        </w:rPr>
      </w:pPr>
    </w:p>
    <w:p w14:paraId="2907AF45" w14:textId="77777777" w:rsidR="00250CE8" w:rsidRPr="00E65D2C" w:rsidRDefault="00250CE8" w:rsidP="00D27392">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t>BILLING [PRCA BILL]</w:t>
      </w:r>
    </w:p>
    <w:p w14:paraId="26DBC555" w14:textId="77777777" w:rsidR="00250CE8" w:rsidRPr="00AB278E" w:rsidRDefault="00250CE8" w:rsidP="00D27392">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82E0A7F" w14:textId="77777777" w:rsidR="00250CE8" w:rsidRPr="00AB278E" w:rsidRDefault="00250CE8" w:rsidP="00CA2575">
      <w:pPr>
        <w:overflowPunct/>
        <w:spacing w:line="288" w:lineRule="atLeast"/>
        <w:textAlignment w:val="auto"/>
        <w:rPr>
          <w:rFonts w:ascii="Times New Roman" w:hAnsi="Times New Roman"/>
          <w:szCs w:val="22"/>
        </w:rPr>
      </w:pPr>
    </w:p>
    <w:p w14:paraId="795581F3"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606742F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is used to enter a new Bill. The Bill number is assigned by the system from the series established for each service. After entering all information the user can display or print the Bill.</w:t>
      </w:r>
    </w:p>
    <w:p w14:paraId="74819330" w14:textId="77777777" w:rsidR="00250CE8" w:rsidRPr="00AB278E" w:rsidRDefault="00250CE8" w:rsidP="00CA2575">
      <w:pPr>
        <w:overflowPunct/>
        <w:spacing w:line="288" w:lineRule="atLeast"/>
        <w:textAlignment w:val="auto"/>
        <w:rPr>
          <w:rFonts w:ascii="Times New Roman" w:hAnsi="Times New Roman"/>
          <w:szCs w:val="22"/>
        </w:rPr>
      </w:pPr>
    </w:p>
    <w:p w14:paraId="29F889E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3ECE56E1"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w:t>
      </w:r>
      <w:r w:rsidR="00BA7D63" w:rsidRPr="00AB278E">
        <w:rPr>
          <w:rFonts w:ascii="Times New Roman" w:hAnsi="Times New Roman"/>
          <w:szCs w:val="22"/>
        </w:rPr>
        <w:t xml:space="preserve"> </w:t>
      </w:r>
      <w:r w:rsidRPr="00AB278E">
        <w:rPr>
          <w:rFonts w:ascii="Times New Roman" w:hAnsi="Times New Roman"/>
          <w:szCs w:val="22"/>
        </w:rPr>
        <w:t>print the Bill on a printer.</w:t>
      </w:r>
    </w:p>
    <w:p w14:paraId="0CE7BCEC" w14:textId="77777777" w:rsidR="00250CE8" w:rsidRPr="00AB278E" w:rsidRDefault="00250CE8" w:rsidP="00CA2575">
      <w:pPr>
        <w:overflowPunct/>
        <w:spacing w:line="288" w:lineRule="atLeast"/>
        <w:textAlignment w:val="auto"/>
        <w:rPr>
          <w:rFonts w:ascii="Times New Roman" w:hAnsi="Times New Roman"/>
          <w:szCs w:val="22"/>
        </w:rPr>
      </w:pPr>
    </w:p>
    <w:p w14:paraId="314772A4"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1D05CD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w:t>
      </w:r>
      <w:r w:rsidR="00BA7D63" w:rsidRPr="00AB278E">
        <w:rPr>
          <w:rFonts w:ascii="Times New Roman" w:hAnsi="Times New Roman"/>
          <w:szCs w:val="22"/>
        </w:rPr>
        <w:t xml:space="preserve"> </w:t>
      </w:r>
      <w:r w:rsidRPr="00AB278E">
        <w:rPr>
          <w:rFonts w:ascii="Times New Roman" w:hAnsi="Times New Roman"/>
          <w:szCs w:val="22"/>
        </w:rPr>
        <w:t>Fiscal.</w:t>
      </w:r>
    </w:p>
    <w:p w14:paraId="02A1E702" w14:textId="77777777" w:rsidR="00250CE8" w:rsidRPr="00AB278E" w:rsidRDefault="00250CE8" w:rsidP="00CA2575">
      <w:pPr>
        <w:overflowPunct/>
        <w:spacing w:line="288" w:lineRule="atLeast"/>
        <w:textAlignment w:val="auto"/>
        <w:rPr>
          <w:rFonts w:ascii="Times New Roman" w:hAnsi="Times New Roman"/>
          <w:szCs w:val="22"/>
        </w:rPr>
      </w:pPr>
    </w:p>
    <w:p w14:paraId="1827D7A6"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88BD5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57D3BE3E" w14:textId="77777777" w:rsidR="00250CE8" w:rsidRPr="00AB278E" w:rsidRDefault="00250CE8" w:rsidP="00CA2575">
      <w:pPr>
        <w:overflowPunct/>
        <w:spacing w:line="288" w:lineRule="atLeast"/>
        <w:textAlignment w:val="auto"/>
        <w:rPr>
          <w:rFonts w:ascii="Times New Roman" w:hAnsi="Times New Roman"/>
          <w:szCs w:val="22"/>
        </w:rPr>
      </w:pPr>
    </w:p>
    <w:p w14:paraId="713626FD"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4582A947"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0A4DBE4" w14:textId="77777777" w:rsidR="00250CE8" w:rsidRPr="00AB278E" w:rsidRDefault="00250CE8" w:rsidP="00CA2575">
      <w:pPr>
        <w:overflowPunct/>
        <w:spacing w:line="288" w:lineRule="atLeast"/>
        <w:textAlignment w:val="auto"/>
        <w:rPr>
          <w:rFonts w:ascii="Times New Roman" w:hAnsi="Times New Roman"/>
          <w:szCs w:val="22"/>
        </w:rPr>
      </w:pPr>
    </w:p>
    <w:p w14:paraId="0F947E2A"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4EB8DDE9"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w:t>
      </w:r>
      <w:r w:rsidR="00BA7D63" w:rsidRPr="00AB278E">
        <w:rPr>
          <w:rFonts w:ascii="Times New Roman" w:hAnsi="Times New Roman"/>
          <w:szCs w:val="22"/>
        </w:rPr>
        <w:t xml:space="preserve"> </w:t>
      </w:r>
      <w:r w:rsidRPr="00AB278E">
        <w:rPr>
          <w:rFonts w:ascii="Times New Roman" w:hAnsi="Times New Roman"/>
          <w:szCs w:val="22"/>
        </w:rPr>
        <w:t>that has been returned for amendment.</w:t>
      </w:r>
    </w:p>
    <w:p w14:paraId="25260684" w14:textId="77777777" w:rsidR="00250CE8" w:rsidRPr="00AB278E" w:rsidRDefault="00250CE8" w:rsidP="00CA2575">
      <w:pPr>
        <w:overflowPunct/>
        <w:spacing w:line="288" w:lineRule="atLeast"/>
        <w:textAlignment w:val="auto"/>
        <w:rPr>
          <w:rFonts w:ascii="Times New Roman" w:hAnsi="Times New Roman"/>
          <w:szCs w:val="22"/>
        </w:rPr>
      </w:pPr>
    </w:p>
    <w:p w14:paraId="3ED4CBBF"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04993768"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w:t>
      </w:r>
      <w:r w:rsidR="00BA7D63" w:rsidRPr="00AB278E">
        <w:rPr>
          <w:rFonts w:ascii="Times New Roman" w:hAnsi="Times New Roman"/>
          <w:szCs w:val="22"/>
        </w:rPr>
        <w:t xml:space="preserve"> </w:t>
      </w:r>
      <w:r w:rsidRPr="00AB278E">
        <w:rPr>
          <w:rFonts w:ascii="Times New Roman" w:hAnsi="Times New Roman"/>
          <w:szCs w:val="22"/>
        </w:rPr>
        <w:t>respective service.</w:t>
      </w:r>
    </w:p>
    <w:p w14:paraId="04EF3C2B" w14:textId="77777777" w:rsidR="00250CE8" w:rsidRPr="00AB278E" w:rsidRDefault="00250CE8" w:rsidP="00CA2575">
      <w:pPr>
        <w:overflowPunct/>
        <w:spacing w:line="288" w:lineRule="atLeast"/>
        <w:textAlignment w:val="auto"/>
        <w:rPr>
          <w:rFonts w:ascii="Times New Roman" w:hAnsi="Times New Roman"/>
          <w:szCs w:val="22"/>
        </w:rPr>
      </w:pPr>
    </w:p>
    <w:p w14:paraId="68E3F79D"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0C9F328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AB278E" w:rsidRDefault="00250CE8" w:rsidP="00CA2575">
      <w:pPr>
        <w:overflowPunct/>
        <w:spacing w:line="288" w:lineRule="atLeast"/>
        <w:textAlignment w:val="auto"/>
        <w:rPr>
          <w:rFonts w:ascii="Times New Roman" w:hAnsi="Times New Roman"/>
          <w:szCs w:val="22"/>
        </w:rPr>
      </w:pPr>
    </w:p>
    <w:p w14:paraId="7986BABA"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40B6643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service to view a Bill that was entered. The information displayed will show the current status and follow-up action taken and the final results (Written-off, collected, canceled, etc.).</w:t>
      </w:r>
    </w:p>
    <w:p w14:paraId="302F4229" w14:textId="77777777" w:rsidR="00250CE8" w:rsidRPr="00AB278E" w:rsidRDefault="00250CE8" w:rsidP="00CA2575">
      <w:pPr>
        <w:overflowPunct/>
        <w:spacing w:line="288" w:lineRule="atLeast"/>
        <w:textAlignment w:val="auto"/>
        <w:rPr>
          <w:rFonts w:ascii="Times New Roman" w:hAnsi="Times New Roman"/>
          <w:szCs w:val="22"/>
        </w:rPr>
      </w:pPr>
    </w:p>
    <w:p w14:paraId="2009F0DE"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FINANCE AR MANAGER MENU [PRCA MANAGER MENU]</w:t>
      </w:r>
    </w:p>
    <w:p w14:paraId="386A438C"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contains both the Clerk's AR and Supervisor's AR menus.</w:t>
      </w:r>
    </w:p>
    <w:p w14:paraId="5FAE35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 menu is available to and used by Fiscal Officers.</w:t>
      </w:r>
    </w:p>
    <w:p w14:paraId="395911FB" w14:textId="77777777" w:rsidR="00250CE8" w:rsidRPr="00AB278E" w:rsidRDefault="00250CE8" w:rsidP="00CA2575">
      <w:pPr>
        <w:overflowPunct/>
        <w:spacing w:line="288" w:lineRule="atLeast"/>
        <w:textAlignment w:val="auto"/>
        <w:rPr>
          <w:rFonts w:ascii="Times New Roman" w:hAnsi="Times New Roman"/>
          <w:szCs w:val="22"/>
        </w:rPr>
      </w:pPr>
    </w:p>
    <w:p w14:paraId="2913AE70"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317D9DF"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AB278E" w:rsidRDefault="00250CE8" w:rsidP="00CA2575">
      <w:pPr>
        <w:overflowPunct/>
        <w:spacing w:line="288" w:lineRule="atLeast"/>
        <w:textAlignment w:val="auto"/>
        <w:rPr>
          <w:rFonts w:ascii="Times New Roman" w:hAnsi="Times New Roman"/>
          <w:szCs w:val="22"/>
        </w:rPr>
      </w:pPr>
    </w:p>
    <w:p w14:paraId="3F15ABE7"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3D7091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229C6A6D" w14:textId="77777777" w:rsidR="00250CE8" w:rsidRPr="00AB278E" w:rsidRDefault="00250CE8" w:rsidP="00CA2575">
      <w:pPr>
        <w:overflowPunct/>
        <w:spacing w:line="288" w:lineRule="atLeast"/>
        <w:textAlignment w:val="auto"/>
        <w:rPr>
          <w:rFonts w:ascii="Times New Roman" w:hAnsi="Times New Roman"/>
          <w:szCs w:val="22"/>
        </w:rPr>
      </w:pPr>
    </w:p>
    <w:p w14:paraId="65ABAC3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05F9B06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AB278E" w:rsidRDefault="00250CE8" w:rsidP="00CA2575">
      <w:pPr>
        <w:overflowPunct/>
        <w:spacing w:line="288" w:lineRule="atLeast"/>
        <w:textAlignment w:val="auto"/>
        <w:rPr>
          <w:rFonts w:ascii="Times New Roman" w:hAnsi="Times New Roman"/>
          <w:szCs w:val="22"/>
        </w:rPr>
      </w:pPr>
    </w:p>
    <w:p w14:paraId="0D994499" w14:textId="77777777" w:rsidR="004809D0"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w:t>
      </w:r>
      <w:r w:rsidR="004809D0" w:rsidRPr="00AB278E">
        <w:rPr>
          <w:rFonts w:ascii="Times New Roman" w:hAnsi="Times New Roman"/>
          <w:szCs w:val="22"/>
          <w:u w:val="single"/>
        </w:rPr>
        <w:t>eivable [PRCAA SET/AUDIT NEW BI</w:t>
      </w:r>
      <w:r w:rsidRPr="00AB278E">
        <w:rPr>
          <w:rFonts w:ascii="Times New Roman" w:hAnsi="Times New Roman"/>
          <w:szCs w:val="22"/>
          <w:u w:val="single"/>
        </w:rPr>
        <w:t>LL]</w:t>
      </w:r>
    </w:p>
    <w:p w14:paraId="4BE957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AB278E" w:rsidRDefault="00250CE8" w:rsidP="00250CE8">
      <w:pPr>
        <w:overflowPunct/>
        <w:spacing w:line="288" w:lineRule="atLeast"/>
        <w:ind w:left="720"/>
        <w:textAlignment w:val="auto"/>
        <w:rPr>
          <w:rFonts w:ascii="Times New Roman" w:hAnsi="Times New Roman"/>
          <w:szCs w:val="22"/>
        </w:rPr>
      </w:pPr>
    </w:p>
    <w:p w14:paraId="6145D15F"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4E7E02FA"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Audit a new Accounts Receivable from generating services such as MAS, Supply service, and Library. You m ay return this Bill to the originating service.</w:t>
      </w:r>
    </w:p>
    <w:p w14:paraId="53450603" w14:textId="77777777" w:rsidR="00250CE8" w:rsidRPr="00AB278E" w:rsidRDefault="00250CE8" w:rsidP="00E65D2C">
      <w:pPr>
        <w:overflowPunct/>
        <w:spacing w:line="288" w:lineRule="atLeast"/>
        <w:ind w:left="720"/>
        <w:textAlignment w:val="auto"/>
        <w:rPr>
          <w:rFonts w:ascii="Times New Roman" w:hAnsi="Times New Roman"/>
          <w:szCs w:val="22"/>
        </w:rPr>
      </w:pPr>
    </w:p>
    <w:p w14:paraId="1A048F16"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3BF20B58"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4FAA0C54" w14:textId="77777777" w:rsidR="00250CE8" w:rsidRPr="00AB278E" w:rsidRDefault="00250CE8" w:rsidP="00E65D2C">
      <w:pPr>
        <w:overflowPunct/>
        <w:spacing w:line="288" w:lineRule="atLeast"/>
        <w:ind w:left="720"/>
        <w:textAlignment w:val="auto"/>
        <w:rPr>
          <w:rFonts w:ascii="Times New Roman" w:hAnsi="Times New Roman"/>
          <w:szCs w:val="22"/>
        </w:rPr>
      </w:pPr>
    </w:p>
    <w:p w14:paraId="49A7D8CB"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4734BB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AB278E" w:rsidRDefault="00250CE8" w:rsidP="00E65D2C">
      <w:pPr>
        <w:overflowPunct/>
        <w:spacing w:line="288" w:lineRule="atLeast"/>
        <w:ind w:left="720"/>
        <w:textAlignment w:val="auto"/>
        <w:rPr>
          <w:rFonts w:ascii="Times New Roman" w:hAnsi="Times New Roman"/>
          <w:szCs w:val="22"/>
        </w:rPr>
      </w:pPr>
    </w:p>
    <w:p w14:paraId="3498530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52B6693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edits an incomplete accounts receivable. The current status of this account is "I"-incomplete. This account will be inactive until the status is changed to active.</w:t>
      </w:r>
    </w:p>
    <w:p w14:paraId="3AF05BB8" w14:textId="77777777" w:rsidR="00250CE8" w:rsidRPr="00AB278E" w:rsidRDefault="00250CE8" w:rsidP="00250CE8">
      <w:pPr>
        <w:overflowPunct/>
        <w:spacing w:line="288" w:lineRule="atLeast"/>
        <w:ind w:left="720"/>
        <w:textAlignment w:val="auto"/>
        <w:rPr>
          <w:rFonts w:ascii="Times New Roman" w:hAnsi="Times New Roman"/>
          <w:szCs w:val="22"/>
        </w:rPr>
      </w:pPr>
    </w:p>
    <w:p w14:paraId="31FB86C6"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Forms Print [PRCAB PRINT BILLS]</w:t>
      </w:r>
    </w:p>
    <w:p w14:paraId="196E271C"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w:t>
      </w:r>
      <w:r w:rsidR="00416B1C" w:rsidRPr="00AB278E">
        <w:rPr>
          <w:rFonts w:ascii="Times New Roman" w:hAnsi="Times New Roman"/>
          <w:szCs w:val="22"/>
        </w:rPr>
        <w:t xml:space="preserve"> </w:t>
      </w:r>
      <w:r w:rsidRPr="00AB278E">
        <w:rPr>
          <w:rFonts w:ascii="Times New Roman" w:hAnsi="Times New Roman"/>
          <w:szCs w:val="22"/>
        </w:rPr>
        <w:t>services. The Bill forms are UB-92, 1080 and 1081.</w:t>
      </w:r>
    </w:p>
    <w:p w14:paraId="31DF1418" w14:textId="77777777" w:rsidR="00250CE8" w:rsidRPr="00AB278E" w:rsidRDefault="00250CE8" w:rsidP="00250CE8">
      <w:pPr>
        <w:overflowPunct/>
        <w:spacing w:line="288" w:lineRule="atLeast"/>
        <w:ind w:left="720"/>
        <w:textAlignment w:val="auto"/>
        <w:rPr>
          <w:rFonts w:ascii="Times New Roman" w:hAnsi="Times New Roman"/>
          <w:szCs w:val="22"/>
        </w:rPr>
      </w:pPr>
    </w:p>
    <w:p w14:paraId="5612BC07"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27C4342F"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sidR="00C86B59">
        <w:rPr>
          <w:rFonts w:ascii="Times New Roman" w:hAnsi="Times New Roman"/>
          <w:szCs w:val="22"/>
        </w:rPr>
        <w:t xml:space="preserve"> </w:t>
      </w:r>
      <w:r w:rsidRPr="00AB278E">
        <w:rPr>
          <w:rFonts w:ascii="Times New Roman" w:hAnsi="Times New Roman"/>
          <w:szCs w:val="22"/>
        </w:rPr>
        <w:t>generated by the services.</w:t>
      </w:r>
    </w:p>
    <w:p w14:paraId="2D12A82C" w14:textId="77777777" w:rsidR="00250CE8" w:rsidRPr="00AB278E" w:rsidRDefault="00250CE8" w:rsidP="00E65D2C">
      <w:pPr>
        <w:overflowPunct/>
        <w:spacing w:line="288" w:lineRule="atLeast"/>
        <w:ind w:left="720"/>
        <w:textAlignment w:val="auto"/>
        <w:rPr>
          <w:rFonts w:ascii="Times New Roman" w:hAnsi="Times New Roman"/>
          <w:szCs w:val="22"/>
        </w:rPr>
      </w:pPr>
    </w:p>
    <w:p w14:paraId="3FCA6332"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"Other" Bill [PRCAB REPRINT OTHER BILL]</w:t>
      </w:r>
    </w:p>
    <w:p w14:paraId="524C4C61"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541B0F90" w14:textId="77777777" w:rsidR="00250CE8" w:rsidRPr="00AB278E" w:rsidRDefault="00250CE8" w:rsidP="00E65D2C">
      <w:pPr>
        <w:overflowPunct/>
        <w:spacing w:line="288" w:lineRule="atLeast"/>
        <w:ind w:left="720"/>
        <w:textAlignment w:val="auto"/>
        <w:rPr>
          <w:rFonts w:ascii="Times New Roman" w:hAnsi="Times New Roman"/>
          <w:szCs w:val="22"/>
        </w:rPr>
      </w:pPr>
    </w:p>
    <w:p w14:paraId="2D30D77D"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5C79786"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AB278E" w:rsidRDefault="00250CE8" w:rsidP="00250CE8">
      <w:pPr>
        <w:overflowPunct/>
        <w:spacing w:line="288" w:lineRule="atLeast"/>
        <w:ind w:left="720"/>
        <w:textAlignment w:val="auto"/>
        <w:rPr>
          <w:rFonts w:ascii="Times New Roman" w:hAnsi="Times New Roman"/>
          <w:szCs w:val="22"/>
        </w:rPr>
      </w:pPr>
    </w:p>
    <w:p w14:paraId="25B8AF35"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Update Accounts Receivable [PRCAC CHANGE]</w:t>
      </w:r>
    </w:p>
    <w:p w14:paraId="392649F0"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sidR="00C86B59">
        <w:rPr>
          <w:rFonts w:ascii="Times New Roman" w:hAnsi="Times New Roman"/>
          <w:szCs w:val="22"/>
        </w:rPr>
        <w:t xml:space="preserve"> </w:t>
      </w:r>
      <w:r w:rsidRPr="00AB278E">
        <w:rPr>
          <w:rFonts w:ascii="Times New Roman" w:hAnsi="Times New Roman"/>
          <w:szCs w:val="22"/>
        </w:rPr>
        <w:t>accounts and accounts receivable.</w:t>
      </w:r>
    </w:p>
    <w:p w14:paraId="0CEF532F" w14:textId="77777777" w:rsidR="00250CE8" w:rsidRPr="00AB278E" w:rsidRDefault="00250CE8" w:rsidP="00250CE8">
      <w:pPr>
        <w:overflowPunct/>
        <w:spacing w:line="288" w:lineRule="atLeast"/>
        <w:ind w:left="720"/>
        <w:textAlignment w:val="auto"/>
        <w:rPr>
          <w:rFonts w:ascii="Times New Roman" w:hAnsi="Times New Roman"/>
          <w:szCs w:val="22"/>
        </w:rPr>
      </w:pPr>
    </w:p>
    <w:p w14:paraId="5456E12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24078B87" w14:textId="77777777" w:rsidR="00C86B59" w:rsidRPr="00AB278E" w:rsidRDefault="00250CE8" w:rsidP="004B7FE2">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maintains a record of attempts t o track the debtor's</w:t>
      </w:r>
      <w:r w:rsidR="00BA7D63" w:rsidRPr="00AB278E">
        <w:rPr>
          <w:rFonts w:ascii="Times New Roman" w:hAnsi="Times New Roman"/>
          <w:szCs w:val="22"/>
        </w:rPr>
        <w:t xml:space="preserve"> </w:t>
      </w:r>
      <w:r w:rsidRPr="00AB278E">
        <w:rPr>
          <w:rFonts w:ascii="Times New Roman" w:hAnsi="Times New Roman"/>
          <w:szCs w:val="22"/>
        </w:rPr>
        <w:t>current address through the State Department of Motor Vehicles</w:t>
      </w:r>
      <w:r w:rsidR="00BA7D63" w:rsidRPr="00AB278E">
        <w:rPr>
          <w:rFonts w:ascii="Times New Roman" w:hAnsi="Times New Roman"/>
          <w:szCs w:val="22"/>
        </w:rPr>
        <w:t xml:space="preserve"> </w:t>
      </w:r>
      <w:r w:rsidRPr="00AB278E">
        <w:rPr>
          <w:rFonts w:ascii="Times New Roman" w:hAnsi="Times New Roman"/>
          <w:szCs w:val="22"/>
        </w:rPr>
        <w:t>(or equivalent), Internal Revenue Service, Credit Agency Check,</w:t>
      </w:r>
      <w:r w:rsidR="00BA7D63" w:rsidRPr="00AB278E">
        <w:rPr>
          <w:rFonts w:ascii="Times New Roman" w:hAnsi="Times New Roman"/>
          <w:szCs w:val="22"/>
        </w:rPr>
        <w:t xml:space="preserve"> </w:t>
      </w:r>
      <w:r w:rsidRPr="00AB278E">
        <w:rPr>
          <w:rFonts w:ascii="Times New Roman" w:hAnsi="Times New Roman"/>
          <w:szCs w:val="22"/>
        </w:rPr>
        <w:t>Patient Folder, etc.</w:t>
      </w:r>
    </w:p>
    <w:p w14:paraId="50807A08" w14:textId="77777777" w:rsidR="00250CE8" w:rsidRPr="00AB278E" w:rsidRDefault="00250CE8" w:rsidP="00250CE8">
      <w:pPr>
        <w:overflowPunct/>
        <w:spacing w:line="288" w:lineRule="atLeast"/>
        <w:ind w:left="720"/>
        <w:textAlignment w:val="auto"/>
        <w:rPr>
          <w:rFonts w:ascii="Times New Roman" w:hAnsi="Times New Roman"/>
          <w:szCs w:val="22"/>
        </w:rPr>
      </w:pPr>
    </w:p>
    <w:p w14:paraId="6BD6636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1AAFCF0B"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AB278E" w:rsidRDefault="00250CE8" w:rsidP="00250CE8">
      <w:pPr>
        <w:overflowPunct/>
        <w:spacing w:line="288" w:lineRule="atLeast"/>
        <w:ind w:left="720"/>
        <w:textAlignment w:val="auto"/>
        <w:rPr>
          <w:rFonts w:ascii="Times New Roman" w:hAnsi="Times New Roman"/>
          <w:szCs w:val="22"/>
        </w:rPr>
      </w:pPr>
    </w:p>
    <w:p w14:paraId="434AB9E7"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24CAAA8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w:t>
      </w:r>
      <w:r w:rsidR="00416B1C" w:rsidRPr="00AB278E">
        <w:rPr>
          <w:rFonts w:ascii="Times New Roman" w:hAnsi="Times New Roman"/>
          <w:szCs w:val="22"/>
        </w:rPr>
        <w:t>g referred to the D</w:t>
      </w:r>
      <w:r w:rsidRPr="00AB278E">
        <w:rPr>
          <w:rFonts w:ascii="Times New Roman" w:hAnsi="Times New Roman"/>
          <w:szCs w:val="22"/>
        </w:rPr>
        <w:t>istrict Counsel or Department of Justice.</w:t>
      </w:r>
    </w:p>
    <w:p w14:paraId="0DFC2408" w14:textId="77777777" w:rsidR="00250CE8" w:rsidRPr="00AB278E" w:rsidRDefault="00250CE8" w:rsidP="00E65D2C">
      <w:pPr>
        <w:overflowPunct/>
        <w:spacing w:line="288" w:lineRule="atLeast"/>
        <w:ind w:left="1440"/>
        <w:textAlignment w:val="auto"/>
        <w:rPr>
          <w:rFonts w:ascii="Times New Roman" w:hAnsi="Times New Roman"/>
          <w:szCs w:val="22"/>
        </w:rPr>
      </w:pPr>
    </w:p>
    <w:p w14:paraId="1CFF027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7E0EC54E"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AB278E" w:rsidRDefault="00250CE8" w:rsidP="00E65D2C">
      <w:pPr>
        <w:overflowPunct/>
        <w:spacing w:line="288" w:lineRule="atLeast"/>
        <w:ind w:left="1440"/>
        <w:textAlignment w:val="auto"/>
        <w:rPr>
          <w:rFonts w:ascii="Times New Roman" w:hAnsi="Times New Roman"/>
          <w:szCs w:val="22"/>
        </w:rPr>
      </w:pPr>
    </w:p>
    <w:p w14:paraId="75BC857C"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5C59E26D"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sidR="00C86B59">
        <w:rPr>
          <w:rFonts w:ascii="Times New Roman" w:hAnsi="Times New Roman"/>
          <w:szCs w:val="22"/>
        </w:rPr>
        <w:t xml:space="preserve"> </w:t>
      </w:r>
      <w:r w:rsidRPr="00AB278E">
        <w:rPr>
          <w:rFonts w:ascii="Times New Roman" w:hAnsi="Times New Roman"/>
          <w:szCs w:val="22"/>
        </w:rPr>
        <w:t>or the Department of Justice.</w:t>
      </w:r>
    </w:p>
    <w:p w14:paraId="7F505D84" w14:textId="77777777" w:rsidR="00250CE8" w:rsidRPr="00AB278E" w:rsidRDefault="00250CE8" w:rsidP="00E65D2C">
      <w:pPr>
        <w:overflowPunct/>
        <w:spacing w:line="288" w:lineRule="atLeast"/>
        <w:ind w:left="1440"/>
        <w:textAlignment w:val="auto"/>
        <w:rPr>
          <w:rFonts w:ascii="Times New Roman" w:hAnsi="Times New Roman"/>
          <w:szCs w:val="22"/>
        </w:rPr>
      </w:pPr>
    </w:p>
    <w:p w14:paraId="49207CB3"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7E5CC0A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w:t>
      </w:r>
      <w:r w:rsidR="00416B1C" w:rsidRPr="00AB278E">
        <w:rPr>
          <w:rFonts w:ascii="Times New Roman" w:hAnsi="Times New Roman"/>
          <w:szCs w:val="22"/>
        </w:rPr>
        <w:t xml:space="preserve"> </w:t>
      </w:r>
      <w:r w:rsidRPr="00AB278E">
        <w:rPr>
          <w:rFonts w:ascii="Times New Roman" w:hAnsi="Times New Roman"/>
          <w:szCs w:val="22"/>
        </w:rPr>
        <w:t>District Counsel or the Department of Justice.</w:t>
      </w:r>
    </w:p>
    <w:p w14:paraId="4757E0DF" w14:textId="77777777" w:rsidR="00250CE8" w:rsidRPr="00AB278E" w:rsidRDefault="00250CE8" w:rsidP="00E65D2C">
      <w:pPr>
        <w:overflowPunct/>
        <w:spacing w:line="288" w:lineRule="atLeast"/>
        <w:ind w:left="1440"/>
        <w:textAlignment w:val="auto"/>
        <w:rPr>
          <w:rFonts w:ascii="Times New Roman" w:hAnsi="Times New Roman"/>
          <w:szCs w:val="22"/>
        </w:rPr>
      </w:pPr>
    </w:p>
    <w:p w14:paraId="115A9DF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Waived by DC/DOJ [PRCAC DCDOJ WAIVER]</w:t>
      </w:r>
    </w:p>
    <w:p w14:paraId="5C6A9CC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AB278E" w:rsidRDefault="00250CE8" w:rsidP="00E65D2C">
      <w:pPr>
        <w:overflowPunct/>
        <w:spacing w:line="288" w:lineRule="atLeast"/>
        <w:ind w:left="1440"/>
        <w:textAlignment w:val="auto"/>
        <w:rPr>
          <w:rFonts w:ascii="Times New Roman" w:hAnsi="Times New Roman"/>
          <w:szCs w:val="22"/>
        </w:rPr>
      </w:pPr>
    </w:p>
    <w:p w14:paraId="65FDF13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5A1B34BA"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AB278E" w:rsidRDefault="00250CE8" w:rsidP="00E65D2C">
      <w:pPr>
        <w:overflowPunct/>
        <w:spacing w:line="288" w:lineRule="atLeast"/>
        <w:ind w:left="1440"/>
        <w:textAlignment w:val="auto"/>
        <w:rPr>
          <w:rFonts w:ascii="Times New Roman" w:hAnsi="Times New Roman"/>
          <w:szCs w:val="22"/>
        </w:rPr>
      </w:pPr>
    </w:p>
    <w:p w14:paraId="2722FF8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lastRenderedPageBreak/>
        <w:t>Compromised by DC/DOJ [PRCAC DCDOJ COMPROMISE]</w:t>
      </w:r>
    </w:p>
    <w:p w14:paraId="04B21D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AB278E" w:rsidRDefault="00250CE8" w:rsidP="00250CE8">
      <w:pPr>
        <w:overflowPunct/>
        <w:spacing w:line="288" w:lineRule="atLeast"/>
        <w:ind w:left="720"/>
        <w:textAlignment w:val="auto"/>
        <w:rPr>
          <w:rFonts w:ascii="Times New Roman" w:hAnsi="Times New Roman"/>
          <w:szCs w:val="22"/>
        </w:rPr>
      </w:pPr>
    </w:p>
    <w:p w14:paraId="4F437ED7"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6B65D65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3CDDD34D" w14:textId="77777777" w:rsidR="00250CE8" w:rsidRPr="00AB278E" w:rsidRDefault="00250CE8" w:rsidP="00250CE8">
      <w:pPr>
        <w:overflowPunct/>
        <w:spacing w:line="288" w:lineRule="atLeast"/>
        <w:ind w:left="720"/>
        <w:textAlignment w:val="auto"/>
        <w:rPr>
          <w:rFonts w:ascii="Times New Roman" w:hAnsi="Times New Roman"/>
          <w:szCs w:val="22"/>
        </w:rPr>
      </w:pPr>
    </w:p>
    <w:p w14:paraId="25001441"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Set Up Repayment Plan [PRCAC SET REPAYMENT]</w:t>
      </w:r>
    </w:p>
    <w:p w14:paraId="0F15CEF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52B0B869" w14:textId="77777777" w:rsidR="00250CE8" w:rsidRPr="00AB278E" w:rsidRDefault="00250CE8" w:rsidP="00E65D2C">
      <w:pPr>
        <w:overflowPunct/>
        <w:spacing w:line="288" w:lineRule="atLeast"/>
        <w:ind w:left="1440"/>
        <w:textAlignment w:val="auto"/>
        <w:rPr>
          <w:rFonts w:ascii="Times New Roman" w:hAnsi="Times New Roman"/>
          <w:szCs w:val="22"/>
        </w:rPr>
      </w:pPr>
    </w:p>
    <w:p w14:paraId="609F6B3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EE0D301" w14:textId="77777777" w:rsidR="00250CE8"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720BA5C7" w14:textId="77777777" w:rsidR="00C86B59" w:rsidRPr="00AB278E" w:rsidRDefault="00C86B59" w:rsidP="00C86B59">
      <w:pPr>
        <w:overflowPunct/>
        <w:spacing w:line="288" w:lineRule="atLeast"/>
        <w:textAlignment w:val="auto"/>
        <w:rPr>
          <w:rFonts w:ascii="Times New Roman" w:hAnsi="Times New Roman"/>
          <w:szCs w:val="22"/>
        </w:rPr>
      </w:pPr>
    </w:p>
    <w:p w14:paraId="43E3AA05" w14:textId="77777777" w:rsidR="00250CE8" w:rsidRPr="00AB278E" w:rsidRDefault="00250CE8" w:rsidP="00416B1C">
      <w:pPr>
        <w:overflowPunct/>
        <w:spacing w:line="288" w:lineRule="atLeast"/>
        <w:ind w:left="1440"/>
        <w:textAlignment w:val="auto"/>
        <w:rPr>
          <w:rFonts w:ascii="Times New Roman" w:hAnsi="Times New Roman"/>
          <w:szCs w:val="22"/>
        </w:rPr>
      </w:pPr>
    </w:p>
    <w:p w14:paraId="0FFE5CD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2C3D0B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prints a statement for a repayment plan. If a debtor has an established repayment plan and p </w:t>
      </w:r>
      <w:r w:rsidR="004109C4" w:rsidRPr="00AB278E">
        <w:rPr>
          <w:rFonts w:ascii="Times New Roman" w:hAnsi="Times New Roman"/>
          <w:szCs w:val="22"/>
        </w:rPr>
        <w:t>payments</w:t>
      </w:r>
      <w:r w:rsidRPr="00AB278E">
        <w:rPr>
          <w:rFonts w:ascii="Times New Roman" w:hAnsi="Times New Roman"/>
          <w:szCs w:val="22"/>
        </w:rPr>
        <w:t xml:space="preserve"> are made, this statement is the official receipt and must be mailed to the debtor.</w:t>
      </w:r>
    </w:p>
    <w:p w14:paraId="3CF42A08" w14:textId="77777777" w:rsidR="00250CE8" w:rsidRPr="00AB278E" w:rsidRDefault="00250CE8" w:rsidP="00E65D2C">
      <w:pPr>
        <w:overflowPunct/>
        <w:spacing w:line="288" w:lineRule="atLeast"/>
        <w:ind w:left="1440"/>
        <w:textAlignment w:val="auto"/>
        <w:rPr>
          <w:rFonts w:ascii="Times New Roman" w:hAnsi="Times New Roman"/>
          <w:szCs w:val="22"/>
        </w:rPr>
      </w:pPr>
    </w:p>
    <w:p w14:paraId="7DFD491F"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78EB30C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71BA5E1C" w14:textId="77777777" w:rsidR="00250CE8" w:rsidRPr="00AB278E" w:rsidRDefault="00250CE8" w:rsidP="00250CE8">
      <w:pPr>
        <w:overflowPunct/>
        <w:spacing w:line="288" w:lineRule="atLeast"/>
        <w:ind w:left="720"/>
        <w:textAlignment w:val="auto"/>
        <w:rPr>
          <w:rFonts w:ascii="Times New Roman" w:hAnsi="Times New Roman"/>
          <w:szCs w:val="22"/>
        </w:rPr>
      </w:pPr>
    </w:p>
    <w:p w14:paraId="15B95E12"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035AA2C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adds an administrative cost to the accounts receivable.</w:t>
      </w:r>
      <w:r w:rsidR="002A050C" w:rsidRPr="00AB278E">
        <w:rPr>
          <w:rFonts w:ascii="Times New Roman" w:hAnsi="Times New Roman"/>
          <w:szCs w:val="22"/>
        </w:rPr>
        <w:t xml:space="preserve"> </w:t>
      </w:r>
      <w:r w:rsidR="004109C4" w:rsidRPr="00AB278E">
        <w:rPr>
          <w:rFonts w:ascii="Times New Roman" w:hAnsi="Times New Roman"/>
          <w:szCs w:val="22"/>
        </w:rPr>
        <w:t xml:space="preserve">The cost could be marshal fee, court cost, IRS Loc. cost, Credit Rep. cost, Dept. of Motor Vehicles Loc. cost, Consumer Rep. Agency cost, etc. </w:t>
      </w:r>
      <w:r w:rsidRPr="00AB278E">
        <w:rPr>
          <w:rFonts w:ascii="Times New Roman" w:hAnsi="Times New Roman"/>
          <w:szCs w:val="22"/>
        </w:rPr>
        <w:t>These costs are accrued to the administrative cost balance</w:t>
      </w:r>
      <w:r w:rsidR="002A050C" w:rsidRPr="00AB278E">
        <w:rPr>
          <w:rFonts w:ascii="Times New Roman" w:hAnsi="Times New Roman"/>
          <w:szCs w:val="22"/>
        </w:rPr>
        <w:t xml:space="preserve"> </w:t>
      </w:r>
      <w:r w:rsidRPr="00AB278E">
        <w:rPr>
          <w:rFonts w:ascii="Times New Roman" w:hAnsi="Times New Roman"/>
          <w:szCs w:val="22"/>
        </w:rPr>
        <w:t>automatically.</w:t>
      </w:r>
    </w:p>
    <w:p w14:paraId="47241FCF" w14:textId="77777777" w:rsidR="00250CE8" w:rsidRPr="00AB278E" w:rsidRDefault="00250CE8" w:rsidP="00250CE8">
      <w:pPr>
        <w:overflowPunct/>
        <w:spacing w:line="288" w:lineRule="atLeast"/>
        <w:ind w:left="720"/>
        <w:textAlignment w:val="auto"/>
        <w:rPr>
          <w:rFonts w:ascii="Times New Roman" w:hAnsi="Times New Roman"/>
          <w:szCs w:val="22"/>
        </w:rPr>
      </w:pPr>
    </w:p>
    <w:p w14:paraId="4FE52EC7"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6405552"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w:t>
      </w:r>
      <w:r w:rsidR="002A050C" w:rsidRPr="00AB278E">
        <w:rPr>
          <w:rFonts w:ascii="Times New Roman" w:hAnsi="Times New Roman"/>
          <w:szCs w:val="22"/>
        </w:rPr>
        <w:t xml:space="preserve"> </w:t>
      </w:r>
      <w:r w:rsidRPr="00AB278E">
        <w:rPr>
          <w:rFonts w:ascii="Times New Roman" w:hAnsi="Times New Roman"/>
          <w:szCs w:val="22"/>
        </w:rPr>
        <w:t>name, group number and employer's information.</w:t>
      </w:r>
    </w:p>
    <w:p w14:paraId="0D15FA24" w14:textId="77777777" w:rsidR="00250CE8" w:rsidRPr="00AB278E" w:rsidRDefault="00250CE8" w:rsidP="00E65D2C">
      <w:pPr>
        <w:overflowPunct/>
        <w:spacing w:line="288" w:lineRule="atLeast"/>
        <w:ind w:left="1440"/>
        <w:textAlignment w:val="auto"/>
        <w:rPr>
          <w:rFonts w:ascii="Times New Roman" w:hAnsi="Times New Roman"/>
          <w:szCs w:val="22"/>
        </w:rPr>
      </w:pPr>
    </w:p>
    <w:p w14:paraId="1F29F845"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2826239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update the 'BILL RESULTING FRO</w:t>
      </w:r>
      <w:r w:rsidR="002A050C" w:rsidRPr="00AB278E">
        <w:rPr>
          <w:rFonts w:ascii="Times New Roman" w:hAnsi="Times New Roman"/>
          <w:szCs w:val="22"/>
        </w:rPr>
        <w:t xml:space="preserve">M' information. These are brief </w:t>
      </w:r>
      <w:r w:rsidRPr="00AB278E">
        <w:rPr>
          <w:rFonts w:ascii="Times New Roman" w:hAnsi="Times New Roman"/>
          <w:szCs w:val="22"/>
        </w:rPr>
        <w:t>statements that are used in the follow-up letters to identify the source/cause of the</w:t>
      </w:r>
      <w:r w:rsidR="00C86B59">
        <w:rPr>
          <w:rFonts w:ascii="Times New Roman" w:hAnsi="Times New Roman"/>
          <w:szCs w:val="22"/>
        </w:rPr>
        <w:t xml:space="preserve"> bill</w:t>
      </w:r>
      <w:r w:rsidRPr="00AB278E">
        <w:rPr>
          <w:rFonts w:ascii="Times New Roman" w:hAnsi="Times New Roman"/>
          <w:szCs w:val="22"/>
        </w:rPr>
        <w:t>.</w:t>
      </w:r>
    </w:p>
    <w:p w14:paraId="5A303E5B" w14:textId="77777777" w:rsidR="00250CE8" w:rsidRPr="00AB278E" w:rsidRDefault="00250CE8" w:rsidP="00E65D2C">
      <w:pPr>
        <w:overflowPunct/>
        <w:spacing w:line="288" w:lineRule="atLeast"/>
        <w:ind w:left="1440"/>
        <w:textAlignment w:val="auto"/>
        <w:rPr>
          <w:rFonts w:ascii="Times New Roman" w:hAnsi="Times New Roman"/>
          <w:szCs w:val="22"/>
        </w:rPr>
      </w:pPr>
    </w:p>
    <w:p w14:paraId="07D5157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14A5E32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w:t>
      </w:r>
      <w:r w:rsidR="002A050C" w:rsidRPr="00AB278E">
        <w:rPr>
          <w:rFonts w:ascii="Times New Roman" w:hAnsi="Times New Roman"/>
          <w:szCs w:val="22"/>
        </w:rPr>
        <w:t xml:space="preserve">erred to the DVB </w:t>
      </w:r>
      <w:r w:rsidRPr="00AB278E">
        <w:rPr>
          <w:rFonts w:ascii="Times New Roman" w:hAnsi="Times New Roman"/>
          <w:szCs w:val="22"/>
        </w:rPr>
        <w:t>Committee on Waivers and Compromise. The referral date may be changed if found to be incorrect.</w:t>
      </w:r>
    </w:p>
    <w:p w14:paraId="3B083658" w14:textId="77777777" w:rsidR="00250CE8" w:rsidRPr="00AB278E" w:rsidRDefault="00250CE8" w:rsidP="00250CE8">
      <w:pPr>
        <w:overflowPunct/>
        <w:spacing w:line="288" w:lineRule="atLeast"/>
        <w:ind w:left="720"/>
        <w:textAlignment w:val="auto"/>
        <w:rPr>
          <w:rFonts w:ascii="Times New Roman" w:hAnsi="Times New Roman"/>
          <w:szCs w:val="22"/>
        </w:rPr>
      </w:pPr>
    </w:p>
    <w:p w14:paraId="4519AC6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04F6D9F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w:t>
      </w:r>
      <w:r w:rsidR="002A050C" w:rsidRPr="00AB278E">
        <w:rPr>
          <w:rFonts w:ascii="Times New Roman" w:hAnsi="Times New Roman"/>
          <w:szCs w:val="22"/>
        </w:rPr>
        <w:t xml:space="preserve"> </w:t>
      </w:r>
      <w:r w:rsidRPr="00AB278E">
        <w:rPr>
          <w:rFonts w:ascii="Times New Roman" w:hAnsi="Times New Roman"/>
          <w:szCs w:val="22"/>
        </w:rPr>
        <w:t>and termination transaction options.</w:t>
      </w:r>
    </w:p>
    <w:p w14:paraId="0D155CBC" w14:textId="77777777" w:rsidR="00250CE8" w:rsidRPr="00AB278E" w:rsidRDefault="00250CE8" w:rsidP="00250CE8">
      <w:pPr>
        <w:overflowPunct/>
        <w:spacing w:line="288" w:lineRule="atLeast"/>
        <w:ind w:left="720"/>
        <w:textAlignment w:val="auto"/>
        <w:rPr>
          <w:rFonts w:ascii="Times New Roman" w:hAnsi="Times New Roman"/>
          <w:szCs w:val="22"/>
        </w:rPr>
      </w:pPr>
    </w:p>
    <w:p w14:paraId="0793570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3A7DE93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AB278E" w:rsidRDefault="00250CE8" w:rsidP="00416B1C">
      <w:pPr>
        <w:overflowPunct/>
        <w:spacing w:line="288" w:lineRule="atLeast"/>
        <w:ind w:left="1440"/>
        <w:textAlignment w:val="auto"/>
        <w:rPr>
          <w:rFonts w:ascii="Times New Roman" w:hAnsi="Times New Roman"/>
          <w:szCs w:val="22"/>
        </w:rPr>
      </w:pPr>
    </w:p>
    <w:p w14:paraId="3A2964E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Decrease Adjustment [PRCAC TR DECREASE]</w:t>
      </w:r>
    </w:p>
    <w:p w14:paraId="611006B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3EDDB747" w14:textId="77777777" w:rsidR="00250CE8" w:rsidRPr="00AB278E" w:rsidRDefault="00250CE8" w:rsidP="00E65D2C">
      <w:pPr>
        <w:overflowPunct/>
        <w:spacing w:line="288" w:lineRule="atLeast"/>
        <w:ind w:left="2160"/>
        <w:textAlignment w:val="auto"/>
        <w:rPr>
          <w:rFonts w:ascii="Times New Roman" w:hAnsi="Times New Roman"/>
          <w:szCs w:val="22"/>
        </w:rPr>
      </w:pPr>
    </w:p>
    <w:p w14:paraId="5ACCE5C0"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0196D11E"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11E121A0" w14:textId="77777777" w:rsidR="00250CE8" w:rsidRPr="00AB278E" w:rsidRDefault="00250CE8" w:rsidP="00416B1C">
      <w:pPr>
        <w:overflowPunct/>
        <w:spacing w:line="288" w:lineRule="atLeast"/>
        <w:ind w:left="1440"/>
        <w:textAlignment w:val="auto"/>
        <w:rPr>
          <w:rFonts w:ascii="Times New Roman" w:hAnsi="Times New Roman"/>
          <w:szCs w:val="22"/>
        </w:rPr>
      </w:pPr>
    </w:p>
    <w:p w14:paraId="04D3B3A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48A08378" w14:textId="77777777" w:rsidR="00262E89"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waive an accounts receivable. There are two types of waiver transactions- Waived in full and </w:t>
      </w:r>
      <w:r w:rsidR="00416B1C" w:rsidRPr="00AB278E">
        <w:rPr>
          <w:rFonts w:ascii="Times New Roman" w:hAnsi="Times New Roman"/>
          <w:szCs w:val="22"/>
        </w:rPr>
        <w:t>waived</w:t>
      </w:r>
      <w:r w:rsidRPr="00AB278E">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AB278E" w:rsidRDefault="00250CE8" w:rsidP="00416B1C">
      <w:pPr>
        <w:overflowPunct/>
        <w:spacing w:line="288" w:lineRule="atLeast"/>
        <w:ind w:left="1440"/>
        <w:textAlignment w:val="auto"/>
        <w:rPr>
          <w:rFonts w:ascii="Times New Roman" w:hAnsi="Times New Roman"/>
          <w:szCs w:val="22"/>
        </w:rPr>
      </w:pPr>
    </w:p>
    <w:p w14:paraId="4ED0475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274CFF44"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sidR="00C86B59">
        <w:rPr>
          <w:rFonts w:ascii="Times New Roman" w:hAnsi="Times New Roman"/>
          <w:szCs w:val="22"/>
        </w:rPr>
        <w:t xml:space="preserve"> </w:t>
      </w:r>
      <w:r w:rsidRPr="00AB278E">
        <w:rPr>
          <w:rFonts w:ascii="Times New Roman" w:hAnsi="Times New Roman"/>
          <w:szCs w:val="22"/>
        </w:rPr>
        <w:t>remains active.</w:t>
      </w:r>
    </w:p>
    <w:p w14:paraId="4FE98B73" w14:textId="77777777" w:rsidR="00250CE8" w:rsidRPr="00AB278E" w:rsidRDefault="00250CE8" w:rsidP="00E65D2C">
      <w:pPr>
        <w:overflowPunct/>
        <w:spacing w:line="288" w:lineRule="atLeast"/>
        <w:ind w:left="2160"/>
        <w:textAlignment w:val="auto"/>
        <w:rPr>
          <w:rFonts w:ascii="Times New Roman" w:hAnsi="Times New Roman"/>
          <w:szCs w:val="22"/>
        </w:rPr>
      </w:pPr>
    </w:p>
    <w:p w14:paraId="4D979A03"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4BFC39C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w:t>
      </w:r>
      <w:r w:rsidR="001B4327" w:rsidRPr="00AB278E">
        <w:rPr>
          <w:rFonts w:ascii="Times New Roman" w:hAnsi="Times New Roman"/>
          <w:szCs w:val="22"/>
        </w:rPr>
        <w:t xml:space="preserve"> </w:t>
      </w:r>
      <w:r w:rsidRPr="00AB278E">
        <w:rPr>
          <w:rFonts w:ascii="Times New Roman" w:hAnsi="Times New Roman"/>
          <w:szCs w:val="22"/>
        </w:rPr>
        <w:t>will be written-of</w:t>
      </w:r>
      <w:r w:rsidR="00416B1C" w:rsidRPr="00AB278E">
        <w:rPr>
          <w:rFonts w:ascii="Times New Roman" w:hAnsi="Times New Roman"/>
          <w:szCs w:val="22"/>
        </w:rPr>
        <w:t>f, and its status changed to "W</w:t>
      </w:r>
      <w:r w:rsidRPr="00AB278E">
        <w:rPr>
          <w:rFonts w:ascii="Times New Roman" w:hAnsi="Times New Roman"/>
          <w:szCs w:val="22"/>
        </w:rPr>
        <w:t>rite-Off".</w:t>
      </w:r>
    </w:p>
    <w:p w14:paraId="2640AB0F" w14:textId="77777777" w:rsidR="00250CE8" w:rsidRPr="00AB278E" w:rsidRDefault="00250CE8" w:rsidP="00250CE8">
      <w:pPr>
        <w:overflowPunct/>
        <w:spacing w:line="288" w:lineRule="atLeast"/>
        <w:ind w:left="720"/>
        <w:textAlignment w:val="auto"/>
        <w:rPr>
          <w:rFonts w:ascii="Times New Roman" w:hAnsi="Times New Roman"/>
          <w:szCs w:val="22"/>
        </w:rPr>
      </w:pPr>
    </w:p>
    <w:p w14:paraId="19EF214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05DCC8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AB278E" w:rsidRDefault="00250CE8" w:rsidP="00250CE8">
      <w:pPr>
        <w:overflowPunct/>
        <w:spacing w:line="288" w:lineRule="atLeast"/>
        <w:ind w:left="720"/>
        <w:textAlignment w:val="auto"/>
        <w:rPr>
          <w:rFonts w:ascii="Times New Roman" w:hAnsi="Times New Roman"/>
          <w:szCs w:val="22"/>
        </w:rPr>
      </w:pPr>
    </w:p>
    <w:p w14:paraId="244CF6C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37A4C2D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46D3443D" w14:textId="77777777" w:rsidR="00250CE8" w:rsidRPr="00AB278E" w:rsidRDefault="00250CE8" w:rsidP="00E65D2C">
      <w:pPr>
        <w:overflowPunct/>
        <w:spacing w:line="288" w:lineRule="atLeast"/>
        <w:ind w:left="1440"/>
        <w:textAlignment w:val="auto"/>
        <w:rPr>
          <w:rFonts w:ascii="Times New Roman" w:hAnsi="Times New Roman"/>
          <w:szCs w:val="22"/>
        </w:rPr>
      </w:pPr>
    </w:p>
    <w:p w14:paraId="31EDB05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 Termination [PRCAC TR TERMCOMPROMISE]</w:t>
      </w:r>
    </w:p>
    <w:p w14:paraId="06933E8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compromise. This changes the account's status to "Write-Off".</w:t>
      </w:r>
    </w:p>
    <w:p w14:paraId="59D23547" w14:textId="77777777" w:rsidR="00250CE8" w:rsidRPr="00AB278E" w:rsidRDefault="00250CE8" w:rsidP="00250CE8">
      <w:pPr>
        <w:overflowPunct/>
        <w:spacing w:line="288" w:lineRule="atLeast"/>
        <w:ind w:left="720"/>
        <w:textAlignment w:val="auto"/>
        <w:rPr>
          <w:rFonts w:ascii="Times New Roman" w:hAnsi="Times New Roman"/>
          <w:szCs w:val="22"/>
        </w:rPr>
      </w:pPr>
    </w:p>
    <w:p w14:paraId="7052D12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342E1E95" w14:textId="77777777" w:rsidR="009C18F3"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AB278E" w:rsidRDefault="00250CE8" w:rsidP="00E65D2C">
      <w:pPr>
        <w:overflowPunct/>
        <w:spacing w:line="288" w:lineRule="atLeast"/>
        <w:ind w:left="720"/>
        <w:textAlignment w:val="auto"/>
        <w:rPr>
          <w:rFonts w:ascii="Times New Roman" w:hAnsi="Times New Roman"/>
          <w:szCs w:val="22"/>
        </w:rPr>
      </w:pPr>
    </w:p>
    <w:p w14:paraId="12E3C6B9"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474B54FD"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lastRenderedPageBreak/>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AB278E" w:rsidRDefault="00250CE8" w:rsidP="00250CE8">
      <w:pPr>
        <w:overflowPunct/>
        <w:spacing w:line="288" w:lineRule="atLeast"/>
        <w:ind w:left="720"/>
        <w:textAlignment w:val="auto"/>
        <w:rPr>
          <w:rFonts w:ascii="Times New Roman" w:hAnsi="Times New Roman"/>
          <w:szCs w:val="22"/>
        </w:rPr>
      </w:pPr>
    </w:p>
    <w:p w14:paraId="489B839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Report Menu for Accounts Receivable [PRCAD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1113E99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formal reports for AMIS Reports, 3rd Party Bills,</w:t>
      </w:r>
      <w:r w:rsidRPr="00D27392">
        <w:rPr>
          <w:rFonts w:ascii="Times New Roman" w:hAnsi="Times New Roman"/>
          <w:spacing w:val="-32"/>
          <w:sz w:val="22"/>
        </w:rPr>
        <w:t xml:space="preserve"> </w:t>
      </w:r>
      <w:r w:rsidRPr="00486699">
        <w:rPr>
          <w:rFonts w:ascii="Times New Roman" w:hAnsi="Times New Roman"/>
          <w:sz w:val="22"/>
        </w:rPr>
        <w:t>Delinquent Accounts,</w:t>
      </w:r>
      <w:r w:rsidRPr="00D27392">
        <w:rPr>
          <w:rFonts w:ascii="Times New Roman" w:hAnsi="Times New Roman"/>
          <w:spacing w:val="-2"/>
          <w:sz w:val="22"/>
        </w:rPr>
        <w:t xml:space="preserve"> </w:t>
      </w:r>
      <w:r w:rsidRPr="00486699">
        <w:rPr>
          <w:rFonts w:ascii="Times New Roman" w:hAnsi="Times New Roman"/>
          <w:sz w:val="22"/>
        </w:rPr>
        <w:t>etc.</w:t>
      </w:r>
    </w:p>
    <w:p w14:paraId="43F5D086" w14:textId="77777777" w:rsidR="00486699" w:rsidRPr="00486699" w:rsidRDefault="00486699" w:rsidP="00D27392">
      <w:pPr>
        <w:spacing w:before="1"/>
        <w:rPr>
          <w:rFonts w:ascii="Times New Roman" w:hAnsi="Times New Roman"/>
          <w:szCs w:val="22"/>
        </w:rPr>
      </w:pPr>
    </w:p>
    <w:p w14:paraId="484D902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Accounts Receivable Status Reports [PRCAL LIST</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MENU]</w:t>
      </w:r>
    </w:p>
    <w:p w14:paraId="629F079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is a menu of options to display lists of bills by status (new, incomplete, active, and</w:t>
      </w:r>
      <w:r w:rsidRPr="00D27392">
        <w:rPr>
          <w:rFonts w:ascii="Times New Roman" w:hAnsi="Times New Roman"/>
          <w:spacing w:val="-22"/>
          <w:sz w:val="22"/>
        </w:rPr>
        <w:t xml:space="preserve"> </w:t>
      </w:r>
      <w:r w:rsidRPr="00486699">
        <w:rPr>
          <w:rFonts w:ascii="Times New Roman" w:hAnsi="Times New Roman"/>
          <w:sz w:val="22"/>
        </w:rPr>
        <w:t>written-</w:t>
      </w:r>
      <w:r w:rsidRPr="00486699">
        <w:rPr>
          <w:rFonts w:ascii="Times New Roman" w:hAnsi="Times New Roman"/>
          <w:sz w:val="22"/>
          <w:szCs w:val="22"/>
        </w:rPr>
        <w:t xml:space="preserve"> </w:t>
      </w:r>
      <w:r w:rsidRPr="00486699">
        <w:rPr>
          <w:rFonts w:ascii="Times New Roman" w:hAnsi="Times New Roman"/>
          <w:sz w:val="22"/>
        </w:rPr>
        <w:t>off) or referral action (District Counsel or Department of</w:t>
      </w:r>
      <w:r w:rsidRPr="00D27392">
        <w:rPr>
          <w:rFonts w:ascii="Times New Roman" w:hAnsi="Times New Roman"/>
          <w:spacing w:val="-21"/>
          <w:sz w:val="22"/>
        </w:rPr>
        <w:t xml:space="preserve"> </w:t>
      </w:r>
      <w:r w:rsidRPr="00486699">
        <w:rPr>
          <w:rFonts w:ascii="Times New Roman" w:hAnsi="Times New Roman"/>
          <w:sz w:val="22"/>
        </w:rPr>
        <w:t>Justice).</w:t>
      </w:r>
    </w:p>
    <w:p w14:paraId="09F3489C" w14:textId="77777777" w:rsidR="00486699" w:rsidRPr="00486699" w:rsidRDefault="00486699" w:rsidP="00D27392">
      <w:pPr>
        <w:spacing w:before="1"/>
        <w:rPr>
          <w:rFonts w:ascii="Times New Roman" w:hAnsi="Times New Roman"/>
          <w:szCs w:val="22"/>
        </w:rPr>
      </w:pPr>
    </w:p>
    <w:p w14:paraId="55353BD9"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DC Pending Referral AR Listing [PRCAL REFER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DC]</w:t>
      </w:r>
    </w:p>
    <w:p w14:paraId="7645CFF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a list of accounts pending referral to the District Counsel based on</w:t>
      </w:r>
      <w:r w:rsidRPr="00D27392">
        <w:rPr>
          <w:rFonts w:ascii="Times New Roman" w:hAnsi="Times New Roman"/>
          <w:spacing w:val="-25"/>
          <w:sz w:val="22"/>
        </w:rPr>
        <w:t xml:space="preserve"> </w:t>
      </w:r>
      <w:r w:rsidRPr="00486699">
        <w:rPr>
          <w:rFonts w:ascii="Times New Roman" w:hAnsi="Times New Roman"/>
          <w:sz w:val="22"/>
        </w:rPr>
        <w:t>a principal balance within the ranges set by the PRCAF PARM DC option and showing</w:t>
      </w:r>
      <w:r w:rsidRPr="00D27392">
        <w:rPr>
          <w:rFonts w:ascii="Times New Roman" w:hAnsi="Times New Roman"/>
          <w:spacing w:val="-25"/>
          <w:sz w:val="22"/>
        </w:rPr>
        <w:t xml:space="preserve"> </w:t>
      </w:r>
      <w:r w:rsidRPr="00486699">
        <w:rPr>
          <w:rFonts w:ascii="Times New Roman" w:hAnsi="Times New Roman"/>
          <w:sz w:val="22"/>
        </w:rPr>
        <w:t>no account activity for thirty days after the third follow-up</w:t>
      </w:r>
      <w:r w:rsidRPr="00D27392">
        <w:rPr>
          <w:rFonts w:ascii="Times New Roman" w:hAnsi="Times New Roman"/>
          <w:spacing w:val="-22"/>
          <w:sz w:val="22"/>
        </w:rPr>
        <w:t xml:space="preserve"> </w:t>
      </w:r>
      <w:r w:rsidRPr="00486699">
        <w:rPr>
          <w:rFonts w:ascii="Times New Roman" w:hAnsi="Times New Roman"/>
          <w:sz w:val="22"/>
        </w:rPr>
        <w:t>letter.</w:t>
      </w:r>
    </w:p>
    <w:p w14:paraId="6F492D25" w14:textId="77777777" w:rsidR="00486699" w:rsidRPr="00486699" w:rsidRDefault="00486699" w:rsidP="00D27392">
      <w:pPr>
        <w:spacing w:before="1"/>
        <w:rPr>
          <w:rFonts w:ascii="Times New Roman" w:hAnsi="Times New Roman"/>
          <w:szCs w:val="22"/>
        </w:rPr>
      </w:pPr>
    </w:p>
    <w:p w14:paraId="6555D79B"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Pending Referral AR Listing [PRCAL REFER</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DOJ]</w:t>
      </w:r>
    </w:p>
    <w:p w14:paraId="293D3631" w14:textId="77777777" w:rsidR="00486699" w:rsidRPr="00486699" w:rsidRDefault="00486699" w:rsidP="00D27392">
      <w:pPr>
        <w:pStyle w:val="BodyText"/>
        <w:spacing w:before="35" w:line="273" w:lineRule="auto"/>
        <w:ind w:left="1540" w:right="137"/>
        <w:rPr>
          <w:rFonts w:ascii="Times New Roman" w:hAnsi="Times New Roman"/>
        </w:rPr>
      </w:pPr>
      <w:r w:rsidRPr="00486699">
        <w:rPr>
          <w:rFonts w:ascii="Times New Roman" w:hAnsi="Times New Roman"/>
          <w:sz w:val="22"/>
        </w:rPr>
        <w:t>This option prints a list of accounts pending referral to the Department of Justice</w:t>
      </w:r>
      <w:r w:rsidRPr="00D27392">
        <w:rPr>
          <w:rFonts w:ascii="Times New Roman" w:hAnsi="Times New Roman"/>
          <w:spacing w:val="20"/>
          <w:sz w:val="22"/>
        </w:rPr>
        <w:t xml:space="preserve"> </w:t>
      </w:r>
      <w:r w:rsidRPr="00486699">
        <w:rPr>
          <w:rFonts w:ascii="Times New Roman" w:hAnsi="Times New Roman"/>
          <w:sz w:val="22"/>
        </w:rPr>
        <w:t>based on a principal balance exceeding the minimum set by the PRCAF PARM DOJ option</w:t>
      </w:r>
      <w:r w:rsidRPr="00D27392">
        <w:rPr>
          <w:rFonts w:ascii="Times New Roman" w:hAnsi="Times New Roman"/>
          <w:spacing w:val="-13"/>
          <w:sz w:val="22"/>
        </w:rPr>
        <w:t xml:space="preserve"> </w:t>
      </w:r>
      <w:r w:rsidRPr="00486699">
        <w:rPr>
          <w:rFonts w:ascii="Times New Roman" w:hAnsi="Times New Roman"/>
          <w:sz w:val="22"/>
        </w:rPr>
        <w:t>and showing no account activity for thirty days after the third follow-up</w:t>
      </w:r>
      <w:r w:rsidRPr="00D27392">
        <w:rPr>
          <w:rFonts w:ascii="Times New Roman" w:hAnsi="Times New Roman"/>
          <w:spacing w:val="-26"/>
          <w:sz w:val="22"/>
        </w:rPr>
        <w:t xml:space="preserve"> </w:t>
      </w:r>
      <w:r w:rsidRPr="00486699">
        <w:rPr>
          <w:rFonts w:ascii="Times New Roman" w:hAnsi="Times New Roman"/>
          <w:sz w:val="22"/>
        </w:rPr>
        <w:t>letter.</w:t>
      </w:r>
    </w:p>
    <w:p w14:paraId="2C54CA52" w14:textId="77777777" w:rsidR="00486699" w:rsidRPr="00486699" w:rsidRDefault="00486699" w:rsidP="00D27392">
      <w:pPr>
        <w:spacing w:before="1"/>
        <w:rPr>
          <w:rFonts w:ascii="Times New Roman" w:hAnsi="Times New Roman"/>
          <w:szCs w:val="22"/>
        </w:rPr>
      </w:pPr>
    </w:p>
    <w:p w14:paraId="4BE2816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Medicare Deductible Alert Worklist [PRCA MDA</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WORKLIST]</w:t>
      </w:r>
    </w:p>
    <w:p w14:paraId="4B8C4A67"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the work list for processing Medicare Deductible</w:t>
      </w:r>
      <w:r w:rsidRPr="00D27392">
        <w:rPr>
          <w:rFonts w:ascii="Times New Roman" w:hAnsi="Times New Roman"/>
          <w:spacing w:val="-23"/>
          <w:sz w:val="22"/>
        </w:rPr>
        <w:t xml:space="preserve"> </w:t>
      </w:r>
      <w:r w:rsidRPr="00486699">
        <w:rPr>
          <w:rFonts w:ascii="Times New Roman" w:hAnsi="Times New Roman"/>
          <w:sz w:val="22"/>
        </w:rPr>
        <w:t>Alerts.</w:t>
      </w:r>
    </w:p>
    <w:p w14:paraId="600F2B68" w14:textId="77777777" w:rsidR="00486699" w:rsidRPr="00486699" w:rsidRDefault="00486699" w:rsidP="00D27392">
      <w:pPr>
        <w:spacing w:before="1"/>
        <w:rPr>
          <w:rFonts w:ascii="Times New Roman" w:hAnsi="Times New Roman"/>
          <w:szCs w:val="22"/>
        </w:rPr>
      </w:pPr>
    </w:p>
    <w:p w14:paraId="4101146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Category Listing for Bills [PRCAL OTHER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617811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a listing of receivables other than Category C. You will need</w:t>
      </w:r>
      <w:r w:rsidRPr="00D27392">
        <w:rPr>
          <w:rFonts w:ascii="Times New Roman" w:hAnsi="Times New Roman"/>
          <w:spacing w:val="-30"/>
          <w:sz w:val="22"/>
        </w:rPr>
        <w:t xml:space="preserve"> </w:t>
      </w:r>
      <w:r w:rsidRPr="00486699">
        <w:rPr>
          <w:rFonts w:ascii="Times New Roman" w:hAnsi="Times New Roman"/>
          <w:sz w:val="22"/>
        </w:rPr>
        <w:t>to select the current status and</w:t>
      </w:r>
      <w:r w:rsidRPr="00D27392">
        <w:rPr>
          <w:rFonts w:ascii="Times New Roman" w:hAnsi="Times New Roman"/>
          <w:spacing w:val="-13"/>
          <w:sz w:val="22"/>
        </w:rPr>
        <w:t xml:space="preserve"> </w:t>
      </w:r>
      <w:r w:rsidRPr="00486699">
        <w:rPr>
          <w:rFonts w:ascii="Times New Roman" w:hAnsi="Times New Roman"/>
          <w:sz w:val="22"/>
        </w:rPr>
        <w:t>category.</w:t>
      </w:r>
    </w:p>
    <w:p w14:paraId="5643444B" w14:textId="77777777" w:rsidR="00486699" w:rsidRPr="00486699" w:rsidRDefault="00486699" w:rsidP="00D27392">
      <w:pPr>
        <w:spacing w:before="1"/>
        <w:rPr>
          <w:rFonts w:ascii="Times New Roman" w:hAnsi="Times New Roman"/>
          <w:szCs w:val="22"/>
        </w:rPr>
      </w:pPr>
    </w:p>
    <w:p w14:paraId="6D9FDC5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Status Listing For Bills [PRCAL STATUS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28D3FEEC"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report will allow users to view bills by a particular</w:t>
      </w:r>
      <w:r w:rsidRPr="00D27392">
        <w:rPr>
          <w:rFonts w:ascii="Times New Roman" w:hAnsi="Times New Roman"/>
          <w:spacing w:val="-19"/>
          <w:sz w:val="22"/>
        </w:rPr>
        <w:t xml:space="preserve"> </w:t>
      </w:r>
      <w:r w:rsidRPr="00486699">
        <w:rPr>
          <w:rFonts w:ascii="Times New Roman" w:hAnsi="Times New Roman"/>
          <w:sz w:val="22"/>
        </w:rPr>
        <w:t>status.</w:t>
      </w:r>
    </w:p>
    <w:p w14:paraId="67E761FF" w14:textId="77777777" w:rsidR="00486699" w:rsidRPr="00486699" w:rsidRDefault="00486699" w:rsidP="00D27392">
      <w:pPr>
        <w:spacing w:before="1"/>
        <w:rPr>
          <w:rFonts w:ascii="Times New Roman" w:hAnsi="Times New Roman"/>
          <w:szCs w:val="22"/>
        </w:rPr>
      </w:pPr>
    </w:p>
    <w:p w14:paraId="07BC8ED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Refunds to be Approved by Certifying Official [PRCA REFUND REVIEW</w:t>
      </w:r>
      <w:r w:rsidRPr="00D27392">
        <w:rPr>
          <w:rFonts w:ascii="Times New Roman" w:hAnsi="Times New Roman"/>
          <w:spacing w:val="-19"/>
          <w:u w:val="single" w:color="000000"/>
        </w:rPr>
        <w:t xml:space="preserve"> </w:t>
      </w:r>
      <w:r w:rsidRPr="00D27392">
        <w:rPr>
          <w:rFonts w:ascii="Times New Roman" w:hAnsi="Times New Roman"/>
          <w:u w:val="single" w:color="000000"/>
        </w:rPr>
        <w:t>LIST]</w:t>
      </w:r>
    </w:p>
    <w:p w14:paraId="32A771AB" w14:textId="77777777" w:rsidR="00486699" w:rsidRPr="00486699" w:rsidRDefault="00486699" w:rsidP="00D27392">
      <w:pPr>
        <w:pStyle w:val="BodyText"/>
        <w:spacing w:line="273" w:lineRule="auto"/>
        <w:ind w:left="1540" w:right="51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option is used to print all refunds that have been REFUNDED, but that have</w:t>
      </w:r>
      <w:r w:rsidRPr="00D27392">
        <w:rPr>
          <w:rFonts w:ascii="Times New Roman" w:hAnsi="Times New Roman"/>
          <w:spacing w:val="-23"/>
          <w:sz w:val="22"/>
        </w:rPr>
        <w:t xml:space="preserve"> </w:t>
      </w:r>
      <w:r w:rsidRPr="00486699">
        <w:rPr>
          <w:rFonts w:ascii="Times New Roman" w:hAnsi="Times New Roman"/>
          <w:sz w:val="22"/>
        </w:rPr>
        <w:t>not been approved by the certifying official to be transmitted to</w:t>
      </w:r>
      <w:r w:rsidRPr="00D27392">
        <w:rPr>
          <w:rFonts w:ascii="Times New Roman" w:hAnsi="Times New Roman"/>
          <w:spacing w:val="-20"/>
          <w:sz w:val="22"/>
        </w:rPr>
        <w:t xml:space="preserve"> </w:t>
      </w:r>
      <w:r w:rsidRPr="00486699">
        <w:rPr>
          <w:rFonts w:ascii="Times New Roman" w:hAnsi="Times New Roman"/>
          <w:sz w:val="22"/>
        </w:rPr>
        <w:t>FMS.</w:t>
      </w:r>
    </w:p>
    <w:p w14:paraId="67C0EA1B" w14:textId="77777777" w:rsidR="004C4431" w:rsidRPr="007E7F07" w:rsidRDefault="004C4431" w:rsidP="004C4431">
      <w:pPr>
        <w:overflowPunct/>
        <w:spacing w:line="288" w:lineRule="atLeast"/>
        <w:ind w:left="720"/>
        <w:textAlignment w:val="auto"/>
        <w:rPr>
          <w:rFonts w:ascii="Times New Roman" w:hAnsi="Times New Roman"/>
          <w:szCs w:val="22"/>
        </w:rPr>
      </w:pPr>
    </w:p>
    <w:p w14:paraId="6EE1EE6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Delinquent AR Reports [PRCAD R DELINQUENT</w:t>
      </w:r>
      <w:r w:rsidRPr="00D27392">
        <w:rPr>
          <w:rFonts w:ascii="Times New Roman" w:hAnsi="Times New Roman"/>
          <w:spacing w:val="-10"/>
          <w:u w:val="single" w:color="000000"/>
        </w:rPr>
        <w:t xml:space="preserve"> </w:t>
      </w:r>
      <w:r w:rsidRPr="00D27392">
        <w:rPr>
          <w:rFonts w:ascii="Times New Roman" w:hAnsi="Times New Roman"/>
          <w:u w:val="single" w:color="000000"/>
        </w:rPr>
        <w:t>MENU]</w:t>
      </w:r>
    </w:p>
    <w:p w14:paraId="5CC07487" w14:textId="77777777" w:rsidR="00486699" w:rsidRPr="00486699" w:rsidRDefault="00486699" w:rsidP="00D27392">
      <w:pPr>
        <w:pStyle w:val="BodyText"/>
        <w:spacing w:before="47" w:line="273" w:lineRule="auto"/>
        <w:ind w:left="820" w:right="3019"/>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is a menu of options for printing delinquent account</w:t>
      </w:r>
      <w:r w:rsidRPr="00D27392">
        <w:rPr>
          <w:rFonts w:ascii="Times New Roman" w:hAnsi="Times New Roman"/>
          <w:spacing w:val="-18"/>
          <w:sz w:val="22"/>
        </w:rPr>
        <w:t xml:space="preserve"> </w:t>
      </w:r>
      <w:r w:rsidRPr="00486699">
        <w:rPr>
          <w:rFonts w:ascii="Times New Roman" w:hAnsi="Times New Roman"/>
          <w:sz w:val="22"/>
        </w:rPr>
        <w:t>reports.</w:t>
      </w:r>
    </w:p>
    <w:p w14:paraId="5E433CDA" w14:textId="77777777" w:rsidR="00486699" w:rsidRPr="00486699" w:rsidRDefault="00486699" w:rsidP="00D27392">
      <w:pPr>
        <w:spacing w:before="1"/>
        <w:rPr>
          <w:rFonts w:ascii="Times New Roman" w:hAnsi="Times New Roman"/>
          <w:szCs w:val="22"/>
        </w:rPr>
      </w:pPr>
    </w:p>
    <w:p w14:paraId="6C835156"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31-90 Delinquent Accounts [PRCAD RDL</w:t>
      </w:r>
      <w:r w:rsidRPr="00D27392">
        <w:rPr>
          <w:rFonts w:ascii="Times New Roman" w:hAnsi="Times New Roman"/>
          <w:spacing w:val="27"/>
          <w:u w:val="single" w:color="000000"/>
        </w:rPr>
        <w:t xml:space="preserve"> </w:t>
      </w:r>
      <w:r w:rsidRPr="00D27392">
        <w:rPr>
          <w:rFonts w:ascii="Times New Roman" w:hAnsi="Times New Roman"/>
          <w:u w:val="single" w:color="000000"/>
        </w:rPr>
        <w:t>90]</w:t>
      </w:r>
    </w:p>
    <w:p w14:paraId="548260EB" w14:textId="77777777" w:rsidR="00486699" w:rsidRPr="00486699" w:rsidRDefault="00486699" w:rsidP="00D27392">
      <w:pPr>
        <w:pStyle w:val="BodyText"/>
        <w:spacing w:line="273" w:lineRule="auto"/>
        <w:ind w:left="1540" w:right="3484"/>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a list of accounts delinquent 31-90</w:t>
      </w:r>
      <w:r w:rsidRPr="00D27392">
        <w:rPr>
          <w:rFonts w:ascii="Times New Roman" w:hAnsi="Times New Roman"/>
          <w:spacing w:val="-12"/>
          <w:sz w:val="22"/>
        </w:rPr>
        <w:t xml:space="preserve"> </w:t>
      </w:r>
      <w:r w:rsidRPr="00486699">
        <w:rPr>
          <w:rFonts w:ascii="Times New Roman" w:hAnsi="Times New Roman"/>
          <w:sz w:val="22"/>
        </w:rPr>
        <w:t>days.</w:t>
      </w:r>
    </w:p>
    <w:p w14:paraId="28CCFC87" w14:textId="77777777" w:rsidR="00486699" w:rsidRPr="00486699" w:rsidRDefault="00486699" w:rsidP="00D27392">
      <w:pPr>
        <w:spacing w:before="1"/>
        <w:rPr>
          <w:rFonts w:ascii="Times New Roman" w:hAnsi="Times New Roman"/>
          <w:szCs w:val="22"/>
        </w:rPr>
      </w:pPr>
    </w:p>
    <w:p w14:paraId="04D4366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91-180 days Delinquent Accounts [PRCAD RDL</w:t>
      </w:r>
      <w:r w:rsidRPr="00D27392">
        <w:rPr>
          <w:rFonts w:ascii="Times New Roman" w:hAnsi="Times New Roman"/>
          <w:spacing w:val="-5"/>
          <w:u w:val="single" w:color="000000"/>
        </w:rPr>
        <w:t xml:space="preserve"> </w:t>
      </w:r>
      <w:r w:rsidRPr="00D27392">
        <w:rPr>
          <w:rFonts w:ascii="Times New Roman" w:hAnsi="Times New Roman"/>
          <w:u w:val="single" w:color="000000"/>
        </w:rPr>
        <w:t>180]</w:t>
      </w:r>
    </w:p>
    <w:p w14:paraId="5B0082C2" w14:textId="77777777" w:rsidR="00486699" w:rsidRPr="00486699" w:rsidRDefault="00486699" w:rsidP="00D27392">
      <w:pPr>
        <w:pStyle w:val="BodyText"/>
        <w:spacing w:line="273" w:lineRule="auto"/>
        <w:ind w:left="1540" w:right="3019"/>
        <w:rPr>
          <w:rFonts w:ascii="Times New Roman" w:hAnsi="Times New Roman"/>
        </w:rPr>
      </w:pPr>
      <w:r w:rsidRPr="00486699">
        <w:rPr>
          <w:rFonts w:ascii="Times New Roman" w:hAnsi="Times New Roman"/>
          <w:sz w:val="22"/>
          <w:szCs w:val="22"/>
        </w:rPr>
        <w:lastRenderedPageBreak/>
        <w:t xml:space="preserve"> </w:t>
      </w:r>
      <w:r w:rsidRPr="00486699">
        <w:rPr>
          <w:rFonts w:ascii="Times New Roman" w:hAnsi="Times New Roman"/>
          <w:sz w:val="22"/>
        </w:rPr>
        <w:t>This prints a list of accounts delinquent 91-180</w:t>
      </w:r>
      <w:r w:rsidRPr="00D27392">
        <w:rPr>
          <w:rFonts w:ascii="Times New Roman" w:hAnsi="Times New Roman"/>
          <w:spacing w:val="-12"/>
          <w:sz w:val="22"/>
        </w:rPr>
        <w:t xml:space="preserve"> </w:t>
      </w:r>
      <w:r w:rsidRPr="00486699">
        <w:rPr>
          <w:rFonts w:ascii="Times New Roman" w:hAnsi="Times New Roman"/>
          <w:sz w:val="22"/>
        </w:rPr>
        <w:t>days.</w:t>
      </w:r>
    </w:p>
    <w:p w14:paraId="3DA543C3" w14:textId="77777777" w:rsidR="00486699" w:rsidRPr="00486699" w:rsidRDefault="00486699" w:rsidP="00D27392">
      <w:pPr>
        <w:spacing w:before="1"/>
        <w:rPr>
          <w:rFonts w:ascii="Times New Roman" w:hAnsi="Times New Roman"/>
          <w:szCs w:val="22"/>
        </w:rPr>
      </w:pPr>
    </w:p>
    <w:p w14:paraId="5C36A4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181-365 days Delinquent Accounts [PRCAD RDL</w:t>
      </w:r>
      <w:r w:rsidRPr="00D27392">
        <w:rPr>
          <w:rFonts w:ascii="Times New Roman" w:hAnsi="Times New Roman"/>
          <w:spacing w:val="-9"/>
          <w:u w:val="single" w:color="000000"/>
        </w:rPr>
        <w:t xml:space="preserve"> </w:t>
      </w:r>
      <w:r w:rsidRPr="00D27392">
        <w:rPr>
          <w:rFonts w:ascii="Times New Roman" w:hAnsi="Times New Roman"/>
          <w:u w:val="single" w:color="000000"/>
        </w:rPr>
        <w:t>365]</w:t>
      </w:r>
    </w:p>
    <w:p w14:paraId="08257047" w14:textId="77777777" w:rsidR="00486699" w:rsidRPr="00486699" w:rsidRDefault="00486699" w:rsidP="00D27392">
      <w:pPr>
        <w:pStyle w:val="BodyText"/>
        <w:spacing w:line="273" w:lineRule="auto"/>
        <w:ind w:left="1540" w:right="2785"/>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a list of accounts delinquent 181-365</w:t>
      </w:r>
      <w:r w:rsidRPr="00D27392">
        <w:rPr>
          <w:rFonts w:ascii="Times New Roman" w:hAnsi="Times New Roman"/>
          <w:spacing w:val="-12"/>
          <w:sz w:val="22"/>
        </w:rPr>
        <w:t xml:space="preserve"> </w:t>
      </w:r>
      <w:r w:rsidRPr="00486699">
        <w:rPr>
          <w:rFonts w:ascii="Times New Roman" w:hAnsi="Times New Roman"/>
          <w:sz w:val="22"/>
        </w:rPr>
        <w:t>days.</w:t>
      </w:r>
    </w:p>
    <w:p w14:paraId="1F50FE81" w14:textId="77777777" w:rsidR="00486699" w:rsidRPr="00486699" w:rsidRDefault="00486699" w:rsidP="00D27392">
      <w:pPr>
        <w:spacing w:before="2"/>
        <w:rPr>
          <w:rFonts w:ascii="Times New Roman" w:hAnsi="Times New Roman"/>
          <w:szCs w:val="22"/>
        </w:rPr>
      </w:pPr>
    </w:p>
    <w:p w14:paraId="3744CE4D" w14:textId="77777777" w:rsidR="004C4431" w:rsidRPr="007E7F07" w:rsidRDefault="00486699" w:rsidP="004C4431">
      <w:pPr>
        <w:keepNext/>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Over 365 days Delinquent Accounts [PRCAD RDL</w:t>
      </w:r>
      <w:r w:rsidRPr="00D27392">
        <w:rPr>
          <w:rFonts w:ascii="Times New Roman" w:hAnsi="Times New Roman"/>
          <w:spacing w:val="-11"/>
          <w:u w:val="single" w:color="000000"/>
        </w:rPr>
        <w:t xml:space="preserve"> </w:t>
      </w:r>
      <w:r w:rsidRPr="00D27392">
        <w:rPr>
          <w:rFonts w:ascii="Times New Roman" w:hAnsi="Times New Roman"/>
          <w:u w:val="single" w:color="000000"/>
        </w:rPr>
        <w:t>OVER365]</w:t>
      </w:r>
    </w:p>
    <w:p w14:paraId="014062E0" w14:textId="77777777" w:rsidR="00486699" w:rsidRPr="00486699" w:rsidRDefault="00486699" w:rsidP="00D27392">
      <w:pPr>
        <w:pStyle w:val="BodyText"/>
        <w:spacing w:line="273" w:lineRule="auto"/>
        <w:ind w:left="1540" w:right="2239"/>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a list of accounts delinquent more than 365</w:t>
      </w:r>
      <w:r w:rsidRPr="00D27392">
        <w:rPr>
          <w:rFonts w:ascii="Times New Roman" w:hAnsi="Times New Roman"/>
          <w:spacing w:val="-17"/>
          <w:sz w:val="22"/>
        </w:rPr>
        <w:t xml:space="preserve"> </w:t>
      </w:r>
      <w:r w:rsidRPr="00486699">
        <w:rPr>
          <w:rFonts w:ascii="Times New Roman" w:hAnsi="Times New Roman"/>
          <w:sz w:val="22"/>
        </w:rPr>
        <w:t>days.</w:t>
      </w:r>
    </w:p>
    <w:p w14:paraId="1E1DCDD8" w14:textId="77777777" w:rsidR="00486699" w:rsidRPr="00486699" w:rsidRDefault="00486699" w:rsidP="00D27392">
      <w:pPr>
        <w:spacing w:before="1"/>
        <w:rPr>
          <w:rFonts w:ascii="Times New Roman" w:hAnsi="Times New Roman"/>
          <w:szCs w:val="22"/>
        </w:rPr>
      </w:pPr>
    </w:p>
    <w:p w14:paraId="786EA03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All Delinquent Accounts [PRCAD RDL</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ALL]</w:t>
      </w:r>
    </w:p>
    <w:p w14:paraId="47059E5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all accounts delinquent more than 30</w:t>
      </w:r>
      <w:r w:rsidRPr="00D27392">
        <w:rPr>
          <w:rFonts w:ascii="Times New Roman" w:hAnsi="Times New Roman"/>
          <w:spacing w:val="-18"/>
          <w:sz w:val="22"/>
        </w:rPr>
        <w:t xml:space="preserve"> </w:t>
      </w:r>
      <w:r w:rsidRPr="00486699">
        <w:rPr>
          <w:rFonts w:ascii="Times New Roman" w:hAnsi="Times New Roman"/>
          <w:sz w:val="22"/>
        </w:rPr>
        <w:t>days.</w:t>
      </w:r>
    </w:p>
    <w:p w14:paraId="65AB4127" w14:textId="77777777" w:rsidR="004C4431" w:rsidRPr="007E7F07" w:rsidRDefault="004C4431" w:rsidP="004C4431">
      <w:pPr>
        <w:overflowPunct/>
        <w:spacing w:line="288" w:lineRule="atLeast"/>
        <w:ind w:left="720"/>
        <w:textAlignment w:val="auto"/>
        <w:rPr>
          <w:rFonts w:ascii="Times New Roman" w:hAnsi="Times New Roman"/>
          <w:szCs w:val="22"/>
        </w:rPr>
      </w:pPr>
    </w:p>
    <w:p w14:paraId="3D9904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Report of AR by Last Activity Date [PRCA LAST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ACTIVITY]</w:t>
      </w:r>
    </w:p>
    <w:p w14:paraId="323BEA1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will print bills, sorted by category, by the date of last activity. The date of last</w:t>
      </w:r>
      <w:r w:rsidRPr="00D27392">
        <w:rPr>
          <w:rFonts w:ascii="Times New Roman" w:hAnsi="Times New Roman"/>
          <w:spacing w:val="-30"/>
          <w:sz w:val="22"/>
        </w:rPr>
        <w:t xml:space="preserve"> </w:t>
      </w:r>
      <w:r w:rsidRPr="00486699">
        <w:rPr>
          <w:rFonts w:ascii="Times New Roman" w:hAnsi="Times New Roman"/>
          <w:sz w:val="22"/>
        </w:rPr>
        <w:t>activity is defined as the date of when the bills were last "looked" at or had some activity. This date</w:t>
      </w:r>
      <w:r w:rsidRPr="00D27392">
        <w:rPr>
          <w:rFonts w:ascii="Times New Roman" w:hAnsi="Times New Roman"/>
          <w:spacing w:val="-22"/>
          <w:sz w:val="22"/>
        </w:rPr>
        <w:t xml:space="preserve"> </w:t>
      </w:r>
      <w:r w:rsidRPr="00486699">
        <w:rPr>
          <w:rFonts w:ascii="Times New Roman" w:hAnsi="Times New Roman"/>
          <w:sz w:val="22"/>
        </w:rPr>
        <w:t>is derived by finding the most recent date of the</w:t>
      </w:r>
      <w:r w:rsidRPr="00D27392">
        <w:rPr>
          <w:rFonts w:ascii="Times New Roman" w:hAnsi="Times New Roman"/>
          <w:spacing w:val="-23"/>
          <w:sz w:val="22"/>
        </w:rPr>
        <w:t xml:space="preserve"> </w:t>
      </w:r>
      <w:r w:rsidRPr="00486699">
        <w:rPr>
          <w:rFonts w:ascii="Times New Roman" w:hAnsi="Times New Roman"/>
          <w:sz w:val="22"/>
        </w:rPr>
        <w:t>following:</w:t>
      </w:r>
    </w:p>
    <w:p w14:paraId="3F8F5522" w14:textId="77777777" w:rsidR="00486699" w:rsidRPr="00486699" w:rsidRDefault="00486699" w:rsidP="00D27392">
      <w:pPr>
        <w:spacing w:before="1"/>
        <w:rPr>
          <w:rFonts w:ascii="Times New Roman" w:hAnsi="Times New Roman"/>
          <w:szCs w:val="22"/>
        </w:rPr>
      </w:pPr>
    </w:p>
    <w:p w14:paraId="78C1D3B6" w14:textId="01DF4BCE" w:rsidR="00486699" w:rsidRPr="00486699" w:rsidRDefault="00486699" w:rsidP="00D27392">
      <w:pPr>
        <w:pStyle w:val="ListParagraph"/>
        <w:widowControl w:val="0"/>
        <w:numPr>
          <w:ilvl w:val="2"/>
          <w:numId w:val="34"/>
        </w:numPr>
        <w:tabs>
          <w:tab w:val="left" w:pos="1061"/>
        </w:tabs>
        <w:overflowPunct/>
        <w:autoSpaceDE/>
        <w:autoSpaceDN/>
        <w:adjustRightInd/>
        <w:ind w:right="136"/>
        <w:textAlignment w:val="auto"/>
        <w:rPr>
          <w:rFonts w:ascii="Times New Roman" w:hAnsi="Times New Roman"/>
          <w:szCs w:val="22"/>
        </w:rPr>
      </w:pPr>
      <w:r w:rsidRPr="00486699">
        <w:rPr>
          <w:rFonts w:ascii="Times New Roman" w:hAnsi="Times New Roman"/>
          <w:szCs w:val="22"/>
        </w:rPr>
        <w:t>Last time a letter printed (LETTER1, LETTER2,</w:t>
      </w:r>
      <w:r w:rsidRPr="00D27392">
        <w:rPr>
          <w:rFonts w:ascii="Times New Roman" w:hAnsi="Times New Roman"/>
          <w:spacing w:val="-3"/>
        </w:rPr>
        <w:t xml:space="preserve"> </w:t>
      </w:r>
      <w:r w:rsidRPr="00486699">
        <w:rPr>
          <w:rFonts w:ascii="Times New Roman" w:hAnsi="Times New Roman"/>
          <w:szCs w:val="22"/>
        </w:rPr>
        <w:t>LETTER3)</w:t>
      </w:r>
    </w:p>
    <w:p w14:paraId="3EE3EF91" w14:textId="070D8476"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Bill was prepared</w:t>
      </w:r>
    </w:p>
    <w:p w14:paraId="496A70A8" w14:textId="01E323C1"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status was last</w:t>
      </w:r>
      <w:r w:rsidRPr="00D27392">
        <w:rPr>
          <w:rFonts w:ascii="Times New Roman" w:hAnsi="Times New Roman"/>
          <w:spacing w:val="-2"/>
        </w:rPr>
        <w:t xml:space="preserve"> </w:t>
      </w:r>
      <w:r w:rsidRPr="00486699">
        <w:rPr>
          <w:rFonts w:ascii="Times New Roman" w:hAnsi="Times New Roman"/>
          <w:szCs w:val="22"/>
        </w:rPr>
        <w:t>updated</w:t>
      </w:r>
    </w:p>
    <w:p w14:paraId="1370B4DA" w14:textId="0555CE1A"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the last transaction was entered into the system or Transaction</w:t>
      </w:r>
      <w:r w:rsidRPr="00D27392">
        <w:rPr>
          <w:rFonts w:ascii="Times New Roman" w:hAnsi="Times New Roman"/>
          <w:spacing w:val="-16"/>
        </w:rPr>
        <w:t xml:space="preserve"> </w:t>
      </w:r>
      <w:r w:rsidRPr="00486699">
        <w:rPr>
          <w:rFonts w:ascii="Times New Roman" w:hAnsi="Times New Roman"/>
          <w:szCs w:val="22"/>
        </w:rPr>
        <w:t>date</w:t>
      </w:r>
    </w:p>
    <w:p w14:paraId="65D6BE2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If none of these dates are found, then the default date is 01/01/91. Only those bills in</w:t>
      </w:r>
      <w:r w:rsidRPr="00D27392">
        <w:rPr>
          <w:rFonts w:ascii="Times New Roman" w:hAnsi="Times New Roman"/>
          <w:spacing w:val="-22"/>
          <w:sz w:val="22"/>
        </w:rPr>
        <w:t xml:space="preserve"> </w:t>
      </w:r>
      <w:r w:rsidRPr="00486699">
        <w:rPr>
          <w:rFonts w:ascii="Times New Roman" w:hAnsi="Times New Roman"/>
          <w:sz w:val="22"/>
        </w:rPr>
        <w:t>an "unresolved" status (Active, Suspense, etc.) are printed. Those bills that have been resolved</w:t>
      </w:r>
      <w:r w:rsidRPr="00D27392">
        <w:rPr>
          <w:rFonts w:ascii="Times New Roman" w:hAnsi="Times New Roman"/>
          <w:spacing w:val="-28"/>
          <w:sz w:val="22"/>
        </w:rPr>
        <w:t xml:space="preserve"> </w:t>
      </w:r>
      <w:r w:rsidRPr="00486699">
        <w:rPr>
          <w:rFonts w:ascii="Times New Roman" w:hAnsi="Times New Roman"/>
          <w:sz w:val="22"/>
        </w:rPr>
        <w:t>are not</w:t>
      </w:r>
      <w:r w:rsidRPr="00D27392">
        <w:rPr>
          <w:rFonts w:ascii="Times New Roman" w:hAnsi="Times New Roman"/>
          <w:spacing w:val="-2"/>
          <w:sz w:val="22"/>
        </w:rPr>
        <w:t xml:space="preserve"> </w:t>
      </w:r>
      <w:r w:rsidRPr="00486699">
        <w:rPr>
          <w:rFonts w:ascii="Times New Roman" w:hAnsi="Times New Roman"/>
          <w:sz w:val="22"/>
        </w:rPr>
        <w:t>displayed.</w:t>
      </w:r>
    </w:p>
    <w:p w14:paraId="7A4A99EA" w14:textId="77777777" w:rsidR="00486699" w:rsidRPr="00486699" w:rsidRDefault="00486699" w:rsidP="00D27392">
      <w:pPr>
        <w:spacing w:before="1"/>
        <w:rPr>
          <w:rFonts w:ascii="Times New Roman" w:hAnsi="Times New Roman"/>
          <w:szCs w:val="22"/>
        </w:rPr>
      </w:pPr>
    </w:p>
    <w:p w14:paraId="1AFF907C" w14:textId="77777777" w:rsidR="00486699" w:rsidRPr="00D27392" w:rsidRDefault="00486699" w:rsidP="00D27392">
      <w:pPr>
        <w:pStyle w:val="BodyText"/>
        <w:ind w:right="3399"/>
        <w:rPr>
          <w:rFonts w:ascii="Times New Roman" w:hAnsi="Times New Roman"/>
        </w:rPr>
      </w:pPr>
      <w:r w:rsidRPr="00D27392">
        <w:rPr>
          <w:rFonts w:ascii="Times New Roman" w:hAnsi="Times New Roman"/>
          <w:sz w:val="22"/>
          <w:u w:val="single" w:color="000000"/>
        </w:rPr>
        <w:t>Management Reports [PRCAD MANAGEMENT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59569CD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used to print reports on 3rd Party Accounts, Admin/Interest Rates,</w:t>
      </w:r>
      <w:r w:rsidRPr="00D27392">
        <w:rPr>
          <w:rFonts w:ascii="Times New Roman" w:hAnsi="Times New Roman"/>
          <w:spacing w:val="-33"/>
          <w:sz w:val="22"/>
        </w:rPr>
        <w:t xml:space="preserve"> </w:t>
      </w:r>
      <w:r w:rsidRPr="00486699">
        <w:rPr>
          <w:rFonts w:ascii="Times New Roman" w:hAnsi="Times New Roman"/>
          <w:sz w:val="22"/>
        </w:rPr>
        <w:t>AMIS Reports,</w:t>
      </w:r>
      <w:r w:rsidRPr="00D27392">
        <w:rPr>
          <w:rFonts w:ascii="Times New Roman" w:hAnsi="Times New Roman"/>
          <w:spacing w:val="-1"/>
          <w:sz w:val="22"/>
        </w:rPr>
        <w:t xml:space="preserve"> </w:t>
      </w:r>
      <w:r w:rsidRPr="00486699">
        <w:rPr>
          <w:rFonts w:ascii="Times New Roman" w:hAnsi="Times New Roman"/>
          <w:sz w:val="22"/>
        </w:rPr>
        <w:t>etc.</w:t>
      </w:r>
    </w:p>
    <w:p w14:paraId="6ACCD6D9" w14:textId="77777777" w:rsidR="00486699" w:rsidRPr="00486699" w:rsidRDefault="00486699" w:rsidP="00D27392">
      <w:pPr>
        <w:spacing w:before="2"/>
        <w:rPr>
          <w:rFonts w:ascii="Times New Roman" w:hAnsi="Times New Roman"/>
          <w:szCs w:val="22"/>
        </w:rPr>
      </w:pPr>
    </w:p>
    <w:p w14:paraId="4F5B39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3rd Party Accounts Report Print [PRCAD 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3RD]</w:t>
      </w:r>
    </w:p>
    <w:p w14:paraId="79C3120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the active 3rd Party Accounts, sorted by</w:t>
      </w:r>
      <w:r w:rsidRPr="00D27392">
        <w:rPr>
          <w:rFonts w:ascii="Times New Roman" w:hAnsi="Times New Roman"/>
          <w:spacing w:val="-24"/>
          <w:sz w:val="22"/>
        </w:rPr>
        <w:t xml:space="preserve"> </w:t>
      </w:r>
      <w:r w:rsidRPr="00486699">
        <w:rPr>
          <w:rFonts w:ascii="Times New Roman" w:hAnsi="Times New Roman"/>
          <w:sz w:val="22"/>
        </w:rPr>
        <w:t>Debtor.</w:t>
      </w:r>
    </w:p>
    <w:p w14:paraId="4B98695E" w14:textId="77777777" w:rsidR="00486699" w:rsidRPr="00486699" w:rsidRDefault="00486699" w:rsidP="00D27392">
      <w:pPr>
        <w:spacing w:before="1"/>
        <w:rPr>
          <w:rFonts w:ascii="Times New Roman" w:hAnsi="Times New Roman"/>
          <w:szCs w:val="22"/>
        </w:rPr>
      </w:pPr>
    </w:p>
    <w:p w14:paraId="310F23A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Admin/Interest Rates Print [PRCAD R </w:t>
      </w:r>
      <w:r w:rsidRPr="00D27392">
        <w:rPr>
          <w:rFonts w:ascii="Times New Roman" w:hAnsi="Times New Roman"/>
          <w:spacing w:val="-2"/>
          <w:sz w:val="22"/>
          <w:u w:val="single" w:color="000000"/>
        </w:rPr>
        <w:t>INT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RATE]</w:t>
      </w:r>
    </w:p>
    <w:p w14:paraId="2CD8663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Admin/Interest Rates -- daily, monthly and annual rates are</w:t>
      </w:r>
      <w:r w:rsidRPr="00D27392">
        <w:rPr>
          <w:rFonts w:ascii="Times New Roman" w:hAnsi="Times New Roman"/>
          <w:spacing w:val="-23"/>
          <w:sz w:val="22"/>
        </w:rPr>
        <w:t xml:space="preserve"> </w:t>
      </w:r>
      <w:r w:rsidRPr="00486699">
        <w:rPr>
          <w:rFonts w:ascii="Times New Roman" w:hAnsi="Times New Roman"/>
          <w:sz w:val="22"/>
        </w:rPr>
        <w:t>displayed.</w:t>
      </w:r>
    </w:p>
    <w:p w14:paraId="04D6E318" w14:textId="77777777" w:rsidR="00486699" w:rsidRPr="00486699" w:rsidRDefault="00486699" w:rsidP="00D27392">
      <w:pPr>
        <w:spacing w:before="1"/>
        <w:rPr>
          <w:rFonts w:ascii="Times New Roman" w:hAnsi="Times New Roman"/>
          <w:szCs w:val="22"/>
        </w:rPr>
      </w:pPr>
    </w:p>
    <w:p w14:paraId="42D2B44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DC/DOJ Debt Collection Report [PRCAD DCDOJ</w:t>
      </w:r>
      <w:r w:rsidRPr="00D27392">
        <w:rPr>
          <w:rFonts w:ascii="Times New Roman" w:hAnsi="Times New Roman"/>
          <w:spacing w:val="-27"/>
          <w:sz w:val="22"/>
          <w:u w:val="single" w:color="000000"/>
        </w:rPr>
        <w:t xml:space="preserve"> </w:t>
      </w:r>
      <w:r w:rsidRPr="00D27392">
        <w:rPr>
          <w:rFonts w:ascii="Times New Roman" w:hAnsi="Times New Roman"/>
          <w:sz w:val="22"/>
          <w:u w:val="single" w:color="000000"/>
        </w:rPr>
        <w:t>COLLECTION]</w:t>
      </w:r>
    </w:p>
    <w:p w14:paraId="285B209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is a menu for the DC/DOJ debt collection report, RCS</w:t>
      </w:r>
      <w:r w:rsidRPr="00D27392">
        <w:rPr>
          <w:rFonts w:ascii="Times New Roman" w:hAnsi="Times New Roman"/>
          <w:spacing w:val="-18"/>
          <w:sz w:val="22"/>
        </w:rPr>
        <w:t xml:space="preserve"> </w:t>
      </w:r>
      <w:r w:rsidRPr="00486699">
        <w:rPr>
          <w:rFonts w:ascii="Times New Roman" w:hAnsi="Times New Roman"/>
          <w:sz w:val="22"/>
        </w:rPr>
        <w:t>04-0462/0464.</w:t>
      </w:r>
    </w:p>
    <w:p w14:paraId="7C242128" w14:textId="77777777" w:rsidR="004C4431" w:rsidRPr="007E7F07" w:rsidRDefault="004C4431" w:rsidP="004C4431">
      <w:pPr>
        <w:overflowPunct/>
        <w:spacing w:line="288" w:lineRule="atLeast"/>
        <w:ind w:left="720"/>
        <w:textAlignment w:val="auto"/>
        <w:rPr>
          <w:rFonts w:ascii="Times New Roman" w:hAnsi="Times New Roman"/>
          <w:szCs w:val="22"/>
        </w:rPr>
      </w:pPr>
    </w:p>
    <w:p w14:paraId="4AFD68E4" w14:textId="77777777" w:rsidR="00486699" w:rsidRPr="00D27392" w:rsidRDefault="00486699" w:rsidP="00D27392">
      <w:pPr>
        <w:pStyle w:val="BodyText"/>
        <w:spacing w:before="47"/>
        <w:ind w:left="1540" w:right="136"/>
        <w:rPr>
          <w:rFonts w:ascii="Times New Roman" w:hAnsi="Times New Roman"/>
        </w:rPr>
      </w:pPr>
      <w:r w:rsidRPr="00D27392">
        <w:rPr>
          <w:rFonts w:ascii="Times New Roman" w:hAnsi="Times New Roman"/>
          <w:sz w:val="22"/>
          <w:u w:val="single" w:color="000000"/>
        </w:rPr>
        <w:t>DC Debt Collection Report [PRCAD DC</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COLLECT]</w:t>
      </w:r>
    </w:p>
    <w:p w14:paraId="76ADC33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the District Counsel debt collection report. This is needed</w:t>
      </w:r>
      <w:r w:rsidRPr="00D27392">
        <w:rPr>
          <w:rFonts w:ascii="Times New Roman" w:hAnsi="Times New Roman"/>
          <w:spacing w:val="-30"/>
          <w:sz w:val="22"/>
        </w:rPr>
        <w:t xml:space="preserve"> </w:t>
      </w:r>
      <w:r w:rsidRPr="00486699">
        <w:rPr>
          <w:rFonts w:ascii="Times New Roman" w:hAnsi="Times New Roman"/>
          <w:sz w:val="22"/>
        </w:rPr>
        <w:t>to prepare the VA Form</w:t>
      </w:r>
      <w:r w:rsidRPr="00D27392">
        <w:rPr>
          <w:rFonts w:ascii="Times New Roman" w:hAnsi="Times New Roman"/>
          <w:spacing w:val="-3"/>
          <w:sz w:val="22"/>
        </w:rPr>
        <w:t xml:space="preserve"> </w:t>
      </w:r>
      <w:r w:rsidRPr="00486699">
        <w:rPr>
          <w:rFonts w:ascii="Times New Roman" w:hAnsi="Times New Roman"/>
          <w:sz w:val="22"/>
        </w:rPr>
        <w:t>4-5320a/b.</w:t>
      </w:r>
    </w:p>
    <w:p w14:paraId="03275E18" w14:textId="77777777" w:rsidR="00486699" w:rsidRPr="00486699" w:rsidRDefault="00486699" w:rsidP="00D27392">
      <w:pPr>
        <w:spacing w:before="1"/>
        <w:rPr>
          <w:rFonts w:ascii="Times New Roman" w:hAnsi="Times New Roman"/>
          <w:szCs w:val="22"/>
        </w:rPr>
      </w:pPr>
    </w:p>
    <w:p w14:paraId="18515FE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Debt Collection Report [PRCAD DOJ</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COLLECTION]</w:t>
      </w:r>
    </w:p>
    <w:p w14:paraId="04D95966"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print-out to prepare the VA Form 4-5320a/b, Department of Justice</w:t>
      </w:r>
      <w:r w:rsidRPr="00D27392">
        <w:rPr>
          <w:rFonts w:ascii="Times New Roman" w:hAnsi="Times New Roman"/>
          <w:spacing w:val="-16"/>
          <w:sz w:val="22"/>
        </w:rPr>
        <w:t xml:space="preserve"> </w:t>
      </w:r>
      <w:r w:rsidRPr="00486699">
        <w:rPr>
          <w:rFonts w:ascii="Times New Roman" w:hAnsi="Times New Roman"/>
          <w:sz w:val="22"/>
        </w:rPr>
        <w:t>Debt Collection</w:t>
      </w:r>
      <w:r w:rsidRPr="00D27392">
        <w:rPr>
          <w:rFonts w:ascii="Times New Roman" w:hAnsi="Times New Roman"/>
          <w:spacing w:val="-5"/>
          <w:sz w:val="22"/>
        </w:rPr>
        <w:t xml:space="preserve"> </w:t>
      </w:r>
      <w:r w:rsidRPr="00486699">
        <w:rPr>
          <w:rFonts w:ascii="Times New Roman" w:hAnsi="Times New Roman"/>
          <w:sz w:val="22"/>
        </w:rPr>
        <w:t>Report.</w:t>
      </w:r>
    </w:p>
    <w:p w14:paraId="214749D1" w14:textId="77777777" w:rsidR="00486699" w:rsidRPr="00486699" w:rsidRDefault="00486699" w:rsidP="00D27392">
      <w:pPr>
        <w:spacing w:before="1"/>
        <w:rPr>
          <w:rFonts w:ascii="Times New Roman" w:hAnsi="Times New Roman"/>
          <w:szCs w:val="22"/>
        </w:rPr>
      </w:pPr>
    </w:p>
    <w:p w14:paraId="46E78D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lastRenderedPageBreak/>
        <w:t>Co-Pay Waiver Report [PRCA CO-PAY WAIVER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REPORT]</w:t>
      </w:r>
    </w:p>
    <w:p w14:paraId="3C285DEB"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allows the user to enter data for lines 9-20 of the co-pay waiver report. After the</w:t>
      </w:r>
      <w:r w:rsidRPr="00D27392">
        <w:rPr>
          <w:rFonts w:ascii="Times New Roman" w:hAnsi="Times New Roman"/>
          <w:spacing w:val="-31"/>
          <w:sz w:val="22"/>
        </w:rPr>
        <w:t xml:space="preserve"> </w:t>
      </w:r>
      <w:r w:rsidRPr="00486699">
        <w:rPr>
          <w:rFonts w:ascii="Times New Roman" w:hAnsi="Times New Roman"/>
          <w:sz w:val="22"/>
        </w:rPr>
        <w:t>user accepts this data entry, a background job is queued to compile data for lines 1-8.</w:t>
      </w:r>
      <w:r w:rsidRPr="00D27392">
        <w:rPr>
          <w:rFonts w:ascii="Times New Roman" w:hAnsi="Times New Roman"/>
          <w:spacing w:val="-16"/>
          <w:sz w:val="22"/>
        </w:rPr>
        <w:t xml:space="preserve"> </w:t>
      </w:r>
      <w:r w:rsidRPr="00486699">
        <w:rPr>
          <w:rFonts w:ascii="Times New Roman" w:hAnsi="Times New Roman"/>
          <w:sz w:val="22"/>
        </w:rPr>
        <w:t>After compilation of the data, the report is sent to G.PCWMCCR at FORUM (in string format).</w:t>
      </w:r>
      <w:r w:rsidRPr="00D27392">
        <w:rPr>
          <w:rFonts w:ascii="Times New Roman" w:hAnsi="Times New Roman"/>
          <w:spacing w:val="-26"/>
          <w:sz w:val="22"/>
        </w:rPr>
        <w:t xml:space="preserve"> </w:t>
      </w:r>
      <w:r w:rsidRPr="00486699">
        <w:rPr>
          <w:rFonts w:ascii="Times New Roman" w:hAnsi="Times New Roman"/>
          <w:sz w:val="22"/>
        </w:rPr>
        <w:t>The report also is delivered to the sender’s IN box in a printed</w:t>
      </w:r>
      <w:r w:rsidRPr="00D27392">
        <w:rPr>
          <w:rFonts w:ascii="Times New Roman" w:hAnsi="Times New Roman"/>
          <w:spacing w:val="-19"/>
          <w:sz w:val="22"/>
        </w:rPr>
        <w:t xml:space="preserve"> </w:t>
      </w:r>
      <w:r w:rsidRPr="00486699">
        <w:rPr>
          <w:rFonts w:ascii="Times New Roman" w:hAnsi="Times New Roman"/>
          <w:sz w:val="22"/>
        </w:rPr>
        <w:t>format.</w:t>
      </w:r>
    </w:p>
    <w:p w14:paraId="73A7CE5E" w14:textId="77777777" w:rsidR="00486699" w:rsidRPr="00486699" w:rsidRDefault="00486699" w:rsidP="00D27392">
      <w:pPr>
        <w:spacing w:before="1"/>
        <w:rPr>
          <w:rFonts w:ascii="Times New Roman" w:hAnsi="Times New Roman"/>
          <w:szCs w:val="22"/>
        </w:rPr>
      </w:pPr>
    </w:p>
    <w:p w14:paraId="07A4EFB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Contingent 3rd party AR Report [PRCAD CONTINGENT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3RD]</w:t>
      </w:r>
    </w:p>
    <w:p w14:paraId="5D8D648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contingent 3rd Party Accounts referred to the District Counsel</w:t>
      </w:r>
      <w:r w:rsidRPr="00D27392">
        <w:rPr>
          <w:rFonts w:ascii="Times New Roman" w:hAnsi="Times New Roman"/>
          <w:spacing w:val="-31"/>
          <w:sz w:val="22"/>
        </w:rPr>
        <w:t xml:space="preserve"> </w:t>
      </w:r>
      <w:r w:rsidRPr="00486699">
        <w:rPr>
          <w:rFonts w:ascii="Times New Roman" w:hAnsi="Times New Roman"/>
          <w:sz w:val="22"/>
        </w:rPr>
        <w:t>or Department of Justice for</w:t>
      </w:r>
      <w:r w:rsidRPr="00D27392">
        <w:rPr>
          <w:rFonts w:ascii="Times New Roman" w:hAnsi="Times New Roman"/>
          <w:spacing w:val="-10"/>
          <w:sz w:val="22"/>
        </w:rPr>
        <w:t xml:space="preserve"> </w:t>
      </w:r>
      <w:r w:rsidRPr="00486699">
        <w:rPr>
          <w:rFonts w:ascii="Times New Roman" w:hAnsi="Times New Roman"/>
          <w:sz w:val="22"/>
        </w:rPr>
        <w:t>collection.</w:t>
      </w:r>
    </w:p>
    <w:p w14:paraId="14572E9F" w14:textId="77777777" w:rsidR="00486699" w:rsidRPr="00486699" w:rsidRDefault="00486699" w:rsidP="00D27392">
      <w:pPr>
        <w:spacing w:before="1"/>
        <w:rPr>
          <w:rFonts w:ascii="Times New Roman" w:hAnsi="Times New Roman"/>
          <w:szCs w:val="22"/>
        </w:rPr>
      </w:pPr>
    </w:p>
    <w:p w14:paraId="6FA4427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Report [PRCA IRS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OFFSET]</w:t>
      </w:r>
    </w:p>
    <w:p w14:paraId="0B9755C8" w14:textId="77777777" w:rsidR="00486699" w:rsidRPr="00486699" w:rsidRDefault="00486699" w:rsidP="00D27392">
      <w:pPr>
        <w:pStyle w:val="BodyText"/>
        <w:spacing w:before="35" w:line="273" w:lineRule="auto"/>
        <w:ind w:left="820" w:right="149"/>
        <w:rPr>
          <w:rFonts w:ascii="Times New Roman" w:hAnsi="Times New Roman"/>
        </w:rPr>
      </w:pPr>
      <w:r w:rsidRPr="00486699">
        <w:rPr>
          <w:rFonts w:ascii="Times New Roman" w:hAnsi="Times New Roman"/>
          <w:sz w:val="22"/>
        </w:rPr>
        <w:t>This report is run monthly and provides a snapshot of the current status of AR's referred to</w:t>
      </w:r>
      <w:r w:rsidRPr="00D27392">
        <w:rPr>
          <w:rFonts w:ascii="Times New Roman" w:hAnsi="Times New Roman"/>
          <w:spacing w:val="-9"/>
          <w:sz w:val="22"/>
        </w:rPr>
        <w:t xml:space="preserve"> </w:t>
      </w:r>
      <w:r w:rsidRPr="00486699">
        <w:rPr>
          <w:rFonts w:ascii="Times New Roman" w:hAnsi="Times New Roman"/>
          <w:sz w:val="22"/>
        </w:rPr>
        <w:t>IRS for offset. It shows, as of a point in time, the number of IRS Offset letters that were printed</w:t>
      </w:r>
      <w:r w:rsidRPr="00D27392">
        <w:rPr>
          <w:rFonts w:ascii="Times New Roman" w:hAnsi="Times New Roman"/>
          <w:spacing w:val="-26"/>
          <w:sz w:val="22"/>
        </w:rPr>
        <w:t xml:space="preserve"> </w:t>
      </w:r>
      <w:r w:rsidRPr="00486699">
        <w:rPr>
          <w:rFonts w:ascii="Times New Roman" w:hAnsi="Times New Roman"/>
          <w:sz w:val="22"/>
        </w:rPr>
        <w:t>since the last IRS Offset report and the total amount of debt corresponding to those letters, as well</w:t>
      </w:r>
      <w:r w:rsidRPr="00D27392">
        <w:rPr>
          <w:rFonts w:ascii="Times New Roman" w:hAnsi="Times New Roman"/>
          <w:spacing w:val="-12"/>
          <w:sz w:val="22"/>
        </w:rPr>
        <w:t xml:space="preserve"> </w:t>
      </w:r>
      <w:r w:rsidRPr="00486699">
        <w:rPr>
          <w:rFonts w:ascii="Times New Roman" w:hAnsi="Times New Roman"/>
          <w:sz w:val="22"/>
        </w:rPr>
        <w:t>as the number and value of debts actually referred to the IRS, and the amount of collections on</w:t>
      </w:r>
      <w:r w:rsidRPr="00D27392">
        <w:rPr>
          <w:rFonts w:ascii="Times New Roman" w:hAnsi="Times New Roman"/>
          <w:spacing w:val="-26"/>
          <w:sz w:val="22"/>
        </w:rPr>
        <w:t xml:space="preserve"> </w:t>
      </w:r>
      <w:r w:rsidRPr="00486699">
        <w:rPr>
          <w:rFonts w:ascii="Times New Roman" w:hAnsi="Times New Roman"/>
          <w:sz w:val="22"/>
        </w:rPr>
        <w:t>debts that have received by IRS for</w:t>
      </w:r>
      <w:r w:rsidRPr="00D27392">
        <w:rPr>
          <w:rFonts w:ascii="Times New Roman" w:hAnsi="Times New Roman"/>
          <w:spacing w:val="-7"/>
          <w:sz w:val="22"/>
        </w:rPr>
        <w:t xml:space="preserve"> </w:t>
      </w:r>
      <w:r w:rsidRPr="00486699">
        <w:rPr>
          <w:rFonts w:ascii="Times New Roman" w:hAnsi="Times New Roman"/>
          <w:sz w:val="22"/>
        </w:rPr>
        <w:t>offset.</w:t>
      </w:r>
    </w:p>
    <w:p w14:paraId="47C29F1D" w14:textId="77777777" w:rsidR="00486699" w:rsidRPr="00486699" w:rsidRDefault="00486699" w:rsidP="00D27392">
      <w:pPr>
        <w:spacing w:before="2"/>
        <w:rPr>
          <w:rFonts w:ascii="Times New Roman" w:hAnsi="Times New Roman"/>
          <w:szCs w:val="22"/>
        </w:rPr>
      </w:pPr>
    </w:p>
    <w:p w14:paraId="105F03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Medication Co-pay Exemption Report [PRCAX CO-PAY EXEMPTION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REPORT]</w:t>
      </w:r>
    </w:p>
    <w:p w14:paraId="2828BC54" w14:textId="77777777" w:rsidR="00486699" w:rsidRPr="00486699" w:rsidRDefault="00486699" w:rsidP="00D27392">
      <w:pPr>
        <w:pStyle w:val="BodyText"/>
        <w:spacing w:before="35" w:line="273" w:lineRule="auto"/>
        <w:ind w:left="820" w:right="286"/>
        <w:jc w:val="both"/>
        <w:rPr>
          <w:rFonts w:ascii="Times New Roman" w:hAnsi="Times New Roman"/>
        </w:rPr>
      </w:pPr>
      <w:r w:rsidRPr="00486699">
        <w:rPr>
          <w:rFonts w:ascii="Times New Roman" w:hAnsi="Times New Roman"/>
          <w:sz w:val="22"/>
        </w:rPr>
        <w:t>This option produces a report showing the medication co-pay exemption adjustments applied</w:t>
      </w:r>
      <w:r w:rsidRPr="00D27392">
        <w:rPr>
          <w:rFonts w:ascii="Times New Roman" w:hAnsi="Times New Roman"/>
          <w:spacing w:val="-27"/>
          <w:sz w:val="22"/>
        </w:rPr>
        <w:t xml:space="preserve"> </w:t>
      </w:r>
      <w:r w:rsidRPr="00486699">
        <w:rPr>
          <w:rFonts w:ascii="Times New Roman" w:hAnsi="Times New Roman"/>
          <w:sz w:val="22"/>
        </w:rPr>
        <w:t>to the system for a given time period selected by the user. The report will display the patient</w:t>
      </w:r>
      <w:r w:rsidRPr="00D27392">
        <w:rPr>
          <w:rFonts w:ascii="Times New Roman" w:hAnsi="Times New Roman"/>
          <w:spacing w:val="-30"/>
          <w:sz w:val="22"/>
        </w:rPr>
        <w:t xml:space="preserve"> </w:t>
      </w:r>
      <w:r w:rsidRPr="00486699">
        <w:rPr>
          <w:rFonts w:ascii="Times New Roman" w:hAnsi="Times New Roman"/>
          <w:sz w:val="22"/>
        </w:rPr>
        <w:t xml:space="preserve">name, patient </w:t>
      </w:r>
      <w:r w:rsidRPr="00D27392">
        <w:rPr>
          <w:rFonts w:ascii="Times New Roman" w:hAnsi="Times New Roman"/>
          <w:spacing w:val="-2"/>
          <w:sz w:val="22"/>
        </w:rPr>
        <w:t xml:space="preserve">ID, </w:t>
      </w:r>
      <w:r w:rsidRPr="00486699">
        <w:rPr>
          <w:rFonts w:ascii="Times New Roman" w:hAnsi="Times New Roman"/>
          <w:sz w:val="22"/>
        </w:rPr>
        <w:t>Bill number, transaction number, and transaction amount for the</w:t>
      </w:r>
      <w:r w:rsidRPr="00D27392">
        <w:rPr>
          <w:rFonts w:ascii="Times New Roman" w:hAnsi="Times New Roman"/>
          <w:spacing w:val="-12"/>
          <w:sz w:val="22"/>
        </w:rPr>
        <w:t xml:space="preserve"> </w:t>
      </w:r>
      <w:r w:rsidRPr="00486699">
        <w:rPr>
          <w:rFonts w:ascii="Times New Roman" w:hAnsi="Times New Roman"/>
          <w:sz w:val="22"/>
        </w:rPr>
        <w:t>adjustment.</w:t>
      </w:r>
    </w:p>
    <w:p w14:paraId="3DCDBDEE" w14:textId="77777777" w:rsidR="00486699" w:rsidRPr="00486699" w:rsidRDefault="00486699" w:rsidP="00D27392">
      <w:pPr>
        <w:spacing w:before="1"/>
        <w:rPr>
          <w:rFonts w:ascii="Times New Roman" w:hAnsi="Times New Roman"/>
          <w:szCs w:val="22"/>
        </w:rPr>
      </w:pPr>
    </w:p>
    <w:p w14:paraId="18FC1E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with Write-offs Report [PRCA PAYMENTS WITH</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WRITE-OFFS]</w:t>
      </w:r>
    </w:p>
    <w:p w14:paraId="1B184F08"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This report will show patients that have made payments and have bills in the write-off status.</w:t>
      </w:r>
      <w:r w:rsidRPr="00D27392">
        <w:rPr>
          <w:rFonts w:ascii="Times New Roman" w:hAnsi="Times New Roman"/>
          <w:spacing w:val="-26"/>
          <w:sz w:val="22"/>
        </w:rPr>
        <w:t xml:space="preserve"> </w:t>
      </w:r>
      <w:r w:rsidRPr="00486699">
        <w:rPr>
          <w:rFonts w:ascii="Times New Roman" w:hAnsi="Times New Roman"/>
          <w:sz w:val="22"/>
        </w:rPr>
        <w:t>This report would be used to re-evaluate if bills in the write-off status should be made active</w:t>
      </w:r>
      <w:r w:rsidRPr="00D27392">
        <w:rPr>
          <w:rFonts w:ascii="Times New Roman" w:hAnsi="Times New Roman"/>
          <w:spacing w:val="-19"/>
          <w:sz w:val="22"/>
        </w:rPr>
        <w:t xml:space="preserve"> </w:t>
      </w:r>
      <w:r w:rsidRPr="00486699">
        <w:rPr>
          <w:rFonts w:ascii="Times New Roman" w:hAnsi="Times New Roman"/>
          <w:sz w:val="22"/>
        </w:rPr>
        <w:t>for collection purposes. Written-off bills are still collectable and follow-up action should be</w:t>
      </w:r>
      <w:r w:rsidRPr="00D27392">
        <w:rPr>
          <w:rFonts w:ascii="Times New Roman" w:hAnsi="Times New Roman"/>
          <w:spacing w:val="-32"/>
          <w:sz w:val="22"/>
        </w:rPr>
        <w:t xml:space="preserve"> </w:t>
      </w:r>
      <w:r w:rsidRPr="00486699">
        <w:rPr>
          <w:rFonts w:ascii="Times New Roman" w:hAnsi="Times New Roman"/>
          <w:sz w:val="22"/>
        </w:rPr>
        <w:t>activated for these bills if the patient is making</w:t>
      </w:r>
      <w:r w:rsidRPr="00D27392">
        <w:rPr>
          <w:rFonts w:ascii="Times New Roman" w:hAnsi="Times New Roman"/>
          <w:spacing w:val="-20"/>
          <w:sz w:val="22"/>
        </w:rPr>
        <w:t xml:space="preserve"> </w:t>
      </w:r>
      <w:r w:rsidRPr="00486699">
        <w:rPr>
          <w:rFonts w:ascii="Times New Roman" w:hAnsi="Times New Roman"/>
          <w:sz w:val="22"/>
        </w:rPr>
        <w:t>payments.</w:t>
      </w:r>
    </w:p>
    <w:p w14:paraId="0E9C95A4" w14:textId="77777777" w:rsidR="00486699" w:rsidRPr="00486699" w:rsidRDefault="00486699" w:rsidP="00D27392">
      <w:pPr>
        <w:spacing w:before="2"/>
        <w:rPr>
          <w:rFonts w:ascii="Times New Roman" w:hAnsi="Times New Roman"/>
          <w:szCs w:val="22"/>
        </w:rPr>
      </w:pPr>
    </w:p>
    <w:p w14:paraId="28255C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Revenue Code Totals by Rate Type [PRCAD REV CODE</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TOTALS]</w:t>
      </w:r>
    </w:p>
    <w:p w14:paraId="3C63A649"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Prints totals of Revenue Code amounts by Rate Type. To collect data for AMIS Segments</w:t>
      </w:r>
      <w:r w:rsidRPr="00D27392">
        <w:rPr>
          <w:rFonts w:ascii="Times New Roman" w:hAnsi="Times New Roman"/>
          <w:spacing w:val="-16"/>
          <w:sz w:val="22"/>
        </w:rPr>
        <w:t xml:space="preserve"> </w:t>
      </w:r>
      <w:r w:rsidRPr="00486699">
        <w:rPr>
          <w:rFonts w:ascii="Times New Roman" w:hAnsi="Times New Roman"/>
          <w:sz w:val="22"/>
        </w:rPr>
        <w:t>295 and</w:t>
      </w:r>
      <w:r w:rsidRPr="00D27392">
        <w:rPr>
          <w:rFonts w:ascii="Times New Roman" w:hAnsi="Times New Roman"/>
          <w:spacing w:val="2"/>
          <w:sz w:val="22"/>
        </w:rPr>
        <w:t xml:space="preserve"> </w:t>
      </w:r>
      <w:r w:rsidRPr="00486699">
        <w:rPr>
          <w:rFonts w:ascii="Times New Roman" w:hAnsi="Times New Roman"/>
          <w:sz w:val="22"/>
        </w:rPr>
        <w:t>296.</w:t>
      </w:r>
    </w:p>
    <w:p w14:paraId="55EF2060" w14:textId="77777777" w:rsidR="00486699" w:rsidRPr="00486699" w:rsidRDefault="00486699" w:rsidP="00D27392">
      <w:pPr>
        <w:spacing w:before="1"/>
        <w:rPr>
          <w:rFonts w:ascii="Times New Roman" w:hAnsi="Times New Roman"/>
          <w:szCs w:val="22"/>
        </w:rPr>
      </w:pPr>
    </w:p>
    <w:p w14:paraId="51B9E54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[PRCA TRAN TYPE</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HISTORY]</w:t>
      </w:r>
    </w:p>
    <w:p w14:paraId="639CDB6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create a report that will list all transactions sorted by type of transaction,</w:t>
      </w:r>
      <w:r w:rsidRPr="00D27392">
        <w:rPr>
          <w:rFonts w:ascii="Times New Roman" w:hAnsi="Times New Roman"/>
          <w:spacing w:val="-36"/>
          <w:sz w:val="22"/>
        </w:rPr>
        <w:t xml:space="preserve"> </w:t>
      </w:r>
      <w:r w:rsidRPr="00486699">
        <w:rPr>
          <w:rFonts w:ascii="Times New Roman" w:hAnsi="Times New Roman"/>
          <w:sz w:val="22"/>
        </w:rPr>
        <w:t>category of bill and date for the specified type of transaction, category of bill and date</w:t>
      </w:r>
      <w:r w:rsidRPr="00D27392">
        <w:rPr>
          <w:rFonts w:ascii="Times New Roman" w:hAnsi="Times New Roman"/>
          <w:spacing w:val="-29"/>
          <w:sz w:val="22"/>
        </w:rPr>
        <w:t xml:space="preserve"> </w:t>
      </w:r>
      <w:r w:rsidRPr="00486699">
        <w:rPr>
          <w:rFonts w:ascii="Times New Roman" w:hAnsi="Times New Roman"/>
          <w:sz w:val="22"/>
        </w:rPr>
        <w:t>range.</w:t>
      </w:r>
    </w:p>
    <w:p w14:paraId="1118F6CB" w14:textId="77777777" w:rsidR="004C4431" w:rsidRPr="007E7F07" w:rsidRDefault="004C4431" w:rsidP="004C4431">
      <w:pPr>
        <w:overflowPunct/>
        <w:spacing w:line="288" w:lineRule="atLeast"/>
        <w:ind w:left="720"/>
        <w:textAlignment w:val="auto"/>
        <w:rPr>
          <w:rFonts w:ascii="Times New Roman" w:hAnsi="Times New Roman"/>
          <w:szCs w:val="22"/>
        </w:rPr>
      </w:pPr>
    </w:p>
    <w:p w14:paraId="139A1B19" w14:textId="2F0905E1"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Reconciliation Reports [PRCAD RECONCILE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MENU]</w:t>
      </w:r>
    </w:p>
    <w:p w14:paraId="1A0E3A4B"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reconciliation reports for District Counsel, Department of</w:t>
      </w:r>
      <w:r w:rsidRPr="00D27392">
        <w:rPr>
          <w:rFonts w:ascii="Times New Roman" w:hAnsi="Times New Roman"/>
          <w:spacing w:val="-38"/>
          <w:sz w:val="22"/>
        </w:rPr>
        <w:t xml:space="preserve"> </w:t>
      </w:r>
      <w:r w:rsidRPr="00486699">
        <w:rPr>
          <w:rFonts w:ascii="Times New Roman" w:hAnsi="Times New Roman"/>
          <w:sz w:val="22"/>
        </w:rPr>
        <w:t>Justice, Committee on Waivers and Compromise, MAS, other services, Agent Cashier,</w:t>
      </w:r>
      <w:r w:rsidRPr="00D27392">
        <w:rPr>
          <w:rFonts w:ascii="Times New Roman" w:hAnsi="Times New Roman"/>
          <w:spacing w:val="-23"/>
          <w:sz w:val="22"/>
        </w:rPr>
        <w:t xml:space="preserve"> </w:t>
      </w:r>
      <w:r w:rsidRPr="00486699">
        <w:rPr>
          <w:rFonts w:ascii="Times New Roman" w:hAnsi="Times New Roman"/>
          <w:sz w:val="22"/>
        </w:rPr>
        <w:t>etc.</w:t>
      </w:r>
    </w:p>
    <w:p w14:paraId="2EDF092B" w14:textId="77777777" w:rsidR="00486699" w:rsidRPr="00486699" w:rsidRDefault="00486699" w:rsidP="00D27392">
      <w:pPr>
        <w:spacing w:before="1"/>
        <w:rPr>
          <w:rFonts w:ascii="Times New Roman" w:hAnsi="Times New Roman"/>
          <w:szCs w:val="22"/>
        </w:rPr>
      </w:pPr>
    </w:p>
    <w:p w14:paraId="3D6F79C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Date Sorted Payment Report [PRCAD RECON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CASHIER]</w:t>
      </w:r>
    </w:p>
    <w:p w14:paraId="789ED7B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agent cashier reconciliation report. Choose the time period for the</w:t>
      </w:r>
      <w:r w:rsidRPr="00D27392">
        <w:rPr>
          <w:rFonts w:ascii="Times New Roman" w:hAnsi="Times New Roman"/>
          <w:spacing w:val="-36"/>
          <w:sz w:val="22"/>
        </w:rPr>
        <w:t xml:space="preserve"> </w:t>
      </w:r>
      <w:r w:rsidRPr="00486699">
        <w:rPr>
          <w:rFonts w:ascii="Times New Roman" w:hAnsi="Times New Roman"/>
          <w:sz w:val="22"/>
        </w:rPr>
        <w:t>report. The Bill #, Payment Receipt #, Payment date and Payment amount will be</w:t>
      </w:r>
      <w:r w:rsidRPr="00D27392">
        <w:rPr>
          <w:rFonts w:ascii="Times New Roman" w:hAnsi="Times New Roman"/>
          <w:spacing w:val="-11"/>
          <w:sz w:val="22"/>
        </w:rPr>
        <w:t xml:space="preserve"> </w:t>
      </w:r>
      <w:r w:rsidRPr="00486699">
        <w:rPr>
          <w:rFonts w:ascii="Times New Roman" w:hAnsi="Times New Roman"/>
          <w:sz w:val="22"/>
        </w:rPr>
        <w:t>shown.</w:t>
      </w:r>
    </w:p>
    <w:p w14:paraId="00C6C2A8" w14:textId="77777777" w:rsidR="00486699" w:rsidRPr="00486699" w:rsidRDefault="00486699" w:rsidP="00D27392">
      <w:pPr>
        <w:spacing w:before="1"/>
        <w:rPr>
          <w:rFonts w:ascii="Times New Roman" w:hAnsi="Times New Roman"/>
          <w:szCs w:val="22"/>
        </w:rPr>
      </w:pPr>
    </w:p>
    <w:p w14:paraId="6426509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MAS Reconciliation Report ... [PRCAD MAS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REPORT]</w:t>
      </w:r>
    </w:p>
    <w:p w14:paraId="2CEF8FF9" w14:textId="77777777" w:rsidR="00486699" w:rsidRPr="00486699" w:rsidRDefault="00486699" w:rsidP="00D27392">
      <w:pPr>
        <w:pStyle w:val="BodyText"/>
        <w:spacing w:before="35"/>
        <w:ind w:left="1540" w:right="136" w:hanging="720"/>
        <w:rPr>
          <w:rFonts w:ascii="Times New Roman" w:hAnsi="Times New Roman"/>
        </w:rPr>
      </w:pPr>
      <w:r w:rsidRPr="00486699">
        <w:rPr>
          <w:rFonts w:ascii="Times New Roman" w:hAnsi="Times New Roman"/>
          <w:sz w:val="22"/>
        </w:rPr>
        <w:lastRenderedPageBreak/>
        <w:t>This is a menu for bills generated by MAS to reconcile between Fiscal and</w:t>
      </w:r>
      <w:r w:rsidRPr="00D27392">
        <w:rPr>
          <w:rFonts w:ascii="Times New Roman" w:hAnsi="Times New Roman"/>
          <w:spacing w:val="-19"/>
          <w:sz w:val="22"/>
        </w:rPr>
        <w:t xml:space="preserve"> </w:t>
      </w:r>
      <w:r w:rsidRPr="00486699">
        <w:rPr>
          <w:rFonts w:ascii="Times New Roman" w:hAnsi="Times New Roman"/>
          <w:sz w:val="22"/>
        </w:rPr>
        <w:t>MAS.</w:t>
      </w:r>
    </w:p>
    <w:p w14:paraId="7D7308D6" w14:textId="77777777" w:rsidR="00486699" w:rsidRPr="00486699" w:rsidRDefault="00486699" w:rsidP="00D27392">
      <w:pPr>
        <w:spacing w:before="1"/>
        <w:rPr>
          <w:rFonts w:ascii="Times New Roman" w:hAnsi="Times New Roman"/>
          <w:szCs w:val="22"/>
        </w:rPr>
      </w:pPr>
    </w:p>
    <w:p w14:paraId="4127019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Third Party Completed [PRCAD RECON</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MAS]</w:t>
      </w:r>
    </w:p>
    <w:p w14:paraId="1074BD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the MAS reconciliation report. Choose the time period for the</w:t>
      </w:r>
      <w:r w:rsidRPr="00D27392">
        <w:rPr>
          <w:rFonts w:ascii="Times New Roman" w:hAnsi="Times New Roman"/>
          <w:spacing w:val="-28"/>
          <w:sz w:val="22"/>
        </w:rPr>
        <w:t xml:space="preserve"> </w:t>
      </w:r>
      <w:r w:rsidRPr="00486699">
        <w:rPr>
          <w:rFonts w:ascii="Times New Roman" w:hAnsi="Times New Roman"/>
          <w:sz w:val="22"/>
        </w:rPr>
        <w:t>report. This report prints the 3rd party accounts only. The Bill #, Date bill prepared and</w:t>
      </w:r>
      <w:r w:rsidRPr="00D27392">
        <w:rPr>
          <w:rFonts w:ascii="Times New Roman" w:hAnsi="Times New Roman"/>
          <w:spacing w:val="-31"/>
          <w:sz w:val="22"/>
        </w:rPr>
        <w:t xml:space="preserve"> </w:t>
      </w:r>
      <w:r w:rsidRPr="00486699">
        <w:rPr>
          <w:rFonts w:ascii="Times New Roman" w:hAnsi="Times New Roman"/>
          <w:sz w:val="22"/>
        </w:rPr>
        <w:t>Original amount will be</w:t>
      </w:r>
      <w:r w:rsidRPr="00D27392">
        <w:rPr>
          <w:rFonts w:ascii="Times New Roman" w:hAnsi="Times New Roman"/>
          <w:spacing w:val="-5"/>
          <w:sz w:val="22"/>
        </w:rPr>
        <w:t xml:space="preserve"> </w:t>
      </w:r>
      <w:r w:rsidRPr="00486699">
        <w:rPr>
          <w:rFonts w:ascii="Times New Roman" w:hAnsi="Times New Roman"/>
          <w:sz w:val="22"/>
        </w:rPr>
        <w:t>shown.</w:t>
      </w:r>
    </w:p>
    <w:p w14:paraId="69958699" w14:textId="77777777" w:rsidR="00486699" w:rsidRPr="00486699" w:rsidRDefault="00486699" w:rsidP="00D27392">
      <w:pPr>
        <w:spacing w:before="1"/>
        <w:rPr>
          <w:rFonts w:ascii="Times New Roman" w:hAnsi="Times New Roman"/>
          <w:szCs w:val="22"/>
        </w:rPr>
      </w:pPr>
    </w:p>
    <w:p w14:paraId="28598BE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Other Completed [PRCAD MAS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COMPLETE]</w:t>
      </w:r>
    </w:p>
    <w:p w14:paraId="0E58DB1D"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prints the bills accepted by Fiscal for the designated period. This prints only</w:t>
      </w:r>
      <w:r w:rsidRPr="00D27392">
        <w:rPr>
          <w:rFonts w:ascii="Times New Roman" w:hAnsi="Times New Roman"/>
          <w:spacing w:val="-27"/>
          <w:sz w:val="22"/>
        </w:rPr>
        <w:t xml:space="preserve"> </w:t>
      </w:r>
      <w:r w:rsidRPr="00486699">
        <w:rPr>
          <w:rFonts w:ascii="Times New Roman" w:hAnsi="Times New Roman"/>
          <w:sz w:val="22"/>
        </w:rPr>
        <w:t>MAS bills.</w:t>
      </w:r>
    </w:p>
    <w:p w14:paraId="01DA91E0" w14:textId="77777777" w:rsidR="00486699" w:rsidRPr="00486699" w:rsidRDefault="00486699" w:rsidP="00D27392">
      <w:pPr>
        <w:spacing w:before="1"/>
        <w:rPr>
          <w:rFonts w:ascii="Times New Roman" w:hAnsi="Times New Roman"/>
          <w:szCs w:val="22"/>
        </w:rPr>
      </w:pPr>
    </w:p>
    <w:p w14:paraId="391AE38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Incomplete [PRCAD MAS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INCOMPLETE]</w:t>
      </w:r>
    </w:p>
    <w:p w14:paraId="57980292"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prints the bills with 'Bill Incomplete' status generated by</w:t>
      </w:r>
      <w:r w:rsidRPr="00D27392">
        <w:rPr>
          <w:rFonts w:ascii="Times New Roman" w:hAnsi="Times New Roman"/>
          <w:spacing w:val="-20"/>
          <w:sz w:val="22"/>
        </w:rPr>
        <w:t xml:space="preserve"> </w:t>
      </w:r>
      <w:r w:rsidRPr="00486699">
        <w:rPr>
          <w:rFonts w:ascii="Times New Roman" w:hAnsi="Times New Roman"/>
          <w:sz w:val="22"/>
        </w:rPr>
        <w:t>Service.</w:t>
      </w:r>
    </w:p>
    <w:p w14:paraId="7DA778EC" w14:textId="77777777" w:rsidR="00486699" w:rsidRPr="00486699" w:rsidRDefault="00486699" w:rsidP="00D27392">
      <w:pPr>
        <w:spacing w:before="1"/>
        <w:rPr>
          <w:rFonts w:ascii="Times New Roman" w:hAnsi="Times New Roman"/>
          <w:szCs w:val="22"/>
        </w:rPr>
      </w:pPr>
    </w:p>
    <w:p w14:paraId="1CD6E66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 Referred Report Print [PRCAD 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DC]</w:t>
      </w:r>
    </w:p>
    <w:p w14:paraId="7B52C4A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prints a list of the Accounts which have been referred to the District</w:t>
      </w:r>
      <w:r w:rsidRPr="00D27392">
        <w:rPr>
          <w:rFonts w:ascii="Times New Roman" w:hAnsi="Times New Roman"/>
          <w:spacing w:val="-22"/>
          <w:sz w:val="22"/>
        </w:rPr>
        <w:t xml:space="preserve"> </w:t>
      </w:r>
      <w:r w:rsidRPr="00486699">
        <w:rPr>
          <w:rFonts w:ascii="Times New Roman" w:hAnsi="Times New Roman"/>
          <w:sz w:val="22"/>
        </w:rPr>
        <w:t>Counsel.</w:t>
      </w:r>
    </w:p>
    <w:p w14:paraId="314E36F2" w14:textId="77777777" w:rsidR="00486699" w:rsidRPr="00486699" w:rsidRDefault="00486699" w:rsidP="00D27392">
      <w:pPr>
        <w:spacing w:before="1"/>
        <w:rPr>
          <w:rFonts w:ascii="Times New Roman" w:hAnsi="Times New Roman"/>
          <w:szCs w:val="22"/>
        </w:rPr>
      </w:pPr>
    </w:p>
    <w:p w14:paraId="05C07595" w14:textId="77777777" w:rsidR="004C4431" w:rsidRPr="007E7F07" w:rsidRDefault="004C4431" w:rsidP="004C4431">
      <w:pPr>
        <w:overflowPunct/>
        <w:spacing w:line="288" w:lineRule="atLeast"/>
        <w:textAlignment w:val="auto"/>
        <w:rPr>
          <w:rFonts w:ascii="Times New Roman" w:hAnsi="Times New Roman"/>
          <w:szCs w:val="22"/>
          <w:u w:val="single"/>
        </w:rPr>
      </w:pPr>
    </w:p>
    <w:p w14:paraId="209EA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DOJ Referred Report Print [PRCAD 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DOJ]</w:t>
      </w:r>
    </w:p>
    <w:p w14:paraId="02BE4200"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prints a listing of the Accounts which have been referred to the Department</w:t>
      </w:r>
      <w:r w:rsidRPr="00D27392">
        <w:rPr>
          <w:rFonts w:ascii="Times New Roman" w:hAnsi="Times New Roman"/>
          <w:spacing w:val="-29"/>
          <w:sz w:val="22"/>
        </w:rPr>
        <w:t xml:space="preserve"> </w:t>
      </w:r>
      <w:r w:rsidRPr="00486699">
        <w:rPr>
          <w:rFonts w:ascii="Times New Roman" w:hAnsi="Times New Roman"/>
          <w:sz w:val="22"/>
        </w:rPr>
        <w:t>of Justice. The principal balance on the account is greater than $1200 unless otherwise</w:t>
      </w:r>
      <w:r w:rsidRPr="00D27392">
        <w:rPr>
          <w:rFonts w:ascii="Times New Roman" w:hAnsi="Times New Roman"/>
          <w:spacing w:val="-27"/>
          <w:sz w:val="22"/>
        </w:rPr>
        <w:t xml:space="preserve"> </w:t>
      </w:r>
      <w:r w:rsidRPr="00486699">
        <w:rPr>
          <w:rFonts w:ascii="Times New Roman" w:hAnsi="Times New Roman"/>
          <w:sz w:val="22"/>
        </w:rPr>
        <w:t>set.</w:t>
      </w:r>
    </w:p>
    <w:p w14:paraId="57F69E57" w14:textId="77777777" w:rsidR="00486699" w:rsidRPr="00486699" w:rsidRDefault="00486699" w:rsidP="00D27392">
      <w:pPr>
        <w:spacing w:before="1"/>
        <w:rPr>
          <w:rFonts w:ascii="Times New Roman" w:hAnsi="Times New Roman"/>
          <w:szCs w:val="22"/>
        </w:rPr>
      </w:pPr>
    </w:p>
    <w:p w14:paraId="2B254D1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COWC Referred Report Print [PRCAD COWC</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510C5CC0" w14:textId="77777777" w:rsidR="00486699" w:rsidRDefault="00486699" w:rsidP="00D27392">
      <w:pPr>
        <w:pStyle w:val="BodyText"/>
        <w:spacing w:before="35" w:line="273" w:lineRule="auto"/>
        <w:ind w:left="820" w:right="136"/>
        <w:rPr>
          <w:ins w:id="51" w:author="Department of Veterans Affairs" w:date="2018-01-19T07:06:00Z"/>
          <w:rFonts w:ascii="Times New Roman" w:hAnsi="Times New Roman"/>
          <w:sz w:val="22"/>
        </w:rPr>
      </w:pPr>
      <w:r w:rsidRPr="00486699">
        <w:rPr>
          <w:rFonts w:ascii="Times New Roman" w:hAnsi="Times New Roman"/>
          <w:sz w:val="22"/>
        </w:rPr>
        <w:t>Use this option to get a listing of the accounts referred to the DVB Committee of Waivers</w:t>
      </w:r>
      <w:r w:rsidRPr="00D27392">
        <w:rPr>
          <w:rFonts w:ascii="Times New Roman" w:hAnsi="Times New Roman"/>
          <w:spacing w:val="-31"/>
          <w:sz w:val="22"/>
        </w:rPr>
        <w:t xml:space="preserve"> </w:t>
      </w:r>
      <w:r w:rsidRPr="00486699">
        <w:rPr>
          <w:rFonts w:ascii="Times New Roman" w:hAnsi="Times New Roman"/>
          <w:sz w:val="22"/>
        </w:rPr>
        <w:t>and Compromise.</w:t>
      </w:r>
      <w:bookmarkStart w:id="52" w:name="_GoBack"/>
    </w:p>
    <w:p w14:paraId="06F5B4D0" w14:textId="77777777" w:rsidR="00190B08" w:rsidRDefault="00190B08" w:rsidP="00D27392">
      <w:pPr>
        <w:pStyle w:val="BodyText"/>
        <w:spacing w:before="35" w:line="273" w:lineRule="auto"/>
        <w:ind w:left="820" w:right="136"/>
        <w:rPr>
          <w:ins w:id="53" w:author="Department of Veterans Affairs" w:date="2018-01-19T07:06:00Z"/>
          <w:rFonts w:ascii="Times New Roman" w:hAnsi="Times New Roman"/>
          <w:sz w:val="22"/>
        </w:rPr>
      </w:pPr>
    </w:p>
    <w:bookmarkEnd w:id="52"/>
    <w:p w14:paraId="27EC1107" w14:textId="58B7E945" w:rsidR="00190B08" w:rsidRPr="00A75FE7" w:rsidRDefault="00190B08" w:rsidP="00C31B68">
      <w:pPr>
        <w:pStyle w:val="BodyText"/>
        <w:spacing w:before="35" w:line="273" w:lineRule="auto"/>
        <w:ind w:left="820" w:right="136"/>
        <w:rPr>
          <w:sz w:val="22"/>
          <w:szCs w:val="22"/>
        </w:rPr>
      </w:pPr>
      <w:r w:rsidRPr="00C31B68">
        <w:rPr>
          <w:sz w:val="22"/>
          <w:szCs w:val="22"/>
          <w:u w:val="single"/>
        </w:rPr>
        <w:t xml:space="preserve">ARDC Monthly Reconciliation Report [PRCA ARDC MONTHLY REPORT] </w:t>
      </w:r>
      <w:r w:rsidRPr="00A75FE7">
        <w:rPr>
          <w:sz w:val="22"/>
          <w:szCs w:val="22"/>
        </w:rPr>
        <w:t>This report will provide a capture of the data sent to FMS on the monthly roll</w:t>
      </w:r>
      <w:r w:rsidR="0025135D">
        <w:rPr>
          <w:sz w:val="22"/>
          <w:szCs w:val="22"/>
        </w:rPr>
        <w:t>-</w:t>
      </w:r>
      <w:r w:rsidRPr="00A75FE7">
        <w:rPr>
          <w:sz w:val="22"/>
          <w:szCs w:val="22"/>
        </w:rPr>
        <w:t xml:space="preserve">up </w:t>
      </w:r>
      <w:r w:rsidR="0025135D">
        <w:rPr>
          <w:sz w:val="22"/>
          <w:szCs w:val="22"/>
        </w:rPr>
        <w:t>basis and will include</w:t>
      </w:r>
      <w:r w:rsidRPr="00A75FE7">
        <w:rPr>
          <w:sz w:val="22"/>
          <w:szCs w:val="22"/>
        </w:rPr>
        <w:t xml:space="preserve"> detail of the bills and associated data at the time the roll up was </w:t>
      </w:r>
      <w:r w:rsidR="0025135D">
        <w:rPr>
          <w:sz w:val="22"/>
          <w:szCs w:val="22"/>
        </w:rPr>
        <w:t>completed</w:t>
      </w:r>
      <w:r w:rsidRPr="00A75FE7">
        <w:rPr>
          <w:sz w:val="22"/>
          <w:szCs w:val="22"/>
        </w:rPr>
        <w:t>.</w:t>
      </w:r>
    </w:p>
    <w:p w14:paraId="1B265087" w14:textId="77777777" w:rsidR="00190B08" w:rsidRPr="00486699" w:rsidRDefault="00190B08" w:rsidP="00D27392">
      <w:pPr>
        <w:pStyle w:val="BodyText"/>
        <w:spacing w:before="35" w:line="273" w:lineRule="auto"/>
        <w:ind w:left="820" w:right="136"/>
        <w:rPr>
          <w:rFonts w:ascii="Times New Roman" w:hAnsi="Times New Roman"/>
        </w:rPr>
      </w:pPr>
    </w:p>
    <w:p w14:paraId="624F1E52" w14:textId="77777777" w:rsidR="00486699" w:rsidRPr="00486699" w:rsidRDefault="00486699" w:rsidP="00D27392">
      <w:pPr>
        <w:spacing w:before="1"/>
        <w:rPr>
          <w:rFonts w:ascii="Times New Roman" w:hAnsi="Times New Roman"/>
          <w:szCs w:val="22"/>
        </w:rPr>
      </w:pPr>
    </w:p>
    <w:p w14:paraId="104B113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Posted from Prepayment [PRCA PREPAY</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POST]</w:t>
      </w:r>
    </w:p>
    <w:p w14:paraId="2ADF8A1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by date selected, the AR Transactions that are Decreases from</w:t>
      </w:r>
      <w:r w:rsidRPr="00D27392">
        <w:rPr>
          <w:rFonts w:ascii="Times New Roman" w:hAnsi="Times New Roman"/>
          <w:spacing w:val="-26"/>
          <w:sz w:val="22"/>
        </w:rPr>
        <w:t xml:space="preserve"> </w:t>
      </w:r>
      <w:r w:rsidRPr="00486699">
        <w:rPr>
          <w:rFonts w:ascii="Times New Roman" w:hAnsi="Times New Roman"/>
          <w:sz w:val="22"/>
        </w:rPr>
        <w:t>Prepayment bills and their corresponding AR Transaction that is a Payment in Full or Payment in Part to</w:t>
      </w:r>
      <w:r w:rsidRPr="00D27392">
        <w:rPr>
          <w:rFonts w:ascii="Times New Roman" w:hAnsi="Times New Roman"/>
          <w:spacing w:val="-29"/>
          <w:sz w:val="22"/>
        </w:rPr>
        <w:t xml:space="preserve"> </w:t>
      </w:r>
      <w:r w:rsidRPr="00486699">
        <w:rPr>
          <w:rFonts w:ascii="Times New Roman" w:hAnsi="Times New Roman"/>
          <w:sz w:val="22"/>
        </w:rPr>
        <w:t>an Account Receivable bill. An error will display if the decrease transaction and the</w:t>
      </w:r>
      <w:r w:rsidRPr="00D27392">
        <w:rPr>
          <w:rFonts w:ascii="Times New Roman" w:hAnsi="Times New Roman"/>
          <w:spacing w:val="-18"/>
          <w:sz w:val="22"/>
        </w:rPr>
        <w:t xml:space="preserve"> </w:t>
      </w:r>
      <w:r w:rsidRPr="00486699">
        <w:rPr>
          <w:rFonts w:ascii="Times New Roman" w:hAnsi="Times New Roman"/>
          <w:sz w:val="22"/>
        </w:rPr>
        <w:t>payment transaction don't</w:t>
      </w:r>
      <w:r w:rsidRPr="00D27392">
        <w:rPr>
          <w:rFonts w:ascii="Times New Roman" w:hAnsi="Times New Roman"/>
          <w:spacing w:val="-6"/>
          <w:sz w:val="22"/>
        </w:rPr>
        <w:t xml:space="preserve"> </w:t>
      </w:r>
      <w:r w:rsidRPr="00486699">
        <w:rPr>
          <w:rFonts w:ascii="Times New Roman" w:hAnsi="Times New Roman"/>
          <w:sz w:val="22"/>
        </w:rPr>
        <w:t>balance.</w:t>
      </w:r>
    </w:p>
    <w:p w14:paraId="5CC1C03D" w14:textId="77777777" w:rsidR="00486699" w:rsidRPr="00486699" w:rsidRDefault="00486699" w:rsidP="00D27392">
      <w:pPr>
        <w:pStyle w:val="BodyText"/>
        <w:spacing w:before="1" w:line="273" w:lineRule="auto"/>
        <w:ind w:left="820" w:right="136"/>
        <w:rPr>
          <w:rFonts w:ascii="Times New Roman" w:hAnsi="Times New Roman"/>
        </w:rPr>
      </w:pPr>
      <w:r w:rsidRPr="00486699">
        <w:rPr>
          <w:rFonts w:ascii="Times New Roman" w:hAnsi="Times New Roman"/>
          <w:sz w:val="22"/>
        </w:rPr>
        <w:t>Payment transactions that are applied to bills that are not in the 36x5014 Appropriation will</w:t>
      </w:r>
      <w:r w:rsidRPr="00D27392">
        <w:rPr>
          <w:rFonts w:ascii="Times New Roman" w:hAnsi="Times New Roman"/>
          <w:spacing w:val="-24"/>
          <w:sz w:val="22"/>
        </w:rPr>
        <w:t xml:space="preserve"> </w:t>
      </w:r>
      <w:r w:rsidRPr="00486699">
        <w:rPr>
          <w:rFonts w:ascii="Times New Roman" w:hAnsi="Times New Roman"/>
          <w:sz w:val="22"/>
        </w:rPr>
        <w:t>be flagged, in order to notify the AR Tech. to include that payment amount on a 928.23</w:t>
      </w:r>
      <w:r w:rsidRPr="00D27392">
        <w:rPr>
          <w:rFonts w:ascii="Times New Roman" w:hAnsi="Times New Roman"/>
          <w:spacing w:val="-24"/>
          <w:sz w:val="22"/>
        </w:rPr>
        <w:t xml:space="preserve"> </w:t>
      </w:r>
      <w:r w:rsidRPr="00486699">
        <w:rPr>
          <w:rFonts w:ascii="Times New Roman" w:hAnsi="Times New Roman"/>
          <w:sz w:val="22"/>
        </w:rPr>
        <w:t>transaction type code</w:t>
      </w:r>
      <w:r w:rsidRPr="00D27392">
        <w:rPr>
          <w:rFonts w:ascii="Times New Roman" w:hAnsi="Times New Roman"/>
          <w:spacing w:val="-3"/>
          <w:sz w:val="22"/>
        </w:rPr>
        <w:t xml:space="preserve"> </w:t>
      </w:r>
      <w:r w:rsidRPr="00486699">
        <w:rPr>
          <w:rFonts w:ascii="Times New Roman" w:hAnsi="Times New Roman"/>
          <w:sz w:val="22"/>
        </w:rPr>
        <w:t>sheet.</w:t>
      </w:r>
    </w:p>
    <w:p w14:paraId="436B9292" w14:textId="77777777" w:rsidR="004C4431" w:rsidRPr="007E7F07" w:rsidRDefault="004C4431" w:rsidP="004C4431">
      <w:pPr>
        <w:overflowPunct/>
        <w:spacing w:line="288" w:lineRule="atLeast"/>
        <w:ind w:left="720"/>
        <w:textAlignment w:val="auto"/>
        <w:rPr>
          <w:rFonts w:ascii="Times New Roman" w:hAnsi="Times New Roman"/>
          <w:szCs w:val="22"/>
        </w:rPr>
      </w:pPr>
    </w:p>
    <w:p w14:paraId="0FF8D83A"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Follow-up Letter Menu [PRCAE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FOLLOW-UP]</w:t>
      </w:r>
    </w:p>
    <w:p w14:paraId="588BEA68"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that contains options for Follow-up letters, Form letters, Patient Statements and</w:t>
      </w:r>
      <w:r w:rsidRPr="00D27392">
        <w:rPr>
          <w:rFonts w:ascii="Times New Roman" w:hAnsi="Times New Roman"/>
          <w:spacing w:val="-32"/>
          <w:sz w:val="22"/>
        </w:rPr>
        <w:t xml:space="preserve"> </w:t>
      </w:r>
      <w:r w:rsidRPr="00486699">
        <w:rPr>
          <w:rFonts w:ascii="Times New Roman" w:hAnsi="Times New Roman"/>
          <w:sz w:val="22"/>
        </w:rPr>
        <w:t>IRS Letters.</w:t>
      </w:r>
    </w:p>
    <w:p w14:paraId="0AAC809C" w14:textId="77777777" w:rsidR="00486699" w:rsidRPr="00486699" w:rsidRDefault="00486699" w:rsidP="00D27392">
      <w:pPr>
        <w:spacing w:before="1"/>
        <w:rPr>
          <w:rFonts w:ascii="Times New Roman" w:hAnsi="Times New Roman"/>
          <w:szCs w:val="22"/>
        </w:rPr>
      </w:pPr>
    </w:p>
    <w:p w14:paraId="16CE98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lastRenderedPageBreak/>
        <w:t>Hold Printing a Follow-up Letter [PRCAE L</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HOLD]</w:t>
      </w:r>
    </w:p>
    <w:p w14:paraId="0EBFDFDA"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holds the printing of a follow-up letter until the letter is</w:t>
      </w:r>
      <w:r w:rsidRPr="00D27392">
        <w:rPr>
          <w:rFonts w:ascii="Times New Roman" w:hAnsi="Times New Roman"/>
          <w:spacing w:val="-26"/>
          <w:sz w:val="22"/>
        </w:rPr>
        <w:t xml:space="preserve"> </w:t>
      </w:r>
      <w:r w:rsidRPr="00486699">
        <w:rPr>
          <w:rFonts w:ascii="Times New Roman" w:hAnsi="Times New Roman"/>
          <w:sz w:val="22"/>
        </w:rPr>
        <w:t>released.</w:t>
      </w:r>
    </w:p>
    <w:p w14:paraId="10E2C2C9" w14:textId="77777777" w:rsidR="004C4431" w:rsidRPr="007E7F07" w:rsidRDefault="004C4431" w:rsidP="004C4431">
      <w:pPr>
        <w:overflowPunct/>
        <w:spacing w:line="288" w:lineRule="atLeast"/>
        <w:ind w:left="720"/>
        <w:textAlignment w:val="auto"/>
        <w:rPr>
          <w:rFonts w:ascii="Times New Roman" w:hAnsi="Times New Roman"/>
          <w:szCs w:val="22"/>
        </w:rPr>
      </w:pPr>
    </w:p>
    <w:p w14:paraId="71FB5442"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NOTE: This option does not hold the printing of bills or charges on the patient</w:t>
      </w:r>
      <w:r w:rsidRPr="00D27392">
        <w:rPr>
          <w:rFonts w:ascii="Times New Roman" w:hAnsi="Times New Roman"/>
          <w:spacing w:val="-32"/>
          <w:sz w:val="22"/>
        </w:rPr>
        <w:t xml:space="preserve"> </w:t>
      </w:r>
      <w:r w:rsidRPr="00486699">
        <w:rPr>
          <w:rFonts w:ascii="Times New Roman" w:hAnsi="Times New Roman"/>
          <w:sz w:val="22"/>
        </w:rPr>
        <w:t>statement.</w:t>
      </w:r>
    </w:p>
    <w:p w14:paraId="51DC4C4E" w14:textId="77777777" w:rsidR="00486699" w:rsidRPr="00486699" w:rsidRDefault="00486699" w:rsidP="00D27392">
      <w:pPr>
        <w:spacing w:before="1"/>
        <w:rPr>
          <w:rFonts w:ascii="Times New Roman" w:hAnsi="Times New Roman"/>
          <w:szCs w:val="22"/>
        </w:rPr>
      </w:pPr>
    </w:p>
    <w:p w14:paraId="66574107"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Remove Hold on Follow-Up Letter [PRCAE LET</w:t>
      </w:r>
      <w:r w:rsidRPr="00D27392">
        <w:rPr>
          <w:rFonts w:ascii="Times New Roman" w:hAnsi="Times New Roman"/>
          <w:spacing w:val="-12"/>
          <w:u w:val="single" w:color="000000"/>
        </w:rPr>
        <w:t xml:space="preserve"> </w:t>
      </w:r>
      <w:r w:rsidRPr="00D27392">
        <w:rPr>
          <w:rFonts w:ascii="Times New Roman" w:hAnsi="Times New Roman"/>
          <w:u w:val="single" w:color="000000"/>
        </w:rPr>
        <w:t>REL]</w:t>
      </w:r>
    </w:p>
    <w:p w14:paraId="0B682E92" w14:textId="77777777"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releases held letters for</w:t>
      </w:r>
      <w:r w:rsidRPr="00D27392">
        <w:rPr>
          <w:rFonts w:ascii="Times New Roman" w:hAnsi="Times New Roman"/>
          <w:spacing w:val="-17"/>
          <w:sz w:val="22"/>
        </w:rPr>
        <w:t xml:space="preserve"> </w:t>
      </w:r>
      <w:r w:rsidRPr="00486699">
        <w:rPr>
          <w:rFonts w:ascii="Times New Roman" w:hAnsi="Times New Roman"/>
          <w:sz w:val="22"/>
        </w:rPr>
        <w:t>printing.</w:t>
      </w:r>
    </w:p>
    <w:p w14:paraId="36CF4F89" w14:textId="77777777" w:rsidR="00486699" w:rsidRPr="00486699" w:rsidRDefault="00486699" w:rsidP="00D27392">
      <w:pPr>
        <w:spacing w:before="1"/>
        <w:rPr>
          <w:rFonts w:ascii="Times New Roman" w:hAnsi="Times New Roman"/>
          <w:szCs w:val="22"/>
        </w:rPr>
      </w:pPr>
    </w:p>
    <w:p w14:paraId="4A2B12F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Statements/Letters by Date [PRCAE PR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LETTERS]</w:t>
      </w:r>
    </w:p>
    <w:p w14:paraId="7183393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Patient Statements and Follow-up Letters that should have printed on</w:t>
      </w:r>
      <w:r w:rsidRPr="00D27392">
        <w:rPr>
          <w:rFonts w:ascii="Times New Roman" w:hAnsi="Times New Roman"/>
          <w:spacing w:val="-24"/>
          <w:sz w:val="22"/>
        </w:rPr>
        <w:t xml:space="preserve"> </w:t>
      </w:r>
      <w:r w:rsidRPr="00486699">
        <w:rPr>
          <w:rFonts w:ascii="Times New Roman" w:hAnsi="Times New Roman"/>
          <w:sz w:val="22"/>
        </w:rPr>
        <w:t>the selected date but didn't. All statements and letters will print if no patient is</w:t>
      </w:r>
      <w:r w:rsidRPr="00D27392">
        <w:rPr>
          <w:rFonts w:ascii="Times New Roman" w:hAnsi="Times New Roman"/>
          <w:spacing w:val="-30"/>
          <w:sz w:val="22"/>
        </w:rPr>
        <w:t xml:space="preserve"> </w:t>
      </w:r>
      <w:r w:rsidRPr="00486699">
        <w:rPr>
          <w:rFonts w:ascii="Times New Roman" w:hAnsi="Times New Roman"/>
          <w:sz w:val="22"/>
        </w:rPr>
        <w:t>selected.</w:t>
      </w:r>
    </w:p>
    <w:p w14:paraId="5235CDC3" w14:textId="77777777" w:rsidR="00486699" w:rsidRPr="00486699" w:rsidRDefault="00486699" w:rsidP="00D27392">
      <w:pPr>
        <w:spacing w:before="1"/>
        <w:rPr>
          <w:rFonts w:ascii="Times New Roman" w:hAnsi="Times New Roman"/>
          <w:szCs w:val="22"/>
        </w:rPr>
      </w:pPr>
    </w:p>
    <w:p w14:paraId="75239E42" w14:textId="77777777" w:rsidR="00486699" w:rsidRPr="00486699" w:rsidRDefault="00486699" w:rsidP="00D27392">
      <w:pPr>
        <w:pStyle w:val="BodyText"/>
        <w:spacing w:line="273" w:lineRule="auto"/>
        <w:ind w:left="820" w:right="191"/>
        <w:rPr>
          <w:rFonts w:ascii="Times New Roman" w:hAnsi="Times New Roman"/>
        </w:rPr>
      </w:pPr>
      <w:r w:rsidRPr="00486699">
        <w:rPr>
          <w:rFonts w:ascii="Times New Roman" w:hAnsi="Times New Roman"/>
          <w:sz w:val="22"/>
        </w:rPr>
        <w:t>NOTE: Enter a patient name to print a Patient Statement for one patient. If no statement</w:t>
      </w:r>
      <w:r w:rsidRPr="00D27392">
        <w:rPr>
          <w:rFonts w:ascii="Times New Roman" w:hAnsi="Times New Roman"/>
          <w:spacing w:val="-23"/>
          <w:sz w:val="22"/>
        </w:rPr>
        <w:t xml:space="preserve"> </w:t>
      </w:r>
      <w:r w:rsidRPr="00486699">
        <w:rPr>
          <w:rFonts w:ascii="Times New Roman" w:hAnsi="Times New Roman"/>
          <w:sz w:val="22"/>
        </w:rPr>
        <w:t>prints and an Account Balance Discrepancy bulletin is not generated, it may be because the account</w:t>
      </w:r>
      <w:r w:rsidRPr="00D27392">
        <w:rPr>
          <w:rFonts w:ascii="Times New Roman" w:hAnsi="Times New Roman"/>
          <w:spacing w:val="-19"/>
          <w:sz w:val="22"/>
        </w:rPr>
        <w:t xml:space="preserve"> </w:t>
      </w:r>
      <w:r w:rsidRPr="00486699">
        <w:rPr>
          <w:rFonts w:ascii="Times New Roman" w:hAnsi="Times New Roman"/>
          <w:sz w:val="22"/>
        </w:rPr>
        <w:t>has no new activity other than interest</w:t>
      </w:r>
      <w:r w:rsidRPr="00D27392">
        <w:rPr>
          <w:rFonts w:ascii="Times New Roman" w:hAnsi="Times New Roman"/>
          <w:spacing w:val="-13"/>
          <w:sz w:val="22"/>
        </w:rPr>
        <w:t xml:space="preserve"> </w:t>
      </w:r>
      <w:r w:rsidRPr="00486699">
        <w:rPr>
          <w:rFonts w:ascii="Times New Roman" w:hAnsi="Times New Roman"/>
          <w:sz w:val="22"/>
        </w:rPr>
        <w:t>charges.</w:t>
      </w:r>
    </w:p>
    <w:p w14:paraId="727B43CF" w14:textId="77777777" w:rsidR="00486699" w:rsidRPr="00486699" w:rsidRDefault="00486699" w:rsidP="00D27392">
      <w:pPr>
        <w:spacing w:before="1"/>
        <w:rPr>
          <w:rFonts w:ascii="Times New Roman" w:hAnsi="Times New Roman"/>
          <w:szCs w:val="22"/>
        </w:rPr>
      </w:pPr>
    </w:p>
    <w:p w14:paraId="7DE5438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letters (print/reprint) [PRCAE IRS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OFFSET]</w:t>
      </w:r>
    </w:p>
    <w:p w14:paraId="5F5C5819" w14:textId="77777777" w:rsidR="00486699" w:rsidRPr="00486699" w:rsidRDefault="00486699" w:rsidP="00D27392">
      <w:pPr>
        <w:pStyle w:val="BodyText"/>
        <w:spacing w:before="35" w:line="273" w:lineRule="auto"/>
        <w:ind w:left="820" w:right="162"/>
        <w:rPr>
          <w:rFonts w:ascii="Times New Roman" w:hAnsi="Times New Roman"/>
        </w:rPr>
      </w:pPr>
      <w:r w:rsidRPr="00486699">
        <w:rPr>
          <w:rFonts w:ascii="Times New Roman" w:hAnsi="Times New Roman"/>
          <w:sz w:val="22"/>
        </w:rPr>
        <w:t>This option will print IRS OFFSET demand letters for ARs that are eligible for referral to</w:t>
      </w:r>
      <w:r w:rsidRPr="00D27392">
        <w:rPr>
          <w:rFonts w:ascii="Times New Roman" w:hAnsi="Times New Roman"/>
          <w:spacing w:val="-27"/>
          <w:sz w:val="22"/>
        </w:rPr>
        <w:t xml:space="preserve"> </w:t>
      </w:r>
      <w:r w:rsidRPr="00486699">
        <w:rPr>
          <w:rFonts w:ascii="Times New Roman" w:hAnsi="Times New Roman"/>
          <w:sz w:val="22"/>
        </w:rPr>
        <w:t>IRS. This option should be run at least once a year around the third week in September. However,</w:t>
      </w:r>
      <w:r w:rsidRPr="00D27392">
        <w:rPr>
          <w:rFonts w:ascii="Times New Roman" w:hAnsi="Times New Roman"/>
          <w:spacing w:val="-24"/>
          <w:sz w:val="22"/>
        </w:rPr>
        <w:t xml:space="preserve"> </w:t>
      </w:r>
      <w:r w:rsidRPr="00486699">
        <w:rPr>
          <w:rFonts w:ascii="Times New Roman" w:hAnsi="Times New Roman"/>
          <w:sz w:val="22"/>
        </w:rPr>
        <w:t>it can be run more than once per year, for example, at the beg inning of September and at the end</w:t>
      </w:r>
      <w:r w:rsidRPr="00D27392">
        <w:rPr>
          <w:rFonts w:ascii="Times New Roman" w:hAnsi="Times New Roman"/>
          <w:spacing w:val="-28"/>
          <w:sz w:val="22"/>
        </w:rPr>
        <w:t xml:space="preserve"> </w:t>
      </w:r>
      <w:r w:rsidRPr="00486699">
        <w:rPr>
          <w:rFonts w:ascii="Times New Roman" w:hAnsi="Times New Roman"/>
          <w:sz w:val="22"/>
        </w:rPr>
        <w:t>of September. It is recommended to run this option at least once during the end of September,</w:t>
      </w:r>
      <w:r w:rsidRPr="00D27392">
        <w:rPr>
          <w:rFonts w:ascii="Times New Roman" w:hAnsi="Times New Roman"/>
          <w:spacing w:val="-23"/>
          <w:sz w:val="22"/>
        </w:rPr>
        <w:t xml:space="preserve"> </w:t>
      </w:r>
      <w:r w:rsidRPr="00486699">
        <w:rPr>
          <w:rFonts w:ascii="Times New Roman" w:hAnsi="Times New Roman"/>
          <w:sz w:val="22"/>
        </w:rPr>
        <w:t>since this will find the maximum number of ARs eligible for IRS</w:t>
      </w:r>
      <w:r w:rsidRPr="00D27392">
        <w:rPr>
          <w:rFonts w:ascii="Times New Roman" w:hAnsi="Times New Roman"/>
          <w:spacing w:val="-22"/>
          <w:sz w:val="22"/>
        </w:rPr>
        <w:t xml:space="preserve"> </w:t>
      </w:r>
      <w:r w:rsidRPr="00486699">
        <w:rPr>
          <w:rFonts w:ascii="Times New Roman" w:hAnsi="Times New Roman"/>
          <w:sz w:val="22"/>
        </w:rPr>
        <w:t>OFFSET.</w:t>
      </w:r>
    </w:p>
    <w:p w14:paraId="3C66A999" w14:textId="77777777" w:rsidR="004C4431" w:rsidRPr="007E7F07" w:rsidRDefault="004C4431" w:rsidP="004C4431">
      <w:pPr>
        <w:overflowPunct/>
        <w:spacing w:line="288" w:lineRule="atLeast"/>
        <w:ind w:left="720"/>
        <w:textAlignment w:val="auto"/>
        <w:rPr>
          <w:rFonts w:ascii="Times New Roman" w:hAnsi="Times New Roman"/>
          <w:szCs w:val="22"/>
        </w:rPr>
      </w:pPr>
    </w:p>
    <w:p w14:paraId="74ACB0F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can only be run during 9/1 through 9/20 of each</w:t>
      </w:r>
      <w:r w:rsidRPr="00D27392">
        <w:rPr>
          <w:rFonts w:ascii="Times New Roman" w:hAnsi="Times New Roman"/>
          <w:spacing w:val="-20"/>
          <w:sz w:val="22"/>
        </w:rPr>
        <w:t xml:space="preserve"> </w:t>
      </w:r>
      <w:r w:rsidRPr="00486699">
        <w:rPr>
          <w:rFonts w:ascii="Times New Roman" w:hAnsi="Times New Roman"/>
          <w:sz w:val="22"/>
        </w:rPr>
        <w:t>year.</w:t>
      </w:r>
    </w:p>
    <w:p w14:paraId="200EC80F" w14:textId="77777777" w:rsidR="00486699" w:rsidRPr="00486699" w:rsidRDefault="00486699" w:rsidP="00D27392">
      <w:pPr>
        <w:spacing w:before="1"/>
        <w:rPr>
          <w:rFonts w:ascii="Times New Roman" w:hAnsi="Times New Roman"/>
          <w:szCs w:val="22"/>
        </w:rPr>
      </w:pPr>
    </w:p>
    <w:p w14:paraId="49851651"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List of Accounts Receivable with Holds [PRCAE LIST</w:t>
      </w:r>
      <w:r w:rsidRPr="00D27392">
        <w:rPr>
          <w:rFonts w:ascii="Times New Roman" w:hAnsi="Times New Roman"/>
          <w:spacing w:val="-18"/>
          <w:u w:val="single" w:color="000000"/>
        </w:rPr>
        <w:t xml:space="preserve"> </w:t>
      </w:r>
      <w:r w:rsidRPr="00D27392">
        <w:rPr>
          <w:rFonts w:ascii="Times New Roman" w:hAnsi="Times New Roman"/>
          <w:u w:val="single" w:color="000000"/>
        </w:rPr>
        <w:t>HOLD]</w:t>
      </w:r>
    </w:p>
    <w:p w14:paraId="721D9B86" w14:textId="77777777" w:rsidR="00486699" w:rsidRPr="00486699" w:rsidRDefault="00486699" w:rsidP="00D27392">
      <w:pPr>
        <w:pStyle w:val="BodyText"/>
        <w:spacing w:line="273" w:lineRule="auto"/>
        <w:ind w:left="820" w:right="2785"/>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the list of follow-up letters being</w:t>
      </w:r>
      <w:r w:rsidRPr="00D27392">
        <w:rPr>
          <w:rFonts w:ascii="Times New Roman" w:hAnsi="Times New Roman"/>
          <w:spacing w:val="-16"/>
          <w:sz w:val="22"/>
        </w:rPr>
        <w:t xml:space="preserve"> </w:t>
      </w:r>
      <w:r w:rsidRPr="00486699">
        <w:rPr>
          <w:rFonts w:ascii="Times New Roman" w:hAnsi="Times New Roman"/>
          <w:sz w:val="22"/>
        </w:rPr>
        <w:t>held.</w:t>
      </w:r>
    </w:p>
    <w:p w14:paraId="74E446BB" w14:textId="77777777" w:rsidR="00486699" w:rsidRPr="00486699" w:rsidRDefault="00486699" w:rsidP="00D27392">
      <w:pPr>
        <w:spacing w:before="1"/>
        <w:rPr>
          <w:rFonts w:ascii="Times New Roman" w:hAnsi="Times New Roman"/>
          <w:szCs w:val="22"/>
        </w:rPr>
      </w:pPr>
    </w:p>
    <w:p w14:paraId="747A793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Patient Statements [PRCAE PR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STATEMENT]</w:t>
      </w:r>
    </w:p>
    <w:p w14:paraId="1989ABAC" w14:textId="77777777" w:rsidR="00486699" w:rsidRPr="00486699" w:rsidRDefault="00486699" w:rsidP="00D27392">
      <w:pPr>
        <w:pStyle w:val="BodyText"/>
        <w:spacing w:before="35" w:line="273" w:lineRule="auto"/>
        <w:ind w:left="820" w:right="567"/>
        <w:jc w:val="both"/>
        <w:rPr>
          <w:rFonts w:ascii="Times New Roman" w:hAnsi="Times New Roman"/>
        </w:rPr>
      </w:pPr>
      <w:r w:rsidRPr="00486699">
        <w:rPr>
          <w:rFonts w:ascii="Times New Roman" w:hAnsi="Times New Roman"/>
          <w:sz w:val="22"/>
        </w:rPr>
        <w:t>This option will reprint Patient Statements for the selected date. Enter a patient range in</w:t>
      </w:r>
      <w:r w:rsidRPr="00D27392">
        <w:rPr>
          <w:rFonts w:ascii="Times New Roman" w:hAnsi="Times New Roman"/>
          <w:spacing w:val="-25"/>
          <w:sz w:val="22"/>
        </w:rPr>
        <w:t xml:space="preserve"> </w:t>
      </w:r>
      <w:r w:rsidRPr="00486699">
        <w:rPr>
          <w:rFonts w:ascii="Times New Roman" w:hAnsi="Times New Roman"/>
          <w:sz w:val="22"/>
        </w:rPr>
        <w:t>print order to have only the statements I that sequence reprint or do not select a range to reprint</w:t>
      </w:r>
      <w:r w:rsidRPr="00D27392">
        <w:rPr>
          <w:rFonts w:ascii="Times New Roman" w:hAnsi="Times New Roman"/>
          <w:spacing w:val="-23"/>
          <w:sz w:val="22"/>
        </w:rPr>
        <w:t xml:space="preserve"> </w:t>
      </w:r>
      <w:r w:rsidRPr="00486699">
        <w:rPr>
          <w:rFonts w:ascii="Times New Roman" w:hAnsi="Times New Roman"/>
          <w:sz w:val="22"/>
        </w:rPr>
        <w:t>all statements for the selected</w:t>
      </w:r>
      <w:r w:rsidRPr="00D27392">
        <w:rPr>
          <w:rFonts w:ascii="Times New Roman" w:hAnsi="Times New Roman"/>
          <w:spacing w:val="-6"/>
          <w:sz w:val="22"/>
        </w:rPr>
        <w:t xml:space="preserve"> </w:t>
      </w:r>
      <w:r w:rsidRPr="00486699">
        <w:rPr>
          <w:rFonts w:ascii="Times New Roman" w:hAnsi="Times New Roman"/>
          <w:sz w:val="22"/>
        </w:rPr>
        <w:t>date.</w:t>
      </w:r>
    </w:p>
    <w:p w14:paraId="518B93D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Follow-up</w:t>
      </w:r>
      <w:r w:rsidRPr="00D27392">
        <w:rPr>
          <w:rFonts w:ascii="Times New Roman" w:hAnsi="Times New Roman"/>
          <w:spacing w:val="-14"/>
          <w:sz w:val="22"/>
        </w:rPr>
        <w:t xml:space="preserve"> </w:t>
      </w:r>
      <w:r w:rsidRPr="00486699">
        <w:rPr>
          <w:rFonts w:ascii="Times New Roman" w:hAnsi="Times New Roman"/>
          <w:sz w:val="22"/>
        </w:rPr>
        <w:t>Letters.</w:t>
      </w:r>
    </w:p>
    <w:p w14:paraId="72B46FD5" w14:textId="77777777" w:rsidR="00486699" w:rsidRPr="00486699" w:rsidRDefault="00486699" w:rsidP="00D27392">
      <w:pPr>
        <w:spacing w:before="2"/>
        <w:rPr>
          <w:rFonts w:ascii="Times New Roman" w:hAnsi="Times New Roman"/>
          <w:szCs w:val="22"/>
        </w:rPr>
      </w:pPr>
    </w:p>
    <w:p w14:paraId="0F33237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the Follow-up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LETTERS]</w:t>
      </w:r>
    </w:p>
    <w:p w14:paraId="37E41AB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you to reprint a Follow-up Letter for the selected date. You may enter a</w:t>
      </w:r>
      <w:r w:rsidRPr="00D27392">
        <w:rPr>
          <w:rFonts w:ascii="Times New Roman" w:hAnsi="Times New Roman"/>
          <w:spacing w:val="-22"/>
          <w:sz w:val="22"/>
        </w:rPr>
        <w:t xml:space="preserve"> </w:t>
      </w:r>
      <w:r w:rsidRPr="00486699">
        <w:rPr>
          <w:rFonts w:ascii="Times New Roman" w:hAnsi="Times New Roman"/>
          <w:sz w:val="22"/>
        </w:rPr>
        <w:t>range of bills to print (print order range) or have all the Follow-up Letters reprint for that date by</w:t>
      </w:r>
      <w:r w:rsidRPr="00D27392">
        <w:rPr>
          <w:rFonts w:ascii="Times New Roman" w:hAnsi="Times New Roman"/>
          <w:spacing w:val="-27"/>
          <w:sz w:val="22"/>
        </w:rPr>
        <w:t xml:space="preserve"> </w:t>
      </w:r>
      <w:r w:rsidRPr="00486699">
        <w:rPr>
          <w:rFonts w:ascii="Times New Roman" w:hAnsi="Times New Roman"/>
          <w:sz w:val="22"/>
        </w:rPr>
        <w:t>not selecting a Bill to start or end the</w:t>
      </w:r>
      <w:r w:rsidRPr="00D27392">
        <w:rPr>
          <w:rFonts w:ascii="Times New Roman" w:hAnsi="Times New Roman"/>
          <w:spacing w:val="-13"/>
          <w:sz w:val="22"/>
        </w:rPr>
        <w:t xml:space="preserve"> </w:t>
      </w:r>
      <w:r w:rsidRPr="00486699">
        <w:rPr>
          <w:rFonts w:ascii="Times New Roman" w:hAnsi="Times New Roman"/>
          <w:sz w:val="22"/>
        </w:rPr>
        <w:t>sort.</w:t>
      </w:r>
    </w:p>
    <w:p w14:paraId="44E0D450"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Patient</w:t>
      </w:r>
      <w:r w:rsidRPr="00D27392">
        <w:rPr>
          <w:rFonts w:ascii="Times New Roman" w:hAnsi="Times New Roman"/>
          <w:spacing w:val="-19"/>
          <w:sz w:val="22"/>
        </w:rPr>
        <w:t xml:space="preserve"> </w:t>
      </w:r>
      <w:r w:rsidRPr="00486699">
        <w:rPr>
          <w:rFonts w:ascii="Times New Roman" w:hAnsi="Times New Roman"/>
          <w:sz w:val="22"/>
        </w:rPr>
        <w:t>Statements.</w:t>
      </w:r>
    </w:p>
    <w:p w14:paraId="003DDD01" w14:textId="77777777" w:rsidR="00F57C09" w:rsidRPr="00D27392" w:rsidRDefault="00F57C09" w:rsidP="00D27392">
      <w:pPr>
        <w:pStyle w:val="BodyText"/>
        <w:spacing w:before="47"/>
        <w:ind w:left="820" w:right="136"/>
        <w:rPr>
          <w:rFonts w:ascii="Times New Roman" w:hAnsi="Times New Roman"/>
          <w:u w:val="single" w:color="000000"/>
        </w:rPr>
      </w:pPr>
    </w:p>
    <w:p w14:paraId="60541DF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UB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UB]</w:t>
      </w:r>
    </w:p>
    <w:p w14:paraId="160E8C30" w14:textId="77777777" w:rsidR="00486699" w:rsidRPr="00486699" w:rsidRDefault="00486699" w:rsidP="00D27392">
      <w:pPr>
        <w:pStyle w:val="BodyText"/>
        <w:spacing w:before="35" w:line="273" w:lineRule="auto"/>
        <w:ind w:left="820" w:right="131"/>
        <w:jc w:val="both"/>
        <w:rPr>
          <w:rFonts w:ascii="Times New Roman" w:hAnsi="Times New Roman"/>
        </w:rPr>
      </w:pPr>
      <w:r w:rsidRPr="00486699">
        <w:rPr>
          <w:rFonts w:ascii="Times New Roman" w:hAnsi="Times New Roman"/>
          <w:sz w:val="22"/>
        </w:rPr>
        <w:t>This option allows you to reprint a UB Letter for the selected date. You may enter a range of</w:t>
      </w:r>
      <w:r w:rsidRPr="00D27392">
        <w:rPr>
          <w:rFonts w:ascii="Times New Roman" w:hAnsi="Times New Roman"/>
          <w:spacing w:val="-24"/>
          <w:sz w:val="22"/>
        </w:rPr>
        <w:t xml:space="preserve"> </w:t>
      </w:r>
      <w:r w:rsidRPr="00486699">
        <w:rPr>
          <w:rFonts w:ascii="Times New Roman" w:hAnsi="Times New Roman"/>
          <w:sz w:val="22"/>
        </w:rPr>
        <w:t>bills to print (print order range) or have all the UB Letters reprint for that date by not selecting a Bill</w:t>
      </w:r>
      <w:r w:rsidRPr="00D27392">
        <w:rPr>
          <w:rFonts w:ascii="Times New Roman" w:hAnsi="Times New Roman"/>
          <w:spacing w:val="-28"/>
          <w:sz w:val="22"/>
        </w:rPr>
        <w:t xml:space="preserve"> </w:t>
      </w:r>
      <w:r w:rsidRPr="00486699">
        <w:rPr>
          <w:rFonts w:ascii="Times New Roman" w:hAnsi="Times New Roman"/>
          <w:sz w:val="22"/>
        </w:rPr>
        <w:t>to start or end the</w:t>
      </w:r>
      <w:r w:rsidRPr="00D27392">
        <w:rPr>
          <w:rFonts w:ascii="Times New Roman" w:hAnsi="Times New Roman"/>
          <w:spacing w:val="-6"/>
          <w:sz w:val="22"/>
        </w:rPr>
        <w:t xml:space="preserve"> </w:t>
      </w:r>
      <w:r w:rsidRPr="00486699">
        <w:rPr>
          <w:rFonts w:ascii="Times New Roman" w:hAnsi="Times New Roman"/>
          <w:sz w:val="22"/>
        </w:rPr>
        <w:t>sort.</w:t>
      </w:r>
    </w:p>
    <w:p w14:paraId="4724CE2D" w14:textId="77777777" w:rsidR="00486699" w:rsidRPr="00486699" w:rsidRDefault="00486699" w:rsidP="00D27392">
      <w:pPr>
        <w:spacing w:before="1"/>
        <w:rPr>
          <w:rFonts w:ascii="Times New Roman" w:hAnsi="Times New Roman"/>
          <w:szCs w:val="22"/>
        </w:rPr>
      </w:pPr>
    </w:p>
    <w:p w14:paraId="6A066BC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Establish/Edit Old Bills [PRCAA OLD</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BILL]</w:t>
      </w:r>
    </w:p>
    <w:p w14:paraId="1361FD40"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lastRenderedPageBreak/>
        <w:t>Use this menu to establish or edit old bills. The process is called "back-loading" paper bills into</w:t>
      </w:r>
      <w:r w:rsidRPr="00D27392">
        <w:rPr>
          <w:rFonts w:ascii="Times New Roman" w:hAnsi="Times New Roman"/>
          <w:spacing w:val="-32"/>
          <w:sz w:val="22"/>
        </w:rPr>
        <w:t xml:space="preserve"> </w:t>
      </w:r>
      <w:r w:rsidRPr="00486699">
        <w:rPr>
          <w:rFonts w:ascii="Times New Roman" w:hAnsi="Times New Roman"/>
          <w:sz w:val="22"/>
        </w:rPr>
        <w:t>the system bills that have already been forwarded to the Accounting</w:t>
      </w:r>
      <w:r w:rsidRPr="00D27392">
        <w:rPr>
          <w:rFonts w:ascii="Times New Roman" w:hAnsi="Times New Roman"/>
          <w:spacing w:val="-21"/>
          <w:sz w:val="22"/>
        </w:rPr>
        <w:t xml:space="preserve"> </w:t>
      </w:r>
      <w:r w:rsidRPr="00486699">
        <w:rPr>
          <w:rFonts w:ascii="Times New Roman" w:hAnsi="Times New Roman"/>
          <w:sz w:val="22"/>
        </w:rPr>
        <w:t>Technician.</w:t>
      </w:r>
    </w:p>
    <w:p w14:paraId="313D4410" w14:textId="77777777" w:rsidR="00486699" w:rsidRPr="00486699" w:rsidRDefault="00486699" w:rsidP="00D27392">
      <w:pPr>
        <w:spacing w:before="1"/>
        <w:rPr>
          <w:rFonts w:ascii="Times New Roman" w:hAnsi="Times New Roman"/>
          <w:szCs w:val="22"/>
        </w:rPr>
      </w:pPr>
    </w:p>
    <w:p w14:paraId="1668DC0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Set Up Old Bills [PRCAA OLD</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SETUP]</w:t>
      </w:r>
    </w:p>
    <w:p w14:paraId="4FCEA81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enter old bills into the Accounts Receivable File. The user can back-load</w:t>
      </w:r>
      <w:r w:rsidRPr="00D27392">
        <w:rPr>
          <w:rFonts w:ascii="Times New Roman" w:hAnsi="Times New Roman"/>
          <w:spacing w:val="-28"/>
          <w:sz w:val="22"/>
        </w:rPr>
        <w:t xml:space="preserve"> </w:t>
      </w:r>
      <w:r w:rsidRPr="00486699">
        <w:rPr>
          <w:rFonts w:ascii="Times New Roman" w:hAnsi="Times New Roman"/>
          <w:sz w:val="22"/>
        </w:rPr>
        <w:t>bills that existed before installation of the AR</w:t>
      </w:r>
      <w:r w:rsidRPr="00D27392">
        <w:rPr>
          <w:rFonts w:ascii="Times New Roman" w:hAnsi="Times New Roman"/>
          <w:spacing w:val="-14"/>
          <w:sz w:val="22"/>
        </w:rPr>
        <w:t xml:space="preserve"> </w:t>
      </w:r>
      <w:r w:rsidRPr="00486699">
        <w:rPr>
          <w:rFonts w:ascii="Times New Roman" w:hAnsi="Times New Roman"/>
          <w:sz w:val="22"/>
        </w:rPr>
        <w:t>Package.</w:t>
      </w:r>
    </w:p>
    <w:p w14:paraId="4612DA70" w14:textId="77777777" w:rsidR="00486699" w:rsidRPr="00486699" w:rsidRDefault="00486699" w:rsidP="00D27392">
      <w:pPr>
        <w:spacing w:before="2"/>
        <w:rPr>
          <w:rFonts w:ascii="Times New Roman" w:hAnsi="Times New Roman"/>
          <w:szCs w:val="22"/>
        </w:rPr>
      </w:pPr>
    </w:p>
    <w:p w14:paraId="5C52C5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Incomplete Old Bills [PRCAA OLD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EDIT]</w:t>
      </w:r>
    </w:p>
    <w:p w14:paraId="6E8269CD"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Use this to update the incomplete old bills. If the current status of the account is "OLD BILL",</w:t>
      </w:r>
      <w:r w:rsidRPr="00D27392">
        <w:rPr>
          <w:rFonts w:ascii="Times New Roman" w:hAnsi="Times New Roman"/>
          <w:spacing w:val="-26"/>
          <w:sz w:val="22"/>
        </w:rPr>
        <w:t xml:space="preserve"> </w:t>
      </w:r>
      <w:r w:rsidRPr="00486699">
        <w:rPr>
          <w:rFonts w:ascii="Times New Roman" w:hAnsi="Times New Roman"/>
          <w:sz w:val="22"/>
        </w:rPr>
        <w:t>the Bill should be edited with this</w:t>
      </w:r>
      <w:r w:rsidRPr="00D27392">
        <w:rPr>
          <w:rFonts w:ascii="Times New Roman" w:hAnsi="Times New Roman"/>
          <w:spacing w:val="-11"/>
          <w:sz w:val="22"/>
        </w:rPr>
        <w:t xml:space="preserve"> </w:t>
      </w:r>
      <w:r w:rsidRPr="00486699">
        <w:rPr>
          <w:rFonts w:ascii="Times New Roman" w:hAnsi="Times New Roman"/>
          <w:sz w:val="22"/>
        </w:rPr>
        <w:t>option.</w:t>
      </w:r>
    </w:p>
    <w:p w14:paraId="1C21D715" w14:textId="77777777" w:rsidR="00486699" w:rsidRPr="00486699" w:rsidRDefault="00486699" w:rsidP="00D27392">
      <w:pPr>
        <w:spacing w:before="1"/>
        <w:rPr>
          <w:rFonts w:ascii="Times New Roman" w:hAnsi="Times New Roman"/>
          <w:szCs w:val="22"/>
        </w:rPr>
      </w:pPr>
    </w:p>
    <w:p w14:paraId="594512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PROFILE]</w:t>
      </w:r>
    </w:p>
    <w:p w14:paraId="49F5CC3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Use this option to see a profile of a single transaction. More complete information on an account</w:t>
      </w:r>
      <w:r w:rsidRPr="00D27392">
        <w:rPr>
          <w:rFonts w:ascii="Times New Roman" w:hAnsi="Times New Roman"/>
          <w:spacing w:val="-34"/>
          <w:sz w:val="22"/>
        </w:rPr>
        <w:t xml:space="preserve"> </w:t>
      </w:r>
      <w:r w:rsidRPr="00486699">
        <w:rPr>
          <w:rFonts w:ascii="Times New Roman" w:hAnsi="Times New Roman"/>
          <w:sz w:val="22"/>
        </w:rPr>
        <w:t>is available with the PRCAC PROFILE</w:t>
      </w:r>
      <w:r w:rsidRPr="00D27392">
        <w:rPr>
          <w:rFonts w:ascii="Times New Roman" w:hAnsi="Times New Roman"/>
          <w:spacing w:val="-13"/>
          <w:sz w:val="22"/>
        </w:rPr>
        <w:t xml:space="preserve"> </w:t>
      </w:r>
      <w:r w:rsidRPr="00486699">
        <w:rPr>
          <w:rFonts w:ascii="Times New Roman" w:hAnsi="Times New Roman"/>
          <w:sz w:val="22"/>
        </w:rPr>
        <w:t>option.</w:t>
      </w:r>
    </w:p>
    <w:p w14:paraId="75A79006" w14:textId="77777777" w:rsidR="00486699" w:rsidRPr="00486699" w:rsidRDefault="00486699" w:rsidP="00D27392">
      <w:pPr>
        <w:spacing w:before="1"/>
        <w:rPr>
          <w:rFonts w:ascii="Times New Roman" w:hAnsi="Times New Roman"/>
          <w:szCs w:val="22"/>
        </w:rPr>
      </w:pPr>
    </w:p>
    <w:p w14:paraId="384D2B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Account Management [PRCA ACCOUNT</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MANAGEMENT]</w:t>
      </w:r>
    </w:p>
    <w:p w14:paraId="039111C5"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allows the user to enter or log information specific to a debtor account, such as,</w:t>
      </w:r>
      <w:r w:rsidRPr="00D27392">
        <w:rPr>
          <w:rFonts w:ascii="Times New Roman" w:hAnsi="Times New Roman"/>
          <w:spacing w:val="-29"/>
          <w:sz w:val="22"/>
        </w:rPr>
        <w:t xml:space="preserve"> </w:t>
      </w:r>
      <w:r w:rsidRPr="00486699">
        <w:rPr>
          <w:rFonts w:ascii="Times New Roman" w:hAnsi="Times New Roman"/>
          <w:sz w:val="22"/>
        </w:rPr>
        <w:t>address information and</w:t>
      </w:r>
      <w:r w:rsidRPr="00D27392">
        <w:rPr>
          <w:rFonts w:ascii="Times New Roman" w:hAnsi="Times New Roman"/>
          <w:spacing w:val="-8"/>
          <w:sz w:val="22"/>
        </w:rPr>
        <w:t xml:space="preserve"> </w:t>
      </w:r>
      <w:r w:rsidRPr="00486699">
        <w:rPr>
          <w:rFonts w:ascii="Times New Roman" w:hAnsi="Times New Roman"/>
          <w:sz w:val="22"/>
        </w:rPr>
        <w:t>comments.</w:t>
      </w:r>
    </w:p>
    <w:p w14:paraId="6F637374" w14:textId="77777777" w:rsidR="00486699" w:rsidRPr="00486699" w:rsidRDefault="00486699" w:rsidP="00D27392">
      <w:pPr>
        <w:spacing w:before="2"/>
        <w:rPr>
          <w:rFonts w:ascii="Times New Roman" w:hAnsi="Times New Roman"/>
          <w:szCs w:val="22"/>
        </w:rPr>
      </w:pPr>
    </w:p>
    <w:p w14:paraId="11B6030F"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Account Information [PRCA ACCOUNT</w:t>
      </w:r>
      <w:r w:rsidRPr="00D27392">
        <w:rPr>
          <w:rFonts w:ascii="Times New Roman" w:hAnsi="Times New Roman"/>
          <w:spacing w:val="-12"/>
          <w:u w:val="single" w:color="000000"/>
        </w:rPr>
        <w:t xml:space="preserve"> </w:t>
      </w:r>
      <w:r w:rsidRPr="00D27392">
        <w:rPr>
          <w:rFonts w:ascii="Times New Roman" w:hAnsi="Times New Roman"/>
          <w:u w:val="single" w:color="000000"/>
        </w:rPr>
        <w:t>INFORMATION]</w:t>
      </w:r>
    </w:p>
    <w:p w14:paraId="55510E85" w14:textId="77777777" w:rsidR="00486699" w:rsidRPr="00486699" w:rsidRDefault="00486699" w:rsidP="00D27392">
      <w:pPr>
        <w:pStyle w:val="BodyText"/>
        <w:spacing w:line="273" w:lineRule="auto"/>
        <w:ind w:left="820" w:right="306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option will allow the user to edit AR Debtor</w:t>
      </w:r>
      <w:r w:rsidRPr="00D27392">
        <w:rPr>
          <w:rFonts w:ascii="Times New Roman" w:hAnsi="Times New Roman"/>
          <w:spacing w:val="-20"/>
          <w:sz w:val="22"/>
        </w:rPr>
        <w:t xml:space="preserve"> </w:t>
      </w:r>
      <w:r w:rsidRPr="00486699">
        <w:rPr>
          <w:rFonts w:ascii="Times New Roman" w:hAnsi="Times New Roman"/>
          <w:sz w:val="22"/>
        </w:rPr>
        <w:t>Information.</w:t>
      </w:r>
    </w:p>
    <w:p w14:paraId="21A6D504" w14:textId="77777777" w:rsidR="00486699" w:rsidRPr="00486699" w:rsidRDefault="00486699" w:rsidP="00D27392">
      <w:pPr>
        <w:spacing w:before="1"/>
        <w:rPr>
          <w:rFonts w:ascii="Times New Roman" w:hAnsi="Times New Roman"/>
          <w:szCs w:val="22"/>
        </w:rPr>
      </w:pPr>
    </w:p>
    <w:p w14:paraId="1846C5F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Address Display/Edit [PRCA VEN</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BIL]</w:t>
      </w:r>
    </w:p>
    <w:p w14:paraId="6E260B9E"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edits the billing address of</w:t>
      </w:r>
      <w:r w:rsidRPr="00D27392">
        <w:rPr>
          <w:rFonts w:ascii="Times New Roman" w:hAnsi="Times New Roman"/>
          <w:spacing w:val="-16"/>
          <w:sz w:val="22"/>
        </w:rPr>
        <w:t xml:space="preserve"> </w:t>
      </w:r>
      <w:r w:rsidRPr="00486699">
        <w:rPr>
          <w:rFonts w:ascii="Times New Roman" w:hAnsi="Times New Roman"/>
          <w:sz w:val="22"/>
        </w:rPr>
        <w:t>debtors.</w:t>
      </w:r>
    </w:p>
    <w:p w14:paraId="449899A5" w14:textId="77777777" w:rsidR="00486699" w:rsidRPr="00486699" w:rsidRDefault="00486699" w:rsidP="00D27392">
      <w:pPr>
        <w:spacing w:before="1"/>
        <w:rPr>
          <w:rFonts w:ascii="Times New Roman" w:hAnsi="Times New Roman"/>
          <w:szCs w:val="22"/>
        </w:rPr>
      </w:pPr>
    </w:p>
    <w:p w14:paraId="2D4B227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Bill Comment Log [PRCA BILL</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COMMENT]</w:t>
      </w:r>
    </w:p>
    <w:p w14:paraId="3676DD31" w14:textId="77777777" w:rsidR="00486699" w:rsidRPr="00486699" w:rsidRDefault="00486699" w:rsidP="00D27392">
      <w:pPr>
        <w:pStyle w:val="BodyText"/>
        <w:spacing w:before="35" w:line="273" w:lineRule="auto"/>
        <w:ind w:left="820" w:right="578"/>
        <w:rPr>
          <w:rFonts w:ascii="Times New Roman" w:hAnsi="Times New Roman"/>
        </w:rPr>
      </w:pPr>
      <w:r w:rsidRPr="00486699">
        <w:rPr>
          <w:rFonts w:ascii="Times New Roman" w:hAnsi="Times New Roman"/>
          <w:sz w:val="22"/>
        </w:rPr>
        <w:t>This option will allow the user to enter a COMMENT type transaction for a Bill. This</w:t>
      </w:r>
      <w:r w:rsidRPr="00D27392">
        <w:rPr>
          <w:rFonts w:ascii="Times New Roman" w:hAnsi="Times New Roman"/>
          <w:spacing w:val="-33"/>
          <w:sz w:val="22"/>
        </w:rPr>
        <w:t xml:space="preserve"> </w:t>
      </w:r>
      <w:r w:rsidRPr="00486699">
        <w:rPr>
          <w:rFonts w:ascii="Times New Roman" w:hAnsi="Times New Roman"/>
          <w:sz w:val="22"/>
        </w:rPr>
        <w:t>allows follow-up action or patient contact to be logged against the Bill for documenting</w:t>
      </w:r>
      <w:r w:rsidRPr="00D27392">
        <w:rPr>
          <w:rFonts w:ascii="Times New Roman" w:hAnsi="Times New Roman"/>
          <w:spacing w:val="-23"/>
          <w:sz w:val="22"/>
        </w:rPr>
        <w:t xml:space="preserve"> </w:t>
      </w:r>
      <w:r w:rsidRPr="00486699">
        <w:rPr>
          <w:rFonts w:ascii="Times New Roman" w:hAnsi="Times New Roman"/>
          <w:sz w:val="22"/>
        </w:rPr>
        <w:t>follow-up activity.</w:t>
      </w:r>
    </w:p>
    <w:p w14:paraId="09107B18" w14:textId="77777777" w:rsidR="00486699" w:rsidRPr="00486699" w:rsidRDefault="00486699" w:rsidP="00D27392">
      <w:pPr>
        <w:spacing w:before="2"/>
        <w:rPr>
          <w:rFonts w:ascii="Times New Roman" w:hAnsi="Times New Roman"/>
          <w:szCs w:val="22"/>
        </w:rPr>
      </w:pPr>
    </w:p>
    <w:p w14:paraId="584EF67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PROFILE]</w:t>
      </w:r>
    </w:p>
    <w:p w14:paraId="0EA023EE" w14:textId="16541D9A" w:rsidR="004C4431" w:rsidRPr="005D66FB" w:rsidRDefault="00486699" w:rsidP="005D66FB">
      <w:pPr>
        <w:pStyle w:val="BodyText"/>
        <w:spacing w:before="35" w:line="273" w:lineRule="auto"/>
        <w:ind w:left="820" w:right="2785"/>
        <w:rPr>
          <w:rFonts w:ascii="Times New Roman" w:hAnsi="Times New Roman"/>
          <w:sz w:val="22"/>
        </w:rPr>
      </w:pPr>
      <w:r w:rsidRPr="00D27392">
        <w:rPr>
          <w:rFonts w:ascii="Times New Roman" w:hAnsi="Times New Roman"/>
          <w:sz w:val="22"/>
        </w:rPr>
        <w:t>This option will display an Account Profile for Patient,</w:t>
      </w:r>
      <w:r w:rsidRPr="00D27392">
        <w:rPr>
          <w:rFonts w:ascii="Times New Roman" w:hAnsi="Times New Roman"/>
          <w:spacing w:val="-22"/>
          <w:sz w:val="22"/>
        </w:rPr>
        <w:t xml:space="preserve"> </w:t>
      </w:r>
      <w:r w:rsidRPr="00D27392">
        <w:rPr>
          <w:rFonts w:ascii="Times New Roman" w:hAnsi="Times New Roman"/>
          <w:sz w:val="22"/>
        </w:rPr>
        <w:t>Vendors,</w:t>
      </w:r>
      <w:r w:rsidRPr="00486699">
        <w:rPr>
          <w:rFonts w:ascii="Times New Roman" w:hAnsi="Times New Roman"/>
          <w:sz w:val="22"/>
          <w:szCs w:val="22"/>
        </w:rPr>
        <w:t xml:space="preserve"> Insurance Companies,</w:t>
      </w:r>
      <w:r w:rsidRPr="00486699">
        <w:rPr>
          <w:rFonts w:ascii="Times New Roman" w:hAnsi="Times New Roman"/>
          <w:spacing w:val="-4"/>
          <w:sz w:val="22"/>
          <w:szCs w:val="22"/>
        </w:rPr>
        <w:t xml:space="preserve"> </w:t>
      </w:r>
      <w:r w:rsidRPr="00486699">
        <w:rPr>
          <w:rFonts w:ascii="Times New Roman" w:hAnsi="Times New Roman"/>
          <w:sz w:val="22"/>
          <w:szCs w:val="22"/>
        </w:rPr>
        <w:t>etc.</w:t>
      </w:r>
    </w:p>
    <w:p w14:paraId="3C45A205" w14:textId="77777777" w:rsidR="00486699" w:rsidRPr="00486699" w:rsidRDefault="00486699" w:rsidP="00D27392">
      <w:pPr>
        <w:spacing w:before="1"/>
        <w:rPr>
          <w:rFonts w:ascii="Times New Roman" w:hAnsi="Times New Roman"/>
          <w:szCs w:val="22"/>
        </w:rPr>
      </w:pPr>
    </w:p>
    <w:p w14:paraId="566576C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 Patient Account Balance [PRCA ACCOUNT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CHECK]</w:t>
      </w:r>
    </w:p>
    <w:p w14:paraId="0D8B8046"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check a selected patient's account and display information regarding the</w:t>
      </w:r>
      <w:r w:rsidRPr="00D27392">
        <w:rPr>
          <w:rFonts w:ascii="Times New Roman" w:hAnsi="Times New Roman"/>
          <w:spacing w:val="-30"/>
          <w:sz w:val="22"/>
        </w:rPr>
        <w:t xml:space="preserve"> </w:t>
      </w:r>
      <w:r w:rsidRPr="00486699">
        <w:rPr>
          <w:rFonts w:ascii="Times New Roman" w:hAnsi="Times New Roman"/>
          <w:sz w:val="22"/>
        </w:rPr>
        <w:t>printing of the patient's statement. This option should be used when a discrepancy is found. This</w:t>
      </w:r>
      <w:r w:rsidRPr="00D27392">
        <w:rPr>
          <w:rFonts w:ascii="Times New Roman" w:hAnsi="Times New Roman"/>
          <w:spacing w:val="-26"/>
          <w:sz w:val="22"/>
        </w:rPr>
        <w:t xml:space="preserve"> </w:t>
      </w:r>
      <w:r w:rsidRPr="00486699">
        <w:rPr>
          <w:rFonts w:ascii="Times New Roman" w:hAnsi="Times New Roman"/>
          <w:sz w:val="22"/>
        </w:rPr>
        <w:t>option should also be used to review a patient's statement before it</w:t>
      </w:r>
      <w:r w:rsidRPr="00D27392">
        <w:rPr>
          <w:rFonts w:ascii="Times New Roman" w:hAnsi="Times New Roman"/>
          <w:spacing w:val="-19"/>
          <w:sz w:val="22"/>
        </w:rPr>
        <w:t xml:space="preserve"> </w:t>
      </w:r>
      <w:r w:rsidRPr="00486699">
        <w:rPr>
          <w:rFonts w:ascii="Times New Roman" w:hAnsi="Times New Roman"/>
          <w:sz w:val="22"/>
        </w:rPr>
        <w:t>prints.</w:t>
      </w:r>
    </w:p>
    <w:p w14:paraId="3BC4C330" w14:textId="77777777" w:rsidR="00F57C09" w:rsidRPr="00D27392" w:rsidRDefault="00F57C09" w:rsidP="00D27392">
      <w:pPr>
        <w:pStyle w:val="BodyText"/>
        <w:spacing w:before="47"/>
        <w:ind w:left="820" w:right="136"/>
        <w:rPr>
          <w:rFonts w:ascii="Times New Roman" w:hAnsi="Times New Roman"/>
          <w:u w:val="single" w:color="000000"/>
        </w:rPr>
      </w:pPr>
    </w:p>
    <w:p w14:paraId="0680E667"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Debtor Comment Log [PRCA DEBTOR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COMMENT]</w:t>
      </w:r>
    </w:p>
    <w:p w14:paraId="1A13A85B"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allow the user to enter a comment for a debtor that can be later</w:t>
      </w:r>
      <w:r w:rsidRPr="00D27392">
        <w:rPr>
          <w:rFonts w:ascii="Times New Roman" w:hAnsi="Times New Roman"/>
          <w:spacing w:val="-23"/>
          <w:sz w:val="22"/>
        </w:rPr>
        <w:t xml:space="preserve"> </w:t>
      </w:r>
      <w:r w:rsidRPr="00486699">
        <w:rPr>
          <w:rFonts w:ascii="Times New Roman" w:hAnsi="Times New Roman"/>
          <w:sz w:val="22"/>
        </w:rPr>
        <w:t>profiled.</w:t>
      </w:r>
    </w:p>
    <w:p w14:paraId="7F2E619A" w14:textId="77777777" w:rsidR="00486699" w:rsidRPr="00486699" w:rsidRDefault="00486699" w:rsidP="00D27392">
      <w:pPr>
        <w:spacing w:before="1"/>
        <w:rPr>
          <w:rFonts w:ascii="Times New Roman" w:hAnsi="Times New Roman"/>
          <w:szCs w:val="22"/>
        </w:rPr>
      </w:pPr>
    </w:p>
    <w:p w14:paraId="31635A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Follow-up Reports [PRCA FOLLOW-UP</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REPORTS]</w:t>
      </w:r>
    </w:p>
    <w:p w14:paraId="4B85E10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lastRenderedPageBreak/>
        <w:t>This option will print a report of the follow-up transactions for bills and follow-up actions for</w:t>
      </w:r>
      <w:r w:rsidRPr="00D27392">
        <w:rPr>
          <w:rFonts w:ascii="Times New Roman" w:hAnsi="Times New Roman"/>
          <w:spacing w:val="-29"/>
          <w:sz w:val="22"/>
        </w:rPr>
        <w:t xml:space="preserve"> </w:t>
      </w:r>
      <w:r w:rsidRPr="00486699">
        <w:rPr>
          <w:rFonts w:ascii="Times New Roman" w:hAnsi="Times New Roman"/>
          <w:sz w:val="22"/>
        </w:rPr>
        <w:t>a debtor. The report will prompt the user for date range and any comment "flagged" for</w:t>
      </w:r>
      <w:r w:rsidRPr="00D27392">
        <w:rPr>
          <w:rFonts w:ascii="Times New Roman" w:hAnsi="Times New Roman"/>
          <w:spacing w:val="-26"/>
          <w:sz w:val="22"/>
        </w:rPr>
        <w:t xml:space="preserve"> </w:t>
      </w:r>
      <w:r w:rsidRPr="00486699">
        <w:rPr>
          <w:rFonts w:ascii="Times New Roman" w:hAnsi="Times New Roman"/>
          <w:sz w:val="22"/>
        </w:rPr>
        <w:t>follow-up within the date range will display on the</w:t>
      </w:r>
      <w:r w:rsidRPr="00D27392">
        <w:rPr>
          <w:rFonts w:ascii="Times New Roman" w:hAnsi="Times New Roman"/>
          <w:spacing w:val="-15"/>
          <w:sz w:val="22"/>
        </w:rPr>
        <w:t xml:space="preserve"> </w:t>
      </w:r>
      <w:r w:rsidRPr="00486699">
        <w:rPr>
          <w:rFonts w:ascii="Times New Roman" w:hAnsi="Times New Roman"/>
          <w:sz w:val="22"/>
        </w:rPr>
        <w:t>report.</w:t>
      </w:r>
    </w:p>
    <w:p w14:paraId="6A16D475" w14:textId="77777777" w:rsidR="00486699" w:rsidRPr="00486699" w:rsidRDefault="00486699" w:rsidP="00D27392">
      <w:pPr>
        <w:spacing w:before="1"/>
        <w:rPr>
          <w:rFonts w:ascii="Times New Roman" w:hAnsi="Times New Roman"/>
          <w:szCs w:val="22"/>
        </w:rPr>
      </w:pPr>
    </w:p>
    <w:p w14:paraId="08E183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Full Account Profile [PRCAY FULL ACCOUNT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PROFILE]</w:t>
      </w:r>
    </w:p>
    <w:p w14:paraId="4E811D34"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A4A3153" w14:textId="77777777" w:rsidR="00486699" w:rsidRPr="00486699" w:rsidRDefault="00486699" w:rsidP="00D27392">
      <w:pPr>
        <w:spacing w:before="2"/>
        <w:rPr>
          <w:rFonts w:ascii="Times New Roman" w:hAnsi="Times New Roman"/>
          <w:szCs w:val="22"/>
        </w:rPr>
      </w:pPr>
    </w:p>
    <w:p w14:paraId="1B532A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Mark/Unmark Invalid Transaction [PRCA MARK INVALID</w:t>
      </w:r>
      <w:r w:rsidRPr="00D27392">
        <w:rPr>
          <w:rFonts w:ascii="Times New Roman" w:hAnsi="Times New Roman"/>
          <w:spacing w:val="-25"/>
          <w:sz w:val="22"/>
          <w:u w:val="single" w:color="000000"/>
        </w:rPr>
        <w:t xml:space="preserve"> </w:t>
      </w:r>
      <w:r w:rsidRPr="00D27392">
        <w:rPr>
          <w:rFonts w:ascii="Times New Roman" w:hAnsi="Times New Roman"/>
          <w:sz w:val="22"/>
          <w:u w:val="single" w:color="000000"/>
        </w:rPr>
        <w:t>TRANS.]</w:t>
      </w:r>
    </w:p>
    <w:p w14:paraId="608E5E7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used to flag a transaction so that it does not appear on the patient</w:t>
      </w:r>
      <w:r w:rsidRPr="00D27392">
        <w:rPr>
          <w:rFonts w:ascii="Times New Roman" w:hAnsi="Times New Roman"/>
          <w:spacing w:val="-31"/>
          <w:sz w:val="22"/>
        </w:rPr>
        <w:t xml:space="preserve"> </w:t>
      </w:r>
      <w:r w:rsidRPr="00486699">
        <w:rPr>
          <w:rFonts w:ascii="Times New Roman" w:hAnsi="Times New Roman"/>
          <w:sz w:val="22"/>
        </w:rPr>
        <w:t>statement.</w:t>
      </w:r>
    </w:p>
    <w:p w14:paraId="50CA41FC" w14:textId="77777777" w:rsidR="00486699" w:rsidRPr="00486699" w:rsidRDefault="00486699" w:rsidP="00D27392">
      <w:pPr>
        <w:spacing w:before="1"/>
        <w:rPr>
          <w:rFonts w:ascii="Times New Roman" w:hAnsi="Times New Roman"/>
          <w:szCs w:val="22"/>
        </w:rPr>
      </w:pPr>
    </w:p>
    <w:p w14:paraId="7A5243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Statement Discrepancy Listing [PRCA DISC</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LIST]</w:t>
      </w:r>
    </w:p>
    <w:p w14:paraId="40E42AA3"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list all the AR Debtors whose accounts do not balance. Use this option</w:t>
      </w:r>
      <w:r w:rsidRPr="00D27392">
        <w:rPr>
          <w:rFonts w:ascii="Times New Roman" w:hAnsi="Times New Roman"/>
          <w:spacing w:val="-15"/>
          <w:sz w:val="22"/>
        </w:rPr>
        <w:t xml:space="preserve"> </w:t>
      </w:r>
      <w:r w:rsidRPr="00486699">
        <w:rPr>
          <w:rFonts w:ascii="Times New Roman" w:hAnsi="Times New Roman"/>
          <w:sz w:val="22"/>
        </w:rPr>
        <w:t>to generate a list of debtors who are not receiving statements because of balance discrepancies.</w:t>
      </w:r>
      <w:r w:rsidRPr="00D27392">
        <w:rPr>
          <w:rFonts w:ascii="Times New Roman" w:hAnsi="Times New Roman"/>
          <w:spacing w:val="-26"/>
          <w:sz w:val="22"/>
        </w:rPr>
        <w:t xml:space="preserve"> </w:t>
      </w:r>
      <w:r w:rsidRPr="00486699">
        <w:rPr>
          <w:rFonts w:ascii="Times New Roman" w:hAnsi="Times New Roman"/>
          <w:sz w:val="22"/>
        </w:rPr>
        <w:t>This option takes awhile to run. You should queue this report to a</w:t>
      </w:r>
      <w:r w:rsidRPr="00D27392">
        <w:rPr>
          <w:rFonts w:ascii="Times New Roman" w:hAnsi="Times New Roman"/>
          <w:spacing w:val="-17"/>
          <w:sz w:val="22"/>
        </w:rPr>
        <w:t xml:space="preserve"> </w:t>
      </w:r>
      <w:r w:rsidRPr="00486699">
        <w:rPr>
          <w:rFonts w:ascii="Times New Roman" w:hAnsi="Times New Roman"/>
          <w:sz w:val="22"/>
        </w:rPr>
        <w:t>printer.</w:t>
      </w:r>
    </w:p>
    <w:p w14:paraId="0C447713" w14:textId="77777777" w:rsidR="00486699" w:rsidRPr="00486699" w:rsidRDefault="00486699" w:rsidP="00D27392">
      <w:pPr>
        <w:spacing w:before="1"/>
        <w:rPr>
          <w:rFonts w:ascii="Times New Roman" w:hAnsi="Times New Roman"/>
          <w:szCs w:val="22"/>
        </w:rPr>
      </w:pPr>
    </w:p>
    <w:p w14:paraId="3998CE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for a Patient [PRCA TRANS</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HISTORY]</w:t>
      </w:r>
    </w:p>
    <w:p w14:paraId="3642391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the user to print a type of transaction or all transactions for a patient for</w:t>
      </w:r>
      <w:r w:rsidRPr="00D27392">
        <w:rPr>
          <w:rFonts w:ascii="Times New Roman" w:hAnsi="Times New Roman"/>
          <w:spacing w:val="-37"/>
          <w:sz w:val="22"/>
        </w:rPr>
        <w:t xml:space="preserve"> </w:t>
      </w:r>
      <w:r w:rsidRPr="00486699">
        <w:rPr>
          <w:rFonts w:ascii="Times New Roman" w:hAnsi="Times New Roman"/>
          <w:sz w:val="22"/>
        </w:rPr>
        <w:t>a selected date</w:t>
      </w:r>
      <w:r w:rsidRPr="00D27392">
        <w:rPr>
          <w:rFonts w:ascii="Times New Roman" w:hAnsi="Times New Roman"/>
          <w:spacing w:val="-5"/>
          <w:sz w:val="22"/>
        </w:rPr>
        <w:t xml:space="preserve"> </w:t>
      </w:r>
      <w:r w:rsidRPr="00486699">
        <w:rPr>
          <w:rFonts w:ascii="Times New Roman" w:hAnsi="Times New Roman"/>
          <w:sz w:val="22"/>
        </w:rPr>
        <w:t>range.</w:t>
      </w:r>
    </w:p>
    <w:p w14:paraId="2595A836" w14:textId="77777777" w:rsidR="00486699" w:rsidRPr="00486699" w:rsidRDefault="00486699" w:rsidP="00D27392">
      <w:pPr>
        <w:spacing w:before="2"/>
        <w:rPr>
          <w:rFonts w:ascii="Times New Roman" w:hAnsi="Times New Roman"/>
          <w:szCs w:val="22"/>
        </w:rPr>
      </w:pPr>
    </w:p>
    <w:p w14:paraId="7962EC9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MASTER]</w:t>
      </w:r>
    </w:p>
    <w:p w14:paraId="631A656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06B1A5B2" w14:textId="77777777" w:rsidR="00486699" w:rsidRPr="00486699" w:rsidRDefault="00486699" w:rsidP="00D27392">
      <w:pPr>
        <w:spacing w:before="1"/>
        <w:rPr>
          <w:rFonts w:ascii="Times New Roman" w:hAnsi="Times New Roman"/>
          <w:szCs w:val="22"/>
        </w:rPr>
      </w:pPr>
    </w:p>
    <w:p w14:paraId="682E5F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561C2A8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11987ED2" w14:textId="77777777" w:rsidR="00486699" w:rsidRPr="00D27392" w:rsidRDefault="00486699" w:rsidP="00D27392">
      <w:pPr>
        <w:spacing w:before="1"/>
        <w:rPr>
          <w:rFonts w:ascii="Times New Roman" w:hAnsi="Times New Roman"/>
        </w:rPr>
      </w:pPr>
    </w:p>
    <w:p w14:paraId="224608D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73CE160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44307A17" w14:textId="77777777" w:rsidR="00486699" w:rsidRPr="00486699" w:rsidRDefault="00486699" w:rsidP="00D27392">
      <w:pPr>
        <w:spacing w:before="2"/>
        <w:rPr>
          <w:rFonts w:ascii="Times New Roman" w:hAnsi="Times New Roman"/>
          <w:szCs w:val="22"/>
        </w:rPr>
      </w:pPr>
    </w:p>
    <w:p w14:paraId="12C892F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33BA893C" w14:textId="308F0DE5"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18"/>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162FA089" w14:textId="77777777" w:rsidR="00486699" w:rsidRPr="00486699" w:rsidRDefault="00486699" w:rsidP="00D27392">
      <w:pPr>
        <w:spacing w:before="1"/>
        <w:rPr>
          <w:rFonts w:ascii="Times New Roman" w:hAnsi="Times New Roman"/>
          <w:szCs w:val="22"/>
        </w:rPr>
      </w:pPr>
    </w:p>
    <w:p w14:paraId="3C2E642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OP]</w:t>
      </w:r>
    </w:p>
    <w:p w14:paraId="5AC5622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6153ED53" w14:textId="77777777" w:rsidR="003467F8" w:rsidRPr="00D27392" w:rsidRDefault="003467F8" w:rsidP="00D27392">
      <w:pPr>
        <w:pStyle w:val="BodyText"/>
        <w:spacing w:before="47"/>
        <w:ind w:left="820" w:right="136"/>
        <w:rPr>
          <w:rFonts w:ascii="Times New Roman" w:hAnsi="Times New Roman"/>
          <w:u w:val="single" w:color="000000"/>
        </w:rPr>
      </w:pPr>
    </w:p>
    <w:p w14:paraId="6BC483F5"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CP]</w:t>
      </w:r>
    </w:p>
    <w:p w14:paraId="6D07430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4AA3CC58" w14:textId="77777777" w:rsidR="00486699" w:rsidRPr="00486699" w:rsidRDefault="00486699" w:rsidP="00D27392">
      <w:pPr>
        <w:spacing w:before="1"/>
        <w:rPr>
          <w:rFonts w:ascii="Times New Roman" w:hAnsi="Times New Roman"/>
          <w:szCs w:val="22"/>
        </w:rPr>
      </w:pPr>
    </w:p>
    <w:p w14:paraId="08E3339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0F3F3014"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lastRenderedPageBreak/>
        <w:t>This option will allow the agent cashier to copy a payment transaction from one receipt</w:t>
      </w:r>
      <w:r w:rsidRPr="00D27392">
        <w:rPr>
          <w:rFonts w:ascii="Times New Roman" w:hAnsi="Times New Roman"/>
          <w:spacing w:val="-24"/>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06242B49" w14:textId="77777777" w:rsidR="00486699" w:rsidRPr="00486699" w:rsidRDefault="00486699" w:rsidP="00D27392">
      <w:pPr>
        <w:spacing w:before="1"/>
        <w:rPr>
          <w:rFonts w:ascii="Times New Roman" w:hAnsi="Times New Roman"/>
          <w:szCs w:val="22"/>
        </w:rPr>
      </w:pPr>
    </w:p>
    <w:p w14:paraId="349D55F4" w14:textId="77777777" w:rsidR="00486699" w:rsidRPr="00D27392" w:rsidRDefault="00486699" w:rsidP="00D27392">
      <w:pPr>
        <w:pStyle w:val="BodyText"/>
        <w:tabs>
          <w:tab w:val="left" w:pos="9169"/>
        </w:tabs>
        <w:spacing w:line="273" w:lineRule="auto"/>
        <w:ind w:left="820" w:right="391"/>
        <w:rPr>
          <w:rFonts w:ascii="Times New Roman" w:hAnsi="Times New Roman"/>
        </w:rPr>
      </w:pPr>
      <w:r w:rsidRPr="00D27392">
        <w:rPr>
          <w:rFonts w:ascii="Times New Roman" w:hAnsi="Times New Roman"/>
          <w:sz w:val="22"/>
          <w:u w:val="single" w:color="000000"/>
        </w:rPr>
        <w:t>Patient Payment/Refund Transaction History Inquiry [PRCA PAYMENT TRANS</w:t>
      </w:r>
      <w:r w:rsidRPr="00D27392">
        <w:rPr>
          <w:rFonts w:ascii="Times New Roman" w:hAnsi="Times New Roman"/>
          <w:spacing w:val="-26"/>
          <w:sz w:val="22"/>
          <w:u w:val="single" w:color="000000"/>
        </w:rPr>
        <w:t xml:space="preserve"> </w:t>
      </w:r>
      <w:r w:rsidRPr="00D27392">
        <w:rPr>
          <w:rFonts w:ascii="Times New Roman" w:hAnsi="Times New Roman"/>
          <w:sz w:val="22"/>
          <w:u w:val="single" w:color="000000"/>
        </w:rPr>
        <w:t xml:space="preserve">HISTORY </w:t>
      </w:r>
      <w:r w:rsidRPr="00486699">
        <w:rPr>
          <w:rFonts w:ascii="Times New Roman" w:hAnsi="Times New Roman"/>
          <w:sz w:val="22"/>
          <w:szCs w:val="22"/>
          <w:u w:val="single" w:color="000000"/>
        </w:rPr>
        <w:tab/>
      </w:r>
      <w:r w:rsidRPr="00486699">
        <w:rPr>
          <w:rFonts w:ascii="Times New Roman" w:hAnsi="Times New Roman"/>
          <w:w w:val="32"/>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Synonym:</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PD]</w:t>
      </w:r>
    </w:p>
    <w:p w14:paraId="12F7419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0"/>
          <w:sz w:val="22"/>
        </w:rPr>
        <w:t xml:space="preserve"> </w:t>
      </w:r>
      <w:r w:rsidRPr="00486699">
        <w:rPr>
          <w:rFonts w:ascii="Times New Roman" w:hAnsi="Times New Roman"/>
          <w:sz w:val="22"/>
        </w:rPr>
        <w:t>range.</w:t>
      </w:r>
    </w:p>
    <w:p w14:paraId="329C106D" w14:textId="77777777" w:rsidR="00486699" w:rsidRPr="00486699" w:rsidRDefault="00486699" w:rsidP="00D27392">
      <w:pPr>
        <w:spacing w:before="2"/>
        <w:rPr>
          <w:rFonts w:ascii="Times New Roman" w:hAnsi="Times New Roman"/>
          <w:szCs w:val="22"/>
        </w:rPr>
      </w:pPr>
    </w:p>
    <w:p w14:paraId="282F05E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2F01723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65885E68" w14:textId="77777777" w:rsidR="00486699" w:rsidRPr="00486699" w:rsidRDefault="00486699" w:rsidP="00D27392">
      <w:pPr>
        <w:spacing w:before="1"/>
        <w:rPr>
          <w:rFonts w:ascii="Times New Roman" w:hAnsi="Times New Roman"/>
          <w:szCs w:val="22"/>
        </w:rPr>
      </w:pPr>
    </w:p>
    <w:p w14:paraId="7B14D90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Deposit Management [PRCAY DEPOSIT MANAGEMENT Synonym:</w:t>
      </w:r>
      <w:r w:rsidRPr="00D27392">
        <w:rPr>
          <w:rFonts w:ascii="Times New Roman" w:hAnsi="Times New Roman"/>
          <w:spacing w:val="-17"/>
          <w:u w:val="single" w:color="000000"/>
        </w:rPr>
        <w:t xml:space="preserve"> </w:t>
      </w:r>
      <w:r w:rsidRPr="00D27392">
        <w:rPr>
          <w:rFonts w:ascii="Times New Roman" w:hAnsi="Times New Roman"/>
          <w:u w:val="single" w:color="000000"/>
        </w:rPr>
        <w:t>DM]</w:t>
      </w:r>
    </w:p>
    <w:p w14:paraId="3B9AAA3A" w14:textId="77777777"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sub-menu allows the user access to the Deposit</w:t>
      </w:r>
      <w:r w:rsidRPr="00D27392">
        <w:rPr>
          <w:rFonts w:ascii="Times New Roman" w:hAnsi="Times New Roman"/>
          <w:spacing w:val="-19"/>
          <w:sz w:val="22"/>
        </w:rPr>
        <w:t xml:space="preserve"> </w:t>
      </w:r>
      <w:r w:rsidRPr="00486699">
        <w:rPr>
          <w:rFonts w:ascii="Times New Roman" w:hAnsi="Times New Roman"/>
          <w:sz w:val="22"/>
        </w:rPr>
        <w:t>options.</w:t>
      </w:r>
    </w:p>
    <w:p w14:paraId="378142DF" w14:textId="77777777" w:rsidR="00486699" w:rsidRPr="00486699" w:rsidRDefault="00486699" w:rsidP="00D27392">
      <w:pPr>
        <w:spacing w:before="1"/>
        <w:rPr>
          <w:rFonts w:ascii="Times New Roman" w:hAnsi="Times New Roman"/>
          <w:szCs w:val="22"/>
        </w:rPr>
      </w:pPr>
    </w:p>
    <w:p w14:paraId="74EF29A5"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161D8778"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05E2C90F" w14:textId="77777777" w:rsidR="00486699" w:rsidRPr="00486699" w:rsidRDefault="00486699" w:rsidP="00D27392">
      <w:pPr>
        <w:spacing w:before="1"/>
        <w:rPr>
          <w:rFonts w:ascii="Times New Roman" w:hAnsi="Times New Roman"/>
          <w:szCs w:val="22"/>
        </w:rPr>
      </w:pPr>
    </w:p>
    <w:p w14:paraId="6847FC58"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CA8A924" w14:textId="77777777" w:rsidR="00486699" w:rsidRPr="00486699" w:rsidRDefault="00486699" w:rsidP="00D27392">
      <w:pPr>
        <w:pStyle w:val="BodyText"/>
        <w:spacing w:before="35" w:line="273" w:lineRule="auto"/>
        <w:ind w:left="1540" w:right="248"/>
        <w:rPr>
          <w:rFonts w:ascii="Times New Roman" w:hAnsi="Times New Roman"/>
        </w:rPr>
      </w:pPr>
      <w:r w:rsidRPr="00486699">
        <w:rPr>
          <w:rFonts w:ascii="Times New Roman" w:hAnsi="Times New Roman"/>
          <w:sz w:val="22"/>
        </w:rPr>
        <w:t>This option allows the user to approve a ticket for deposit to a bank. If a deposit</w:t>
      </w:r>
      <w:r w:rsidRPr="00D27392">
        <w:rPr>
          <w:rFonts w:ascii="Times New Roman" w:hAnsi="Times New Roman"/>
          <w:spacing w:val="-26"/>
          <w:sz w:val="22"/>
        </w:rPr>
        <w:t xml:space="preserve"> </w:t>
      </w:r>
      <w:r w:rsidRPr="00486699">
        <w:rPr>
          <w:rFonts w:ascii="Times New Roman" w:hAnsi="Times New Roman"/>
          <w:sz w:val="22"/>
        </w:rPr>
        <w:t>ticket has no receipt associated with it, the user will be asked to provide necessary</w:t>
      </w:r>
      <w:r w:rsidRPr="00D27392">
        <w:rPr>
          <w:rFonts w:ascii="Times New Roman" w:hAnsi="Times New Roman"/>
          <w:spacing w:val="-31"/>
          <w:sz w:val="22"/>
        </w:rPr>
        <w:t xml:space="preserve"> </w:t>
      </w:r>
      <w:r w:rsidRPr="00486699">
        <w:rPr>
          <w:rFonts w:ascii="Times New Roman" w:hAnsi="Times New Roman"/>
          <w:sz w:val="22"/>
        </w:rPr>
        <w:t>information before the ticket can be</w:t>
      </w:r>
      <w:r w:rsidRPr="00D27392">
        <w:rPr>
          <w:rFonts w:ascii="Times New Roman" w:hAnsi="Times New Roman"/>
          <w:spacing w:val="-11"/>
          <w:sz w:val="22"/>
        </w:rPr>
        <w:t xml:space="preserve"> </w:t>
      </w:r>
      <w:r w:rsidRPr="00486699">
        <w:rPr>
          <w:rFonts w:ascii="Times New Roman" w:hAnsi="Times New Roman"/>
          <w:sz w:val="22"/>
        </w:rPr>
        <w:t>approved.</w:t>
      </w:r>
    </w:p>
    <w:p w14:paraId="5D6D9681" w14:textId="77777777" w:rsidR="00486699" w:rsidRPr="00486699" w:rsidRDefault="00486699" w:rsidP="00D27392">
      <w:pPr>
        <w:spacing w:before="1"/>
        <w:rPr>
          <w:rFonts w:ascii="Times New Roman" w:hAnsi="Times New Roman"/>
          <w:szCs w:val="22"/>
        </w:rPr>
      </w:pPr>
    </w:p>
    <w:p w14:paraId="5033B73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6B07B4F4"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6"/>
          <w:sz w:val="22"/>
        </w:rPr>
        <w:t xml:space="preserve"> </w:t>
      </w:r>
      <w:r w:rsidRPr="00486699">
        <w:rPr>
          <w:rFonts w:ascii="Times New Roman" w:hAnsi="Times New Roman"/>
          <w:sz w:val="22"/>
        </w:rPr>
        <w:t>ticket.</w:t>
      </w:r>
    </w:p>
    <w:p w14:paraId="21B5F2E6" w14:textId="77777777" w:rsidR="00486699" w:rsidRPr="00486699" w:rsidRDefault="00486699" w:rsidP="00D27392">
      <w:pPr>
        <w:spacing w:before="1"/>
        <w:rPr>
          <w:rFonts w:ascii="Times New Roman" w:hAnsi="Times New Roman"/>
          <w:szCs w:val="22"/>
        </w:rPr>
      </w:pPr>
    </w:p>
    <w:p w14:paraId="5C34179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5579612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shows information associated with receipts that are attached to</w:t>
      </w:r>
      <w:r w:rsidRPr="00D27392">
        <w:rPr>
          <w:rFonts w:ascii="Times New Roman" w:hAnsi="Times New Roman"/>
          <w:spacing w:val="-26"/>
          <w:sz w:val="22"/>
        </w:rPr>
        <w:t xml:space="preserve"> </w:t>
      </w:r>
      <w:r w:rsidRPr="00486699">
        <w:rPr>
          <w:rFonts w:ascii="Times New Roman" w:hAnsi="Times New Roman"/>
          <w:sz w:val="22"/>
        </w:rPr>
        <w:t>selected deposit</w:t>
      </w:r>
      <w:r w:rsidRPr="00D27392">
        <w:rPr>
          <w:rFonts w:ascii="Times New Roman" w:hAnsi="Times New Roman"/>
          <w:spacing w:val="-3"/>
          <w:sz w:val="22"/>
        </w:rPr>
        <w:t xml:space="preserve"> </w:t>
      </w:r>
      <w:r w:rsidRPr="00486699">
        <w:rPr>
          <w:rFonts w:ascii="Times New Roman" w:hAnsi="Times New Roman"/>
          <w:sz w:val="22"/>
        </w:rPr>
        <w:t>tickets.</w:t>
      </w:r>
    </w:p>
    <w:p w14:paraId="2C920870" w14:textId="77777777" w:rsidR="00486699" w:rsidRPr="00486699" w:rsidRDefault="00486699" w:rsidP="00D27392">
      <w:pPr>
        <w:spacing w:before="1"/>
        <w:rPr>
          <w:rFonts w:ascii="Times New Roman" w:hAnsi="Times New Roman"/>
          <w:szCs w:val="22"/>
        </w:rPr>
      </w:pPr>
    </w:p>
    <w:p w14:paraId="795A8BA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1AC4CC7"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By choosing this option, the user is able to view information about past and</w:t>
      </w:r>
      <w:r w:rsidRPr="00D27392">
        <w:rPr>
          <w:rFonts w:ascii="Times New Roman" w:hAnsi="Times New Roman"/>
          <w:spacing w:val="-24"/>
          <w:sz w:val="22"/>
        </w:rPr>
        <w:t xml:space="preserve"> </w:t>
      </w:r>
      <w:r w:rsidRPr="00486699">
        <w:rPr>
          <w:rFonts w:ascii="Times New Roman" w:hAnsi="Times New Roman"/>
          <w:sz w:val="22"/>
        </w:rPr>
        <w:t>current deposit</w:t>
      </w:r>
      <w:r w:rsidRPr="00D27392">
        <w:rPr>
          <w:rFonts w:ascii="Times New Roman" w:hAnsi="Times New Roman"/>
          <w:spacing w:val="-3"/>
          <w:sz w:val="22"/>
        </w:rPr>
        <w:t xml:space="preserve"> </w:t>
      </w:r>
      <w:r w:rsidRPr="00486699">
        <w:rPr>
          <w:rFonts w:ascii="Times New Roman" w:hAnsi="Times New Roman"/>
          <w:sz w:val="22"/>
        </w:rPr>
        <w:t>tickets.</w:t>
      </w:r>
    </w:p>
    <w:p w14:paraId="6A0A304D" w14:textId="77777777" w:rsidR="00486699" w:rsidRPr="00486699" w:rsidRDefault="00486699" w:rsidP="00D27392">
      <w:pPr>
        <w:spacing w:before="1"/>
        <w:rPr>
          <w:rFonts w:ascii="Times New Roman" w:hAnsi="Times New Roman"/>
          <w:szCs w:val="22"/>
        </w:rPr>
      </w:pPr>
    </w:p>
    <w:p w14:paraId="23EBFB2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2F0EC057"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By using this option, the user can view detailed information about a specific</w:t>
      </w:r>
      <w:r w:rsidRPr="00D27392">
        <w:rPr>
          <w:rFonts w:ascii="Times New Roman" w:hAnsi="Times New Roman"/>
          <w:spacing w:val="-24"/>
          <w:sz w:val="22"/>
        </w:rPr>
        <w:t xml:space="preserve"> </w:t>
      </w:r>
      <w:r w:rsidRPr="00486699">
        <w:rPr>
          <w:rFonts w:ascii="Times New Roman" w:hAnsi="Times New Roman"/>
          <w:sz w:val="22"/>
        </w:rPr>
        <w:t>deposit ticket.</w:t>
      </w:r>
    </w:p>
    <w:p w14:paraId="63F593C8" w14:textId="77777777" w:rsidR="00486699" w:rsidRPr="00486699" w:rsidRDefault="00486699" w:rsidP="00D27392">
      <w:pPr>
        <w:spacing w:before="1"/>
        <w:rPr>
          <w:rFonts w:ascii="Times New Roman" w:hAnsi="Times New Roman"/>
          <w:szCs w:val="22"/>
        </w:rPr>
      </w:pPr>
    </w:p>
    <w:p w14:paraId="5F33591D"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4FEE983B"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allows the user to void a Deposit Ticket. The ticket must first be “emptied”</w:t>
      </w:r>
      <w:r w:rsidRPr="00D27392">
        <w:rPr>
          <w:rFonts w:ascii="Times New Roman" w:hAnsi="Times New Roman"/>
          <w:spacing w:val="-25"/>
          <w:sz w:val="22"/>
        </w:rPr>
        <w:t xml:space="preserve"> </w:t>
      </w:r>
      <w:r w:rsidRPr="00486699">
        <w:rPr>
          <w:rFonts w:ascii="Times New Roman" w:hAnsi="Times New Roman"/>
          <w:sz w:val="22"/>
        </w:rPr>
        <w:t>of all receipts.</w:t>
      </w:r>
    </w:p>
    <w:p w14:paraId="0F530274" w14:textId="77777777" w:rsidR="00486699" w:rsidRPr="00486699" w:rsidRDefault="00486699" w:rsidP="00D27392">
      <w:pPr>
        <w:spacing w:before="11"/>
        <w:rPr>
          <w:rFonts w:ascii="Times New Roman" w:hAnsi="Times New Roman"/>
          <w:szCs w:val="22"/>
        </w:rPr>
      </w:pPr>
    </w:p>
    <w:p w14:paraId="7E91C8A5" w14:textId="77777777" w:rsidR="00486699" w:rsidRPr="00D27392" w:rsidRDefault="00486699" w:rsidP="00D27392">
      <w:pPr>
        <w:pStyle w:val="BodyText"/>
        <w:spacing w:before="72"/>
        <w:ind w:left="820"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39CB5E19"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9E5BE2C" w14:textId="77777777" w:rsidR="00486699" w:rsidRPr="00486699" w:rsidRDefault="00486699" w:rsidP="00D27392">
      <w:pPr>
        <w:spacing w:before="1"/>
        <w:rPr>
          <w:rFonts w:ascii="Times New Roman" w:hAnsi="Times New Roman"/>
          <w:szCs w:val="22"/>
        </w:rPr>
      </w:pPr>
    </w:p>
    <w:p w14:paraId="0DBD76B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P2]</w:t>
      </w:r>
    </w:p>
    <w:p w14:paraId="387F8D4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215 report, sorted by appropriation number for a given receipt</w:t>
      </w:r>
      <w:r w:rsidRPr="00D27392">
        <w:rPr>
          <w:rFonts w:ascii="Times New Roman" w:hAnsi="Times New Roman"/>
          <w:spacing w:val="-28"/>
          <w:sz w:val="22"/>
        </w:rPr>
        <w:t xml:space="preserve"> </w:t>
      </w:r>
      <w:r w:rsidRPr="00486699">
        <w:rPr>
          <w:rFonts w:ascii="Times New Roman" w:hAnsi="Times New Roman"/>
          <w:sz w:val="22"/>
        </w:rPr>
        <w:t>number entered by the user. It will also show errors of payment (a payment entered without</w:t>
      </w:r>
      <w:r w:rsidRPr="00D27392">
        <w:rPr>
          <w:rFonts w:ascii="Times New Roman" w:hAnsi="Times New Roman"/>
          <w:spacing w:val="-13"/>
          <w:sz w:val="22"/>
        </w:rPr>
        <w:t xml:space="preserve"> </w:t>
      </w:r>
      <w:r w:rsidRPr="00486699">
        <w:rPr>
          <w:rFonts w:ascii="Times New Roman" w:hAnsi="Times New Roman"/>
          <w:sz w:val="22"/>
        </w:rPr>
        <w:t>an appropriation) and posting</w:t>
      </w:r>
      <w:r w:rsidRPr="00D27392">
        <w:rPr>
          <w:rFonts w:ascii="Times New Roman" w:hAnsi="Times New Roman"/>
          <w:spacing w:val="-9"/>
          <w:sz w:val="22"/>
        </w:rPr>
        <w:t xml:space="preserve"> </w:t>
      </w:r>
      <w:r w:rsidRPr="00486699">
        <w:rPr>
          <w:rFonts w:ascii="Times New Roman" w:hAnsi="Times New Roman"/>
          <w:sz w:val="22"/>
        </w:rPr>
        <w:t>errors.</w:t>
      </w:r>
    </w:p>
    <w:p w14:paraId="105B342F" w14:textId="77777777" w:rsidR="00486699" w:rsidRPr="00486699" w:rsidRDefault="00486699" w:rsidP="00D27392">
      <w:pPr>
        <w:spacing w:before="1"/>
        <w:rPr>
          <w:rFonts w:ascii="Times New Roman" w:hAnsi="Times New Roman"/>
          <w:szCs w:val="22"/>
        </w:rPr>
      </w:pPr>
    </w:p>
    <w:p w14:paraId="15EDB7A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5BAC686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displays all the AR data the user needs. He may see the data on his terminal screen or</w:t>
      </w:r>
      <w:r w:rsidRPr="00D27392">
        <w:rPr>
          <w:rFonts w:ascii="Times New Roman" w:hAnsi="Times New Roman"/>
          <w:spacing w:val="-27"/>
          <w:sz w:val="22"/>
        </w:rPr>
        <w:t xml:space="preserve"> </w:t>
      </w:r>
      <w:r w:rsidRPr="00486699">
        <w:rPr>
          <w:rFonts w:ascii="Times New Roman" w:hAnsi="Times New Roman"/>
          <w:sz w:val="22"/>
        </w:rPr>
        <w:t>print the profile on a designated printer. The profile is classified by category: patient, vendor or</w:t>
      </w:r>
      <w:r w:rsidRPr="00D27392">
        <w:rPr>
          <w:rFonts w:ascii="Times New Roman" w:hAnsi="Times New Roman"/>
          <w:spacing w:val="-26"/>
          <w:sz w:val="22"/>
        </w:rPr>
        <w:t xml:space="preserve"> </w:t>
      </w:r>
      <w:r w:rsidRPr="00486699">
        <w:rPr>
          <w:rFonts w:ascii="Times New Roman" w:hAnsi="Times New Roman"/>
          <w:sz w:val="22"/>
        </w:rPr>
        <w:t>3rd party.</w:t>
      </w:r>
    </w:p>
    <w:p w14:paraId="002EEBC1" w14:textId="77777777" w:rsidR="00486699" w:rsidRPr="00486699" w:rsidRDefault="00486699" w:rsidP="00D27392">
      <w:pPr>
        <w:spacing w:before="1"/>
        <w:rPr>
          <w:rFonts w:ascii="Times New Roman" w:hAnsi="Times New Roman"/>
          <w:szCs w:val="22"/>
        </w:rPr>
      </w:pPr>
    </w:p>
    <w:p w14:paraId="2316E98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4109FCDF"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34"/>
          <w:sz w:val="22"/>
        </w:rPr>
        <w:t xml:space="preserve"> </w:t>
      </w:r>
      <w:r w:rsidRPr="00486699">
        <w:rPr>
          <w:rFonts w:ascii="Times New Roman" w:hAnsi="Times New Roman"/>
          <w:sz w:val="22"/>
        </w:rPr>
        <w:t>some requirements for the VA to "hold-off" billing the patient until payment is received from</w:t>
      </w:r>
      <w:r w:rsidRPr="00D27392">
        <w:rPr>
          <w:rFonts w:ascii="Times New Roman" w:hAnsi="Times New Roman"/>
          <w:spacing w:val="-23"/>
          <w:sz w:val="22"/>
        </w:rPr>
        <w:t xml:space="preserve"> </w:t>
      </w:r>
      <w:r w:rsidRPr="00486699">
        <w:rPr>
          <w:rFonts w:ascii="Times New Roman" w:hAnsi="Times New Roman"/>
          <w:sz w:val="22"/>
        </w:rPr>
        <w:t>the insurance company. When a payment is received from an insurance company, any "holds"</w:t>
      </w:r>
      <w:r w:rsidRPr="00D27392">
        <w:rPr>
          <w:rFonts w:ascii="Times New Roman" w:hAnsi="Times New Roman"/>
          <w:spacing w:val="-15"/>
          <w:sz w:val="22"/>
        </w:rPr>
        <w:t xml:space="preserve"> </w:t>
      </w:r>
      <w:r w:rsidRPr="00486699">
        <w:rPr>
          <w:rFonts w:ascii="Times New Roman" w:hAnsi="Times New Roman"/>
          <w:sz w:val="22"/>
        </w:rPr>
        <w:t>on bills to be sent to the patient need to be removed and the patient should be billed. This</w:t>
      </w:r>
      <w:r w:rsidRPr="00D27392">
        <w:rPr>
          <w:rFonts w:ascii="Times New Roman" w:hAnsi="Times New Roman"/>
          <w:spacing w:val="-25"/>
          <w:sz w:val="22"/>
        </w:rPr>
        <w:t xml:space="preserve"> </w:t>
      </w:r>
      <w:r w:rsidRPr="00486699">
        <w:rPr>
          <w:rFonts w:ascii="Times New Roman" w:hAnsi="Times New Roman"/>
          <w:sz w:val="22"/>
        </w:rPr>
        <w:t>option allows the user to forward the bills from MCCR to AR to start the collection</w:t>
      </w:r>
      <w:r w:rsidRPr="00D27392">
        <w:rPr>
          <w:rFonts w:ascii="Times New Roman" w:hAnsi="Times New Roman"/>
          <w:spacing w:val="-24"/>
          <w:sz w:val="22"/>
        </w:rPr>
        <w:t xml:space="preserve"> </w:t>
      </w:r>
      <w:r w:rsidRPr="00486699">
        <w:rPr>
          <w:rFonts w:ascii="Times New Roman" w:hAnsi="Times New Roman"/>
          <w:sz w:val="22"/>
        </w:rPr>
        <w:t>process.</w:t>
      </w:r>
    </w:p>
    <w:p w14:paraId="3736BF8B" w14:textId="77777777" w:rsidR="00486699" w:rsidRPr="00486699" w:rsidRDefault="00486699" w:rsidP="00D27392">
      <w:pPr>
        <w:spacing w:before="1"/>
        <w:rPr>
          <w:rFonts w:ascii="Times New Roman" w:hAnsi="Times New Roman"/>
          <w:szCs w:val="22"/>
        </w:rPr>
      </w:pPr>
    </w:p>
    <w:p w14:paraId="4A5F0A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Management [PRCAY RECEIPT MANAGEMENT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RM]</w:t>
      </w:r>
    </w:p>
    <w:p w14:paraId="3B2BED4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menu will allow the user to manage receipts. This includes posting, approving,</w:t>
      </w:r>
      <w:r w:rsidRPr="00D27392">
        <w:rPr>
          <w:rFonts w:ascii="Times New Roman" w:hAnsi="Times New Roman"/>
          <w:spacing w:val="-25"/>
          <w:sz w:val="22"/>
        </w:rPr>
        <w:t xml:space="preserve"> </w:t>
      </w:r>
      <w:r w:rsidRPr="00486699">
        <w:rPr>
          <w:rFonts w:ascii="Times New Roman" w:hAnsi="Times New Roman"/>
          <w:sz w:val="22"/>
        </w:rPr>
        <w:t>reviewing, etc. type options for</w:t>
      </w:r>
      <w:r w:rsidRPr="00D27392">
        <w:rPr>
          <w:rFonts w:ascii="Times New Roman" w:hAnsi="Times New Roman"/>
          <w:spacing w:val="-9"/>
          <w:sz w:val="22"/>
        </w:rPr>
        <w:t xml:space="preserve"> </w:t>
      </w:r>
      <w:r w:rsidRPr="00486699">
        <w:rPr>
          <w:rFonts w:ascii="Times New Roman" w:hAnsi="Times New Roman"/>
          <w:sz w:val="22"/>
        </w:rPr>
        <w:t>receipts.</w:t>
      </w:r>
    </w:p>
    <w:p w14:paraId="1F3B4105" w14:textId="77777777" w:rsidR="00486699" w:rsidRPr="00486699" w:rsidRDefault="00486699" w:rsidP="00D27392">
      <w:pPr>
        <w:spacing w:before="1"/>
        <w:rPr>
          <w:rFonts w:ascii="Times New Roman" w:hAnsi="Times New Roman"/>
          <w:szCs w:val="22"/>
        </w:rPr>
      </w:pPr>
    </w:p>
    <w:p w14:paraId="3F3A3070" w14:textId="77777777" w:rsidR="00486699" w:rsidRPr="00D27392" w:rsidRDefault="00486699" w:rsidP="00D27392">
      <w:pPr>
        <w:pStyle w:val="BodyText"/>
        <w:ind w:left="720" w:right="136" w:firstLine="720"/>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BATCH]</w:t>
      </w:r>
    </w:p>
    <w:p w14:paraId="3661077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mark a batch as approved and ready for posting to the A/R</w:t>
      </w:r>
      <w:r w:rsidRPr="00D27392">
        <w:rPr>
          <w:rFonts w:ascii="Times New Roman" w:hAnsi="Times New Roman"/>
          <w:spacing w:val="-20"/>
          <w:sz w:val="22"/>
        </w:rPr>
        <w:t xml:space="preserve"> </w:t>
      </w:r>
      <w:r w:rsidRPr="00486699">
        <w:rPr>
          <w:rFonts w:ascii="Times New Roman" w:hAnsi="Times New Roman"/>
          <w:sz w:val="22"/>
        </w:rPr>
        <w:t>Transaction File.</w:t>
      </w:r>
    </w:p>
    <w:p w14:paraId="436729DB" w14:textId="77777777" w:rsidR="00486699" w:rsidRPr="00486699" w:rsidRDefault="00486699" w:rsidP="00D27392">
      <w:pPr>
        <w:spacing w:before="1"/>
        <w:rPr>
          <w:rFonts w:ascii="Times New Roman" w:hAnsi="Times New Roman"/>
          <w:szCs w:val="22"/>
        </w:rPr>
      </w:pPr>
    </w:p>
    <w:p w14:paraId="69D64B96" w14:textId="77777777" w:rsidR="004C4431" w:rsidRPr="007E7F07" w:rsidRDefault="00486699" w:rsidP="005D66FB">
      <w:pPr>
        <w:overflowPunct/>
        <w:spacing w:line="288" w:lineRule="atLeast"/>
        <w:ind w:left="720" w:firstLine="72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67BD8C0D" w14:textId="36699BA1" w:rsidR="00486699" w:rsidRPr="00486699" w:rsidRDefault="005D66FB" w:rsidP="00D27392">
      <w:pPr>
        <w:pStyle w:val="BodyText"/>
        <w:spacing w:line="273" w:lineRule="auto"/>
        <w:ind w:left="1540" w:right="3720"/>
        <w:rPr>
          <w:rFonts w:ascii="Times New Roman" w:hAnsi="Times New Roman"/>
        </w:rPr>
      </w:pPr>
      <w:r>
        <w:rPr>
          <w:rFonts w:ascii="Times New Roman" w:hAnsi="Times New Roman"/>
          <w:sz w:val="22"/>
          <w:szCs w:val="22"/>
        </w:rPr>
        <w:t>This</w:t>
      </w:r>
      <w:r w:rsidR="00486699" w:rsidRPr="00486699">
        <w:rPr>
          <w:rFonts w:ascii="Times New Roman" w:hAnsi="Times New Roman"/>
          <w:sz w:val="22"/>
        </w:rPr>
        <w:t xml:space="preserve"> option allows the user to edit a</w:t>
      </w:r>
      <w:r w:rsidR="00486699" w:rsidRPr="00D27392">
        <w:rPr>
          <w:rFonts w:ascii="Times New Roman" w:hAnsi="Times New Roman"/>
          <w:spacing w:val="-14"/>
          <w:sz w:val="22"/>
        </w:rPr>
        <w:t xml:space="preserve"> </w:t>
      </w:r>
      <w:r w:rsidR="00486699" w:rsidRPr="00486699">
        <w:rPr>
          <w:rFonts w:ascii="Times New Roman" w:hAnsi="Times New Roman"/>
          <w:sz w:val="22"/>
        </w:rPr>
        <w:t>receipt.</w:t>
      </w:r>
    </w:p>
    <w:p w14:paraId="6DB2B23A" w14:textId="77777777" w:rsidR="00486699" w:rsidRPr="00486699" w:rsidRDefault="00486699" w:rsidP="00D27392">
      <w:pPr>
        <w:spacing w:before="1"/>
        <w:rPr>
          <w:rFonts w:ascii="Times New Roman" w:hAnsi="Times New Roman"/>
          <w:szCs w:val="22"/>
        </w:rPr>
      </w:pPr>
    </w:p>
    <w:p w14:paraId="7B6C3D4C"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RECEIPTS]</w:t>
      </w:r>
    </w:p>
    <w:p w14:paraId="027891E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report of all receipts recorded with un-archived payments.</w:t>
      </w:r>
      <w:r w:rsidRPr="00D27392">
        <w:rPr>
          <w:rFonts w:ascii="Times New Roman" w:hAnsi="Times New Roman"/>
          <w:spacing w:val="-22"/>
          <w:sz w:val="22"/>
        </w:rPr>
        <w:t xml:space="preserve"> </w:t>
      </w:r>
      <w:r w:rsidRPr="00486699">
        <w:rPr>
          <w:rFonts w:ascii="Times New Roman" w:hAnsi="Times New Roman"/>
          <w:sz w:val="22"/>
        </w:rPr>
        <w:t>The report is sorted by date and shows the receipt number, date posted, amount of</w:t>
      </w:r>
      <w:r w:rsidRPr="00D27392">
        <w:rPr>
          <w:rFonts w:ascii="Times New Roman" w:hAnsi="Times New Roman"/>
          <w:spacing w:val="-23"/>
          <w:sz w:val="22"/>
        </w:rPr>
        <w:t xml:space="preserve"> </w:t>
      </w:r>
      <w:r w:rsidRPr="00486699">
        <w:rPr>
          <w:rFonts w:ascii="Times New Roman" w:hAnsi="Times New Roman"/>
          <w:sz w:val="22"/>
        </w:rPr>
        <w:t>payment, the bill that reflects the payment, and the user who posted the</w:t>
      </w:r>
      <w:r w:rsidRPr="00D27392">
        <w:rPr>
          <w:rFonts w:ascii="Times New Roman" w:hAnsi="Times New Roman"/>
          <w:spacing w:val="-21"/>
          <w:sz w:val="22"/>
        </w:rPr>
        <w:t xml:space="preserve"> </w:t>
      </w:r>
      <w:r w:rsidRPr="00486699">
        <w:rPr>
          <w:rFonts w:ascii="Times New Roman" w:hAnsi="Times New Roman"/>
          <w:sz w:val="22"/>
        </w:rPr>
        <w:t>payment.</w:t>
      </w:r>
    </w:p>
    <w:p w14:paraId="66825083" w14:textId="77777777" w:rsidR="00486699" w:rsidRPr="00486699" w:rsidRDefault="00486699" w:rsidP="00D27392">
      <w:pPr>
        <w:spacing w:before="1"/>
        <w:rPr>
          <w:rFonts w:ascii="Times New Roman" w:hAnsi="Times New Roman"/>
          <w:szCs w:val="22"/>
        </w:rPr>
      </w:pPr>
    </w:p>
    <w:p w14:paraId="3057ACA0"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2E864A5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post the transactions in an approved batch to the A/R Transaction</w:t>
      </w:r>
      <w:r w:rsidRPr="00D27392">
        <w:rPr>
          <w:rFonts w:ascii="Times New Roman" w:hAnsi="Times New Roman"/>
          <w:spacing w:val="-25"/>
          <w:sz w:val="22"/>
        </w:rPr>
        <w:t xml:space="preserve"> </w:t>
      </w:r>
      <w:r w:rsidRPr="00486699">
        <w:rPr>
          <w:rFonts w:ascii="Times New Roman" w:hAnsi="Times New Roman"/>
          <w:sz w:val="22"/>
        </w:rPr>
        <w:t>File. Users can only post a batch which they approved, unless they hold the supervisors</w:t>
      </w:r>
      <w:r w:rsidRPr="00D27392">
        <w:rPr>
          <w:rFonts w:ascii="Times New Roman" w:hAnsi="Times New Roman"/>
          <w:spacing w:val="-28"/>
          <w:sz w:val="22"/>
        </w:rPr>
        <w:t xml:space="preserve"> </w:t>
      </w:r>
      <w:r w:rsidRPr="00486699">
        <w:rPr>
          <w:rFonts w:ascii="Times New Roman" w:hAnsi="Times New Roman"/>
          <w:sz w:val="22"/>
        </w:rPr>
        <w:t>key.</w:t>
      </w:r>
    </w:p>
    <w:p w14:paraId="70DEF219" w14:textId="77777777" w:rsidR="00486699" w:rsidRPr="00486699" w:rsidRDefault="00486699" w:rsidP="00D27392">
      <w:pPr>
        <w:spacing w:before="1"/>
        <w:rPr>
          <w:rFonts w:ascii="Times New Roman" w:hAnsi="Times New Roman"/>
          <w:szCs w:val="22"/>
        </w:rPr>
      </w:pPr>
    </w:p>
    <w:p w14:paraId="33FAAB02"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RECEIPT]</w:t>
      </w:r>
    </w:p>
    <w:p w14:paraId="327F445E"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576E9F6A" w14:textId="77777777" w:rsidR="003467F8" w:rsidRPr="00D27392" w:rsidRDefault="003467F8" w:rsidP="00D27392">
      <w:pPr>
        <w:pStyle w:val="BodyText"/>
        <w:spacing w:before="47"/>
        <w:ind w:left="1540"/>
        <w:jc w:val="both"/>
        <w:rPr>
          <w:rFonts w:ascii="Times New Roman" w:hAnsi="Times New Roman"/>
          <w:u w:val="single" w:color="000000"/>
        </w:rPr>
      </w:pPr>
    </w:p>
    <w:p w14:paraId="49E69A78" w14:textId="77777777" w:rsidR="00486699" w:rsidRPr="00D27392" w:rsidRDefault="00486699" w:rsidP="00D27392">
      <w:pPr>
        <w:pStyle w:val="BodyText"/>
        <w:spacing w:before="47"/>
        <w:ind w:left="1540"/>
        <w:jc w:val="both"/>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RECEIPT]</w:t>
      </w:r>
    </w:p>
    <w:p w14:paraId="2EC0DC30"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6"/>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37CBFB2C" w14:textId="77777777" w:rsidR="00486699" w:rsidRPr="00486699" w:rsidRDefault="00486699" w:rsidP="00D27392">
      <w:pPr>
        <w:spacing w:before="1"/>
        <w:rPr>
          <w:rFonts w:ascii="Times New Roman" w:hAnsi="Times New Roman"/>
          <w:szCs w:val="22"/>
        </w:rPr>
      </w:pPr>
    </w:p>
    <w:p w14:paraId="276FA9BE"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01CFA0F0" w14:textId="77777777" w:rsidR="00486699" w:rsidRPr="00486699" w:rsidRDefault="00486699" w:rsidP="00D27392">
      <w:pPr>
        <w:pStyle w:val="BodyText"/>
        <w:spacing w:before="35" w:line="273" w:lineRule="auto"/>
        <w:ind w:left="1540" w:right="414"/>
        <w:jc w:val="both"/>
        <w:rPr>
          <w:rFonts w:ascii="Times New Roman" w:hAnsi="Times New Roman"/>
        </w:rPr>
      </w:pPr>
      <w:r w:rsidRPr="00486699">
        <w:rPr>
          <w:rFonts w:ascii="Times New Roman" w:hAnsi="Times New Roman"/>
          <w:sz w:val="22"/>
        </w:rPr>
        <w:lastRenderedPageBreak/>
        <w:t>This option will list a summary of current receipts in the system. This report will</w:t>
      </w:r>
      <w:r w:rsidRPr="00D27392">
        <w:rPr>
          <w:rFonts w:ascii="Times New Roman" w:hAnsi="Times New Roman"/>
          <w:spacing w:val="-30"/>
          <w:sz w:val="22"/>
        </w:rPr>
        <w:t xml:space="preserve"> </w:t>
      </w:r>
      <w:r w:rsidRPr="00486699">
        <w:rPr>
          <w:rFonts w:ascii="Times New Roman" w:hAnsi="Times New Roman"/>
          <w:sz w:val="22"/>
        </w:rPr>
        <w:t>show who opened a receipt batch, when the batch was opened, number of transactions in</w:t>
      </w:r>
      <w:r w:rsidRPr="00D27392">
        <w:rPr>
          <w:rFonts w:ascii="Times New Roman" w:hAnsi="Times New Roman"/>
          <w:spacing w:val="-17"/>
          <w:sz w:val="22"/>
        </w:rPr>
        <w:t xml:space="preserve"> </w:t>
      </w:r>
      <w:r w:rsidRPr="00486699">
        <w:rPr>
          <w:rFonts w:ascii="Times New Roman" w:hAnsi="Times New Roman"/>
          <w:sz w:val="22"/>
        </w:rPr>
        <w:t>the batch, and 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155DD289" w14:textId="77777777" w:rsidR="00486699" w:rsidRPr="00486699" w:rsidRDefault="00486699" w:rsidP="00D27392">
      <w:pPr>
        <w:spacing w:before="1"/>
        <w:rPr>
          <w:rFonts w:ascii="Times New Roman" w:hAnsi="Times New Roman"/>
          <w:szCs w:val="22"/>
        </w:rPr>
      </w:pPr>
    </w:p>
    <w:p w14:paraId="4B627FD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1CCFB3E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7"/>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7345E81" w14:textId="77777777" w:rsidR="00486699" w:rsidRPr="00486699" w:rsidRDefault="00486699" w:rsidP="00D27392">
      <w:pPr>
        <w:spacing w:before="2"/>
        <w:rPr>
          <w:rFonts w:ascii="Times New Roman" w:hAnsi="Times New Roman"/>
          <w:szCs w:val="22"/>
        </w:rPr>
      </w:pPr>
    </w:p>
    <w:p w14:paraId="5F1A7BA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Profile [PRCAC TRANS PROFILE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TP]</w:t>
      </w:r>
    </w:p>
    <w:p w14:paraId="16070BD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Use this option to see a profile of a single transaction. More complete information on an</w:t>
      </w:r>
      <w:r w:rsidRPr="00D27392">
        <w:rPr>
          <w:rFonts w:ascii="Times New Roman" w:hAnsi="Times New Roman"/>
          <w:spacing w:val="-33"/>
          <w:sz w:val="22"/>
        </w:rPr>
        <w:t xml:space="preserve"> </w:t>
      </w:r>
      <w:r w:rsidRPr="00486699">
        <w:rPr>
          <w:rFonts w:ascii="Times New Roman" w:hAnsi="Times New Roman"/>
          <w:sz w:val="22"/>
        </w:rPr>
        <w:t>account is available with the PRCAC PROFILE</w:t>
      </w:r>
      <w:r w:rsidRPr="00D27392">
        <w:rPr>
          <w:rFonts w:ascii="Times New Roman" w:hAnsi="Times New Roman"/>
          <w:spacing w:val="-14"/>
          <w:sz w:val="22"/>
        </w:rPr>
        <w:t xml:space="preserve"> </w:t>
      </w:r>
      <w:r w:rsidRPr="00486699">
        <w:rPr>
          <w:rFonts w:ascii="Times New Roman" w:hAnsi="Times New Roman"/>
          <w:sz w:val="22"/>
        </w:rPr>
        <w:t>option.</w:t>
      </w:r>
    </w:p>
    <w:p w14:paraId="275D0959" w14:textId="77777777" w:rsidR="00486699" w:rsidRPr="00486699" w:rsidRDefault="00486699" w:rsidP="00D27392">
      <w:pPr>
        <w:spacing w:before="1"/>
        <w:rPr>
          <w:rFonts w:ascii="Times New Roman" w:hAnsi="Times New Roman"/>
          <w:szCs w:val="22"/>
        </w:rPr>
      </w:pPr>
    </w:p>
    <w:p w14:paraId="373C6C8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FMS Utilities Menu [PRCA FMS</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UTILTIES]</w:t>
      </w:r>
    </w:p>
    <w:p w14:paraId="241D598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top level menu contains all the options to resend, edit and view FMS</w:t>
      </w:r>
      <w:r w:rsidRPr="00D27392">
        <w:rPr>
          <w:rFonts w:ascii="Times New Roman" w:hAnsi="Times New Roman"/>
          <w:spacing w:val="-19"/>
          <w:sz w:val="22"/>
        </w:rPr>
        <w:t xml:space="preserve"> </w:t>
      </w:r>
      <w:r w:rsidRPr="00486699">
        <w:rPr>
          <w:rFonts w:ascii="Times New Roman" w:hAnsi="Times New Roman"/>
          <w:sz w:val="22"/>
        </w:rPr>
        <w:t>documents.</w:t>
      </w:r>
    </w:p>
    <w:p w14:paraId="150076FF" w14:textId="77777777" w:rsidR="00486699" w:rsidRPr="00486699" w:rsidRDefault="00486699" w:rsidP="00D27392">
      <w:pPr>
        <w:spacing w:before="1"/>
        <w:rPr>
          <w:rFonts w:ascii="Times New Roman" w:hAnsi="Times New Roman"/>
          <w:szCs w:val="22"/>
        </w:rPr>
      </w:pPr>
    </w:p>
    <w:p w14:paraId="4DE1DE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Document Status Inquiry [PRCA FMS DOCUMENT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INQUIRY]</w:t>
      </w:r>
    </w:p>
    <w:p w14:paraId="6D13EC2F" w14:textId="77777777" w:rsidR="00486699" w:rsidRPr="00486699" w:rsidRDefault="00486699" w:rsidP="00D27392">
      <w:pPr>
        <w:pStyle w:val="BodyText"/>
        <w:spacing w:before="35" w:line="273" w:lineRule="auto"/>
        <w:ind w:left="820" w:right="460"/>
        <w:rPr>
          <w:rFonts w:ascii="Times New Roman" w:hAnsi="Times New Roman"/>
        </w:rPr>
      </w:pPr>
      <w:r w:rsidRPr="00486699">
        <w:rPr>
          <w:rFonts w:ascii="Times New Roman" w:hAnsi="Times New Roman"/>
          <w:sz w:val="22"/>
        </w:rPr>
        <w:t>This main option contains the options for viewing an FMS doc, for example billing</w:t>
      </w:r>
      <w:r w:rsidRPr="00D27392">
        <w:rPr>
          <w:rFonts w:ascii="Times New Roman" w:hAnsi="Times New Roman"/>
          <w:spacing w:val="-26"/>
          <w:sz w:val="22"/>
        </w:rPr>
        <w:t xml:space="preserve"> </w:t>
      </w:r>
      <w:r w:rsidRPr="00486699">
        <w:rPr>
          <w:rFonts w:ascii="Times New Roman" w:hAnsi="Times New Roman"/>
          <w:sz w:val="22"/>
        </w:rPr>
        <w:t>document, write-off, etc that was sent to</w:t>
      </w:r>
      <w:r w:rsidRPr="00D27392">
        <w:rPr>
          <w:rFonts w:ascii="Times New Roman" w:hAnsi="Times New Roman"/>
          <w:spacing w:val="-11"/>
          <w:sz w:val="22"/>
        </w:rPr>
        <w:t xml:space="preserve"> </w:t>
      </w:r>
      <w:r w:rsidRPr="00486699">
        <w:rPr>
          <w:rFonts w:ascii="Times New Roman" w:hAnsi="Times New Roman"/>
          <w:sz w:val="22"/>
        </w:rPr>
        <w:t>FMS</w:t>
      </w:r>
    </w:p>
    <w:p w14:paraId="3058B080" w14:textId="77777777" w:rsidR="00486699" w:rsidRPr="00486699" w:rsidRDefault="00486699" w:rsidP="00D27392">
      <w:pPr>
        <w:spacing w:before="2"/>
        <w:rPr>
          <w:rFonts w:ascii="Times New Roman" w:hAnsi="Times New Roman"/>
          <w:szCs w:val="22"/>
        </w:rPr>
      </w:pPr>
    </w:p>
    <w:p w14:paraId="5577E7DB"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Billing Document Inquiry [PRCA FMS BILL</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INQ]</w:t>
      </w:r>
    </w:p>
    <w:p w14:paraId="5D1EB14D" w14:textId="6DD7C3C9" w:rsidR="004C4431" w:rsidRPr="005D66FB" w:rsidRDefault="00486699" w:rsidP="005D66FB">
      <w:pPr>
        <w:pStyle w:val="BodyText"/>
        <w:spacing w:before="35" w:line="273" w:lineRule="auto"/>
        <w:ind w:left="1540" w:right="2785"/>
        <w:rPr>
          <w:rFonts w:ascii="Times New Roman" w:hAnsi="Times New Roman"/>
          <w:sz w:val="22"/>
        </w:rPr>
      </w:pPr>
      <w:r w:rsidRPr="00D27392">
        <w:rPr>
          <w:rFonts w:ascii="Times New Roman" w:hAnsi="Times New Roman"/>
          <w:sz w:val="22"/>
        </w:rPr>
        <w:t>This option is used to view the status of a detail bill sent</w:t>
      </w:r>
      <w:r w:rsidRPr="00D27392">
        <w:rPr>
          <w:rFonts w:ascii="Times New Roman" w:hAnsi="Times New Roman"/>
          <w:spacing w:val="-21"/>
          <w:sz w:val="22"/>
        </w:rPr>
        <w:t xml:space="preserve"> </w:t>
      </w:r>
      <w:r w:rsidRPr="00D27392">
        <w:rPr>
          <w:rFonts w:ascii="Times New Roman" w:hAnsi="Times New Roman"/>
          <w:sz w:val="22"/>
        </w:rPr>
        <w:t>to</w:t>
      </w:r>
      <w:r w:rsidRPr="00486699">
        <w:rPr>
          <w:rFonts w:ascii="Times New Roman" w:hAnsi="Times New Roman"/>
          <w:sz w:val="22"/>
          <w:szCs w:val="22"/>
        </w:rPr>
        <w:t xml:space="preserve"> FMS</w:t>
      </w:r>
    </w:p>
    <w:p w14:paraId="3AC4C43D" w14:textId="77777777" w:rsidR="00486699" w:rsidRPr="00486699" w:rsidRDefault="00486699" w:rsidP="00D27392">
      <w:pPr>
        <w:spacing w:before="1"/>
        <w:rPr>
          <w:rFonts w:ascii="Times New Roman" w:hAnsi="Times New Roman"/>
          <w:szCs w:val="22"/>
        </w:rPr>
      </w:pPr>
    </w:p>
    <w:p w14:paraId="29A920C4"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Regenerate Prior Month OBR [PRCA FMS OBR MANUAL</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TRANS]</w:t>
      </w:r>
    </w:p>
    <w:p w14:paraId="585AD96A"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recreates and sends the Outstanding Bill Reconciliation report to the</w:t>
      </w:r>
      <w:r w:rsidRPr="00D27392">
        <w:rPr>
          <w:rFonts w:ascii="Times New Roman" w:hAnsi="Times New Roman"/>
          <w:spacing w:val="-26"/>
          <w:sz w:val="22"/>
        </w:rPr>
        <w:t xml:space="preserve"> </w:t>
      </w:r>
      <w:r w:rsidRPr="00486699">
        <w:rPr>
          <w:rFonts w:ascii="Times New Roman" w:hAnsi="Times New Roman"/>
          <w:sz w:val="22"/>
        </w:rPr>
        <w:t>local user’s group.</w:t>
      </w:r>
    </w:p>
    <w:p w14:paraId="3053AC06" w14:textId="77777777" w:rsidR="00486699" w:rsidRPr="00486699" w:rsidRDefault="00486699" w:rsidP="00D27392">
      <w:pPr>
        <w:spacing w:before="1"/>
        <w:rPr>
          <w:rFonts w:ascii="Times New Roman" w:hAnsi="Times New Roman"/>
          <w:szCs w:val="22"/>
        </w:rPr>
      </w:pPr>
    </w:p>
    <w:p w14:paraId="14FB26F8"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Transaction Inquiry [PRCA FMS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INQ]</w:t>
      </w:r>
    </w:p>
    <w:p w14:paraId="0212A1D5" w14:textId="77777777" w:rsidR="00486699" w:rsidRPr="00486699" w:rsidRDefault="00486699" w:rsidP="00D27392">
      <w:pPr>
        <w:pStyle w:val="BodyText"/>
        <w:spacing w:before="35"/>
        <w:ind w:left="1540"/>
        <w:jc w:val="both"/>
        <w:rPr>
          <w:rFonts w:ascii="Times New Roman" w:hAnsi="Times New Roman"/>
        </w:rPr>
      </w:pPr>
      <w:r w:rsidRPr="00486699">
        <w:rPr>
          <w:rFonts w:ascii="Times New Roman" w:hAnsi="Times New Roman"/>
          <w:sz w:val="22"/>
        </w:rPr>
        <w:t>This option is used display the FMS status for an A/R</w:t>
      </w:r>
      <w:r w:rsidRPr="00D27392">
        <w:rPr>
          <w:rFonts w:ascii="Times New Roman" w:hAnsi="Times New Roman"/>
          <w:spacing w:val="-15"/>
          <w:sz w:val="22"/>
        </w:rPr>
        <w:t xml:space="preserve"> </w:t>
      </w:r>
      <w:r w:rsidRPr="00486699">
        <w:rPr>
          <w:rFonts w:ascii="Times New Roman" w:hAnsi="Times New Roman"/>
          <w:sz w:val="22"/>
        </w:rPr>
        <w:t>transaction.</w:t>
      </w:r>
    </w:p>
    <w:p w14:paraId="1FD72287" w14:textId="77777777" w:rsidR="00486699" w:rsidRPr="00486699" w:rsidRDefault="00486699" w:rsidP="00D27392">
      <w:pPr>
        <w:spacing w:before="2"/>
        <w:rPr>
          <w:rFonts w:ascii="Times New Roman" w:hAnsi="Times New Roman"/>
          <w:szCs w:val="22"/>
        </w:rPr>
      </w:pPr>
    </w:p>
    <w:p w14:paraId="1B5446B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Unprocessed Document List [PRCA FMS UNPROCESSED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0B2A021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list of FMS documents that have been updated three or more</w:t>
      </w:r>
      <w:r w:rsidRPr="00D27392">
        <w:rPr>
          <w:rFonts w:ascii="Times New Roman" w:hAnsi="Times New Roman"/>
          <w:spacing w:val="-25"/>
          <w:sz w:val="22"/>
        </w:rPr>
        <w:t xml:space="preserve"> </w:t>
      </w:r>
      <w:r w:rsidRPr="00486699">
        <w:rPr>
          <w:rFonts w:ascii="Times New Roman" w:hAnsi="Times New Roman"/>
          <w:sz w:val="22"/>
        </w:rPr>
        <w:t>days ago.</w:t>
      </w:r>
    </w:p>
    <w:p w14:paraId="659F3938" w14:textId="77777777" w:rsidR="00486699" w:rsidRPr="00D27392" w:rsidRDefault="00486699" w:rsidP="00D27392">
      <w:pPr>
        <w:rPr>
          <w:rFonts w:ascii="Times New Roman" w:hAnsi="Times New Roman"/>
        </w:rPr>
      </w:pPr>
    </w:p>
    <w:p w14:paraId="286305C4" w14:textId="77777777" w:rsidR="00486699" w:rsidRPr="00486699" w:rsidRDefault="00486699" w:rsidP="00486699">
      <w:pPr>
        <w:spacing w:before="2"/>
        <w:rPr>
          <w:rFonts w:ascii="Times New Roman" w:hAnsi="Times New Roman"/>
          <w:szCs w:val="22"/>
        </w:rPr>
      </w:pPr>
    </w:p>
    <w:p w14:paraId="79E103A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FMS Cash Receipt Reconciliation (132 column) [PRCA FMS DOC/RECPT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COMPAR]</w:t>
      </w:r>
    </w:p>
    <w:p w14:paraId="4856C4A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is to print all receipts for a deposit, and gives total for each fund under the</w:t>
      </w:r>
      <w:r w:rsidRPr="00D27392">
        <w:rPr>
          <w:rFonts w:ascii="Times New Roman" w:hAnsi="Times New Roman"/>
          <w:spacing w:val="-30"/>
          <w:sz w:val="22"/>
        </w:rPr>
        <w:t xml:space="preserve"> </w:t>
      </w:r>
      <w:r w:rsidRPr="00486699">
        <w:rPr>
          <w:rFonts w:ascii="Times New Roman" w:hAnsi="Times New Roman"/>
          <w:sz w:val="22"/>
        </w:rPr>
        <w:t>deposit within a particular</w:t>
      </w:r>
      <w:r w:rsidRPr="00D27392">
        <w:rPr>
          <w:rFonts w:ascii="Times New Roman" w:hAnsi="Times New Roman"/>
          <w:spacing w:val="-9"/>
          <w:sz w:val="22"/>
        </w:rPr>
        <w:t xml:space="preserve"> </w:t>
      </w:r>
      <w:r w:rsidRPr="00486699">
        <w:rPr>
          <w:rFonts w:ascii="Times New Roman" w:hAnsi="Times New Roman"/>
          <w:sz w:val="22"/>
        </w:rPr>
        <w:t>status.</w:t>
      </w:r>
    </w:p>
    <w:p w14:paraId="43C365E1" w14:textId="77777777" w:rsidR="003467F8" w:rsidRPr="00D27392" w:rsidRDefault="003467F8" w:rsidP="00D27392">
      <w:pPr>
        <w:pStyle w:val="BodyText"/>
        <w:spacing w:before="47"/>
        <w:ind w:left="820" w:right="136"/>
        <w:rPr>
          <w:rFonts w:ascii="Times New Roman" w:hAnsi="Times New Roman"/>
          <w:u w:val="single" w:color="000000"/>
        </w:rPr>
      </w:pPr>
    </w:p>
    <w:p w14:paraId="3A284474"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FMS Regeneration Menu [PRCA FMS</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REGENERATION]</w:t>
      </w:r>
    </w:p>
    <w:p w14:paraId="35D6D635"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the top level menu for regenerating FMS documents to</w:t>
      </w:r>
      <w:r w:rsidRPr="00D27392">
        <w:rPr>
          <w:rFonts w:ascii="Times New Roman" w:hAnsi="Times New Roman"/>
          <w:spacing w:val="-16"/>
          <w:sz w:val="22"/>
        </w:rPr>
        <w:t xml:space="preserve"> </w:t>
      </w:r>
      <w:r w:rsidRPr="00486699">
        <w:rPr>
          <w:rFonts w:ascii="Times New Roman" w:hAnsi="Times New Roman"/>
          <w:sz w:val="22"/>
        </w:rPr>
        <w:t>Austin.</w:t>
      </w:r>
    </w:p>
    <w:p w14:paraId="0DE46E59" w14:textId="77777777" w:rsidR="00486699" w:rsidRPr="00486699" w:rsidRDefault="00486699" w:rsidP="00D27392">
      <w:pPr>
        <w:spacing w:before="1"/>
        <w:rPr>
          <w:rFonts w:ascii="Times New Roman" w:hAnsi="Times New Roman"/>
          <w:szCs w:val="22"/>
        </w:rPr>
      </w:pPr>
    </w:p>
    <w:p w14:paraId="7D84C1D1"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Billing Document Regeneration [PRCA FMS BD</w:t>
      </w:r>
      <w:r w:rsidRPr="00D27392">
        <w:rPr>
          <w:rFonts w:ascii="Times New Roman" w:hAnsi="Times New Roman"/>
          <w:spacing w:val="-13"/>
          <w:u w:val="single" w:color="000000"/>
        </w:rPr>
        <w:t xml:space="preserve"> </w:t>
      </w:r>
      <w:r w:rsidRPr="00D27392">
        <w:rPr>
          <w:rFonts w:ascii="Times New Roman" w:hAnsi="Times New Roman"/>
          <w:u w:val="single" w:color="000000"/>
        </w:rPr>
        <w:t>REGEN]</w:t>
      </w:r>
    </w:p>
    <w:p w14:paraId="0F69FD90" w14:textId="6D7803C6" w:rsidR="00486699" w:rsidRPr="00486699" w:rsidRDefault="00486699" w:rsidP="00D27392">
      <w:pPr>
        <w:pStyle w:val="BodyText"/>
        <w:spacing w:line="273" w:lineRule="auto"/>
        <w:ind w:left="1540" w:right="2450"/>
        <w:rPr>
          <w:rFonts w:ascii="Times New Roman" w:hAnsi="Times New Roman"/>
        </w:rPr>
      </w:pPr>
      <w:r w:rsidRPr="00486699">
        <w:rPr>
          <w:rFonts w:ascii="Times New Roman" w:hAnsi="Times New Roman"/>
          <w:sz w:val="22"/>
        </w:rPr>
        <w:t>This option regenerates a FMS document rejected in</w:t>
      </w:r>
      <w:r w:rsidRPr="00D27392">
        <w:rPr>
          <w:rFonts w:ascii="Times New Roman" w:hAnsi="Times New Roman"/>
          <w:spacing w:val="-17"/>
          <w:sz w:val="22"/>
        </w:rPr>
        <w:t xml:space="preserve"> </w:t>
      </w:r>
      <w:r w:rsidRPr="00486699">
        <w:rPr>
          <w:rFonts w:ascii="Times New Roman" w:hAnsi="Times New Roman"/>
          <w:sz w:val="22"/>
        </w:rPr>
        <w:t>Austin.</w:t>
      </w:r>
    </w:p>
    <w:p w14:paraId="70313DC0" w14:textId="77777777" w:rsidR="00486699" w:rsidRPr="00486699" w:rsidRDefault="00486699" w:rsidP="00D27392">
      <w:pPr>
        <w:spacing w:before="1"/>
        <w:rPr>
          <w:rFonts w:ascii="Times New Roman" w:hAnsi="Times New Roman"/>
          <w:szCs w:val="22"/>
        </w:rPr>
      </w:pPr>
    </w:p>
    <w:p w14:paraId="2C1AD0A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FMS Accounting Elements [PRCA FMS ACCT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EDIT]</w:t>
      </w:r>
    </w:p>
    <w:p w14:paraId="1BC48CA3"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lastRenderedPageBreak/>
        <w:t>This option is used to edit the accounting line information on FMS billing</w:t>
      </w:r>
      <w:r w:rsidRPr="00D27392">
        <w:rPr>
          <w:rFonts w:ascii="Times New Roman" w:hAnsi="Times New Roman"/>
          <w:spacing w:val="-25"/>
          <w:sz w:val="22"/>
        </w:rPr>
        <w:t xml:space="preserve"> </w:t>
      </w:r>
      <w:r w:rsidRPr="00486699">
        <w:rPr>
          <w:rFonts w:ascii="Times New Roman" w:hAnsi="Times New Roman"/>
          <w:sz w:val="22"/>
        </w:rPr>
        <w:t>documents.</w:t>
      </w:r>
    </w:p>
    <w:p w14:paraId="5E54127E" w14:textId="77777777" w:rsidR="00486699" w:rsidRPr="00486699" w:rsidRDefault="00486699" w:rsidP="00D27392">
      <w:pPr>
        <w:spacing w:before="1"/>
        <w:rPr>
          <w:rFonts w:ascii="Times New Roman" w:hAnsi="Times New Roman"/>
          <w:szCs w:val="22"/>
        </w:rPr>
      </w:pPr>
    </w:p>
    <w:p w14:paraId="690C6FE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Modified Billing Document Regeneration [PRCA FMS MBD</w:t>
      </w:r>
      <w:r w:rsidRPr="00D27392">
        <w:rPr>
          <w:rFonts w:ascii="Times New Roman" w:hAnsi="Times New Roman"/>
          <w:spacing w:val="-12"/>
          <w:u w:val="single" w:color="000000"/>
        </w:rPr>
        <w:t xml:space="preserve"> </w:t>
      </w:r>
      <w:r w:rsidRPr="00D27392">
        <w:rPr>
          <w:rFonts w:ascii="Times New Roman" w:hAnsi="Times New Roman"/>
          <w:u w:val="single" w:color="000000"/>
        </w:rPr>
        <w:t>REGEN]</w:t>
      </w:r>
    </w:p>
    <w:p w14:paraId="5A565E56" w14:textId="097EF8E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regenerates a modified billing document that rejected in</w:t>
      </w:r>
      <w:r w:rsidRPr="00D27392">
        <w:rPr>
          <w:rFonts w:ascii="Times New Roman" w:hAnsi="Times New Roman"/>
          <w:spacing w:val="-24"/>
          <w:sz w:val="22"/>
        </w:rPr>
        <w:t xml:space="preserve"> </w:t>
      </w:r>
      <w:r w:rsidRPr="00486699">
        <w:rPr>
          <w:rFonts w:ascii="Times New Roman" w:hAnsi="Times New Roman"/>
          <w:sz w:val="22"/>
        </w:rPr>
        <w:t>Austin</w:t>
      </w:r>
    </w:p>
    <w:p w14:paraId="3E6DFF08" w14:textId="77777777" w:rsidR="00486699" w:rsidRPr="00486699" w:rsidRDefault="00486699" w:rsidP="00D27392">
      <w:pPr>
        <w:spacing w:before="2"/>
        <w:rPr>
          <w:rFonts w:ascii="Times New Roman" w:hAnsi="Times New Roman"/>
          <w:szCs w:val="22"/>
        </w:rPr>
      </w:pPr>
    </w:p>
    <w:p w14:paraId="1D2CD572"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National Data Base Document Regeneration [PRCA FMS NDB</w:t>
      </w:r>
      <w:r w:rsidRPr="00D27392">
        <w:rPr>
          <w:rFonts w:ascii="Times New Roman" w:hAnsi="Times New Roman"/>
          <w:spacing w:val="-17"/>
          <w:u w:val="single" w:color="000000"/>
        </w:rPr>
        <w:t xml:space="preserve"> </w:t>
      </w:r>
      <w:r w:rsidRPr="00D27392">
        <w:rPr>
          <w:rFonts w:ascii="Times New Roman" w:hAnsi="Times New Roman"/>
          <w:u w:val="single" w:color="000000"/>
        </w:rPr>
        <w:t>REGEN]</w:t>
      </w:r>
    </w:p>
    <w:p w14:paraId="1CDD9E11" w14:textId="672035C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used to regenerate FMS national data base</w:t>
      </w:r>
      <w:r w:rsidRPr="00D27392">
        <w:rPr>
          <w:rFonts w:ascii="Times New Roman" w:hAnsi="Times New Roman"/>
          <w:spacing w:val="-16"/>
          <w:sz w:val="22"/>
        </w:rPr>
        <w:t xml:space="preserve"> </w:t>
      </w:r>
      <w:r w:rsidRPr="00486699">
        <w:rPr>
          <w:rFonts w:ascii="Times New Roman" w:hAnsi="Times New Roman"/>
          <w:sz w:val="22"/>
        </w:rPr>
        <w:t>documents.</w:t>
      </w:r>
    </w:p>
    <w:p w14:paraId="7D05A293" w14:textId="77777777" w:rsidR="00486699" w:rsidRPr="00486699" w:rsidRDefault="00486699" w:rsidP="00D27392">
      <w:pPr>
        <w:spacing w:before="1"/>
        <w:rPr>
          <w:rFonts w:ascii="Times New Roman" w:hAnsi="Times New Roman"/>
          <w:szCs w:val="22"/>
        </w:rPr>
      </w:pPr>
    </w:p>
    <w:p w14:paraId="5C3AEEA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Overpayment (OP) Document Regeneration [PRCAT FMS OP</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REGEN]</w:t>
      </w:r>
    </w:p>
    <w:p w14:paraId="5BE1F28D"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This option will allow a user to retransmit a "rejected" OP document. It will only</w:t>
      </w:r>
      <w:r w:rsidRPr="00D27392">
        <w:rPr>
          <w:rFonts w:ascii="Times New Roman" w:hAnsi="Times New Roman"/>
          <w:spacing w:val="-26"/>
          <w:sz w:val="22"/>
        </w:rPr>
        <w:t xml:space="preserve"> </w:t>
      </w:r>
      <w:r w:rsidRPr="00486699">
        <w:rPr>
          <w:rFonts w:ascii="Times New Roman" w:hAnsi="Times New Roman"/>
          <w:sz w:val="22"/>
        </w:rPr>
        <w:t>allow the retransmission of an OP document that has actually been refunded in the AR</w:t>
      </w:r>
      <w:r w:rsidRPr="00D27392">
        <w:rPr>
          <w:rFonts w:ascii="Times New Roman" w:hAnsi="Times New Roman"/>
          <w:spacing w:val="-30"/>
          <w:sz w:val="22"/>
        </w:rPr>
        <w:t xml:space="preserve"> </w:t>
      </w:r>
      <w:r w:rsidRPr="00486699">
        <w:rPr>
          <w:rFonts w:ascii="Times New Roman" w:hAnsi="Times New Roman"/>
          <w:sz w:val="22"/>
        </w:rPr>
        <w:t>package and has been rejected by</w:t>
      </w:r>
      <w:r w:rsidRPr="00D27392">
        <w:rPr>
          <w:rFonts w:ascii="Times New Roman" w:hAnsi="Times New Roman"/>
          <w:spacing w:val="-4"/>
          <w:sz w:val="22"/>
        </w:rPr>
        <w:t xml:space="preserve"> </w:t>
      </w:r>
      <w:r w:rsidRPr="00486699">
        <w:rPr>
          <w:rFonts w:ascii="Times New Roman" w:hAnsi="Times New Roman"/>
          <w:sz w:val="22"/>
        </w:rPr>
        <w:t>FMS.</w:t>
      </w:r>
    </w:p>
    <w:p w14:paraId="0622F76C" w14:textId="77777777" w:rsidR="00486699" w:rsidRPr="00486699" w:rsidRDefault="00486699" w:rsidP="00D27392">
      <w:pPr>
        <w:spacing w:before="1"/>
        <w:rPr>
          <w:rFonts w:ascii="Times New Roman" w:hAnsi="Times New Roman"/>
          <w:szCs w:val="22"/>
        </w:rPr>
      </w:pPr>
    </w:p>
    <w:p w14:paraId="5C052D8F"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067AA8CE" w14:textId="59BCB890"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2AAA8DA7" w14:textId="77777777" w:rsidR="00486699" w:rsidRPr="00486699" w:rsidRDefault="00486699" w:rsidP="00D27392">
      <w:pPr>
        <w:spacing w:before="1"/>
        <w:rPr>
          <w:rFonts w:ascii="Times New Roman" w:hAnsi="Times New Roman"/>
          <w:szCs w:val="22"/>
        </w:rPr>
      </w:pPr>
    </w:p>
    <w:p w14:paraId="6C08F69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Remove invalid SUB BOC [PRCA FMS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SBOC]</w:t>
      </w:r>
    </w:p>
    <w:p w14:paraId="2EE8DE2A"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remove an INVALID SUB BOC from a rejected FMS</w:t>
      </w:r>
      <w:r w:rsidRPr="00D27392">
        <w:rPr>
          <w:rFonts w:ascii="Times New Roman" w:hAnsi="Times New Roman"/>
          <w:spacing w:val="-24"/>
          <w:sz w:val="22"/>
        </w:rPr>
        <w:t xml:space="preserve"> </w:t>
      </w:r>
      <w:r w:rsidRPr="00486699">
        <w:rPr>
          <w:rFonts w:ascii="Times New Roman" w:hAnsi="Times New Roman"/>
          <w:sz w:val="22"/>
        </w:rPr>
        <w:t>document.</w:t>
      </w:r>
    </w:p>
    <w:p w14:paraId="369FCCE5" w14:textId="77777777" w:rsidR="00486699" w:rsidRPr="00486699" w:rsidRDefault="00486699" w:rsidP="00D27392">
      <w:pPr>
        <w:spacing w:before="1"/>
        <w:rPr>
          <w:rFonts w:ascii="Times New Roman" w:hAnsi="Times New Roman"/>
          <w:szCs w:val="22"/>
        </w:rPr>
      </w:pPr>
    </w:p>
    <w:p w14:paraId="4DB1BB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2B844CA7" w14:textId="380143E8"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0D7D65E2" w14:textId="77777777" w:rsidR="00486699" w:rsidRPr="00486699" w:rsidRDefault="00486699" w:rsidP="00D27392">
      <w:pPr>
        <w:spacing w:before="1"/>
        <w:rPr>
          <w:rFonts w:ascii="Times New Roman" w:hAnsi="Times New Roman"/>
          <w:szCs w:val="22"/>
        </w:rPr>
      </w:pPr>
    </w:p>
    <w:p w14:paraId="36660988"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Write-Off Document Regeneration [PRCA FMS</w:t>
      </w:r>
      <w:r w:rsidRPr="00D27392">
        <w:rPr>
          <w:rFonts w:ascii="Times New Roman" w:hAnsi="Times New Roman"/>
          <w:spacing w:val="-13"/>
          <w:u w:val="single" w:color="000000"/>
        </w:rPr>
        <w:t xml:space="preserve"> </w:t>
      </w:r>
      <w:r w:rsidRPr="00D27392">
        <w:rPr>
          <w:rFonts w:ascii="Times New Roman" w:hAnsi="Times New Roman"/>
          <w:u w:val="single" w:color="000000"/>
        </w:rPr>
        <w:t>WRITE-OFF]</w:t>
      </w:r>
    </w:p>
    <w:p w14:paraId="1EBA3FF5" w14:textId="2396DBB9" w:rsidR="00486699" w:rsidRPr="00486699" w:rsidRDefault="00486699" w:rsidP="00D27392">
      <w:pPr>
        <w:pStyle w:val="BodyText"/>
        <w:spacing w:line="273" w:lineRule="auto"/>
        <w:ind w:left="1540" w:right="2239"/>
        <w:rPr>
          <w:rFonts w:ascii="Times New Roman" w:hAnsi="Times New Roman"/>
        </w:rPr>
      </w:pPr>
      <w:r w:rsidRPr="00486699">
        <w:rPr>
          <w:rFonts w:ascii="Times New Roman" w:hAnsi="Times New Roman"/>
          <w:sz w:val="22"/>
        </w:rPr>
        <w:t>This option is used to regenerate a rejected write-off</w:t>
      </w:r>
      <w:r w:rsidRPr="00D27392">
        <w:rPr>
          <w:rFonts w:ascii="Times New Roman" w:hAnsi="Times New Roman"/>
          <w:spacing w:val="-18"/>
          <w:sz w:val="22"/>
        </w:rPr>
        <w:t xml:space="preserve"> </w:t>
      </w:r>
      <w:r w:rsidRPr="00486699">
        <w:rPr>
          <w:rFonts w:ascii="Times New Roman" w:hAnsi="Times New Roman"/>
          <w:sz w:val="22"/>
        </w:rPr>
        <w:t>document.</w:t>
      </w:r>
    </w:p>
    <w:p w14:paraId="6A345DF6" w14:textId="77777777" w:rsidR="00486699" w:rsidRPr="00486699" w:rsidRDefault="00486699" w:rsidP="00D27392">
      <w:pPr>
        <w:spacing w:before="1"/>
        <w:rPr>
          <w:rFonts w:ascii="Times New Roman" w:hAnsi="Times New Roman"/>
          <w:szCs w:val="22"/>
        </w:rPr>
      </w:pPr>
    </w:p>
    <w:p w14:paraId="76059CE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Forward IRS OFFSETs to Austin [PRCA FORWARD IRS</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OFFSETS]</w:t>
      </w:r>
    </w:p>
    <w:p w14:paraId="50613165" w14:textId="77777777" w:rsidR="00486699" w:rsidRPr="00486699" w:rsidRDefault="00486699" w:rsidP="00D27392">
      <w:pPr>
        <w:pStyle w:val="BodyText"/>
        <w:spacing w:before="35"/>
        <w:ind w:left="820" w:right="136" w:hanging="720"/>
        <w:rPr>
          <w:rFonts w:ascii="Times New Roman" w:hAnsi="Times New Roman"/>
        </w:rPr>
      </w:pP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forwards</w:t>
      </w:r>
      <w:r w:rsidRPr="00D27392">
        <w:rPr>
          <w:rFonts w:ascii="Times New Roman" w:hAnsi="Times New Roman"/>
          <w:spacing w:val="-2"/>
          <w:sz w:val="22"/>
        </w:rPr>
        <w:t xml:space="preserve"> </w:t>
      </w:r>
      <w:r w:rsidRPr="00486699">
        <w:rPr>
          <w:rFonts w:ascii="Times New Roman" w:hAnsi="Times New Roman"/>
          <w:sz w:val="22"/>
        </w:rPr>
        <w:t>IRS</w:t>
      </w:r>
      <w:r w:rsidRPr="00D27392">
        <w:rPr>
          <w:rFonts w:ascii="Times New Roman" w:hAnsi="Times New Roman"/>
          <w:spacing w:val="-2"/>
          <w:sz w:val="22"/>
        </w:rPr>
        <w:t xml:space="preserve"> </w:t>
      </w:r>
      <w:r w:rsidRPr="00486699">
        <w:rPr>
          <w:rFonts w:ascii="Times New Roman" w:hAnsi="Times New Roman"/>
          <w:sz w:val="22"/>
        </w:rPr>
        <w:t>Offset</w:t>
      </w:r>
      <w:r w:rsidRPr="00D27392">
        <w:rPr>
          <w:rFonts w:ascii="Times New Roman" w:hAnsi="Times New Roman"/>
          <w:spacing w:val="-1"/>
          <w:sz w:val="22"/>
        </w:rPr>
        <w:t xml:space="preserve"> </w:t>
      </w:r>
      <w:r w:rsidRPr="00486699">
        <w:rPr>
          <w:rFonts w:ascii="Times New Roman" w:hAnsi="Times New Roman"/>
          <w:sz w:val="22"/>
        </w:rPr>
        <w:t>data</w:t>
      </w:r>
      <w:r w:rsidRPr="00D27392">
        <w:rPr>
          <w:rFonts w:ascii="Times New Roman" w:hAnsi="Times New Roman"/>
          <w:spacing w:val="-4"/>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Austin,</w:t>
      </w:r>
      <w:r w:rsidRPr="00D27392">
        <w:rPr>
          <w:rFonts w:ascii="Times New Roman" w:hAnsi="Times New Roman"/>
          <w:spacing w:val="-2"/>
          <w:sz w:val="22"/>
        </w:rPr>
        <w:t xml:space="preserve"> </w:t>
      </w:r>
      <w:r w:rsidRPr="00486699">
        <w:rPr>
          <w:rFonts w:ascii="Times New Roman" w:hAnsi="Times New Roman"/>
          <w:sz w:val="22"/>
        </w:rPr>
        <w:t>where</w:t>
      </w:r>
      <w:r w:rsidRPr="00D27392">
        <w:rPr>
          <w:rFonts w:ascii="Times New Roman" w:hAnsi="Times New Roman"/>
          <w:spacing w:val="-2"/>
          <w:sz w:val="22"/>
        </w:rPr>
        <w:t xml:space="preserve"> </w:t>
      </w:r>
      <w:r w:rsidRPr="00486699">
        <w:rPr>
          <w:rFonts w:ascii="Times New Roman" w:hAnsi="Times New Roman"/>
          <w:sz w:val="22"/>
        </w:rPr>
        <w:t>it</w:t>
      </w:r>
      <w:r w:rsidRPr="00D27392">
        <w:rPr>
          <w:rFonts w:ascii="Times New Roman" w:hAnsi="Times New Roman"/>
          <w:spacing w:val="-4"/>
          <w:sz w:val="22"/>
        </w:rPr>
        <w:t xml:space="preserve"> </w:t>
      </w:r>
      <w:r w:rsidRPr="00486699">
        <w:rPr>
          <w:rFonts w:ascii="Times New Roman" w:hAnsi="Times New Roman"/>
          <w:sz w:val="22"/>
        </w:rPr>
        <w:t>will</w:t>
      </w:r>
      <w:r w:rsidRPr="00D27392">
        <w:rPr>
          <w:rFonts w:ascii="Times New Roman" w:hAnsi="Times New Roman"/>
          <w:spacing w:val="-1"/>
          <w:sz w:val="22"/>
        </w:rPr>
        <w:t xml:space="preserve"> </w:t>
      </w:r>
      <w:r w:rsidRPr="00486699">
        <w:rPr>
          <w:rFonts w:ascii="Times New Roman" w:hAnsi="Times New Roman"/>
          <w:sz w:val="22"/>
        </w:rPr>
        <w:t>be</w:t>
      </w:r>
      <w:r w:rsidRPr="00D27392">
        <w:rPr>
          <w:rFonts w:ascii="Times New Roman" w:hAnsi="Times New Roman"/>
          <w:spacing w:val="-4"/>
          <w:sz w:val="22"/>
        </w:rPr>
        <w:t xml:space="preserve"> </w:t>
      </w:r>
      <w:r w:rsidRPr="00486699">
        <w:rPr>
          <w:rFonts w:ascii="Times New Roman" w:hAnsi="Times New Roman"/>
          <w:sz w:val="22"/>
        </w:rPr>
        <w:t>collected</w:t>
      </w:r>
      <w:r w:rsidRPr="00D27392">
        <w:rPr>
          <w:rFonts w:ascii="Times New Roman" w:hAnsi="Times New Roman"/>
          <w:spacing w:val="-2"/>
          <w:sz w:val="22"/>
        </w:rPr>
        <w:t xml:space="preserve"> </w:t>
      </w:r>
      <w:r w:rsidRPr="00486699">
        <w:rPr>
          <w:rFonts w:ascii="Times New Roman" w:hAnsi="Times New Roman"/>
          <w:sz w:val="22"/>
        </w:rPr>
        <w:t>for</w:t>
      </w:r>
      <w:r w:rsidRPr="00D27392">
        <w:rPr>
          <w:rFonts w:ascii="Times New Roman" w:hAnsi="Times New Roman"/>
          <w:spacing w:val="-4"/>
          <w:sz w:val="22"/>
        </w:rPr>
        <w:t xml:space="preserve"> </w:t>
      </w:r>
      <w:r w:rsidRPr="00486699">
        <w:rPr>
          <w:rFonts w:ascii="Times New Roman" w:hAnsi="Times New Roman"/>
          <w:sz w:val="22"/>
        </w:rPr>
        <w:t>transmission</w:t>
      </w:r>
      <w:r w:rsidRPr="00D27392">
        <w:rPr>
          <w:rFonts w:ascii="Times New Roman" w:hAnsi="Times New Roman"/>
          <w:spacing w:val="-5"/>
          <w:sz w:val="22"/>
        </w:rPr>
        <w:t xml:space="preserve"> </w:t>
      </w:r>
      <w:r w:rsidRPr="00486699">
        <w:rPr>
          <w:rFonts w:ascii="Times New Roman" w:hAnsi="Times New Roman"/>
          <w:sz w:val="22"/>
        </w:rPr>
        <w:t>to</w:t>
      </w:r>
      <w:r w:rsidRPr="00D27392">
        <w:rPr>
          <w:rFonts w:ascii="Times New Roman" w:hAnsi="Times New Roman"/>
          <w:spacing w:val="-5"/>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IRS.</w:t>
      </w:r>
    </w:p>
    <w:p w14:paraId="3BB0C3B0" w14:textId="77777777" w:rsidR="00486699" w:rsidRPr="00486699" w:rsidRDefault="00486699" w:rsidP="00D27392">
      <w:pPr>
        <w:spacing w:before="2"/>
        <w:rPr>
          <w:rFonts w:ascii="Times New Roman" w:hAnsi="Times New Roman"/>
          <w:szCs w:val="22"/>
        </w:rPr>
      </w:pPr>
    </w:p>
    <w:p w14:paraId="0750022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Refund Review and Approve [PRCA REFUND</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REVIEW]</w:t>
      </w:r>
    </w:p>
    <w:p w14:paraId="236FED2F"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a user to select a Prepayment Bill in the Open or Refund Review</w:t>
      </w:r>
      <w:r w:rsidRPr="00D27392">
        <w:rPr>
          <w:rFonts w:ascii="Times New Roman" w:hAnsi="Times New Roman"/>
          <w:spacing w:val="-27"/>
          <w:sz w:val="22"/>
        </w:rPr>
        <w:t xml:space="preserve"> </w:t>
      </w:r>
      <w:r w:rsidRPr="00486699">
        <w:rPr>
          <w:rFonts w:ascii="Times New Roman" w:hAnsi="Times New Roman"/>
          <w:sz w:val="22"/>
        </w:rPr>
        <w:t>status, review the Bill and, approve the Bill by entering their Electronic Signature. The refund must</w:t>
      </w:r>
      <w:r w:rsidRPr="00D27392">
        <w:rPr>
          <w:rFonts w:ascii="Times New Roman" w:hAnsi="Times New Roman"/>
          <w:spacing w:val="-28"/>
          <w:sz w:val="22"/>
        </w:rPr>
        <w:t xml:space="preserve"> </w:t>
      </w:r>
      <w:r w:rsidRPr="00486699">
        <w:rPr>
          <w:rFonts w:ascii="Times New Roman" w:hAnsi="Times New Roman"/>
          <w:sz w:val="22"/>
        </w:rPr>
        <w:t>be signed by a Certifying Officer, holder of the PRCAY PAYMENT SUP security key.</w:t>
      </w:r>
      <w:r w:rsidRPr="00D27392">
        <w:rPr>
          <w:rFonts w:ascii="Times New Roman" w:hAnsi="Times New Roman"/>
          <w:spacing w:val="-19"/>
          <w:sz w:val="22"/>
        </w:rPr>
        <w:t xml:space="preserve"> </w:t>
      </w:r>
      <w:r w:rsidRPr="00486699">
        <w:rPr>
          <w:rFonts w:ascii="Times New Roman" w:hAnsi="Times New Roman"/>
          <w:sz w:val="22"/>
        </w:rPr>
        <w:t>Two signatures are needed in order for it to be processed by the Accounting</w:t>
      </w:r>
      <w:r w:rsidRPr="00D27392">
        <w:rPr>
          <w:rFonts w:ascii="Times New Roman" w:hAnsi="Times New Roman"/>
          <w:spacing w:val="-18"/>
          <w:sz w:val="22"/>
        </w:rPr>
        <w:t xml:space="preserve"> </w:t>
      </w:r>
      <w:r w:rsidRPr="00486699">
        <w:rPr>
          <w:rFonts w:ascii="Times New Roman" w:hAnsi="Times New Roman"/>
          <w:sz w:val="22"/>
        </w:rPr>
        <w:t>Tech.</w:t>
      </w:r>
    </w:p>
    <w:p w14:paraId="038886FE" w14:textId="77777777" w:rsidR="004C4431" w:rsidRPr="007E7F07" w:rsidRDefault="004C4431" w:rsidP="004C4431">
      <w:pPr>
        <w:overflowPunct/>
        <w:spacing w:line="288" w:lineRule="atLeast"/>
        <w:ind w:left="720"/>
        <w:textAlignment w:val="auto"/>
        <w:rPr>
          <w:rFonts w:ascii="Times New Roman" w:hAnsi="Times New Roman"/>
          <w:szCs w:val="22"/>
        </w:rPr>
      </w:pPr>
    </w:p>
    <w:p w14:paraId="17EAFB72"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Prepayments under $1.00 cannot be</w:t>
      </w:r>
      <w:r w:rsidRPr="00D27392">
        <w:rPr>
          <w:rFonts w:ascii="Times New Roman" w:hAnsi="Times New Roman"/>
          <w:spacing w:val="-8"/>
          <w:sz w:val="22"/>
        </w:rPr>
        <w:t xml:space="preserve"> </w:t>
      </w:r>
      <w:r w:rsidRPr="00486699">
        <w:rPr>
          <w:rFonts w:ascii="Times New Roman" w:hAnsi="Times New Roman"/>
          <w:sz w:val="22"/>
        </w:rPr>
        <w:t>refunded.</w:t>
      </w:r>
    </w:p>
    <w:p w14:paraId="2CBCEFF3" w14:textId="77777777" w:rsidR="00486699" w:rsidRPr="00486699" w:rsidRDefault="00486699" w:rsidP="00D27392">
      <w:pPr>
        <w:spacing w:before="1"/>
        <w:rPr>
          <w:rFonts w:ascii="Times New Roman" w:hAnsi="Times New Roman"/>
          <w:szCs w:val="22"/>
        </w:rPr>
      </w:pPr>
    </w:p>
    <w:p w14:paraId="674E0535" w14:textId="77777777" w:rsidR="00486699" w:rsidRPr="00486699" w:rsidRDefault="00486699" w:rsidP="00486699">
      <w:pPr>
        <w:pStyle w:val="BodyText"/>
        <w:ind w:right="136"/>
        <w:rPr>
          <w:rFonts w:ascii="Times New Roman" w:hAnsi="Times New Roman"/>
          <w:sz w:val="22"/>
          <w:szCs w:val="22"/>
        </w:rPr>
      </w:pPr>
      <w:r w:rsidRPr="00486699">
        <w:rPr>
          <w:rFonts w:ascii="Times New Roman" w:hAnsi="Times New Roman"/>
          <w:sz w:val="22"/>
          <w:szCs w:val="22"/>
          <w:u w:val="single" w:color="000000"/>
        </w:rPr>
        <w:t>EDI DIAGNOSTIC MEASURES REPORTS [RCDPE EDI NATIONAL</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REPORTS]</w:t>
      </w:r>
    </w:p>
    <w:p w14:paraId="372AAA7B" w14:textId="77777777" w:rsidR="00486699" w:rsidRPr="00486699" w:rsidRDefault="00486699" w:rsidP="00486699">
      <w:pPr>
        <w:pStyle w:val="BodyText"/>
        <w:spacing w:before="35" w:line="273" w:lineRule="auto"/>
        <w:ind w:right="136"/>
        <w:rPr>
          <w:rFonts w:ascii="Times New Roman" w:hAnsi="Times New Roman"/>
          <w:sz w:val="22"/>
          <w:szCs w:val="22"/>
        </w:rPr>
      </w:pPr>
      <w:r w:rsidRPr="00486699">
        <w:rPr>
          <w:rFonts w:ascii="Times New Roman" w:hAnsi="Times New Roman"/>
          <w:sz w:val="22"/>
          <w:szCs w:val="22"/>
        </w:rPr>
        <w:t>This is a menu for AR's EDI Diagnostic Measures National Reports. These reports allow a facility</w:t>
      </w:r>
      <w:r w:rsidRPr="00486699">
        <w:rPr>
          <w:rFonts w:ascii="Times New Roman" w:hAnsi="Times New Roman"/>
          <w:spacing w:val="-24"/>
          <w:sz w:val="22"/>
          <w:szCs w:val="22"/>
        </w:rPr>
        <w:t xml:space="preserve"> </w:t>
      </w:r>
      <w:r w:rsidRPr="00486699">
        <w:rPr>
          <w:rFonts w:ascii="Times New Roman" w:hAnsi="Times New Roman"/>
          <w:sz w:val="22"/>
          <w:szCs w:val="22"/>
        </w:rPr>
        <w:t>to measure the current usage rates of electronic billing to and electronic payments from third party</w:t>
      </w:r>
      <w:r w:rsidRPr="00486699">
        <w:rPr>
          <w:rFonts w:ascii="Times New Roman" w:hAnsi="Times New Roman"/>
          <w:spacing w:val="-32"/>
          <w:sz w:val="22"/>
          <w:szCs w:val="22"/>
        </w:rPr>
        <w:t xml:space="preserve"> </w:t>
      </w:r>
      <w:r w:rsidRPr="00486699">
        <w:rPr>
          <w:rFonts w:ascii="Times New Roman" w:hAnsi="Times New Roman"/>
          <w:sz w:val="22"/>
          <w:szCs w:val="22"/>
        </w:rPr>
        <w:t>insurers.</w:t>
      </w:r>
    </w:p>
    <w:p w14:paraId="7ADAFD8F" w14:textId="77777777" w:rsidR="00486699" w:rsidRPr="00486699" w:rsidRDefault="00486699" w:rsidP="00486699">
      <w:pPr>
        <w:spacing w:before="11"/>
        <w:rPr>
          <w:rFonts w:ascii="Times New Roman" w:hAnsi="Times New Roman"/>
          <w:szCs w:val="22"/>
        </w:rPr>
      </w:pPr>
    </w:p>
    <w:p w14:paraId="3E3E3EBA" w14:textId="77777777" w:rsidR="00486699" w:rsidRPr="00486699" w:rsidRDefault="00486699" w:rsidP="00486699">
      <w:pPr>
        <w:pStyle w:val="BodyText"/>
        <w:spacing w:before="72" w:line="273" w:lineRule="auto"/>
        <w:ind w:left="820" w:right="1610"/>
        <w:rPr>
          <w:rFonts w:ascii="Times New Roman" w:hAnsi="Times New Roman"/>
          <w:sz w:val="22"/>
          <w:szCs w:val="22"/>
        </w:rPr>
      </w:pPr>
      <w:r w:rsidRPr="00486699">
        <w:rPr>
          <w:rFonts w:ascii="Times New Roman" w:hAnsi="Times New Roman"/>
          <w:sz w:val="22"/>
          <w:szCs w:val="22"/>
          <w:u w:val="single" w:color="000000"/>
        </w:rPr>
        <w:t>EX - EDI Diagnostic Measures Extracts Menu [RCDPE NR EXTRACT</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MENU]</w:t>
      </w:r>
      <w:r w:rsidRPr="00486699">
        <w:rPr>
          <w:rFonts w:ascii="Times New Roman" w:hAnsi="Times New Roman"/>
          <w:sz w:val="22"/>
          <w:szCs w:val="22"/>
        </w:rPr>
        <w:t xml:space="preserve"> This menu contains options related to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Extraction.</w:t>
      </w:r>
    </w:p>
    <w:p w14:paraId="74F92F12" w14:textId="77777777" w:rsidR="00486699" w:rsidRPr="00486699" w:rsidRDefault="00486699" w:rsidP="00486699">
      <w:pPr>
        <w:spacing w:before="1"/>
        <w:rPr>
          <w:rFonts w:ascii="Times New Roman" w:hAnsi="Times New Roman"/>
          <w:szCs w:val="22"/>
        </w:rPr>
      </w:pPr>
    </w:p>
    <w:p w14:paraId="168FCD03" w14:textId="77777777" w:rsidR="00486699" w:rsidRPr="00486699" w:rsidRDefault="00486699" w:rsidP="00486699">
      <w:pPr>
        <w:pStyle w:val="BodyText"/>
        <w:spacing w:line="273" w:lineRule="auto"/>
        <w:ind w:left="1540" w:right="248"/>
        <w:rPr>
          <w:rFonts w:ascii="Times New Roman" w:hAnsi="Times New Roman"/>
          <w:sz w:val="22"/>
          <w:szCs w:val="22"/>
        </w:rPr>
      </w:pPr>
      <w:r w:rsidRPr="00486699">
        <w:rPr>
          <w:rFonts w:ascii="Times New Roman" w:hAnsi="Times New Roman"/>
          <w:sz w:val="22"/>
          <w:szCs w:val="22"/>
          <w:u w:val="single" w:color="000000"/>
        </w:rPr>
        <w:lastRenderedPageBreak/>
        <w:t>DE - Disable-Enable DM Background Job/Reports [RCDPE NR</w:t>
      </w:r>
      <w:r w:rsidRPr="00486699">
        <w:rPr>
          <w:rFonts w:ascii="Times New Roman" w:hAnsi="Times New Roman"/>
          <w:spacing w:val="-22"/>
          <w:sz w:val="22"/>
          <w:szCs w:val="22"/>
          <w:u w:val="single" w:color="000000"/>
        </w:rPr>
        <w:t xml:space="preserve"> </w:t>
      </w:r>
      <w:r w:rsidRPr="00486699">
        <w:rPr>
          <w:rFonts w:ascii="Times New Roman" w:hAnsi="Times New Roman"/>
          <w:sz w:val="22"/>
          <w:szCs w:val="22"/>
          <w:u w:val="single" w:color="000000"/>
        </w:rPr>
        <w:t>DISABLE/ENABLE]</w:t>
      </w:r>
      <w:r w:rsidRPr="00486699">
        <w:rPr>
          <w:rFonts w:ascii="Times New Roman" w:hAnsi="Times New Roman"/>
          <w:sz w:val="22"/>
          <w:szCs w:val="22"/>
        </w:rPr>
        <w:t xml:space="preserve"> This option allows a user to disable or re-enable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background job. Once a report is disabled, it won't re-queue to run via the AR National</w:t>
      </w:r>
      <w:r w:rsidRPr="00486699">
        <w:rPr>
          <w:rFonts w:ascii="Times New Roman" w:hAnsi="Times New Roman"/>
          <w:spacing w:val="-19"/>
          <w:sz w:val="22"/>
          <w:szCs w:val="22"/>
        </w:rPr>
        <w:t xml:space="preserve"> </w:t>
      </w:r>
      <w:r w:rsidRPr="00486699">
        <w:rPr>
          <w:rFonts w:ascii="Times New Roman" w:hAnsi="Times New Roman"/>
          <w:sz w:val="22"/>
          <w:szCs w:val="22"/>
        </w:rPr>
        <w:t>Reports process.</w:t>
      </w:r>
    </w:p>
    <w:p w14:paraId="25B8AF27" w14:textId="77777777" w:rsidR="00486699" w:rsidRPr="00486699" w:rsidRDefault="00486699" w:rsidP="00486699">
      <w:pPr>
        <w:spacing w:before="11"/>
        <w:rPr>
          <w:rFonts w:ascii="Times New Roman" w:hAnsi="Times New Roman"/>
          <w:szCs w:val="22"/>
        </w:rPr>
      </w:pPr>
    </w:p>
    <w:p w14:paraId="3924347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RN - Manually Start DM Extract [RCDPE NR MANUAL</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START]</w:t>
      </w:r>
    </w:p>
    <w:p w14:paraId="3CFCEBFB" w14:textId="7777777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restart the AR National Reports Extraction background job</w:t>
      </w:r>
      <w:r w:rsidRPr="00486699">
        <w:rPr>
          <w:rFonts w:ascii="Times New Roman" w:hAnsi="Times New Roman"/>
          <w:spacing w:val="-32"/>
          <w:sz w:val="22"/>
          <w:szCs w:val="22"/>
        </w:rPr>
        <w:t xml:space="preserve"> </w:t>
      </w:r>
      <w:r w:rsidRPr="00486699">
        <w:rPr>
          <w:rFonts w:ascii="Times New Roman" w:hAnsi="Times New Roman"/>
          <w:sz w:val="22"/>
          <w:szCs w:val="22"/>
        </w:rPr>
        <w:t>if the report is not</w:t>
      </w:r>
      <w:r w:rsidRPr="00486699">
        <w:rPr>
          <w:rFonts w:ascii="Times New Roman" w:hAnsi="Times New Roman"/>
          <w:spacing w:val="-9"/>
          <w:sz w:val="22"/>
          <w:szCs w:val="22"/>
        </w:rPr>
        <w:t xml:space="preserve"> </w:t>
      </w:r>
      <w:r w:rsidRPr="00486699">
        <w:rPr>
          <w:rFonts w:ascii="Times New Roman" w:hAnsi="Times New Roman"/>
          <w:sz w:val="22"/>
          <w:szCs w:val="22"/>
        </w:rPr>
        <w:t>running.</w:t>
      </w:r>
    </w:p>
    <w:p w14:paraId="4DF5CB9B" w14:textId="77777777" w:rsidR="00486699" w:rsidRPr="00486699" w:rsidRDefault="00486699" w:rsidP="00486699">
      <w:pPr>
        <w:spacing w:before="3"/>
        <w:rPr>
          <w:rFonts w:ascii="Times New Roman" w:hAnsi="Times New Roman"/>
          <w:szCs w:val="22"/>
        </w:rPr>
      </w:pPr>
    </w:p>
    <w:p w14:paraId="6990E7D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TR - Manually Transmit DM Extract [RCDPE NR MANUAL</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TRANSMIT]</w:t>
      </w:r>
    </w:p>
    <w:p w14:paraId="771A86C8" w14:textId="7777777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retransmit a AR National Report file to FORUM for</w:t>
      </w:r>
      <w:r w:rsidRPr="00486699">
        <w:rPr>
          <w:rFonts w:ascii="Times New Roman" w:hAnsi="Times New Roman"/>
          <w:spacing w:val="-23"/>
          <w:sz w:val="22"/>
          <w:szCs w:val="22"/>
        </w:rPr>
        <w:t xml:space="preserve"> </w:t>
      </w:r>
      <w:r w:rsidRPr="00486699">
        <w:rPr>
          <w:rFonts w:ascii="Times New Roman" w:hAnsi="Times New Roman"/>
          <w:sz w:val="22"/>
          <w:szCs w:val="22"/>
        </w:rPr>
        <w:t>a particular month if that month's report data did not successfully transmit the first</w:t>
      </w:r>
      <w:r w:rsidRPr="00486699">
        <w:rPr>
          <w:rFonts w:ascii="Times New Roman" w:hAnsi="Times New Roman"/>
          <w:spacing w:val="-32"/>
          <w:sz w:val="22"/>
          <w:szCs w:val="22"/>
        </w:rPr>
        <w:t xml:space="preserve"> </w:t>
      </w:r>
      <w:r w:rsidRPr="00486699">
        <w:rPr>
          <w:rFonts w:ascii="Times New Roman" w:hAnsi="Times New Roman"/>
          <w:sz w:val="22"/>
          <w:szCs w:val="22"/>
        </w:rPr>
        <w:t>time.</w:t>
      </w:r>
    </w:p>
    <w:p w14:paraId="4FB18D88" w14:textId="77777777" w:rsidR="00486699" w:rsidRPr="00486699" w:rsidRDefault="00486699" w:rsidP="00486699">
      <w:pPr>
        <w:spacing w:before="11"/>
        <w:rPr>
          <w:rFonts w:ascii="Times New Roman" w:hAnsi="Times New Roman"/>
          <w:szCs w:val="22"/>
        </w:rPr>
      </w:pPr>
    </w:p>
    <w:p w14:paraId="698F8361"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VP - View/Print Extracted Reports [RCDPE NR VIEW/PRINT</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EXTRACTS]</w:t>
      </w:r>
    </w:p>
    <w:p w14:paraId="41B00C6F" w14:textId="77777777" w:rsidR="00486699" w:rsidRPr="00486699" w:rsidRDefault="00486699" w:rsidP="00486699">
      <w:pPr>
        <w:pStyle w:val="BodyText"/>
        <w:spacing w:before="35" w:line="273" w:lineRule="auto"/>
        <w:ind w:left="1540" w:right="285"/>
        <w:rPr>
          <w:rFonts w:ascii="Times New Roman" w:hAnsi="Times New Roman"/>
          <w:sz w:val="22"/>
          <w:szCs w:val="22"/>
        </w:rPr>
      </w:pPr>
      <w:r w:rsidRPr="00486699">
        <w:rPr>
          <w:rFonts w:ascii="Times New Roman" w:hAnsi="Times New Roman"/>
          <w:sz w:val="22"/>
          <w:szCs w:val="22"/>
        </w:rPr>
        <w:t>This option allows a user to see the results of previous AR National Report</w:t>
      </w:r>
      <w:r w:rsidRPr="00486699">
        <w:rPr>
          <w:rFonts w:ascii="Times New Roman" w:hAnsi="Times New Roman"/>
          <w:spacing w:val="-24"/>
          <w:sz w:val="22"/>
          <w:szCs w:val="22"/>
        </w:rPr>
        <w:t xml:space="preserve"> </w:t>
      </w:r>
      <w:r w:rsidRPr="00486699">
        <w:rPr>
          <w:rFonts w:ascii="Times New Roman" w:hAnsi="Times New Roman"/>
          <w:sz w:val="22"/>
          <w:szCs w:val="22"/>
        </w:rPr>
        <w:t>extractions. It shows whether or not certain reports made it through the extraction</w:t>
      </w:r>
      <w:r w:rsidRPr="00486699">
        <w:rPr>
          <w:rFonts w:ascii="Times New Roman" w:hAnsi="Times New Roman"/>
          <w:spacing w:val="-24"/>
          <w:sz w:val="22"/>
          <w:szCs w:val="22"/>
        </w:rPr>
        <w:t xml:space="preserve"> </w:t>
      </w:r>
      <w:r w:rsidRPr="00486699">
        <w:rPr>
          <w:rFonts w:ascii="Times New Roman" w:hAnsi="Times New Roman"/>
          <w:sz w:val="22"/>
          <w:szCs w:val="22"/>
        </w:rPr>
        <w:t>process.</w:t>
      </w:r>
    </w:p>
    <w:p w14:paraId="19D9E341" w14:textId="77777777" w:rsidR="00486699" w:rsidRPr="00486699" w:rsidRDefault="00486699" w:rsidP="00486699">
      <w:pPr>
        <w:spacing w:before="1"/>
        <w:rPr>
          <w:rFonts w:ascii="Times New Roman" w:hAnsi="Times New Roman"/>
          <w:szCs w:val="22"/>
        </w:rPr>
      </w:pPr>
    </w:p>
    <w:p w14:paraId="56F001CA"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VS - EDI VOLUME STATISTICS Report [RCDPE EDI VOLUME</w:t>
      </w:r>
      <w:r w:rsidRPr="00486699">
        <w:rPr>
          <w:rFonts w:ascii="Times New Roman" w:hAnsi="Times New Roman"/>
          <w:spacing w:val="-13"/>
          <w:sz w:val="22"/>
          <w:szCs w:val="22"/>
          <w:u w:val="single" w:color="000000"/>
        </w:rPr>
        <w:t xml:space="preserve"> </w:t>
      </w:r>
      <w:r w:rsidRPr="00486699">
        <w:rPr>
          <w:rFonts w:ascii="Times New Roman" w:hAnsi="Times New Roman"/>
          <w:sz w:val="22"/>
          <w:szCs w:val="22"/>
          <w:u w:val="single" w:color="000000"/>
        </w:rPr>
        <w:t>STATISTICS]</w:t>
      </w:r>
    </w:p>
    <w:p w14:paraId="50817FAB"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compiles and prints out statistical metrics for Medical (837) and Pharmacy</w:t>
      </w:r>
      <w:r w:rsidRPr="00486699">
        <w:rPr>
          <w:rFonts w:ascii="Times New Roman" w:hAnsi="Times New Roman"/>
          <w:spacing w:val="-26"/>
          <w:sz w:val="22"/>
          <w:szCs w:val="22"/>
        </w:rPr>
        <w:t xml:space="preserve"> </w:t>
      </w:r>
      <w:r w:rsidRPr="00486699">
        <w:rPr>
          <w:rFonts w:ascii="Times New Roman" w:hAnsi="Times New Roman"/>
          <w:sz w:val="22"/>
          <w:szCs w:val="22"/>
        </w:rPr>
        <w:t>(NCPDP) electronic claims, and the payments (835s) received for those claims. This information can</w:t>
      </w:r>
      <w:r w:rsidRPr="00486699">
        <w:rPr>
          <w:rFonts w:ascii="Times New Roman" w:hAnsi="Times New Roman"/>
          <w:spacing w:val="-31"/>
          <w:sz w:val="22"/>
          <w:szCs w:val="22"/>
        </w:rPr>
        <w:t xml:space="preserve"> </w:t>
      </w:r>
      <w:r w:rsidRPr="00486699">
        <w:rPr>
          <w:rFonts w:ascii="Times New Roman" w:hAnsi="Times New Roman"/>
          <w:sz w:val="22"/>
          <w:szCs w:val="22"/>
        </w:rPr>
        <w:t>either be reviewed Locally or sent to the National reporting</w:t>
      </w:r>
      <w:r w:rsidRPr="00486699">
        <w:rPr>
          <w:rFonts w:ascii="Times New Roman" w:hAnsi="Times New Roman"/>
          <w:spacing w:val="-20"/>
          <w:sz w:val="22"/>
          <w:szCs w:val="22"/>
        </w:rPr>
        <w:t xml:space="preserve"> </w:t>
      </w:r>
      <w:r w:rsidRPr="00486699">
        <w:rPr>
          <w:rFonts w:ascii="Times New Roman" w:hAnsi="Times New Roman"/>
          <w:sz w:val="22"/>
          <w:szCs w:val="22"/>
        </w:rPr>
        <w:t>group.</w:t>
      </w:r>
    </w:p>
    <w:p w14:paraId="130BA26F" w14:textId="77777777" w:rsidR="00486699" w:rsidRPr="00486699" w:rsidRDefault="00486699" w:rsidP="00486699">
      <w:pPr>
        <w:spacing w:before="2"/>
        <w:rPr>
          <w:rFonts w:ascii="Times New Roman" w:hAnsi="Times New Roman"/>
          <w:szCs w:val="22"/>
        </w:rPr>
      </w:pPr>
    </w:p>
    <w:p w14:paraId="40633199"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TD - EFT/ERA TRENDING Report [RCDPE EFT-ERA TRENDING</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p>
    <w:p w14:paraId="38729A0B" w14:textId="77777777" w:rsidR="00486699" w:rsidRPr="00486699" w:rsidRDefault="00486699" w:rsidP="00486699">
      <w:pPr>
        <w:pStyle w:val="BodyText"/>
        <w:spacing w:before="1"/>
        <w:ind w:left="820" w:right="248"/>
        <w:rPr>
          <w:rFonts w:ascii="Times New Roman" w:hAnsi="Times New Roman"/>
          <w:sz w:val="22"/>
          <w:szCs w:val="22"/>
        </w:rPr>
      </w:pPr>
      <w:r w:rsidRPr="00486699">
        <w:rPr>
          <w:rFonts w:ascii="Times New Roman" w:hAnsi="Times New Roman"/>
          <w:sz w:val="22"/>
          <w:szCs w:val="22"/>
        </w:rPr>
        <w:t>This report contains the metrics for the # of ERAs, # of EEOBs, and # of EFTs processed</w:t>
      </w:r>
      <w:r w:rsidRPr="00486699">
        <w:rPr>
          <w:rFonts w:ascii="Times New Roman" w:hAnsi="Times New Roman"/>
          <w:spacing w:val="-24"/>
          <w:sz w:val="22"/>
          <w:szCs w:val="22"/>
        </w:rPr>
        <w:t xml:space="preserve"> </w:t>
      </w:r>
      <w:r w:rsidRPr="00486699">
        <w:rPr>
          <w:rFonts w:ascii="Times New Roman" w:hAnsi="Times New Roman"/>
          <w:sz w:val="22"/>
          <w:szCs w:val="22"/>
        </w:rPr>
        <w:t>during a given time period. It will also calculate the # of days between each step in the</w:t>
      </w:r>
      <w:r w:rsidRPr="00486699">
        <w:rPr>
          <w:rFonts w:ascii="Times New Roman" w:hAnsi="Times New Roman"/>
          <w:spacing w:val="-18"/>
          <w:sz w:val="22"/>
          <w:szCs w:val="22"/>
        </w:rPr>
        <w:t xml:space="preserve"> </w:t>
      </w:r>
      <w:r w:rsidRPr="00486699">
        <w:rPr>
          <w:rFonts w:ascii="Times New Roman" w:hAnsi="Times New Roman"/>
          <w:sz w:val="22"/>
          <w:szCs w:val="22"/>
        </w:rPr>
        <w:t>electronic payments</w:t>
      </w:r>
      <w:r w:rsidRPr="00486699">
        <w:rPr>
          <w:rFonts w:ascii="Times New Roman" w:hAnsi="Times New Roman"/>
          <w:spacing w:val="-2"/>
          <w:sz w:val="22"/>
          <w:szCs w:val="22"/>
        </w:rPr>
        <w:t xml:space="preserve"> </w:t>
      </w:r>
      <w:r w:rsidRPr="00486699">
        <w:rPr>
          <w:rFonts w:ascii="Times New Roman" w:hAnsi="Times New Roman"/>
          <w:sz w:val="22"/>
          <w:szCs w:val="22"/>
        </w:rPr>
        <w:t>process.</w:t>
      </w:r>
    </w:p>
    <w:p w14:paraId="1F8C5B36" w14:textId="77777777" w:rsidR="00486699" w:rsidRPr="00486699" w:rsidRDefault="00486699" w:rsidP="00486699">
      <w:pPr>
        <w:spacing w:before="1"/>
        <w:rPr>
          <w:rFonts w:ascii="Times New Roman" w:hAnsi="Times New Roman"/>
          <w:szCs w:val="22"/>
        </w:rPr>
      </w:pPr>
    </w:p>
    <w:p w14:paraId="6693D77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SUPERVISOR'S AR MENU [PRCAF SUPERVISOR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MENU]</w:t>
      </w:r>
    </w:p>
    <w:p w14:paraId="27AF76E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0BE00E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menu for the Accounts Receivable</w:t>
      </w:r>
      <w:r w:rsidRPr="00D27392">
        <w:rPr>
          <w:rFonts w:ascii="Times New Roman" w:hAnsi="Times New Roman"/>
          <w:spacing w:val="-16"/>
          <w:sz w:val="22"/>
        </w:rPr>
        <w:t xml:space="preserve"> </w:t>
      </w:r>
      <w:r w:rsidRPr="00486699">
        <w:rPr>
          <w:rFonts w:ascii="Times New Roman" w:hAnsi="Times New Roman"/>
          <w:sz w:val="22"/>
        </w:rPr>
        <w:t>Supervisor.</w:t>
      </w:r>
    </w:p>
    <w:p w14:paraId="2436078C" w14:textId="77777777" w:rsidR="00486699" w:rsidRPr="00486699" w:rsidRDefault="00486699" w:rsidP="00D27392">
      <w:pPr>
        <w:spacing w:before="1"/>
        <w:rPr>
          <w:rFonts w:ascii="Times New Roman" w:hAnsi="Times New Roman"/>
          <w:szCs w:val="22"/>
        </w:rPr>
      </w:pPr>
    </w:p>
    <w:p w14:paraId="47CC46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Edit/Add ‘Bill Resulting From’ List [PRCAF EDIT BILL</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FROM]</w:t>
      </w:r>
    </w:p>
    <w:p w14:paraId="02CB9261"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Use</w:t>
      </w:r>
      <w:r w:rsidRPr="00D27392">
        <w:rPr>
          <w:rFonts w:ascii="Times New Roman" w:hAnsi="Times New Roman"/>
          <w:spacing w:val="-2"/>
          <w:sz w:val="22"/>
        </w:rPr>
        <w:t xml:space="preserve"> </w:t>
      </w: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edit</w:t>
      </w:r>
      <w:r w:rsidRPr="00D27392">
        <w:rPr>
          <w:rFonts w:ascii="Times New Roman" w:hAnsi="Times New Roman"/>
          <w:spacing w:val="-3"/>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in</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"Bill</w:t>
      </w:r>
      <w:r w:rsidRPr="00D27392">
        <w:rPr>
          <w:rFonts w:ascii="Times New Roman" w:hAnsi="Times New Roman"/>
          <w:spacing w:val="-1"/>
          <w:sz w:val="22"/>
        </w:rPr>
        <w:t xml:space="preserve"> </w:t>
      </w:r>
      <w:r w:rsidRPr="00486699">
        <w:rPr>
          <w:rFonts w:ascii="Times New Roman" w:hAnsi="Times New Roman"/>
          <w:sz w:val="22"/>
        </w:rPr>
        <w:t>Resulting</w:t>
      </w:r>
      <w:r w:rsidRPr="00D27392">
        <w:rPr>
          <w:rFonts w:ascii="Times New Roman" w:hAnsi="Times New Roman"/>
          <w:spacing w:val="-4"/>
          <w:sz w:val="22"/>
        </w:rPr>
        <w:t xml:space="preserve"> </w:t>
      </w:r>
      <w:r w:rsidRPr="00486699">
        <w:rPr>
          <w:rFonts w:ascii="Times New Roman" w:hAnsi="Times New Roman"/>
          <w:sz w:val="22"/>
        </w:rPr>
        <w:t>From"</w:t>
      </w:r>
      <w:r w:rsidRPr="00D27392">
        <w:rPr>
          <w:rFonts w:ascii="Times New Roman" w:hAnsi="Times New Roman"/>
          <w:spacing w:val="-1"/>
          <w:sz w:val="22"/>
        </w:rPr>
        <w:t xml:space="preserve"> </w:t>
      </w:r>
      <w:r w:rsidRPr="00486699">
        <w:rPr>
          <w:rFonts w:ascii="Times New Roman" w:hAnsi="Times New Roman"/>
          <w:sz w:val="22"/>
        </w:rPr>
        <w:t>file</w:t>
      </w:r>
      <w:r w:rsidRPr="00D27392">
        <w:rPr>
          <w:rFonts w:ascii="Times New Roman" w:hAnsi="Times New Roman"/>
          <w:spacing w:val="-2"/>
          <w:sz w:val="22"/>
        </w:rPr>
        <w:t xml:space="preserve"> </w:t>
      </w:r>
      <w:r w:rsidRPr="00486699">
        <w:rPr>
          <w:rFonts w:ascii="Times New Roman" w:hAnsi="Times New Roman"/>
          <w:sz w:val="22"/>
        </w:rPr>
        <w:t>or</w:t>
      </w:r>
      <w:r w:rsidRPr="00D27392">
        <w:rPr>
          <w:rFonts w:ascii="Times New Roman" w:hAnsi="Times New Roman"/>
          <w:spacing w:val="-2"/>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to</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list.</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data</w:t>
      </w:r>
      <w:r w:rsidRPr="00D27392">
        <w:rPr>
          <w:rFonts w:ascii="Times New Roman" w:hAnsi="Times New Roman"/>
          <w:spacing w:val="-2"/>
          <w:sz w:val="22"/>
        </w:rPr>
        <w:t xml:space="preserve"> </w:t>
      </w:r>
      <w:r w:rsidRPr="00486699">
        <w:rPr>
          <w:rFonts w:ascii="Times New Roman" w:hAnsi="Times New Roman"/>
          <w:sz w:val="22"/>
        </w:rPr>
        <w:t>appears in each debt collection</w:t>
      </w:r>
      <w:r w:rsidRPr="00D27392">
        <w:rPr>
          <w:rFonts w:ascii="Times New Roman" w:hAnsi="Times New Roman"/>
          <w:spacing w:val="-10"/>
          <w:sz w:val="22"/>
        </w:rPr>
        <w:t xml:space="preserve"> </w:t>
      </w:r>
      <w:r w:rsidRPr="00486699">
        <w:rPr>
          <w:rFonts w:ascii="Times New Roman" w:hAnsi="Times New Roman"/>
          <w:sz w:val="22"/>
        </w:rPr>
        <w:t>letter.</w:t>
      </w:r>
    </w:p>
    <w:p w14:paraId="56BB577F" w14:textId="77777777" w:rsidR="00486699" w:rsidRPr="00486699" w:rsidRDefault="00486699" w:rsidP="00D27392">
      <w:pPr>
        <w:spacing w:before="1"/>
        <w:rPr>
          <w:rFonts w:ascii="Times New Roman" w:hAnsi="Times New Roman"/>
          <w:szCs w:val="22"/>
        </w:rPr>
      </w:pPr>
    </w:p>
    <w:p w14:paraId="6C188F2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Delete an Incomplete Transaction [PRCAF TR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DELETE]</w:t>
      </w:r>
    </w:p>
    <w:p w14:paraId="0539EC1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Delete incomplete transactions with this option. Enter the AR Bill number associated with the</w:t>
      </w:r>
      <w:r w:rsidRPr="00D27392">
        <w:rPr>
          <w:rFonts w:ascii="Times New Roman" w:hAnsi="Times New Roman"/>
          <w:spacing w:val="-28"/>
          <w:sz w:val="22"/>
        </w:rPr>
        <w:t xml:space="preserve"> </w:t>
      </w:r>
      <w:r w:rsidRPr="00486699">
        <w:rPr>
          <w:rFonts w:ascii="Times New Roman" w:hAnsi="Times New Roman"/>
          <w:sz w:val="22"/>
        </w:rPr>
        <w:t>transaction that is flagged as</w:t>
      </w:r>
      <w:r w:rsidRPr="00D27392">
        <w:rPr>
          <w:rFonts w:ascii="Times New Roman" w:hAnsi="Times New Roman"/>
          <w:spacing w:val="-9"/>
          <w:sz w:val="22"/>
        </w:rPr>
        <w:t xml:space="preserve"> </w:t>
      </w:r>
      <w:r w:rsidRPr="00486699">
        <w:rPr>
          <w:rFonts w:ascii="Times New Roman" w:hAnsi="Times New Roman"/>
          <w:sz w:val="22"/>
        </w:rPr>
        <w:t>incomplete.</w:t>
      </w:r>
    </w:p>
    <w:p w14:paraId="1A223AE5" w14:textId="77777777" w:rsidR="00486699" w:rsidRPr="00486699" w:rsidRDefault="00486699" w:rsidP="00D27392">
      <w:pPr>
        <w:spacing w:before="1"/>
        <w:rPr>
          <w:rFonts w:ascii="Times New Roman" w:hAnsi="Times New Roman"/>
          <w:szCs w:val="22"/>
        </w:rPr>
      </w:pPr>
    </w:p>
    <w:p w14:paraId="2E3A1A3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Administrative Cost Adjustment [PRCAF ADJ</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ADMIN]</w:t>
      </w:r>
    </w:p>
    <w:p w14:paraId="060B89B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 xml:space="preserve">Use this option to adjust the administrative costs, IRS cost, </w:t>
      </w:r>
      <w:r w:rsidRPr="00D27392">
        <w:rPr>
          <w:rFonts w:ascii="Times New Roman" w:hAnsi="Times New Roman"/>
          <w:spacing w:val="-2"/>
          <w:sz w:val="22"/>
        </w:rPr>
        <w:t xml:space="preserve">DMV </w:t>
      </w:r>
      <w:r w:rsidRPr="00486699">
        <w:rPr>
          <w:rFonts w:ascii="Times New Roman" w:hAnsi="Times New Roman"/>
          <w:sz w:val="22"/>
        </w:rPr>
        <w:t>cost,</w:t>
      </w:r>
      <w:r w:rsidRPr="00D27392">
        <w:rPr>
          <w:rFonts w:ascii="Times New Roman" w:hAnsi="Times New Roman"/>
          <w:spacing w:val="-14"/>
          <w:sz w:val="22"/>
        </w:rPr>
        <w:t xml:space="preserve"> </w:t>
      </w:r>
      <w:r w:rsidRPr="00486699">
        <w:rPr>
          <w:rFonts w:ascii="Times New Roman" w:hAnsi="Times New Roman"/>
          <w:sz w:val="22"/>
        </w:rPr>
        <w:t>etc.</w:t>
      </w:r>
    </w:p>
    <w:p w14:paraId="03AF0900" w14:textId="77777777" w:rsidR="003467F8" w:rsidRPr="00D27392" w:rsidRDefault="003467F8" w:rsidP="00D27392">
      <w:pPr>
        <w:pStyle w:val="BodyText"/>
        <w:spacing w:before="47"/>
        <w:ind w:right="136"/>
        <w:rPr>
          <w:rFonts w:ascii="Times New Roman" w:hAnsi="Times New Roman"/>
          <w:u w:val="single" w:color="000000"/>
        </w:rPr>
      </w:pPr>
    </w:p>
    <w:p w14:paraId="6CF8FE78"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Form Letter Menu (Edit/Print) [PRCAF U FORM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MENU]</w:t>
      </w:r>
    </w:p>
    <w:p w14:paraId="274727A6"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is a menu of options for editing and printing form letters. The user may edit a letter or print it</w:t>
      </w:r>
      <w:r w:rsidRPr="00D27392">
        <w:rPr>
          <w:rFonts w:ascii="Times New Roman" w:hAnsi="Times New Roman"/>
          <w:spacing w:val="-32"/>
          <w:sz w:val="22"/>
        </w:rPr>
        <w:t xml:space="preserve"> </w:t>
      </w:r>
      <w:r w:rsidRPr="00486699">
        <w:rPr>
          <w:rFonts w:ascii="Times New Roman" w:hAnsi="Times New Roman"/>
          <w:sz w:val="22"/>
        </w:rPr>
        <w:t>to check for proper</w:t>
      </w:r>
      <w:r w:rsidRPr="00D27392">
        <w:rPr>
          <w:rFonts w:ascii="Times New Roman" w:hAnsi="Times New Roman"/>
          <w:spacing w:val="-5"/>
          <w:sz w:val="22"/>
        </w:rPr>
        <w:t xml:space="preserve"> </w:t>
      </w:r>
      <w:r w:rsidRPr="00486699">
        <w:rPr>
          <w:rFonts w:ascii="Times New Roman" w:hAnsi="Times New Roman"/>
          <w:sz w:val="22"/>
        </w:rPr>
        <w:t>format.</w:t>
      </w:r>
    </w:p>
    <w:p w14:paraId="6FC8CE10" w14:textId="77777777" w:rsidR="00486699" w:rsidRPr="00486699" w:rsidRDefault="00486699" w:rsidP="00D27392">
      <w:pPr>
        <w:spacing w:before="1"/>
        <w:rPr>
          <w:rFonts w:ascii="Times New Roman" w:hAnsi="Times New Roman"/>
          <w:szCs w:val="22"/>
        </w:rPr>
      </w:pPr>
    </w:p>
    <w:p w14:paraId="059635F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Form Letters [PRCAF U FORM</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w:t>
      </w:r>
    </w:p>
    <w:p w14:paraId="6EA061BF" w14:textId="77777777" w:rsidR="00486699" w:rsidRPr="00486699" w:rsidRDefault="00486699" w:rsidP="00D27392">
      <w:pPr>
        <w:pStyle w:val="BodyText"/>
        <w:spacing w:before="35" w:line="273" w:lineRule="auto"/>
        <w:ind w:left="820" w:right="269"/>
        <w:jc w:val="both"/>
        <w:rPr>
          <w:rFonts w:ascii="Times New Roman" w:hAnsi="Times New Roman"/>
        </w:rPr>
      </w:pPr>
      <w:r w:rsidRPr="00486699">
        <w:rPr>
          <w:rFonts w:ascii="Times New Roman" w:hAnsi="Times New Roman"/>
          <w:sz w:val="22"/>
        </w:rPr>
        <w:t>The Supervisor can use this option to edit the text of a form letter. Great caution should be</w:t>
      </w:r>
      <w:r w:rsidRPr="00D27392">
        <w:rPr>
          <w:rFonts w:ascii="Times New Roman" w:hAnsi="Times New Roman"/>
          <w:spacing w:val="-24"/>
          <w:sz w:val="22"/>
        </w:rPr>
        <w:t xml:space="preserve"> </w:t>
      </w:r>
      <w:r w:rsidRPr="00486699">
        <w:rPr>
          <w:rFonts w:ascii="Times New Roman" w:hAnsi="Times New Roman"/>
          <w:sz w:val="22"/>
        </w:rPr>
        <w:t>taken NOT to alter the contents of the window functions contained in vertical bars -- | |. Formatting</w:t>
      </w:r>
      <w:r w:rsidRPr="00D27392">
        <w:rPr>
          <w:rFonts w:ascii="Times New Roman" w:hAnsi="Times New Roman"/>
          <w:spacing w:val="-29"/>
          <w:sz w:val="22"/>
        </w:rPr>
        <w:t xml:space="preserve"> </w:t>
      </w:r>
      <w:r w:rsidRPr="00486699">
        <w:rPr>
          <w:rFonts w:ascii="Times New Roman" w:hAnsi="Times New Roman"/>
          <w:sz w:val="22"/>
        </w:rPr>
        <w:t>of the printed letter will be adversely</w:t>
      </w:r>
      <w:r w:rsidRPr="00D27392">
        <w:rPr>
          <w:rFonts w:ascii="Times New Roman" w:hAnsi="Times New Roman"/>
          <w:spacing w:val="-16"/>
          <w:sz w:val="22"/>
        </w:rPr>
        <w:t xml:space="preserve"> </w:t>
      </w:r>
      <w:r w:rsidRPr="00486699">
        <w:rPr>
          <w:rFonts w:ascii="Times New Roman" w:hAnsi="Times New Roman"/>
          <w:sz w:val="22"/>
        </w:rPr>
        <w:t>affected.</w:t>
      </w:r>
    </w:p>
    <w:p w14:paraId="19D2DE9D" w14:textId="77777777" w:rsidR="00486699" w:rsidRPr="00486699" w:rsidRDefault="00486699" w:rsidP="00D27392">
      <w:pPr>
        <w:spacing w:before="1"/>
        <w:rPr>
          <w:rFonts w:ascii="Times New Roman" w:hAnsi="Times New Roman"/>
          <w:szCs w:val="22"/>
        </w:rPr>
      </w:pPr>
    </w:p>
    <w:p w14:paraId="49B2FB2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Form Letter [PRCAF U PRINT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FORM]</w:t>
      </w:r>
    </w:p>
    <w:p w14:paraId="725B253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test the printed format of a letter. The user can select any form</w:t>
      </w:r>
      <w:r w:rsidRPr="00D27392">
        <w:rPr>
          <w:rFonts w:ascii="Times New Roman" w:hAnsi="Times New Roman"/>
          <w:spacing w:val="-38"/>
          <w:sz w:val="22"/>
        </w:rPr>
        <w:t xml:space="preserve"> </w:t>
      </w:r>
      <w:r w:rsidRPr="00486699">
        <w:rPr>
          <w:rFonts w:ascii="Times New Roman" w:hAnsi="Times New Roman"/>
          <w:sz w:val="22"/>
        </w:rPr>
        <w:t>letter/Bill combination. Data stored for the account will not be</w:t>
      </w:r>
      <w:r w:rsidRPr="00D27392">
        <w:rPr>
          <w:rFonts w:ascii="Times New Roman" w:hAnsi="Times New Roman"/>
          <w:spacing w:val="-20"/>
          <w:sz w:val="22"/>
        </w:rPr>
        <w:t xml:space="preserve"> </w:t>
      </w:r>
      <w:r w:rsidRPr="00486699">
        <w:rPr>
          <w:rFonts w:ascii="Times New Roman" w:hAnsi="Times New Roman"/>
          <w:sz w:val="22"/>
        </w:rPr>
        <w:t>affected.</w:t>
      </w:r>
    </w:p>
    <w:p w14:paraId="2DAFCBCF" w14:textId="77777777" w:rsidR="00486699" w:rsidRPr="00486699" w:rsidRDefault="00486699" w:rsidP="00D27392">
      <w:pPr>
        <w:spacing w:before="2"/>
        <w:rPr>
          <w:rFonts w:ascii="Times New Roman" w:hAnsi="Times New Roman"/>
          <w:szCs w:val="22"/>
        </w:rPr>
      </w:pPr>
    </w:p>
    <w:p w14:paraId="4C2A7E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Return Bill to Service [PRCAF RETURN</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BILL]</w:t>
      </w:r>
    </w:p>
    <w:p w14:paraId="1540ADE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 this option to return a Bill needing amendment to the originating</w:t>
      </w:r>
      <w:r w:rsidRPr="00D27392">
        <w:rPr>
          <w:rFonts w:ascii="Times New Roman" w:hAnsi="Times New Roman"/>
          <w:spacing w:val="-29"/>
          <w:sz w:val="22"/>
        </w:rPr>
        <w:t xml:space="preserve"> </w:t>
      </w:r>
      <w:r w:rsidRPr="00486699">
        <w:rPr>
          <w:rFonts w:ascii="Times New Roman" w:hAnsi="Times New Roman"/>
          <w:sz w:val="22"/>
        </w:rPr>
        <w:t>Service/Section.</w:t>
      </w:r>
    </w:p>
    <w:p w14:paraId="6D5B76DD" w14:textId="77777777" w:rsidR="00486699" w:rsidRPr="00486699" w:rsidRDefault="00486699" w:rsidP="00D27392">
      <w:pPr>
        <w:spacing w:before="1"/>
        <w:rPr>
          <w:rFonts w:ascii="Times New Roman" w:hAnsi="Times New Roman"/>
          <w:szCs w:val="22"/>
        </w:rPr>
      </w:pPr>
    </w:p>
    <w:p w14:paraId="68EBEC3A"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Agency Location Code (Deposits) [PRCA AGENCY</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LOCATION]</w:t>
      </w:r>
    </w:p>
    <w:p w14:paraId="3DD2554C"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allows the user to enter the ALC upon package installation or to edit an already existing</w:t>
      </w:r>
      <w:r w:rsidRPr="00D27392">
        <w:rPr>
          <w:rFonts w:ascii="Times New Roman" w:hAnsi="Times New Roman"/>
          <w:spacing w:val="-30"/>
          <w:sz w:val="22"/>
        </w:rPr>
        <w:t xml:space="preserve"> </w:t>
      </w:r>
      <w:r w:rsidRPr="00486699">
        <w:rPr>
          <w:rFonts w:ascii="Times New Roman" w:hAnsi="Times New Roman"/>
          <w:sz w:val="22"/>
        </w:rPr>
        <w:t>ALC.</w:t>
      </w:r>
    </w:p>
    <w:p w14:paraId="491F117C" w14:textId="77777777" w:rsidR="00486699" w:rsidRPr="00486699" w:rsidRDefault="00486699" w:rsidP="00D27392">
      <w:pPr>
        <w:spacing w:before="1"/>
        <w:rPr>
          <w:rFonts w:ascii="Times New Roman" w:hAnsi="Times New Roman"/>
          <w:szCs w:val="22"/>
        </w:rPr>
      </w:pPr>
    </w:p>
    <w:p w14:paraId="47EEA9D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Archive Menu [PRCAK AR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SUPERVISOR]</w:t>
      </w:r>
    </w:p>
    <w:p w14:paraId="29F5CD15"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AR Supervisor access to the Archive menu. The Archive process should</w:t>
      </w:r>
      <w:r w:rsidRPr="00D27392">
        <w:rPr>
          <w:rFonts w:ascii="Times New Roman" w:hAnsi="Times New Roman"/>
          <w:spacing w:val="-17"/>
          <w:sz w:val="22"/>
        </w:rPr>
        <w:t xml:space="preserve"> </w:t>
      </w:r>
      <w:r w:rsidRPr="00486699">
        <w:rPr>
          <w:rFonts w:ascii="Times New Roman" w:hAnsi="Times New Roman"/>
          <w:sz w:val="22"/>
        </w:rPr>
        <w:t>be coordinated between IRM and Fiscal. The options available will allow Fiscal service to list all bills</w:t>
      </w:r>
      <w:r w:rsidRPr="00D27392">
        <w:rPr>
          <w:rFonts w:ascii="Times New Roman" w:hAnsi="Times New Roman"/>
          <w:spacing w:val="-34"/>
          <w:sz w:val="22"/>
        </w:rPr>
        <w:t xml:space="preserve"> </w:t>
      </w:r>
      <w:r w:rsidRPr="00486699">
        <w:rPr>
          <w:rFonts w:ascii="Times New Roman" w:hAnsi="Times New Roman"/>
          <w:sz w:val="22"/>
        </w:rPr>
        <w:t>that are pending Archive and also remove the Bill from the list before IRM archives the</w:t>
      </w:r>
      <w:r w:rsidRPr="00D27392">
        <w:rPr>
          <w:rFonts w:ascii="Times New Roman" w:hAnsi="Times New Roman"/>
          <w:spacing w:val="-22"/>
          <w:sz w:val="22"/>
        </w:rPr>
        <w:t xml:space="preserve"> </w:t>
      </w:r>
      <w:r w:rsidRPr="00486699">
        <w:rPr>
          <w:rFonts w:ascii="Times New Roman" w:hAnsi="Times New Roman"/>
          <w:sz w:val="22"/>
        </w:rPr>
        <w:t>Bill.</w:t>
      </w:r>
    </w:p>
    <w:p w14:paraId="55C978C4" w14:textId="77777777" w:rsidR="00486699" w:rsidRPr="00486699" w:rsidRDefault="00486699" w:rsidP="00D27392">
      <w:pPr>
        <w:spacing w:before="2"/>
        <w:rPr>
          <w:rFonts w:ascii="Times New Roman" w:hAnsi="Times New Roman"/>
          <w:szCs w:val="22"/>
        </w:rPr>
      </w:pPr>
    </w:p>
    <w:p w14:paraId="2D2AE4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Detailed Report of Pending Archive Records [PRCAK ARCHIVE MARK</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PRINT]</w:t>
      </w:r>
    </w:p>
    <w:p w14:paraId="619662A7"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all the AR records that are flagged for Archive. (The status</w:t>
      </w:r>
      <w:r w:rsidRPr="00D27392">
        <w:rPr>
          <w:rFonts w:ascii="Times New Roman" w:hAnsi="Times New Roman"/>
          <w:spacing w:val="-32"/>
          <w:sz w:val="22"/>
        </w:rPr>
        <w:t xml:space="preserve"> </w:t>
      </w:r>
      <w:r w:rsidRPr="00486699">
        <w:rPr>
          <w:rFonts w:ascii="Times New Roman" w:hAnsi="Times New Roman"/>
          <w:sz w:val="22"/>
        </w:rPr>
        <w:t>is "PENDING ARCHIVE"). This report includes the Bill no., Debtor name and category,</w:t>
      </w:r>
      <w:r w:rsidRPr="00D27392">
        <w:rPr>
          <w:rFonts w:ascii="Times New Roman" w:hAnsi="Times New Roman"/>
          <w:spacing w:val="-13"/>
          <w:sz w:val="22"/>
        </w:rPr>
        <w:t xml:space="preserve"> </w:t>
      </w:r>
      <w:r w:rsidRPr="00486699">
        <w:rPr>
          <w:rFonts w:ascii="Times New Roman" w:hAnsi="Times New Roman"/>
          <w:sz w:val="22"/>
        </w:rPr>
        <w:t>the previous status before it was marked for Archive, the balance, and the date of the last activity.</w:t>
      </w:r>
      <w:r w:rsidRPr="00D27392">
        <w:rPr>
          <w:rFonts w:ascii="Times New Roman" w:hAnsi="Times New Roman"/>
          <w:spacing w:val="-29"/>
          <w:sz w:val="22"/>
        </w:rPr>
        <w:t xml:space="preserve"> </w:t>
      </w:r>
      <w:r w:rsidRPr="00486699">
        <w:rPr>
          <w:rFonts w:ascii="Times New Roman" w:hAnsi="Times New Roman"/>
          <w:sz w:val="22"/>
        </w:rPr>
        <w:t>A total of entries marked as ARCHIVE will print at the end of the report. This total may be</w:t>
      </w:r>
      <w:r w:rsidRPr="00D27392">
        <w:rPr>
          <w:rFonts w:ascii="Times New Roman" w:hAnsi="Times New Roman"/>
          <w:spacing w:val="-24"/>
          <w:sz w:val="22"/>
        </w:rPr>
        <w:t xml:space="preserve"> </w:t>
      </w:r>
      <w:r w:rsidRPr="00486699">
        <w:rPr>
          <w:rFonts w:ascii="Times New Roman" w:hAnsi="Times New Roman"/>
          <w:sz w:val="22"/>
        </w:rPr>
        <w:t>very useful in determining the amount of systems' activity the archive processes will</w:t>
      </w:r>
      <w:r w:rsidRPr="00D27392">
        <w:rPr>
          <w:rFonts w:ascii="Times New Roman" w:hAnsi="Times New Roman"/>
          <w:spacing w:val="-26"/>
          <w:sz w:val="22"/>
        </w:rPr>
        <w:t xml:space="preserve"> </w:t>
      </w:r>
      <w:r w:rsidRPr="00486699">
        <w:rPr>
          <w:rFonts w:ascii="Times New Roman" w:hAnsi="Times New Roman"/>
          <w:sz w:val="22"/>
        </w:rPr>
        <w:t>create.</w:t>
      </w:r>
    </w:p>
    <w:p w14:paraId="615396C1" w14:textId="77777777" w:rsidR="00486699" w:rsidRPr="00486699" w:rsidRDefault="00486699" w:rsidP="00D27392">
      <w:pPr>
        <w:spacing w:before="1"/>
        <w:rPr>
          <w:rFonts w:ascii="Times New Roman" w:hAnsi="Times New Roman"/>
          <w:szCs w:val="22"/>
        </w:rPr>
      </w:pPr>
    </w:p>
    <w:p w14:paraId="5ECB4E24" w14:textId="77777777" w:rsidR="00486699" w:rsidRPr="00486699" w:rsidRDefault="00486699" w:rsidP="00D27392">
      <w:pPr>
        <w:pStyle w:val="BodyText"/>
        <w:ind w:left="820" w:right="136"/>
        <w:rPr>
          <w:rFonts w:ascii="Times New Roman" w:hAnsi="Times New Roman"/>
        </w:rPr>
      </w:pPr>
      <w:r w:rsidRPr="00486699">
        <w:rPr>
          <w:rFonts w:ascii="Times New Roman" w:hAnsi="Times New Roman"/>
          <w:sz w:val="22"/>
        </w:rPr>
        <w:t>Unmark Records Marked for Archival [PRCAK UNMARK</w:t>
      </w:r>
      <w:r w:rsidRPr="00D27392">
        <w:rPr>
          <w:rFonts w:ascii="Times New Roman" w:hAnsi="Times New Roman"/>
          <w:spacing w:val="-22"/>
          <w:sz w:val="22"/>
        </w:rPr>
        <w:t xml:space="preserve"> </w:t>
      </w:r>
      <w:r w:rsidRPr="00486699">
        <w:rPr>
          <w:rFonts w:ascii="Times New Roman" w:hAnsi="Times New Roman"/>
          <w:sz w:val="22"/>
        </w:rPr>
        <w:t>ARCHIVE]</w:t>
      </w:r>
    </w:p>
    <w:p w14:paraId="3881A7BA"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user to change the status of a record from PENDING ARCHIVE</w:t>
      </w:r>
      <w:r w:rsidRPr="00D27392">
        <w:rPr>
          <w:rFonts w:ascii="Times New Roman" w:hAnsi="Times New Roman"/>
          <w:spacing w:val="-25"/>
          <w:sz w:val="22"/>
        </w:rPr>
        <w:t xml:space="preserve"> </w:t>
      </w:r>
      <w:r w:rsidRPr="00486699">
        <w:rPr>
          <w:rFonts w:ascii="Times New Roman" w:hAnsi="Times New Roman"/>
          <w:sz w:val="22"/>
        </w:rPr>
        <w:t>back to the previous status. This will prevent the record from being archived. The user may</w:t>
      </w:r>
      <w:r w:rsidRPr="00D27392">
        <w:rPr>
          <w:rFonts w:ascii="Times New Roman" w:hAnsi="Times New Roman"/>
          <w:spacing w:val="-27"/>
          <w:sz w:val="22"/>
        </w:rPr>
        <w:t xml:space="preserve"> </w:t>
      </w:r>
      <w:r w:rsidRPr="00486699">
        <w:rPr>
          <w:rFonts w:ascii="Times New Roman" w:hAnsi="Times New Roman"/>
          <w:sz w:val="22"/>
        </w:rPr>
        <w:t>unmark ALL records or select each record. If the records marked for archiving were moved to</w:t>
      </w:r>
      <w:r w:rsidRPr="00D27392">
        <w:rPr>
          <w:rFonts w:ascii="Times New Roman" w:hAnsi="Times New Roman"/>
          <w:spacing w:val="-19"/>
          <w:sz w:val="22"/>
        </w:rPr>
        <w:t xml:space="preserve"> </w:t>
      </w:r>
      <w:r w:rsidRPr="00486699">
        <w:rPr>
          <w:rFonts w:ascii="Times New Roman" w:hAnsi="Times New Roman"/>
          <w:sz w:val="22"/>
        </w:rPr>
        <w:t>the temporary storage file, the status cannot be</w:t>
      </w:r>
      <w:r w:rsidRPr="00D27392">
        <w:rPr>
          <w:rFonts w:ascii="Times New Roman" w:hAnsi="Times New Roman"/>
          <w:spacing w:val="-13"/>
          <w:sz w:val="22"/>
        </w:rPr>
        <w:t xml:space="preserve"> </w:t>
      </w:r>
      <w:r w:rsidRPr="00486699">
        <w:rPr>
          <w:rFonts w:ascii="Times New Roman" w:hAnsi="Times New Roman"/>
          <w:sz w:val="22"/>
        </w:rPr>
        <w:t>changed.</w:t>
      </w:r>
    </w:p>
    <w:p w14:paraId="610C4C95" w14:textId="77777777" w:rsidR="00486699" w:rsidRPr="00486699" w:rsidRDefault="00486699" w:rsidP="00D27392">
      <w:pPr>
        <w:spacing w:before="1"/>
        <w:rPr>
          <w:rFonts w:ascii="Times New Roman" w:hAnsi="Times New Roman"/>
          <w:szCs w:val="22"/>
        </w:rPr>
      </w:pPr>
    </w:p>
    <w:p w14:paraId="2FE2CAF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Bad Debt Accrual Over-Ride [RCNR BAD DEBT ACCR.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EDIT]</w:t>
      </w:r>
    </w:p>
    <w:p w14:paraId="2A905F1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menu option will allow the user to over-ride the calculated write-off and contract adjustment</w:t>
      </w:r>
      <w:r w:rsidRPr="00D27392">
        <w:rPr>
          <w:rFonts w:ascii="Times New Roman" w:hAnsi="Times New Roman"/>
          <w:spacing w:val="-31"/>
          <w:sz w:val="22"/>
        </w:rPr>
        <w:t xml:space="preserve"> </w:t>
      </w:r>
      <w:r w:rsidRPr="00486699">
        <w:rPr>
          <w:rFonts w:ascii="Times New Roman" w:hAnsi="Times New Roman"/>
          <w:sz w:val="22"/>
        </w:rPr>
        <w:t>totals.</w:t>
      </w:r>
    </w:p>
    <w:p w14:paraId="7F9C992B" w14:textId="77777777" w:rsidR="00486699" w:rsidRPr="00486699" w:rsidRDefault="00486699" w:rsidP="00D27392">
      <w:pPr>
        <w:spacing w:before="1"/>
        <w:rPr>
          <w:rFonts w:ascii="Times New Roman" w:hAnsi="Times New Roman"/>
          <w:szCs w:val="22"/>
        </w:rPr>
      </w:pPr>
    </w:p>
    <w:p w14:paraId="1171FB8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5CCA271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524A1257" w14:textId="77777777" w:rsidR="004C4431" w:rsidRPr="007E7F07" w:rsidRDefault="004C4431" w:rsidP="004C4431">
      <w:pPr>
        <w:overflowPunct/>
        <w:spacing w:line="288" w:lineRule="atLeast"/>
        <w:textAlignment w:val="auto"/>
        <w:rPr>
          <w:rFonts w:ascii="Times New Roman" w:hAnsi="Times New Roman"/>
          <w:szCs w:val="22"/>
        </w:rPr>
      </w:pPr>
    </w:p>
    <w:p w14:paraId="7EAE78E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Bill Report [RCTCSP BILL REPORT]</w:t>
      </w:r>
    </w:p>
    <w:p w14:paraId="06614C4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7E7F07" w:rsidRDefault="004C4431" w:rsidP="004C4431">
      <w:pPr>
        <w:overflowPunct/>
        <w:spacing w:line="288" w:lineRule="atLeast"/>
        <w:ind w:left="720"/>
        <w:textAlignment w:val="auto"/>
        <w:rPr>
          <w:rFonts w:ascii="Times New Roman" w:hAnsi="Times New Roman"/>
          <w:szCs w:val="22"/>
        </w:rPr>
      </w:pPr>
    </w:p>
    <w:p w14:paraId="1AAB3DB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66BA81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that have been recalled from Cross-Servicing. The user has the option to sort by bill number or debtor name.</w:t>
      </w:r>
    </w:p>
    <w:p w14:paraId="5B1D4C6E" w14:textId="77777777" w:rsidR="004C4431" w:rsidRPr="007E7F07" w:rsidRDefault="004C4431" w:rsidP="004C4431">
      <w:pPr>
        <w:overflowPunct/>
        <w:spacing w:line="288" w:lineRule="atLeast"/>
        <w:ind w:left="720"/>
        <w:textAlignment w:val="auto"/>
        <w:rPr>
          <w:rFonts w:ascii="Times New Roman" w:hAnsi="Times New Roman"/>
          <w:szCs w:val="22"/>
        </w:rPr>
      </w:pPr>
    </w:p>
    <w:p w14:paraId="0E0A076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31C9F1E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7E7F07" w:rsidRDefault="004C4431" w:rsidP="004C4431">
      <w:pPr>
        <w:overflowPunct/>
        <w:spacing w:line="288" w:lineRule="atLeast"/>
        <w:ind w:left="720"/>
        <w:textAlignment w:val="auto"/>
        <w:rPr>
          <w:rFonts w:ascii="Times New Roman" w:hAnsi="Times New Roman"/>
          <w:szCs w:val="22"/>
        </w:rPr>
      </w:pPr>
    </w:p>
    <w:p w14:paraId="7F1856F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63CE7C5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7E7F07" w:rsidRDefault="004C4431" w:rsidP="004C4431">
      <w:pPr>
        <w:overflowPunct/>
        <w:spacing w:line="288" w:lineRule="atLeast"/>
        <w:ind w:left="720"/>
        <w:textAlignment w:val="auto"/>
        <w:rPr>
          <w:rFonts w:ascii="Times New Roman" w:hAnsi="Times New Roman"/>
          <w:szCs w:val="22"/>
        </w:rPr>
      </w:pPr>
    </w:p>
    <w:p w14:paraId="121E419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2DC839F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7E7F07" w:rsidRDefault="004C4431" w:rsidP="004C4431">
      <w:pPr>
        <w:overflowPunct/>
        <w:spacing w:line="288" w:lineRule="atLeast"/>
        <w:ind w:left="720"/>
        <w:textAlignment w:val="auto"/>
        <w:rPr>
          <w:rFonts w:ascii="Times New Roman" w:hAnsi="Times New Roman"/>
          <w:szCs w:val="22"/>
        </w:rPr>
      </w:pPr>
    </w:p>
    <w:p w14:paraId="3100FE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Bill [RCTCSP RECALLB]</w:t>
      </w:r>
    </w:p>
    <w:p w14:paraId="0E1F73A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bill from Cross-Servicing. It is also used to delete the recall if the recall has not taken place.</w:t>
      </w:r>
    </w:p>
    <w:p w14:paraId="67A54860" w14:textId="77777777" w:rsidR="004C4431" w:rsidRPr="007E7F07" w:rsidRDefault="004C4431" w:rsidP="004C4431">
      <w:pPr>
        <w:overflowPunct/>
        <w:spacing w:line="288" w:lineRule="atLeast"/>
        <w:ind w:left="720"/>
        <w:textAlignment w:val="auto"/>
        <w:rPr>
          <w:rFonts w:ascii="Times New Roman" w:hAnsi="Times New Roman"/>
          <w:szCs w:val="22"/>
        </w:rPr>
      </w:pPr>
    </w:p>
    <w:p w14:paraId="4AD6823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Debtor [RCTCSP RECALLD]</w:t>
      </w:r>
    </w:p>
    <w:p w14:paraId="224F1F3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debtor from Cross-Servicing. It is also used to delete the recall if the recall has not taken place.</w:t>
      </w:r>
    </w:p>
    <w:p w14:paraId="506CB47A" w14:textId="77777777" w:rsidR="004C4431" w:rsidRPr="007E7F07" w:rsidRDefault="004C4431" w:rsidP="004C4431">
      <w:pPr>
        <w:overflowPunct/>
        <w:spacing w:line="288" w:lineRule="atLeast"/>
        <w:ind w:left="720"/>
        <w:textAlignment w:val="auto"/>
        <w:rPr>
          <w:rFonts w:ascii="Times New Roman" w:hAnsi="Times New Roman"/>
          <w:szCs w:val="22"/>
        </w:rPr>
      </w:pPr>
    </w:p>
    <w:p w14:paraId="75549B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Stop/Re-activate TCSP Referral For a Bill [RCTCSP STOP]</w:t>
      </w:r>
    </w:p>
    <w:p w14:paraId="49CDA07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7E7F07" w:rsidRDefault="004F5476" w:rsidP="004C4431">
      <w:pPr>
        <w:overflowPunct/>
        <w:spacing w:line="288" w:lineRule="atLeast"/>
        <w:ind w:left="720"/>
        <w:textAlignment w:val="auto"/>
        <w:rPr>
          <w:rFonts w:ascii="Times New Roman" w:hAnsi="Times New Roman"/>
          <w:szCs w:val="22"/>
        </w:rPr>
      </w:pPr>
    </w:p>
    <w:p w14:paraId="419D2AD8" w14:textId="77777777" w:rsidR="004F5476" w:rsidRPr="007E7F07" w:rsidRDefault="004F5476" w:rsidP="004F5476">
      <w:pPr>
        <w:overflowPunct/>
        <w:spacing w:line="288" w:lineRule="atLeast"/>
        <w:ind w:left="720"/>
        <w:textAlignment w:val="auto"/>
        <w:rPr>
          <w:rFonts w:ascii="Times New Roman" w:hAnsi="Times New Roman"/>
          <w:szCs w:val="22"/>
          <w:u w:val="single"/>
        </w:rPr>
      </w:pPr>
      <w:bookmarkStart w:id="54" w:name="TCSP_FLAG_CONTROL"/>
      <w:r w:rsidRPr="007E7F07">
        <w:rPr>
          <w:rFonts w:ascii="Times New Roman" w:hAnsi="Times New Roman"/>
          <w:szCs w:val="22"/>
          <w:u w:val="single"/>
        </w:rPr>
        <w:t>TCSP Flag Control [RCDP TCSP FLAG CONTROL]</w:t>
      </w:r>
    </w:p>
    <w:p w14:paraId="45817703" w14:textId="77777777" w:rsidR="00700387" w:rsidRPr="007E7F07" w:rsidRDefault="00292193"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VistA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7E7F07" w:rsidRDefault="00F36F01" w:rsidP="004F5476">
      <w:pPr>
        <w:overflowPunct/>
        <w:spacing w:line="288" w:lineRule="atLeast"/>
        <w:ind w:left="720"/>
        <w:textAlignment w:val="auto"/>
        <w:rPr>
          <w:rFonts w:ascii="Times New Roman" w:hAnsi="Times New Roman"/>
          <w:szCs w:val="22"/>
        </w:rPr>
      </w:pPr>
    </w:p>
    <w:p w14:paraId="57A0B4B6" w14:textId="77777777" w:rsidR="004F5476" w:rsidRPr="007E7F07" w:rsidRDefault="004F5476"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will allow TCSP flag control to the following options: </w:t>
      </w:r>
    </w:p>
    <w:p w14:paraId="4B418E39"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1) Set cross-service flag on BILL</w:t>
      </w:r>
    </w:p>
    <w:p w14:paraId="2CF9EDF6"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0B2AB443"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0052232B"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6A1BDE44"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54"/>
    <w:p w14:paraId="4A2AD901" w14:textId="77777777" w:rsidR="004C4431" w:rsidRPr="007E7F07" w:rsidRDefault="004C4431" w:rsidP="004C4431">
      <w:pPr>
        <w:overflowPunct/>
        <w:spacing w:line="288" w:lineRule="atLeast"/>
        <w:textAlignment w:val="auto"/>
        <w:rPr>
          <w:rFonts w:ascii="Times New Roman" w:hAnsi="Times New Roman"/>
          <w:szCs w:val="22"/>
        </w:rPr>
      </w:pPr>
    </w:p>
    <w:p w14:paraId="35AD001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National Roll-up Report [RCNR NATIONAL ROLLUP</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REPORT]</w:t>
      </w:r>
    </w:p>
    <w:p w14:paraId="48E8EA0A" w14:textId="77777777" w:rsidR="00486699" w:rsidRPr="00486699" w:rsidRDefault="00486699" w:rsidP="00D27392">
      <w:pPr>
        <w:pStyle w:val="BodyText"/>
        <w:spacing w:before="35" w:line="273" w:lineRule="auto"/>
        <w:ind w:right="200"/>
        <w:rPr>
          <w:rFonts w:ascii="Times New Roman" w:hAnsi="Times New Roman"/>
        </w:rPr>
      </w:pPr>
      <w:r w:rsidRPr="00486699">
        <w:rPr>
          <w:rFonts w:ascii="Times New Roman" w:hAnsi="Times New Roman"/>
          <w:sz w:val="22"/>
        </w:rPr>
        <w:t>This report prints out information contained on the national roll-up. It allows selection of a range of</w:t>
      </w:r>
      <w:r w:rsidRPr="00D27392">
        <w:rPr>
          <w:rFonts w:ascii="Times New Roman" w:hAnsi="Times New Roman"/>
          <w:spacing w:val="-26"/>
          <w:sz w:val="22"/>
        </w:rPr>
        <w:t xml:space="preserve"> </w:t>
      </w:r>
      <w:r w:rsidRPr="00486699">
        <w:rPr>
          <w:rFonts w:ascii="Times New Roman" w:hAnsi="Times New Roman"/>
          <w:sz w:val="22"/>
        </w:rPr>
        <w:t>dates and for a set of criteria by the user. It also gives the option of printing a 'detailed' report. A</w:t>
      </w:r>
      <w:r w:rsidRPr="00D27392">
        <w:rPr>
          <w:rFonts w:ascii="Times New Roman" w:hAnsi="Times New Roman"/>
          <w:spacing w:val="-28"/>
          <w:sz w:val="22"/>
        </w:rPr>
        <w:t xml:space="preserve"> </w:t>
      </w:r>
      <w:r w:rsidRPr="00486699">
        <w:rPr>
          <w:rFonts w:ascii="Times New Roman" w:hAnsi="Times New Roman"/>
          <w:sz w:val="22"/>
        </w:rPr>
        <w:t>'detailed' report</w:t>
      </w:r>
      <w:r w:rsidRPr="00D27392">
        <w:rPr>
          <w:rFonts w:ascii="Times New Roman" w:hAnsi="Times New Roman"/>
          <w:spacing w:val="-2"/>
          <w:sz w:val="22"/>
        </w:rPr>
        <w:t xml:space="preserve"> </w:t>
      </w:r>
      <w:r w:rsidRPr="00486699">
        <w:rPr>
          <w:rFonts w:ascii="Times New Roman" w:hAnsi="Times New Roman"/>
          <w:sz w:val="22"/>
        </w:rPr>
        <w:t>will</w:t>
      </w:r>
      <w:r w:rsidRPr="00D27392">
        <w:rPr>
          <w:rFonts w:ascii="Times New Roman" w:hAnsi="Times New Roman"/>
          <w:spacing w:val="-2"/>
          <w:sz w:val="22"/>
        </w:rPr>
        <w:t xml:space="preserve"> </w:t>
      </w:r>
      <w:r w:rsidRPr="00486699">
        <w:rPr>
          <w:rFonts w:ascii="Times New Roman" w:hAnsi="Times New Roman"/>
          <w:sz w:val="22"/>
        </w:rPr>
        <w:t>list</w:t>
      </w:r>
      <w:r w:rsidRPr="00D27392">
        <w:rPr>
          <w:rFonts w:ascii="Times New Roman" w:hAnsi="Times New Roman"/>
          <w:spacing w:val="-2"/>
          <w:sz w:val="22"/>
        </w:rPr>
        <w:t xml:space="preserve"> </w:t>
      </w:r>
      <w:r w:rsidRPr="00486699">
        <w:rPr>
          <w:rFonts w:ascii="Times New Roman" w:hAnsi="Times New Roman"/>
          <w:sz w:val="22"/>
        </w:rPr>
        <w:t>all</w:t>
      </w:r>
      <w:r w:rsidRPr="00D27392">
        <w:rPr>
          <w:rFonts w:ascii="Times New Roman" w:hAnsi="Times New Roman"/>
          <w:spacing w:val="-2"/>
          <w:sz w:val="22"/>
        </w:rPr>
        <w:t xml:space="preserve"> </w:t>
      </w:r>
      <w:r w:rsidRPr="00486699">
        <w:rPr>
          <w:rFonts w:ascii="Times New Roman" w:hAnsi="Times New Roman"/>
          <w:sz w:val="22"/>
        </w:rPr>
        <w:t>bills</w:t>
      </w:r>
      <w:r w:rsidRPr="00D27392">
        <w:rPr>
          <w:rFonts w:ascii="Times New Roman" w:hAnsi="Times New Roman"/>
          <w:spacing w:val="-5"/>
          <w:sz w:val="22"/>
        </w:rPr>
        <w:t xml:space="preserve"> </w:t>
      </w:r>
      <w:r w:rsidRPr="00486699">
        <w:rPr>
          <w:rFonts w:ascii="Times New Roman" w:hAnsi="Times New Roman"/>
          <w:sz w:val="22"/>
        </w:rPr>
        <w:t>and</w:t>
      </w:r>
      <w:r w:rsidRPr="00D27392">
        <w:rPr>
          <w:rFonts w:ascii="Times New Roman" w:hAnsi="Times New Roman"/>
          <w:spacing w:val="-5"/>
          <w:sz w:val="22"/>
        </w:rPr>
        <w:t xml:space="preserve"> </w:t>
      </w:r>
      <w:r w:rsidRPr="00486699">
        <w:rPr>
          <w:rFonts w:ascii="Times New Roman" w:hAnsi="Times New Roman"/>
          <w:sz w:val="22"/>
        </w:rPr>
        <w:t>transactions</w:t>
      </w:r>
      <w:r w:rsidRPr="00D27392">
        <w:rPr>
          <w:rFonts w:ascii="Times New Roman" w:hAnsi="Times New Roman"/>
          <w:spacing w:val="-3"/>
          <w:sz w:val="22"/>
        </w:rPr>
        <w:t xml:space="preserve"> </w:t>
      </w:r>
      <w:r w:rsidRPr="00486699">
        <w:rPr>
          <w:rFonts w:ascii="Times New Roman" w:hAnsi="Times New Roman"/>
          <w:sz w:val="22"/>
        </w:rPr>
        <w:t>for</w:t>
      </w:r>
      <w:r w:rsidRPr="00D27392">
        <w:rPr>
          <w:rFonts w:ascii="Times New Roman" w:hAnsi="Times New Roman"/>
          <w:spacing w:val="-3"/>
          <w:sz w:val="22"/>
        </w:rPr>
        <w:t xml:space="preserve"> </w:t>
      </w:r>
      <w:r w:rsidRPr="00486699">
        <w:rPr>
          <w:rFonts w:ascii="Times New Roman" w:hAnsi="Times New Roman"/>
          <w:sz w:val="22"/>
        </w:rPr>
        <w:t>each</w:t>
      </w:r>
      <w:r w:rsidRPr="00D27392">
        <w:rPr>
          <w:rFonts w:ascii="Times New Roman" w:hAnsi="Times New Roman"/>
          <w:spacing w:val="-3"/>
          <w:sz w:val="22"/>
        </w:rPr>
        <w:t xml:space="preserve"> </w:t>
      </w:r>
      <w:r w:rsidRPr="00486699">
        <w:rPr>
          <w:rFonts w:ascii="Times New Roman" w:hAnsi="Times New Roman"/>
          <w:sz w:val="22"/>
        </w:rPr>
        <w:t>criteria</w:t>
      </w:r>
      <w:r w:rsidRPr="00D27392">
        <w:rPr>
          <w:rFonts w:ascii="Times New Roman" w:hAnsi="Times New Roman"/>
          <w:spacing w:val="-5"/>
          <w:sz w:val="22"/>
        </w:rPr>
        <w:t xml:space="preserve"> </w:t>
      </w:r>
      <w:r w:rsidRPr="00486699">
        <w:rPr>
          <w:rFonts w:ascii="Times New Roman" w:hAnsi="Times New Roman"/>
          <w:sz w:val="22"/>
        </w:rPr>
        <w:t>selected</w:t>
      </w:r>
      <w:r w:rsidRPr="00D27392">
        <w:rPr>
          <w:rFonts w:ascii="Times New Roman" w:hAnsi="Times New Roman"/>
          <w:spacing w:val="-3"/>
          <w:sz w:val="22"/>
        </w:rPr>
        <w:t xml:space="preserve"> </w:t>
      </w:r>
      <w:r w:rsidRPr="00486699">
        <w:rPr>
          <w:rFonts w:ascii="Times New Roman" w:hAnsi="Times New Roman"/>
          <w:sz w:val="22"/>
        </w:rPr>
        <w:t>with</w:t>
      </w:r>
      <w:r w:rsidRPr="00D27392">
        <w:rPr>
          <w:rFonts w:ascii="Times New Roman" w:hAnsi="Times New Roman"/>
          <w:spacing w:val="-6"/>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corresponding</w:t>
      </w:r>
      <w:r w:rsidRPr="00D27392">
        <w:rPr>
          <w:rFonts w:ascii="Times New Roman" w:hAnsi="Times New Roman"/>
          <w:spacing w:val="-6"/>
          <w:sz w:val="22"/>
        </w:rPr>
        <w:t xml:space="preserve"> </w:t>
      </w:r>
      <w:r w:rsidRPr="00486699">
        <w:rPr>
          <w:rFonts w:ascii="Times New Roman" w:hAnsi="Times New Roman"/>
          <w:sz w:val="22"/>
        </w:rPr>
        <w:t>amounts.</w:t>
      </w:r>
    </w:p>
    <w:p w14:paraId="68D3DEB7" w14:textId="77777777" w:rsidR="004C4431" w:rsidRPr="007E7F07" w:rsidRDefault="004C4431" w:rsidP="004C4431">
      <w:pPr>
        <w:overflowPunct/>
        <w:spacing w:line="288" w:lineRule="atLeast"/>
        <w:textAlignment w:val="auto"/>
        <w:rPr>
          <w:rFonts w:ascii="Times New Roman" w:hAnsi="Times New Roman"/>
          <w:szCs w:val="22"/>
        </w:rPr>
      </w:pPr>
    </w:p>
    <w:p w14:paraId="2A675541"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Purge Unprocessed FMS Document File [PRCAF PURGE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UNPROC]</w:t>
      </w:r>
    </w:p>
    <w:p w14:paraId="593E6D5D"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This option is used to purge the AR/FMS document file (347). This option will purge all entries</w:t>
      </w:r>
      <w:r w:rsidRPr="00D27392">
        <w:rPr>
          <w:rFonts w:ascii="Times New Roman" w:hAnsi="Times New Roman"/>
          <w:spacing w:val="-36"/>
          <w:sz w:val="22"/>
        </w:rPr>
        <w:t xml:space="preserve"> </w:t>
      </w:r>
      <w:r w:rsidRPr="00486699">
        <w:rPr>
          <w:rFonts w:ascii="Times New Roman" w:hAnsi="Times New Roman"/>
          <w:sz w:val="22"/>
        </w:rPr>
        <w:t>older than the date entered by the user. This option should be used with</w:t>
      </w:r>
      <w:r w:rsidRPr="00D27392">
        <w:rPr>
          <w:rFonts w:ascii="Times New Roman" w:hAnsi="Times New Roman"/>
          <w:spacing w:val="-18"/>
          <w:sz w:val="22"/>
        </w:rPr>
        <w:t xml:space="preserve"> </w:t>
      </w:r>
      <w:r w:rsidRPr="00486699">
        <w:rPr>
          <w:rFonts w:ascii="Times New Roman" w:hAnsi="Times New Roman"/>
          <w:sz w:val="22"/>
        </w:rPr>
        <w:t>care.</w:t>
      </w:r>
    </w:p>
    <w:p w14:paraId="4AF65EF4" w14:textId="77777777" w:rsidR="00486699" w:rsidRPr="00486699" w:rsidRDefault="00486699" w:rsidP="00D27392">
      <w:pPr>
        <w:spacing w:before="1"/>
        <w:rPr>
          <w:rFonts w:ascii="Times New Roman" w:hAnsi="Times New Roman"/>
          <w:szCs w:val="22"/>
        </w:rPr>
      </w:pPr>
    </w:p>
    <w:p w14:paraId="68A58C22"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Site Parameter Edit [PRCA SITE</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PARAMETER]</w:t>
      </w:r>
    </w:p>
    <w:p w14:paraId="31FDD7D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the site parameters for the AR Package. The</w:t>
      </w:r>
      <w:r w:rsidRPr="00D27392">
        <w:rPr>
          <w:rFonts w:ascii="Times New Roman" w:hAnsi="Times New Roman"/>
          <w:spacing w:val="-26"/>
          <w:sz w:val="22"/>
        </w:rPr>
        <w:t xml:space="preserve"> </w:t>
      </w:r>
      <w:r w:rsidRPr="00486699">
        <w:rPr>
          <w:rFonts w:ascii="Times New Roman" w:hAnsi="Times New Roman"/>
          <w:sz w:val="22"/>
        </w:rPr>
        <w:t>site parameters allow the system to tailor itself for specific site needs, such as number of days to purge</w:t>
      </w:r>
      <w:r w:rsidRPr="00D27392">
        <w:rPr>
          <w:rFonts w:ascii="Times New Roman" w:hAnsi="Times New Roman"/>
          <w:spacing w:val="-32"/>
          <w:sz w:val="22"/>
        </w:rPr>
        <w:t xml:space="preserve"> </w:t>
      </w:r>
      <w:r w:rsidRPr="00486699">
        <w:rPr>
          <w:rFonts w:ascii="Times New Roman" w:hAnsi="Times New Roman"/>
          <w:sz w:val="22"/>
        </w:rPr>
        <w:t>Agent Cashier Receipts, When to generate IRS Offset Letters,</w:t>
      </w:r>
      <w:r w:rsidRPr="00D27392">
        <w:rPr>
          <w:rFonts w:ascii="Times New Roman" w:hAnsi="Times New Roman"/>
          <w:spacing w:val="-19"/>
          <w:sz w:val="22"/>
        </w:rPr>
        <w:t xml:space="preserve"> </w:t>
      </w:r>
      <w:r w:rsidRPr="00486699">
        <w:rPr>
          <w:rFonts w:ascii="Times New Roman" w:hAnsi="Times New Roman"/>
          <w:sz w:val="22"/>
        </w:rPr>
        <w:t>etc.</w:t>
      </w:r>
    </w:p>
    <w:p w14:paraId="724ECEC9" w14:textId="77777777" w:rsidR="00486699" w:rsidRPr="00486699" w:rsidRDefault="00486699" w:rsidP="00D27392">
      <w:pPr>
        <w:spacing w:before="1"/>
        <w:rPr>
          <w:rFonts w:ascii="Times New Roman" w:hAnsi="Times New Roman"/>
          <w:szCs w:val="22"/>
        </w:rPr>
      </w:pPr>
    </w:p>
    <w:p w14:paraId="23140D24"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Deactivate Group [PRCA DEACTIVATE</w:t>
      </w:r>
      <w:r w:rsidRPr="00D27392">
        <w:rPr>
          <w:rFonts w:ascii="Times New Roman" w:hAnsi="Times New Roman"/>
          <w:spacing w:val="-5"/>
          <w:u w:val="single" w:color="000000"/>
        </w:rPr>
        <w:t xml:space="preserve"> </w:t>
      </w:r>
      <w:r w:rsidRPr="00D27392">
        <w:rPr>
          <w:rFonts w:ascii="Times New Roman" w:hAnsi="Times New Roman"/>
          <w:u w:val="single" w:color="000000"/>
        </w:rPr>
        <w:t>GROUP]</w:t>
      </w:r>
    </w:p>
    <w:p w14:paraId="545FFA3E" w14:textId="77777777"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Allows the user to deactivate the currently active</w:t>
      </w:r>
      <w:r w:rsidRPr="00D27392">
        <w:rPr>
          <w:rFonts w:ascii="Times New Roman" w:hAnsi="Times New Roman"/>
          <w:spacing w:val="-22"/>
          <w:sz w:val="22"/>
        </w:rPr>
        <w:t xml:space="preserve"> </w:t>
      </w:r>
      <w:r w:rsidRPr="00486699">
        <w:rPr>
          <w:rFonts w:ascii="Times New Roman" w:hAnsi="Times New Roman"/>
          <w:sz w:val="22"/>
        </w:rPr>
        <w:t>“group”.</w:t>
      </w:r>
    </w:p>
    <w:p w14:paraId="010FF4DE" w14:textId="77777777" w:rsidR="00486699" w:rsidRPr="00486699" w:rsidRDefault="00486699" w:rsidP="00D27392">
      <w:pPr>
        <w:spacing w:before="2"/>
        <w:rPr>
          <w:rFonts w:ascii="Times New Roman" w:hAnsi="Times New Roman"/>
          <w:szCs w:val="22"/>
        </w:rPr>
      </w:pPr>
    </w:p>
    <w:p w14:paraId="5C31A20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Group Parameters [PRCA BIL</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AGENCY]</w:t>
      </w:r>
    </w:p>
    <w:p w14:paraId="77225F14"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User can add/edit the billing agency address with this</w:t>
      </w:r>
      <w:r w:rsidRPr="00D27392">
        <w:rPr>
          <w:rFonts w:ascii="Times New Roman" w:hAnsi="Times New Roman"/>
          <w:spacing w:val="-21"/>
          <w:sz w:val="22"/>
        </w:rPr>
        <w:t xml:space="preserve"> </w:t>
      </w:r>
      <w:r w:rsidRPr="00486699">
        <w:rPr>
          <w:rFonts w:ascii="Times New Roman" w:hAnsi="Times New Roman"/>
          <w:sz w:val="22"/>
        </w:rPr>
        <w:t>option.</w:t>
      </w:r>
    </w:p>
    <w:p w14:paraId="7CA67AD2" w14:textId="77777777" w:rsidR="00486699" w:rsidRPr="00486699" w:rsidRDefault="00486699" w:rsidP="00D27392">
      <w:pPr>
        <w:spacing w:before="1"/>
        <w:rPr>
          <w:rFonts w:ascii="Times New Roman" w:hAnsi="Times New Roman"/>
          <w:szCs w:val="22"/>
        </w:rPr>
      </w:pPr>
    </w:p>
    <w:p w14:paraId="19C2D48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Interest/Admin/Penalty Rates [PRCAF U</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ADMIN.RATE]</w:t>
      </w:r>
    </w:p>
    <w:p w14:paraId="6260443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adds/edits the administrative costs and interest rates charged on delinquent</w:t>
      </w:r>
      <w:r w:rsidRPr="00D27392">
        <w:rPr>
          <w:rFonts w:ascii="Times New Roman" w:hAnsi="Times New Roman"/>
          <w:spacing w:val="-25"/>
          <w:sz w:val="22"/>
        </w:rPr>
        <w:t xml:space="preserve"> </w:t>
      </w:r>
      <w:r w:rsidRPr="00486699">
        <w:rPr>
          <w:rFonts w:ascii="Times New Roman" w:hAnsi="Times New Roman"/>
          <w:sz w:val="22"/>
        </w:rPr>
        <w:t>accounts.</w:t>
      </w:r>
    </w:p>
    <w:p w14:paraId="2224DD06" w14:textId="77777777" w:rsidR="00486699" w:rsidRPr="00486699" w:rsidRDefault="00486699" w:rsidP="00D27392">
      <w:pPr>
        <w:spacing w:before="1"/>
        <w:rPr>
          <w:rFonts w:ascii="Times New Roman" w:hAnsi="Times New Roman"/>
          <w:szCs w:val="22"/>
        </w:rPr>
      </w:pPr>
    </w:p>
    <w:p w14:paraId="7B40051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IRS Parameters [PRCA IRS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PARAMETERS]</w:t>
      </w:r>
    </w:p>
    <w:p w14:paraId="62115D3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allow the user to modify the site parameters to control IRS Offset</w:t>
      </w:r>
      <w:r w:rsidRPr="00D27392">
        <w:rPr>
          <w:rFonts w:ascii="Times New Roman" w:hAnsi="Times New Roman"/>
          <w:spacing w:val="-32"/>
          <w:sz w:val="22"/>
        </w:rPr>
        <w:t xml:space="preserve"> </w:t>
      </w:r>
      <w:r w:rsidRPr="00486699">
        <w:rPr>
          <w:rFonts w:ascii="Times New Roman" w:hAnsi="Times New Roman"/>
          <w:sz w:val="22"/>
        </w:rPr>
        <w:t>functionality.</w:t>
      </w:r>
    </w:p>
    <w:p w14:paraId="4F31D0A2" w14:textId="77777777" w:rsidR="00486699" w:rsidRPr="00486699" w:rsidRDefault="00486699" w:rsidP="00D27392">
      <w:pPr>
        <w:spacing w:before="1"/>
        <w:rPr>
          <w:rFonts w:ascii="Times New Roman" w:hAnsi="Times New Roman"/>
          <w:szCs w:val="22"/>
        </w:rPr>
      </w:pPr>
    </w:p>
    <w:p w14:paraId="451DC5E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Statement Parameters [PRCA NOTIFICATION</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PARAMETERS]</w:t>
      </w:r>
    </w:p>
    <w:p w14:paraId="223DC360"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parameters specific to the Patient Statements. This</w:t>
      </w:r>
      <w:r w:rsidRPr="00D27392">
        <w:rPr>
          <w:rFonts w:ascii="Times New Roman" w:hAnsi="Times New Roman"/>
          <w:spacing w:val="-34"/>
          <w:sz w:val="22"/>
        </w:rPr>
        <w:t xml:space="preserve"> </w:t>
      </w:r>
      <w:r w:rsidRPr="00486699">
        <w:rPr>
          <w:rFonts w:ascii="Times New Roman" w:hAnsi="Times New Roman"/>
          <w:sz w:val="22"/>
        </w:rPr>
        <w:t>will allow the user to control functionality related to</w:t>
      </w:r>
      <w:r w:rsidRPr="00D27392">
        <w:rPr>
          <w:rFonts w:ascii="Times New Roman" w:hAnsi="Times New Roman"/>
          <w:spacing w:val="-19"/>
          <w:sz w:val="22"/>
        </w:rPr>
        <w:t xml:space="preserve"> </w:t>
      </w:r>
      <w:r w:rsidRPr="00486699">
        <w:rPr>
          <w:rFonts w:ascii="Times New Roman" w:hAnsi="Times New Roman"/>
          <w:sz w:val="22"/>
        </w:rPr>
        <w:t>statements.</w:t>
      </w:r>
    </w:p>
    <w:p w14:paraId="367D03E8" w14:textId="77777777" w:rsidR="00486699" w:rsidRPr="00486699" w:rsidRDefault="00486699" w:rsidP="00D27392">
      <w:pPr>
        <w:spacing w:before="3"/>
        <w:rPr>
          <w:rFonts w:ascii="Times New Roman" w:hAnsi="Times New Roman"/>
          <w:szCs w:val="22"/>
        </w:rPr>
      </w:pPr>
    </w:p>
    <w:p w14:paraId="750BA070"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MASTER]</w:t>
      </w:r>
    </w:p>
    <w:p w14:paraId="5A16DBA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top level menu for payment</w:t>
      </w:r>
      <w:r w:rsidRPr="00D27392">
        <w:rPr>
          <w:rFonts w:ascii="Times New Roman" w:hAnsi="Times New Roman"/>
          <w:spacing w:val="-15"/>
          <w:sz w:val="22"/>
        </w:rPr>
        <w:t xml:space="preserve"> </w:t>
      </w:r>
      <w:r w:rsidRPr="00486699">
        <w:rPr>
          <w:rFonts w:ascii="Times New Roman" w:hAnsi="Times New Roman"/>
          <w:sz w:val="22"/>
        </w:rPr>
        <w:t>processing.</w:t>
      </w:r>
    </w:p>
    <w:p w14:paraId="39F47B8B" w14:textId="77777777" w:rsidR="00486699" w:rsidRPr="00486699" w:rsidRDefault="00486699" w:rsidP="00D27392">
      <w:pPr>
        <w:spacing w:before="1"/>
        <w:rPr>
          <w:rFonts w:ascii="Times New Roman" w:hAnsi="Times New Roman"/>
          <w:szCs w:val="22"/>
        </w:rPr>
      </w:pPr>
    </w:p>
    <w:p w14:paraId="733444F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MASTER]</w:t>
      </w:r>
    </w:p>
    <w:p w14:paraId="374747F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449FE502" w14:textId="77777777" w:rsidR="00486699" w:rsidRPr="00486699" w:rsidRDefault="00486699" w:rsidP="00D27392">
      <w:pPr>
        <w:spacing w:before="1"/>
        <w:rPr>
          <w:rFonts w:ascii="Times New Roman" w:hAnsi="Times New Roman"/>
          <w:szCs w:val="22"/>
        </w:rPr>
      </w:pPr>
    </w:p>
    <w:p w14:paraId="45214C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29771AE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594EE53B" w14:textId="77777777" w:rsidR="00486699" w:rsidRPr="00486699" w:rsidRDefault="00486699" w:rsidP="00D27392">
      <w:pPr>
        <w:spacing w:before="1"/>
        <w:rPr>
          <w:rFonts w:ascii="Times New Roman" w:hAnsi="Times New Roman"/>
          <w:szCs w:val="22"/>
        </w:rPr>
      </w:pPr>
    </w:p>
    <w:p w14:paraId="42BCEAD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64891A5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7AC50B5E" w14:textId="77777777" w:rsidR="00486699" w:rsidRPr="00486699" w:rsidRDefault="00486699" w:rsidP="00D27392">
      <w:pPr>
        <w:spacing w:before="1"/>
        <w:rPr>
          <w:rFonts w:ascii="Times New Roman" w:hAnsi="Times New Roman"/>
          <w:szCs w:val="22"/>
        </w:rPr>
      </w:pPr>
    </w:p>
    <w:p w14:paraId="74520E1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0AF31C11" w14:textId="5348DED1"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 -in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20"/>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2B8862F6" w14:textId="77777777" w:rsidR="003467F8" w:rsidRPr="00D27392" w:rsidRDefault="003467F8" w:rsidP="00D27392">
      <w:pPr>
        <w:pStyle w:val="BodyText"/>
        <w:spacing w:before="47"/>
        <w:ind w:left="820" w:right="136"/>
        <w:rPr>
          <w:rFonts w:ascii="Times New Roman" w:hAnsi="Times New Roman"/>
          <w:u w:val="single" w:color="000000"/>
        </w:rPr>
      </w:pPr>
    </w:p>
    <w:p w14:paraId="2A49465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OP]</w:t>
      </w:r>
    </w:p>
    <w:p w14:paraId="581C62AD"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54027657" w14:textId="77777777" w:rsidR="00486699" w:rsidRPr="00486699" w:rsidRDefault="00486699" w:rsidP="00D27392">
      <w:pPr>
        <w:spacing w:before="1"/>
        <w:rPr>
          <w:rFonts w:ascii="Times New Roman" w:hAnsi="Times New Roman"/>
          <w:szCs w:val="22"/>
        </w:rPr>
      </w:pPr>
    </w:p>
    <w:p w14:paraId="7D82CC3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CP]</w:t>
      </w:r>
    </w:p>
    <w:p w14:paraId="1DE1F177"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7FF929C9" w14:textId="77777777" w:rsidR="00486699" w:rsidRPr="00486699" w:rsidRDefault="00486699" w:rsidP="00D27392">
      <w:pPr>
        <w:spacing w:before="1"/>
        <w:rPr>
          <w:rFonts w:ascii="Times New Roman" w:hAnsi="Times New Roman"/>
          <w:szCs w:val="22"/>
        </w:rPr>
      </w:pPr>
    </w:p>
    <w:p w14:paraId="14C4EFC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622F13D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0"/>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4318C638" w14:textId="77777777" w:rsidR="00486699" w:rsidRPr="00486699" w:rsidRDefault="00486699" w:rsidP="00D27392">
      <w:pPr>
        <w:spacing w:before="2"/>
        <w:rPr>
          <w:rFonts w:ascii="Times New Roman" w:hAnsi="Times New Roman"/>
          <w:szCs w:val="22"/>
        </w:rPr>
      </w:pPr>
    </w:p>
    <w:p w14:paraId="28792524" w14:textId="77777777" w:rsidR="00486699" w:rsidRPr="00D27392" w:rsidRDefault="00486699" w:rsidP="00D27392">
      <w:pPr>
        <w:pStyle w:val="BodyText"/>
        <w:tabs>
          <w:tab w:val="left" w:pos="9411"/>
        </w:tabs>
        <w:spacing w:line="273" w:lineRule="auto"/>
        <w:ind w:right="149"/>
        <w:rPr>
          <w:rFonts w:ascii="Times New Roman" w:hAnsi="Times New Roman"/>
        </w:rPr>
      </w:pPr>
      <w:r w:rsidRPr="00D27392">
        <w:rPr>
          <w:rFonts w:ascii="Times New Roman" w:hAnsi="Times New Roman"/>
          <w:sz w:val="22"/>
          <w:u w:val="single" w:color="000000"/>
        </w:rPr>
        <w:t>Patient Payment/Refund Transaction History Inquiry [PRCA PAYMENT TRANS HISTORY</w:t>
      </w:r>
      <w:r w:rsidRPr="00D27392">
        <w:rPr>
          <w:rFonts w:ascii="Times New Roman" w:hAnsi="Times New Roman"/>
          <w:spacing w:val="-28"/>
          <w:sz w:val="22"/>
          <w:u w:val="single" w:color="000000"/>
        </w:rPr>
        <w:t xml:space="preserve"> </w:t>
      </w:r>
      <w:r w:rsidRPr="00D27392">
        <w:rPr>
          <w:rFonts w:ascii="Times New Roman" w:hAnsi="Times New Roman"/>
          <w:sz w:val="22"/>
          <w:u w:val="single" w:color="000000"/>
        </w:rPr>
        <w:t xml:space="preserve">Synonym: </w:t>
      </w:r>
      <w:r w:rsidRPr="00486699">
        <w:rPr>
          <w:rFonts w:ascii="Times New Roman" w:hAnsi="Times New Roman"/>
          <w:sz w:val="22"/>
          <w:szCs w:val="22"/>
          <w:u w:val="single" w:color="000000"/>
        </w:rPr>
        <w:tab/>
      </w:r>
      <w:r w:rsidRPr="00486699">
        <w:rPr>
          <w:rFonts w:ascii="Times New Roman" w:hAnsi="Times New Roman"/>
          <w:w w:val="30"/>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PD]</w:t>
      </w:r>
    </w:p>
    <w:p w14:paraId="4A92A4E7"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3"/>
          <w:sz w:val="22"/>
        </w:rPr>
        <w:t xml:space="preserve"> </w:t>
      </w:r>
      <w:r w:rsidRPr="00486699">
        <w:rPr>
          <w:rFonts w:ascii="Times New Roman" w:hAnsi="Times New Roman"/>
          <w:sz w:val="22"/>
        </w:rPr>
        <w:t>range.</w:t>
      </w:r>
    </w:p>
    <w:p w14:paraId="76CD0F0D" w14:textId="77777777" w:rsidR="00486699" w:rsidRPr="00486699" w:rsidRDefault="00486699" w:rsidP="00D27392">
      <w:pPr>
        <w:spacing w:before="1"/>
        <w:rPr>
          <w:rFonts w:ascii="Times New Roman" w:hAnsi="Times New Roman"/>
          <w:szCs w:val="22"/>
        </w:rPr>
      </w:pPr>
    </w:p>
    <w:p w14:paraId="33C75D7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0259358A"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33678F0E" w14:textId="77777777" w:rsidR="00486699" w:rsidRPr="00486699" w:rsidRDefault="00486699" w:rsidP="00D27392">
      <w:pPr>
        <w:spacing w:before="1"/>
        <w:rPr>
          <w:rFonts w:ascii="Times New Roman" w:hAnsi="Times New Roman"/>
          <w:szCs w:val="22"/>
        </w:rPr>
      </w:pPr>
    </w:p>
    <w:p w14:paraId="2D98CF5E" w14:textId="77777777" w:rsidR="004C4431" w:rsidRPr="007E7F07" w:rsidRDefault="00486699" w:rsidP="004C4431">
      <w:pPr>
        <w:overflowPunct/>
        <w:spacing w:line="288" w:lineRule="atLeast"/>
        <w:textAlignment w:val="auto"/>
        <w:rPr>
          <w:rFonts w:ascii="Times New Roman" w:hAnsi="Times New Roman"/>
          <w:szCs w:val="22"/>
          <w:u w:val="single"/>
        </w:rPr>
      </w:pPr>
      <w:r w:rsidRPr="00D27392">
        <w:rPr>
          <w:rFonts w:ascii="Times New Roman" w:hAnsi="Times New Roman"/>
          <w:u w:val="single" w:color="000000"/>
        </w:rPr>
        <w:t>Deposit Management [PRCA DEPOSIT</w:t>
      </w:r>
      <w:r w:rsidRPr="00D27392">
        <w:rPr>
          <w:rFonts w:ascii="Times New Roman" w:hAnsi="Times New Roman"/>
          <w:spacing w:val="-15"/>
          <w:u w:val="single" w:color="000000"/>
        </w:rPr>
        <w:t xml:space="preserve"> </w:t>
      </w:r>
      <w:r w:rsidRPr="00D27392">
        <w:rPr>
          <w:rFonts w:ascii="Times New Roman" w:hAnsi="Times New Roman"/>
          <w:u w:val="single" w:color="000000"/>
        </w:rPr>
        <w:t>MANAGEMENT]</w:t>
      </w:r>
    </w:p>
    <w:p w14:paraId="26E7CE1A" w14:textId="77777777" w:rsidR="00486699" w:rsidRPr="00486699" w:rsidRDefault="00486699" w:rsidP="00D27392">
      <w:pPr>
        <w:pStyle w:val="BodyText"/>
        <w:spacing w:line="273" w:lineRule="auto"/>
        <w:ind w:right="4181"/>
        <w:jc w:val="right"/>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submenu allows the user access to the Deposit</w:t>
      </w:r>
      <w:r w:rsidRPr="00D27392">
        <w:rPr>
          <w:rFonts w:ascii="Times New Roman" w:hAnsi="Times New Roman"/>
          <w:spacing w:val="-11"/>
          <w:sz w:val="22"/>
        </w:rPr>
        <w:t xml:space="preserve"> </w:t>
      </w:r>
      <w:r w:rsidRPr="00486699">
        <w:rPr>
          <w:rFonts w:ascii="Times New Roman" w:hAnsi="Times New Roman"/>
          <w:sz w:val="22"/>
        </w:rPr>
        <w:t>options.</w:t>
      </w:r>
    </w:p>
    <w:p w14:paraId="25DA86E6" w14:textId="77777777" w:rsidR="00486699" w:rsidRPr="00486699" w:rsidRDefault="00486699" w:rsidP="00D27392">
      <w:pPr>
        <w:spacing w:before="1"/>
        <w:rPr>
          <w:rFonts w:ascii="Times New Roman" w:hAnsi="Times New Roman"/>
          <w:szCs w:val="22"/>
        </w:rPr>
      </w:pPr>
    </w:p>
    <w:p w14:paraId="4B75FC0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08523D3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56020718" w14:textId="77777777" w:rsidR="00486699" w:rsidRPr="00486699" w:rsidRDefault="00486699" w:rsidP="00D27392">
      <w:pPr>
        <w:spacing w:before="1"/>
        <w:rPr>
          <w:rFonts w:ascii="Times New Roman" w:hAnsi="Times New Roman"/>
          <w:szCs w:val="22"/>
        </w:rPr>
      </w:pPr>
    </w:p>
    <w:p w14:paraId="26D7077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245978D" w14:textId="77777777" w:rsidR="00486699" w:rsidRPr="00486699" w:rsidRDefault="00486699" w:rsidP="00D27392">
      <w:pPr>
        <w:pStyle w:val="BodyText"/>
        <w:spacing w:before="35" w:line="273" w:lineRule="auto"/>
        <w:ind w:left="820" w:right="131"/>
        <w:rPr>
          <w:rFonts w:ascii="Times New Roman" w:hAnsi="Times New Roman"/>
        </w:rPr>
      </w:pPr>
      <w:r w:rsidRPr="00486699">
        <w:rPr>
          <w:rFonts w:ascii="Times New Roman" w:hAnsi="Times New Roman"/>
          <w:sz w:val="22"/>
        </w:rPr>
        <w:t>This option allows the user to approve a ticket for deposit to a bank. If a deposit ticket has</w:t>
      </w:r>
      <w:r w:rsidRPr="00D27392">
        <w:rPr>
          <w:rFonts w:ascii="Times New Roman" w:hAnsi="Times New Roman"/>
          <w:spacing w:val="-24"/>
          <w:sz w:val="22"/>
        </w:rPr>
        <w:t xml:space="preserve"> </w:t>
      </w:r>
      <w:r w:rsidRPr="00486699">
        <w:rPr>
          <w:rFonts w:ascii="Times New Roman" w:hAnsi="Times New Roman"/>
          <w:sz w:val="22"/>
        </w:rPr>
        <w:t>no receipt associated with it, the user will be asked to provide necessary information before the</w:t>
      </w:r>
      <w:r w:rsidRPr="00D27392">
        <w:rPr>
          <w:rFonts w:ascii="Times New Roman" w:hAnsi="Times New Roman"/>
          <w:spacing w:val="-35"/>
          <w:sz w:val="22"/>
        </w:rPr>
        <w:t xml:space="preserve"> </w:t>
      </w:r>
      <w:r w:rsidRPr="00486699">
        <w:rPr>
          <w:rFonts w:ascii="Times New Roman" w:hAnsi="Times New Roman"/>
          <w:sz w:val="22"/>
        </w:rPr>
        <w:t>ticket can be</w:t>
      </w:r>
      <w:r w:rsidRPr="00D27392">
        <w:rPr>
          <w:rFonts w:ascii="Times New Roman" w:hAnsi="Times New Roman"/>
          <w:spacing w:val="-2"/>
          <w:sz w:val="22"/>
        </w:rPr>
        <w:t xml:space="preserve"> </w:t>
      </w:r>
      <w:r w:rsidRPr="00486699">
        <w:rPr>
          <w:rFonts w:ascii="Times New Roman" w:hAnsi="Times New Roman"/>
          <w:sz w:val="22"/>
        </w:rPr>
        <w:t>approved.</w:t>
      </w:r>
    </w:p>
    <w:p w14:paraId="62D3CEB8" w14:textId="77777777" w:rsidR="00486699" w:rsidRPr="00486699" w:rsidRDefault="00486699" w:rsidP="00D27392">
      <w:pPr>
        <w:spacing w:before="1"/>
        <w:rPr>
          <w:rFonts w:ascii="Times New Roman" w:hAnsi="Times New Roman"/>
          <w:szCs w:val="22"/>
        </w:rPr>
      </w:pPr>
    </w:p>
    <w:p w14:paraId="72AE422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22CE627"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5"/>
          <w:sz w:val="22"/>
        </w:rPr>
        <w:t xml:space="preserve"> </w:t>
      </w:r>
      <w:r w:rsidRPr="00486699">
        <w:rPr>
          <w:rFonts w:ascii="Times New Roman" w:hAnsi="Times New Roman"/>
          <w:sz w:val="22"/>
        </w:rPr>
        <w:t>ticket.</w:t>
      </w:r>
    </w:p>
    <w:p w14:paraId="2F86361E" w14:textId="77777777" w:rsidR="00486699" w:rsidRPr="00486699" w:rsidRDefault="00486699" w:rsidP="00D27392">
      <w:pPr>
        <w:spacing w:before="1"/>
        <w:rPr>
          <w:rFonts w:ascii="Times New Roman" w:hAnsi="Times New Roman"/>
          <w:szCs w:val="22"/>
        </w:rPr>
      </w:pPr>
    </w:p>
    <w:p w14:paraId="4AD6E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32ADAEE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shows information associated with receipts that are attached to selected</w:t>
      </w:r>
      <w:r w:rsidRPr="00D27392">
        <w:rPr>
          <w:rFonts w:ascii="Times New Roman" w:hAnsi="Times New Roman"/>
          <w:spacing w:val="-25"/>
          <w:sz w:val="22"/>
        </w:rPr>
        <w:t xml:space="preserve"> </w:t>
      </w:r>
      <w:r w:rsidRPr="00486699">
        <w:rPr>
          <w:rFonts w:ascii="Times New Roman" w:hAnsi="Times New Roman"/>
          <w:sz w:val="22"/>
        </w:rPr>
        <w:t>deposit tickets.</w:t>
      </w:r>
    </w:p>
    <w:p w14:paraId="4C1AB0E0" w14:textId="77777777" w:rsidR="00486699" w:rsidRPr="00486699" w:rsidRDefault="00486699" w:rsidP="00D27392">
      <w:pPr>
        <w:spacing w:before="1"/>
        <w:rPr>
          <w:rFonts w:ascii="Times New Roman" w:hAnsi="Times New Roman"/>
          <w:szCs w:val="22"/>
        </w:rPr>
      </w:pPr>
    </w:p>
    <w:p w14:paraId="370051A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lastRenderedPageBreak/>
        <w:t>Summary Listing of Deposits [PRCA SUMMARY</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22482F3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By choosing this option, the user is able to view information about past and current</w:t>
      </w:r>
      <w:r w:rsidRPr="00D27392">
        <w:rPr>
          <w:rFonts w:ascii="Times New Roman" w:hAnsi="Times New Roman"/>
          <w:spacing w:val="-26"/>
          <w:sz w:val="22"/>
        </w:rPr>
        <w:t xml:space="preserve"> </w:t>
      </w:r>
      <w:r w:rsidRPr="00486699">
        <w:rPr>
          <w:rFonts w:ascii="Times New Roman" w:hAnsi="Times New Roman"/>
          <w:sz w:val="22"/>
        </w:rPr>
        <w:t>deposit tickets.</w:t>
      </w:r>
    </w:p>
    <w:p w14:paraId="4647D40D" w14:textId="77777777" w:rsidR="00486699" w:rsidRPr="00486699" w:rsidRDefault="00486699" w:rsidP="00D27392">
      <w:pPr>
        <w:spacing w:before="1"/>
        <w:rPr>
          <w:rFonts w:ascii="Times New Roman" w:hAnsi="Times New Roman"/>
          <w:szCs w:val="22"/>
        </w:rPr>
      </w:pPr>
    </w:p>
    <w:p w14:paraId="4C9EE1B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0646385F"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By using this option, the user can view detailed information about a specific deposit</w:t>
      </w:r>
      <w:r w:rsidRPr="00D27392">
        <w:rPr>
          <w:rFonts w:ascii="Times New Roman" w:hAnsi="Times New Roman"/>
          <w:spacing w:val="-27"/>
          <w:sz w:val="22"/>
        </w:rPr>
        <w:t xml:space="preserve"> </w:t>
      </w:r>
      <w:r w:rsidRPr="00486699">
        <w:rPr>
          <w:rFonts w:ascii="Times New Roman" w:hAnsi="Times New Roman"/>
          <w:sz w:val="22"/>
        </w:rPr>
        <w:t>ticket.</w:t>
      </w:r>
    </w:p>
    <w:p w14:paraId="4EED56E6" w14:textId="77777777" w:rsidR="003467F8" w:rsidRPr="00D27392" w:rsidRDefault="003467F8" w:rsidP="00D27392">
      <w:pPr>
        <w:pStyle w:val="BodyText"/>
        <w:spacing w:before="47"/>
        <w:ind w:left="820" w:right="136"/>
        <w:rPr>
          <w:rFonts w:ascii="Times New Roman" w:hAnsi="Times New Roman"/>
          <w:u w:val="single" w:color="000000"/>
        </w:rPr>
      </w:pPr>
    </w:p>
    <w:p w14:paraId="022B8CDA"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5BC72BC2"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void a Deposit Ticket. The ticket must first be “emptied” of</w:t>
      </w:r>
      <w:r w:rsidRPr="00D27392">
        <w:rPr>
          <w:rFonts w:ascii="Times New Roman" w:hAnsi="Times New Roman"/>
          <w:spacing w:val="-25"/>
          <w:sz w:val="22"/>
        </w:rPr>
        <w:t xml:space="preserve"> </w:t>
      </w:r>
      <w:r w:rsidRPr="00486699">
        <w:rPr>
          <w:rFonts w:ascii="Times New Roman" w:hAnsi="Times New Roman"/>
          <w:sz w:val="22"/>
        </w:rPr>
        <w:t>all receipts.</w:t>
      </w:r>
    </w:p>
    <w:p w14:paraId="02E6A3E6" w14:textId="77777777" w:rsidR="00486699" w:rsidRPr="00486699" w:rsidRDefault="00486699" w:rsidP="00D27392">
      <w:pPr>
        <w:spacing w:before="1"/>
        <w:rPr>
          <w:rFonts w:ascii="Times New Roman" w:hAnsi="Times New Roman"/>
          <w:szCs w:val="22"/>
        </w:rPr>
      </w:pPr>
    </w:p>
    <w:p w14:paraId="652A60A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25CBE0E9"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 full account profile of all bills for a debtor regardless of the status of the</w:t>
      </w:r>
      <w:r w:rsidRPr="00D27392">
        <w:rPr>
          <w:rFonts w:ascii="Times New Roman" w:hAnsi="Times New Roman"/>
          <w:spacing w:val="-33"/>
          <w:sz w:val="22"/>
        </w:rPr>
        <w:t xml:space="preserve"> </w:t>
      </w:r>
      <w:r w:rsidRPr="00486699">
        <w:rPr>
          <w:rFonts w:ascii="Times New Roman" w:hAnsi="Times New Roman"/>
          <w:sz w:val="22"/>
        </w:rPr>
        <w:t>Bill.</w:t>
      </w:r>
    </w:p>
    <w:p w14:paraId="19801221" w14:textId="77777777" w:rsidR="00486699" w:rsidRPr="00486699" w:rsidRDefault="00486699" w:rsidP="00D27392">
      <w:pPr>
        <w:spacing w:before="1"/>
        <w:rPr>
          <w:rFonts w:ascii="Times New Roman" w:hAnsi="Times New Roman"/>
          <w:szCs w:val="22"/>
        </w:rPr>
      </w:pPr>
    </w:p>
    <w:p w14:paraId="61443A6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P2]</w:t>
      </w:r>
    </w:p>
    <w:p w14:paraId="11816706"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print a 215 report, sorted by appropriation number for a given receipt number entered</w:t>
      </w:r>
      <w:r w:rsidRPr="00D27392">
        <w:rPr>
          <w:rFonts w:ascii="Times New Roman" w:hAnsi="Times New Roman"/>
          <w:spacing w:val="-28"/>
          <w:sz w:val="22"/>
        </w:rPr>
        <w:t xml:space="preserve"> </w:t>
      </w:r>
      <w:r w:rsidRPr="00486699">
        <w:rPr>
          <w:rFonts w:ascii="Times New Roman" w:hAnsi="Times New Roman"/>
          <w:sz w:val="22"/>
        </w:rPr>
        <w:t>by the user. It will also show errors of payment (a payment entered without an appropriation) and</w:t>
      </w:r>
      <w:r w:rsidRPr="00D27392">
        <w:rPr>
          <w:rFonts w:ascii="Times New Roman" w:hAnsi="Times New Roman"/>
          <w:spacing w:val="-15"/>
          <w:sz w:val="22"/>
        </w:rPr>
        <w:t xml:space="preserve"> </w:t>
      </w:r>
      <w:r w:rsidRPr="00486699">
        <w:rPr>
          <w:rFonts w:ascii="Times New Roman" w:hAnsi="Times New Roman"/>
          <w:sz w:val="22"/>
        </w:rPr>
        <w:t>posting errors.</w:t>
      </w:r>
    </w:p>
    <w:p w14:paraId="2C5A1059" w14:textId="77777777" w:rsidR="00486699" w:rsidRPr="00486699" w:rsidRDefault="00486699" w:rsidP="00D27392">
      <w:pPr>
        <w:spacing w:before="2"/>
        <w:rPr>
          <w:rFonts w:ascii="Times New Roman" w:hAnsi="Times New Roman"/>
          <w:szCs w:val="22"/>
        </w:rPr>
      </w:pPr>
    </w:p>
    <w:p w14:paraId="1631DE8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1232C3BA"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This option displays all the AR data the user needs. He may see the data on his terminal screen or</w:t>
      </w:r>
      <w:r w:rsidRPr="00D27392">
        <w:rPr>
          <w:rFonts w:ascii="Times New Roman" w:hAnsi="Times New Roman"/>
          <w:spacing w:val="-31"/>
          <w:sz w:val="22"/>
        </w:rPr>
        <w:t xml:space="preserve"> </w:t>
      </w:r>
      <w:r w:rsidRPr="00486699">
        <w:rPr>
          <w:rFonts w:ascii="Times New Roman" w:hAnsi="Times New Roman"/>
          <w:sz w:val="22"/>
        </w:rPr>
        <w:t>print the profile on a designated printer. The profile is classified by category: patient, vendor, or 3rd</w:t>
      </w:r>
      <w:r w:rsidRPr="00D27392">
        <w:rPr>
          <w:rFonts w:ascii="Times New Roman" w:hAnsi="Times New Roman"/>
          <w:spacing w:val="-37"/>
          <w:sz w:val="22"/>
        </w:rPr>
        <w:t xml:space="preserve"> </w:t>
      </w:r>
      <w:r w:rsidRPr="00486699">
        <w:rPr>
          <w:rFonts w:ascii="Times New Roman" w:hAnsi="Times New Roman"/>
          <w:sz w:val="22"/>
        </w:rPr>
        <w:t>party.</w:t>
      </w:r>
    </w:p>
    <w:p w14:paraId="408B7283" w14:textId="77777777" w:rsidR="00486699" w:rsidRPr="00486699" w:rsidRDefault="00486699" w:rsidP="00D27392">
      <w:pPr>
        <w:spacing w:before="1"/>
        <w:rPr>
          <w:rFonts w:ascii="Times New Roman" w:hAnsi="Times New Roman"/>
          <w:szCs w:val="22"/>
        </w:rPr>
      </w:pPr>
    </w:p>
    <w:p w14:paraId="40B4F1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789E69F0"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26"/>
          <w:sz w:val="22"/>
        </w:rPr>
        <w:t xml:space="preserve"> </w:t>
      </w:r>
      <w:r w:rsidRPr="00486699">
        <w:rPr>
          <w:rFonts w:ascii="Times New Roman" w:hAnsi="Times New Roman"/>
          <w:sz w:val="22"/>
        </w:rPr>
        <w:t>some requirements for the VA to "hold-off" billing the patient until payment is received from the</w:t>
      </w:r>
      <w:r w:rsidRPr="00D27392">
        <w:rPr>
          <w:rFonts w:ascii="Times New Roman" w:hAnsi="Times New Roman"/>
          <w:spacing w:val="-29"/>
          <w:sz w:val="22"/>
        </w:rPr>
        <w:t xml:space="preserve"> </w:t>
      </w:r>
      <w:r w:rsidRPr="00486699">
        <w:rPr>
          <w:rFonts w:ascii="Times New Roman" w:hAnsi="Times New Roman"/>
          <w:sz w:val="22"/>
        </w:rPr>
        <w:t>insurance company. When a payment is received from an insurance company, any "holds" on bills to be sent to</w:t>
      </w:r>
      <w:r w:rsidRPr="00D27392">
        <w:rPr>
          <w:rFonts w:ascii="Times New Roman" w:hAnsi="Times New Roman"/>
          <w:spacing w:val="-23"/>
          <w:sz w:val="22"/>
        </w:rPr>
        <w:t xml:space="preserve"> </w:t>
      </w:r>
      <w:r w:rsidRPr="00486699">
        <w:rPr>
          <w:rFonts w:ascii="Times New Roman" w:hAnsi="Times New Roman"/>
          <w:sz w:val="22"/>
        </w:rPr>
        <w:t>the patient need to be removed and the patient should be billed. This option allows the user to forward</w:t>
      </w:r>
      <w:r w:rsidRPr="00D27392">
        <w:rPr>
          <w:rFonts w:ascii="Times New Roman" w:hAnsi="Times New Roman"/>
          <w:spacing w:val="-25"/>
          <w:sz w:val="22"/>
        </w:rPr>
        <w:t xml:space="preserve"> </w:t>
      </w:r>
      <w:r w:rsidRPr="00486699">
        <w:rPr>
          <w:rFonts w:ascii="Times New Roman" w:hAnsi="Times New Roman"/>
          <w:sz w:val="22"/>
        </w:rPr>
        <w:t>the bills from MCCR to AR to start the collection</w:t>
      </w:r>
      <w:r w:rsidRPr="00D27392">
        <w:rPr>
          <w:rFonts w:ascii="Times New Roman" w:hAnsi="Times New Roman"/>
          <w:spacing w:val="-18"/>
          <w:sz w:val="22"/>
        </w:rPr>
        <w:t xml:space="preserve"> </w:t>
      </w:r>
      <w:r w:rsidRPr="00486699">
        <w:rPr>
          <w:rFonts w:ascii="Times New Roman" w:hAnsi="Times New Roman"/>
          <w:sz w:val="22"/>
        </w:rPr>
        <w:t>process.</w:t>
      </w:r>
    </w:p>
    <w:p w14:paraId="705314BF" w14:textId="77777777" w:rsidR="00486699" w:rsidRPr="00486699" w:rsidRDefault="00486699" w:rsidP="00D27392">
      <w:pPr>
        <w:spacing w:before="1"/>
        <w:rPr>
          <w:rFonts w:ascii="Times New Roman" w:hAnsi="Times New Roman"/>
          <w:szCs w:val="22"/>
        </w:rPr>
      </w:pPr>
    </w:p>
    <w:p w14:paraId="3E4FC744"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Receipt Management [PRCAY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MANAGEMENT</w:t>
      </w:r>
    </w:p>
    <w:p w14:paraId="159C5A7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Synonym: RM] This menu will allow the user to manage receipts. This includes posting,</w:t>
      </w:r>
      <w:r w:rsidRPr="00D27392">
        <w:rPr>
          <w:rFonts w:ascii="Times New Roman" w:hAnsi="Times New Roman"/>
          <w:spacing w:val="-30"/>
          <w:sz w:val="22"/>
        </w:rPr>
        <w:t xml:space="preserve"> </w:t>
      </w:r>
      <w:r w:rsidRPr="00486699">
        <w:rPr>
          <w:rFonts w:ascii="Times New Roman" w:hAnsi="Times New Roman"/>
          <w:sz w:val="22"/>
        </w:rPr>
        <w:t>approving, reviewing, etc. type options for</w:t>
      </w:r>
      <w:r w:rsidRPr="00D27392">
        <w:rPr>
          <w:rFonts w:ascii="Times New Roman" w:hAnsi="Times New Roman"/>
          <w:spacing w:val="-7"/>
          <w:sz w:val="22"/>
        </w:rPr>
        <w:t xml:space="preserve"> </w:t>
      </w:r>
      <w:r w:rsidRPr="00486699">
        <w:rPr>
          <w:rFonts w:ascii="Times New Roman" w:hAnsi="Times New Roman"/>
          <w:sz w:val="22"/>
        </w:rPr>
        <w:t>receipts.</w:t>
      </w:r>
    </w:p>
    <w:p w14:paraId="2A483EA2" w14:textId="77777777" w:rsidR="00486699" w:rsidRPr="00486699" w:rsidRDefault="00486699" w:rsidP="00D27392">
      <w:pPr>
        <w:spacing w:before="1"/>
        <w:rPr>
          <w:rFonts w:ascii="Times New Roman" w:hAnsi="Times New Roman"/>
          <w:szCs w:val="22"/>
        </w:rPr>
      </w:pPr>
    </w:p>
    <w:p w14:paraId="3097A2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BATCH]</w:t>
      </w:r>
    </w:p>
    <w:p w14:paraId="444D2CB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mark a batch as approved and ready for posting to the A/R Transaction</w:t>
      </w:r>
      <w:r w:rsidRPr="00D27392">
        <w:rPr>
          <w:rFonts w:ascii="Times New Roman" w:hAnsi="Times New Roman"/>
          <w:spacing w:val="-24"/>
          <w:sz w:val="22"/>
        </w:rPr>
        <w:t xml:space="preserve"> </w:t>
      </w:r>
      <w:r w:rsidRPr="00486699">
        <w:rPr>
          <w:rFonts w:ascii="Times New Roman" w:hAnsi="Times New Roman"/>
          <w:sz w:val="22"/>
        </w:rPr>
        <w:t>File.</w:t>
      </w:r>
    </w:p>
    <w:p w14:paraId="5FB89888" w14:textId="77777777" w:rsidR="00486699" w:rsidRPr="00486699" w:rsidRDefault="00486699" w:rsidP="00D27392">
      <w:pPr>
        <w:spacing w:before="1"/>
        <w:rPr>
          <w:rFonts w:ascii="Times New Roman" w:hAnsi="Times New Roman"/>
          <w:szCs w:val="22"/>
        </w:rPr>
      </w:pPr>
    </w:p>
    <w:p w14:paraId="5A58220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47C07A83" w14:textId="3035AC48" w:rsidR="00486699" w:rsidRPr="00486699" w:rsidRDefault="00486699" w:rsidP="00D27392">
      <w:pPr>
        <w:pStyle w:val="BodyText"/>
        <w:spacing w:line="273" w:lineRule="auto"/>
        <w:ind w:left="820" w:right="4683"/>
        <w:rPr>
          <w:rFonts w:ascii="Times New Roman" w:hAnsi="Times New Roman"/>
        </w:rPr>
      </w:pPr>
      <w:r w:rsidRPr="00486699">
        <w:rPr>
          <w:rFonts w:ascii="Times New Roman" w:hAnsi="Times New Roman"/>
          <w:sz w:val="22"/>
        </w:rPr>
        <w:t>This option allows the user to edit a</w:t>
      </w:r>
      <w:r w:rsidRPr="00D27392">
        <w:rPr>
          <w:rFonts w:ascii="Times New Roman" w:hAnsi="Times New Roman"/>
          <w:spacing w:val="-14"/>
          <w:sz w:val="22"/>
        </w:rPr>
        <w:t xml:space="preserve"> </w:t>
      </w:r>
      <w:r w:rsidRPr="00486699">
        <w:rPr>
          <w:rFonts w:ascii="Times New Roman" w:hAnsi="Times New Roman"/>
          <w:sz w:val="22"/>
        </w:rPr>
        <w:t>receipt.</w:t>
      </w:r>
    </w:p>
    <w:p w14:paraId="3E28DD04" w14:textId="77777777" w:rsidR="00486699" w:rsidRPr="00486699" w:rsidRDefault="00486699" w:rsidP="00D27392">
      <w:pPr>
        <w:spacing w:before="1"/>
        <w:rPr>
          <w:rFonts w:ascii="Times New Roman" w:hAnsi="Times New Roman"/>
          <w:szCs w:val="22"/>
        </w:rPr>
      </w:pPr>
    </w:p>
    <w:p w14:paraId="40B3ABB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RECEIPTS]</w:t>
      </w:r>
    </w:p>
    <w:p w14:paraId="47D01780"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print a report of all receipts recorded with un-archived payments. The report</w:t>
      </w:r>
      <w:r w:rsidRPr="00D27392">
        <w:rPr>
          <w:rFonts w:ascii="Times New Roman" w:hAnsi="Times New Roman"/>
          <w:spacing w:val="-26"/>
          <w:sz w:val="22"/>
        </w:rPr>
        <w:t xml:space="preserve"> </w:t>
      </w:r>
      <w:r w:rsidRPr="00486699">
        <w:rPr>
          <w:rFonts w:ascii="Times New Roman" w:hAnsi="Times New Roman"/>
          <w:sz w:val="22"/>
        </w:rPr>
        <w:t>is sorted by date and shows the receipt number, date posted, amount of payment, the bill</w:t>
      </w:r>
      <w:r w:rsidRPr="00D27392">
        <w:rPr>
          <w:rFonts w:ascii="Times New Roman" w:hAnsi="Times New Roman"/>
          <w:spacing w:val="-15"/>
          <w:sz w:val="22"/>
        </w:rPr>
        <w:t xml:space="preserve"> </w:t>
      </w:r>
      <w:r w:rsidRPr="00486699">
        <w:rPr>
          <w:rFonts w:ascii="Times New Roman" w:hAnsi="Times New Roman"/>
          <w:sz w:val="22"/>
        </w:rPr>
        <w:t>that reflects the payment, and the user who posted the</w:t>
      </w:r>
      <w:r w:rsidRPr="00D27392">
        <w:rPr>
          <w:rFonts w:ascii="Times New Roman" w:hAnsi="Times New Roman"/>
          <w:spacing w:val="-10"/>
          <w:sz w:val="22"/>
        </w:rPr>
        <w:t xml:space="preserve"> </w:t>
      </w:r>
      <w:r w:rsidRPr="00486699">
        <w:rPr>
          <w:rFonts w:ascii="Times New Roman" w:hAnsi="Times New Roman"/>
          <w:sz w:val="22"/>
        </w:rPr>
        <w:t>payment.</w:t>
      </w:r>
    </w:p>
    <w:p w14:paraId="152258ED" w14:textId="77777777" w:rsidR="00486699" w:rsidRPr="00486699" w:rsidRDefault="00486699" w:rsidP="00D27392">
      <w:pPr>
        <w:spacing w:before="1"/>
        <w:rPr>
          <w:rFonts w:ascii="Times New Roman" w:hAnsi="Times New Roman"/>
          <w:szCs w:val="22"/>
        </w:rPr>
      </w:pPr>
    </w:p>
    <w:p w14:paraId="61BA44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41D9486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lastRenderedPageBreak/>
        <w:t>This option will post the transactions in an approved batch to the A/R Transaction File. Users</w:t>
      </w:r>
      <w:r w:rsidRPr="00D27392">
        <w:rPr>
          <w:rFonts w:ascii="Times New Roman" w:hAnsi="Times New Roman"/>
          <w:spacing w:val="-26"/>
          <w:sz w:val="22"/>
        </w:rPr>
        <w:t xml:space="preserve"> </w:t>
      </w:r>
      <w:r w:rsidRPr="00486699">
        <w:rPr>
          <w:rFonts w:ascii="Times New Roman" w:hAnsi="Times New Roman"/>
          <w:sz w:val="22"/>
        </w:rPr>
        <w:t>can only post a batch which they approved, unless they hold the supervisors</w:t>
      </w:r>
      <w:r w:rsidRPr="00D27392">
        <w:rPr>
          <w:rFonts w:ascii="Times New Roman" w:hAnsi="Times New Roman"/>
          <w:spacing w:val="-17"/>
          <w:sz w:val="22"/>
        </w:rPr>
        <w:t xml:space="preserve"> </w:t>
      </w:r>
      <w:r w:rsidRPr="00486699">
        <w:rPr>
          <w:rFonts w:ascii="Times New Roman" w:hAnsi="Times New Roman"/>
          <w:sz w:val="22"/>
        </w:rPr>
        <w:t>key.</w:t>
      </w:r>
    </w:p>
    <w:p w14:paraId="47BA981D" w14:textId="77777777" w:rsidR="00486699" w:rsidRPr="00486699" w:rsidRDefault="00486699" w:rsidP="00D27392">
      <w:pPr>
        <w:spacing w:before="1"/>
        <w:rPr>
          <w:rFonts w:ascii="Times New Roman" w:hAnsi="Times New Roman"/>
          <w:szCs w:val="22"/>
        </w:rPr>
      </w:pPr>
    </w:p>
    <w:p w14:paraId="5C6A796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3"/>
          <w:sz w:val="22"/>
          <w:u w:val="single" w:color="000000"/>
        </w:rPr>
        <w:t xml:space="preserve"> </w:t>
      </w:r>
      <w:r w:rsidRPr="00D27392">
        <w:rPr>
          <w:rFonts w:ascii="Times New Roman" w:hAnsi="Times New Roman"/>
          <w:sz w:val="22"/>
          <w:u w:val="single" w:color="000000"/>
        </w:rPr>
        <w:t>RECEIPT]</w:t>
      </w:r>
    </w:p>
    <w:p w14:paraId="7BC17C8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48D41646" w14:textId="77777777" w:rsidR="003467F8" w:rsidRPr="00D27392" w:rsidRDefault="003467F8" w:rsidP="00D27392">
      <w:pPr>
        <w:pStyle w:val="BodyText"/>
        <w:spacing w:before="47"/>
        <w:ind w:left="820" w:right="136"/>
        <w:rPr>
          <w:rFonts w:ascii="Times New Roman" w:hAnsi="Times New Roman"/>
          <w:u w:val="single" w:color="000000"/>
        </w:rPr>
      </w:pPr>
    </w:p>
    <w:p w14:paraId="0B674862"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RECEIPT]</w:t>
      </w:r>
    </w:p>
    <w:p w14:paraId="14509FF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7"/>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74164BDA" w14:textId="77777777" w:rsidR="00486699" w:rsidRPr="00486699" w:rsidRDefault="00486699" w:rsidP="00D27392">
      <w:pPr>
        <w:spacing w:before="1"/>
        <w:rPr>
          <w:rFonts w:ascii="Times New Roman" w:hAnsi="Times New Roman"/>
          <w:szCs w:val="22"/>
        </w:rPr>
      </w:pPr>
    </w:p>
    <w:p w14:paraId="1668EB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520EFB9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a summary of current receipts in the system. This report will show</w:t>
      </w:r>
      <w:r w:rsidRPr="00D27392">
        <w:rPr>
          <w:rFonts w:ascii="Times New Roman" w:hAnsi="Times New Roman"/>
          <w:spacing w:val="-23"/>
          <w:sz w:val="22"/>
        </w:rPr>
        <w:t xml:space="preserve"> </w:t>
      </w:r>
      <w:r w:rsidRPr="00486699">
        <w:rPr>
          <w:rFonts w:ascii="Times New Roman" w:hAnsi="Times New Roman"/>
          <w:sz w:val="22"/>
        </w:rPr>
        <w:t>who opened a receipt batch, when the batch was opened, number of transactions in the batch, and</w:t>
      </w:r>
      <w:r w:rsidRPr="00D27392">
        <w:rPr>
          <w:rFonts w:ascii="Times New Roman" w:hAnsi="Times New Roman"/>
          <w:spacing w:val="-15"/>
          <w:sz w:val="22"/>
        </w:rPr>
        <w:t xml:space="preserve"> </w:t>
      </w:r>
      <w:r w:rsidRPr="00486699">
        <w:rPr>
          <w:rFonts w:ascii="Times New Roman" w:hAnsi="Times New Roman"/>
          <w:sz w:val="22"/>
        </w:rPr>
        <w:t>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23D59DFA" w14:textId="77777777" w:rsidR="00486699" w:rsidRPr="00486699" w:rsidRDefault="00486699" w:rsidP="00D27392">
      <w:pPr>
        <w:spacing w:before="1"/>
        <w:rPr>
          <w:rFonts w:ascii="Times New Roman" w:hAnsi="Times New Roman"/>
          <w:szCs w:val="22"/>
        </w:rPr>
      </w:pPr>
    </w:p>
    <w:p w14:paraId="551A516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6DB2484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1"/>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B8C3797" w14:textId="77777777" w:rsidR="00486699" w:rsidRPr="00486699" w:rsidRDefault="00486699" w:rsidP="00D27392">
      <w:pPr>
        <w:spacing w:before="2"/>
        <w:rPr>
          <w:rFonts w:ascii="Times New Roman" w:hAnsi="Times New Roman"/>
          <w:szCs w:val="22"/>
        </w:rPr>
      </w:pPr>
    </w:p>
    <w:p w14:paraId="7D3D8D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PROFILE</w:t>
      </w:r>
    </w:p>
    <w:p w14:paraId="3D70D607"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Synonym: TP] Use this option to see a profile of a single transaction. More complete information on</w:t>
      </w:r>
      <w:r w:rsidRPr="00D27392">
        <w:rPr>
          <w:rFonts w:ascii="Times New Roman" w:hAnsi="Times New Roman"/>
          <w:spacing w:val="-25"/>
          <w:sz w:val="22"/>
        </w:rPr>
        <w:t xml:space="preserve"> </w:t>
      </w:r>
      <w:r w:rsidRPr="00486699">
        <w:rPr>
          <w:rFonts w:ascii="Times New Roman" w:hAnsi="Times New Roman"/>
          <w:sz w:val="22"/>
        </w:rPr>
        <w:t>an account is available with the PRCAC PROFILE</w:t>
      </w:r>
      <w:r w:rsidRPr="00D27392">
        <w:rPr>
          <w:rFonts w:ascii="Times New Roman" w:hAnsi="Times New Roman"/>
          <w:spacing w:val="-20"/>
          <w:sz w:val="22"/>
        </w:rPr>
        <w:t xml:space="preserve"> </w:t>
      </w:r>
      <w:r w:rsidRPr="00486699">
        <w:rPr>
          <w:rFonts w:ascii="Times New Roman" w:hAnsi="Times New Roman"/>
          <w:sz w:val="22"/>
        </w:rPr>
        <w:t>option.</w:t>
      </w:r>
    </w:p>
    <w:p w14:paraId="2CCF9C97" w14:textId="77777777" w:rsidR="00486699" w:rsidRPr="00486699" w:rsidRDefault="00486699" w:rsidP="00D27392">
      <w:pPr>
        <w:spacing w:before="4"/>
        <w:rPr>
          <w:rFonts w:ascii="Times New Roman" w:hAnsi="Times New Roman"/>
          <w:szCs w:val="22"/>
        </w:rPr>
      </w:pPr>
    </w:p>
    <w:p w14:paraId="33B722B9" w14:textId="021DB744" w:rsidR="00486699" w:rsidRPr="00D27392" w:rsidRDefault="00486699" w:rsidP="00D27392">
      <w:pPr>
        <w:pStyle w:val="Heading2"/>
        <w:ind w:right="136"/>
        <w:rPr>
          <w:rFonts w:ascii="Times New Roman" w:hAnsi="Times New Roman"/>
          <w:b w:val="0"/>
        </w:rPr>
      </w:pPr>
      <w:bookmarkStart w:id="55" w:name="_bookmark16"/>
      <w:bookmarkStart w:id="56" w:name="_Toc425503942"/>
      <w:bookmarkStart w:id="57" w:name="_Toc493599083"/>
      <w:bookmarkEnd w:id="55"/>
      <w:r w:rsidRPr="00D27392">
        <w:rPr>
          <w:rFonts w:ascii="Times New Roman" w:hAnsi="Times New Roman"/>
        </w:rPr>
        <w:t>EDI Lockbox [RCDPE EDI LOCKBOX</w:t>
      </w:r>
      <w:r w:rsidRPr="00D27392">
        <w:rPr>
          <w:rFonts w:ascii="Times New Roman" w:hAnsi="Times New Roman"/>
          <w:spacing w:val="-13"/>
        </w:rPr>
        <w:t xml:space="preserve"> </w:t>
      </w:r>
      <w:r w:rsidRPr="00D27392">
        <w:rPr>
          <w:rFonts w:ascii="Times New Roman" w:hAnsi="Times New Roman"/>
        </w:rPr>
        <w:t>MENU]</w:t>
      </w:r>
      <w:bookmarkEnd w:id="56"/>
      <w:bookmarkEnd w:id="57"/>
      <w:r w:rsidR="004C4431" w:rsidRPr="007E7F07">
        <w:t xml:space="preserve"> </w:t>
      </w:r>
    </w:p>
    <w:p w14:paraId="13BBF331" w14:textId="77777777" w:rsidR="00486699" w:rsidRPr="00D27392" w:rsidRDefault="00486699" w:rsidP="00D27392">
      <w:pPr>
        <w:spacing w:before="9"/>
        <w:rPr>
          <w:rFonts w:ascii="Times New Roman" w:eastAsia="Arial" w:hAnsi="Times New Roman"/>
          <w:b/>
        </w:rPr>
      </w:pPr>
    </w:p>
    <w:p w14:paraId="2C6D6C6E"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is the EDI Lockbox Menu for the ePayments</w:t>
      </w:r>
      <w:r w:rsidRPr="00D27392">
        <w:rPr>
          <w:rFonts w:ascii="Times New Roman" w:hAnsi="Times New Roman"/>
          <w:spacing w:val="-17"/>
          <w:sz w:val="22"/>
        </w:rPr>
        <w:t xml:space="preserve"> </w:t>
      </w:r>
      <w:r w:rsidRPr="00486699">
        <w:rPr>
          <w:rFonts w:ascii="Times New Roman" w:hAnsi="Times New Roman"/>
          <w:sz w:val="22"/>
        </w:rPr>
        <w:t>clerk.</w:t>
      </w:r>
    </w:p>
    <w:p w14:paraId="7CE57254" w14:textId="77777777" w:rsidR="00486699" w:rsidRPr="00D27392" w:rsidRDefault="00486699" w:rsidP="00D27392">
      <w:pPr>
        <w:spacing w:before="1"/>
        <w:rPr>
          <w:rFonts w:ascii="Times New Roman" w:hAnsi="Times New Roman"/>
        </w:rPr>
      </w:pPr>
    </w:p>
    <w:p w14:paraId="095FED77"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EXC - EDI Lockbox 3rd Party Exceptions [RCDPE EXCEPTIONS</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PROCESSING]</w:t>
      </w:r>
    </w:p>
    <w:p w14:paraId="4025A5E7" w14:textId="77777777" w:rsidR="00486699" w:rsidRPr="00486699" w:rsidRDefault="00486699" w:rsidP="00D27392">
      <w:pPr>
        <w:spacing w:before="10"/>
        <w:rPr>
          <w:rFonts w:ascii="Times New Roman" w:hAnsi="Times New Roman"/>
          <w:szCs w:val="22"/>
        </w:rPr>
      </w:pPr>
    </w:p>
    <w:p w14:paraId="7F5A672E" w14:textId="490C6DF1" w:rsidR="00486699" w:rsidRPr="00486699" w:rsidRDefault="00486699" w:rsidP="00D27392">
      <w:pPr>
        <w:pStyle w:val="BodyText"/>
        <w:spacing w:before="72"/>
        <w:ind w:left="820" w:right="136"/>
        <w:rPr>
          <w:rFonts w:ascii="Times New Roman" w:hAnsi="Times New Roman"/>
        </w:rPr>
      </w:pPr>
      <w:r w:rsidRPr="00486699">
        <w:rPr>
          <w:rFonts w:ascii="Times New Roman" w:hAnsi="Times New Roman"/>
          <w:sz w:val="22"/>
        </w:rPr>
        <w:t>This option provides a list of ERA/EOB records that are currently marked with an</w:t>
      </w:r>
      <w:r w:rsidRPr="00D27392">
        <w:rPr>
          <w:rFonts w:ascii="Times New Roman" w:hAnsi="Times New Roman"/>
          <w:spacing w:val="-19"/>
          <w:sz w:val="22"/>
        </w:rPr>
        <w:t xml:space="preserve"> </w:t>
      </w:r>
      <w:r w:rsidRPr="00486699">
        <w:rPr>
          <w:rFonts w:ascii="Times New Roman" w:hAnsi="Times New Roman"/>
          <w:sz w:val="22"/>
        </w:rPr>
        <w:t>exception condition. The option allows you to list either the ERA messages that are unfiled in</w:t>
      </w:r>
      <w:r w:rsidRPr="00D27392">
        <w:rPr>
          <w:rFonts w:ascii="Times New Roman" w:hAnsi="Times New Roman"/>
          <w:spacing w:val="-25"/>
          <w:sz w:val="22"/>
        </w:rPr>
        <w:t xml:space="preserve"> </w:t>
      </w:r>
      <w:r w:rsidRPr="00486699">
        <w:rPr>
          <w:rFonts w:ascii="Times New Roman" w:hAnsi="Times New Roman"/>
          <w:sz w:val="22"/>
        </w:rPr>
        <w:t xml:space="preserve">VistA (transmission exceptions) or those that were filed, but have data exceptions. </w:t>
      </w:r>
      <w:r w:rsidR="004C4431" w:rsidRPr="007E7F07">
        <w:rPr>
          <w:rFonts w:ascii="Times New Roman" w:hAnsi="Times New Roman"/>
          <w:szCs w:val="22"/>
        </w:rPr>
        <w:t xml:space="preserve"> </w:t>
      </w:r>
      <w:r w:rsidRPr="00486699">
        <w:rPr>
          <w:rFonts w:ascii="Times New Roman" w:hAnsi="Times New Roman"/>
          <w:sz w:val="22"/>
        </w:rPr>
        <w:t>The records can</w:t>
      </w:r>
      <w:r w:rsidRPr="00D27392">
        <w:rPr>
          <w:rFonts w:ascii="Times New Roman" w:hAnsi="Times New Roman"/>
          <w:spacing w:val="-30"/>
          <w:sz w:val="22"/>
        </w:rPr>
        <w:t xml:space="preserve"> </w:t>
      </w:r>
      <w:r w:rsidRPr="00486699">
        <w:rPr>
          <w:rFonts w:ascii="Times New Roman" w:hAnsi="Times New Roman"/>
          <w:sz w:val="22"/>
        </w:rPr>
        <w:t>then be viewed and various options are provided to reconcile the</w:t>
      </w:r>
      <w:r w:rsidRPr="00D27392">
        <w:rPr>
          <w:rFonts w:ascii="Times New Roman" w:hAnsi="Times New Roman"/>
          <w:spacing w:val="-16"/>
          <w:sz w:val="22"/>
        </w:rPr>
        <w:t xml:space="preserve"> </w:t>
      </w:r>
      <w:r w:rsidRPr="00486699">
        <w:rPr>
          <w:rFonts w:ascii="Times New Roman" w:hAnsi="Times New Roman"/>
          <w:sz w:val="22"/>
        </w:rPr>
        <w:t>exceptions.</w:t>
      </w:r>
    </w:p>
    <w:p w14:paraId="4A354EDD" w14:textId="77777777" w:rsidR="00486699" w:rsidRPr="00486699" w:rsidRDefault="00486699" w:rsidP="00D27392">
      <w:pPr>
        <w:spacing w:before="9"/>
        <w:rPr>
          <w:rFonts w:ascii="Times New Roman" w:hAnsi="Times New Roman"/>
          <w:szCs w:val="22"/>
        </w:rPr>
      </w:pPr>
    </w:p>
    <w:p w14:paraId="7A1F5790" w14:textId="7CE27FE8"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WL – EEOB Worklist [RCDPE EDI LOCKBOX</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WORKLIST]</w:t>
      </w:r>
      <w:r w:rsidR="004C4431" w:rsidRPr="007E7F07">
        <w:rPr>
          <w:rFonts w:ascii="Times New Roman" w:hAnsi="Times New Roman"/>
          <w:szCs w:val="22"/>
        </w:rPr>
        <w:t xml:space="preserve"> </w:t>
      </w:r>
    </w:p>
    <w:p w14:paraId="1F6F2301" w14:textId="1851D175"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provides a list of electronic EOB detail records that were included on a</w:t>
      </w:r>
      <w:r w:rsidRPr="00D27392">
        <w:rPr>
          <w:rFonts w:ascii="Times New Roman" w:hAnsi="Times New Roman"/>
          <w:spacing w:val="-23"/>
          <w:sz w:val="22"/>
        </w:rPr>
        <w:t xml:space="preserve"> </w:t>
      </w:r>
      <w:r w:rsidRPr="00486699">
        <w:rPr>
          <w:rFonts w:ascii="Times New Roman" w:hAnsi="Times New Roman"/>
          <w:sz w:val="22"/>
        </w:rPr>
        <w:t xml:space="preserve">selected electronic remittance advice (ERA). </w:t>
      </w:r>
      <w:r w:rsidR="004C4431" w:rsidRPr="007E7F07">
        <w:rPr>
          <w:rFonts w:ascii="Times New Roman" w:hAnsi="Times New Roman"/>
          <w:szCs w:val="22"/>
        </w:rPr>
        <w:t xml:space="preserve"> </w:t>
      </w:r>
      <w:r w:rsidRPr="00486699">
        <w:rPr>
          <w:rFonts w:ascii="Times New Roman" w:hAnsi="Times New Roman"/>
          <w:sz w:val="22"/>
        </w:rPr>
        <w:t>It allows for the creation of a receipt that will post the</w:t>
      </w:r>
      <w:r w:rsidRPr="00D27392">
        <w:rPr>
          <w:rFonts w:ascii="Times New Roman" w:hAnsi="Times New Roman"/>
          <w:spacing w:val="-28"/>
          <w:sz w:val="22"/>
        </w:rPr>
        <w:t xml:space="preserve"> </w:t>
      </w:r>
      <w:r w:rsidRPr="00486699">
        <w:rPr>
          <w:rFonts w:ascii="Times New Roman" w:hAnsi="Times New Roman"/>
          <w:sz w:val="22"/>
        </w:rPr>
        <w:t>detail contained in each EOB against the site's A/R and to FMS. To accomplish this, some</w:t>
      </w:r>
      <w:r w:rsidRPr="00D27392">
        <w:rPr>
          <w:rFonts w:ascii="Times New Roman" w:hAnsi="Times New Roman"/>
          <w:spacing w:val="-24"/>
          <w:sz w:val="22"/>
        </w:rPr>
        <w:t xml:space="preserve"> </w:t>
      </w:r>
      <w:r w:rsidRPr="00486699">
        <w:rPr>
          <w:rFonts w:ascii="Times New Roman" w:hAnsi="Times New Roman"/>
          <w:sz w:val="22"/>
        </w:rPr>
        <w:t>manipulation of the payment data may be necessary and some of the tools for performing this manipulation</w:t>
      </w:r>
      <w:r w:rsidRPr="00D27392">
        <w:rPr>
          <w:rFonts w:ascii="Times New Roman" w:hAnsi="Times New Roman"/>
          <w:spacing w:val="-27"/>
          <w:sz w:val="22"/>
        </w:rPr>
        <w:t xml:space="preserve"> </w:t>
      </w:r>
      <w:r w:rsidRPr="00486699">
        <w:rPr>
          <w:rFonts w:ascii="Times New Roman" w:hAnsi="Times New Roman"/>
          <w:sz w:val="22"/>
        </w:rPr>
        <w:t>are included in this</w:t>
      </w:r>
      <w:r w:rsidRPr="00D27392">
        <w:rPr>
          <w:rFonts w:ascii="Times New Roman" w:hAnsi="Times New Roman"/>
          <w:spacing w:val="-6"/>
          <w:sz w:val="22"/>
        </w:rPr>
        <w:t xml:space="preserve"> </w:t>
      </w:r>
      <w:r w:rsidRPr="00486699">
        <w:rPr>
          <w:rFonts w:ascii="Times New Roman" w:hAnsi="Times New Roman"/>
          <w:sz w:val="22"/>
        </w:rPr>
        <w:t>function.</w:t>
      </w:r>
    </w:p>
    <w:p w14:paraId="059EA23A" w14:textId="77777777" w:rsidR="00486699" w:rsidRPr="00486699" w:rsidRDefault="00486699" w:rsidP="00D27392">
      <w:pPr>
        <w:spacing w:before="11"/>
        <w:rPr>
          <w:rFonts w:ascii="Times New Roman" w:hAnsi="Times New Roman"/>
          <w:szCs w:val="22"/>
        </w:rPr>
      </w:pPr>
    </w:p>
    <w:p w14:paraId="31C23BC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APAR - Auto-Post Awaiting Resolution [RCDPE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APAR]</w:t>
      </w:r>
    </w:p>
    <w:p w14:paraId="037BF752" w14:textId="15DD37D1" w:rsidR="00486699" w:rsidRPr="00486699" w:rsidRDefault="00486699" w:rsidP="00D27392">
      <w:pPr>
        <w:pStyle w:val="BodyText"/>
        <w:spacing w:before="1"/>
        <w:ind w:left="820" w:right="153"/>
        <w:rPr>
          <w:rFonts w:ascii="Times New Roman" w:hAnsi="Times New Roman"/>
        </w:rPr>
      </w:pPr>
      <w:r w:rsidRPr="00486699">
        <w:rPr>
          <w:rFonts w:ascii="Times New Roman" w:hAnsi="Times New Roman"/>
          <w:sz w:val="22"/>
        </w:rPr>
        <w:t>The Auto-Post Awaiting Resolution (APAR) option displays and allows selection and editing</w:t>
      </w:r>
      <w:r w:rsidRPr="00D27392">
        <w:rPr>
          <w:rFonts w:ascii="Times New Roman" w:hAnsi="Times New Roman"/>
          <w:spacing w:val="-33"/>
          <w:sz w:val="22"/>
        </w:rPr>
        <w:t xml:space="preserve"> </w:t>
      </w:r>
      <w:r w:rsidRPr="00486699">
        <w:rPr>
          <w:rFonts w:ascii="Times New Roman" w:hAnsi="Times New Roman"/>
          <w:sz w:val="22"/>
        </w:rPr>
        <w:t xml:space="preserve">of ERA-EEOB line items that did not pass the auto-posting validation. </w:t>
      </w:r>
      <w:r w:rsidR="004C4431" w:rsidRPr="007E7F07">
        <w:rPr>
          <w:rFonts w:ascii="Times New Roman" w:hAnsi="Times New Roman"/>
          <w:szCs w:val="22"/>
        </w:rPr>
        <w:t xml:space="preserve"> </w:t>
      </w:r>
      <w:r w:rsidRPr="00486699">
        <w:rPr>
          <w:rFonts w:ascii="Times New Roman" w:hAnsi="Times New Roman"/>
          <w:sz w:val="22"/>
        </w:rPr>
        <w:t>This means that these</w:t>
      </w:r>
      <w:r w:rsidRPr="00D27392">
        <w:rPr>
          <w:rFonts w:ascii="Times New Roman" w:hAnsi="Times New Roman"/>
          <w:spacing w:val="-26"/>
          <w:sz w:val="22"/>
        </w:rPr>
        <w:t xml:space="preserve"> </w:t>
      </w:r>
      <w:r w:rsidRPr="00486699">
        <w:rPr>
          <w:rFonts w:ascii="Times New Roman" w:hAnsi="Times New Roman"/>
          <w:sz w:val="22"/>
        </w:rPr>
        <w:t>line items do not have a receipt and will have to be manually worked by the Accounts</w:t>
      </w:r>
      <w:r w:rsidRPr="00D27392">
        <w:rPr>
          <w:rFonts w:ascii="Times New Roman" w:hAnsi="Times New Roman"/>
          <w:spacing w:val="-18"/>
          <w:sz w:val="22"/>
        </w:rPr>
        <w:t xml:space="preserve"> </w:t>
      </w:r>
      <w:r w:rsidRPr="00486699">
        <w:rPr>
          <w:rFonts w:ascii="Times New Roman" w:hAnsi="Times New Roman"/>
          <w:sz w:val="22"/>
        </w:rPr>
        <w:t>Receivable clerk. Once the clerk has made the necessary adjustments to each of the EEOB line items, the</w:t>
      </w:r>
      <w:r w:rsidRPr="00D27392">
        <w:rPr>
          <w:rFonts w:ascii="Times New Roman" w:hAnsi="Times New Roman"/>
          <w:spacing w:val="-31"/>
          <w:sz w:val="22"/>
        </w:rPr>
        <w:t xml:space="preserve"> </w:t>
      </w:r>
      <w:r w:rsidRPr="00486699">
        <w:rPr>
          <w:rFonts w:ascii="Times New Roman" w:hAnsi="Times New Roman"/>
          <w:sz w:val="22"/>
        </w:rPr>
        <w:t>line items must be 'Marked for Auto-Post' in order for the EEOBs to be processed by the</w:t>
      </w:r>
      <w:r w:rsidRPr="00D27392">
        <w:rPr>
          <w:rFonts w:ascii="Times New Roman" w:hAnsi="Times New Roman"/>
          <w:spacing w:val="-17"/>
          <w:sz w:val="22"/>
        </w:rPr>
        <w:t xml:space="preserve"> </w:t>
      </w:r>
      <w:r w:rsidRPr="00486699">
        <w:rPr>
          <w:rFonts w:ascii="Times New Roman" w:hAnsi="Times New Roman"/>
          <w:sz w:val="22"/>
        </w:rPr>
        <w:t>Nightly Auto-Posting</w:t>
      </w:r>
      <w:r w:rsidRPr="00D27392">
        <w:rPr>
          <w:rFonts w:ascii="Times New Roman" w:hAnsi="Times New Roman"/>
          <w:spacing w:val="-3"/>
          <w:sz w:val="22"/>
        </w:rPr>
        <w:t xml:space="preserve"> </w:t>
      </w:r>
      <w:r w:rsidRPr="00486699">
        <w:rPr>
          <w:rFonts w:ascii="Times New Roman" w:hAnsi="Times New Roman"/>
          <w:sz w:val="22"/>
        </w:rPr>
        <w:t>job.</w:t>
      </w:r>
    </w:p>
    <w:p w14:paraId="45CBB6D7" w14:textId="77777777" w:rsidR="00486699" w:rsidRPr="00D27392" w:rsidRDefault="00486699" w:rsidP="00D27392">
      <w:pPr>
        <w:spacing w:before="10"/>
        <w:rPr>
          <w:rFonts w:ascii="Times New Roman" w:hAnsi="Times New Roman"/>
        </w:rPr>
      </w:pPr>
    </w:p>
    <w:p w14:paraId="33323CD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MA – Automatic Match EFTs to ERAs [RCDPE MATCH EFT TO</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ERA]</w:t>
      </w:r>
    </w:p>
    <w:p w14:paraId="2954925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start the job to match the 3rd Party Lockbox EFT records that have not yet</w:t>
      </w:r>
      <w:r w:rsidRPr="00D27392">
        <w:rPr>
          <w:rFonts w:ascii="Times New Roman" w:hAnsi="Times New Roman"/>
          <w:spacing w:val="-27"/>
          <w:sz w:val="22"/>
        </w:rPr>
        <w:t xml:space="preserve"> </w:t>
      </w:r>
      <w:r w:rsidRPr="00486699">
        <w:rPr>
          <w:rFonts w:ascii="Times New Roman" w:hAnsi="Times New Roman"/>
          <w:sz w:val="22"/>
        </w:rPr>
        <w:t>been matched to the electronic ERAs currently on file. This option runs a part of the normal</w:t>
      </w:r>
      <w:r w:rsidRPr="00D27392">
        <w:rPr>
          <w:rFonts w:ascii="Times New Roman" w:hAnsi="Times New Roman"/>
          <w:spacing w:val="-27"/>
          <w:sz w:val="22"/>
        </w:rPr>
        <w:t xml:space="preserve"> </w:t>
      </w:r>
      <w:r w:rsidRPr="00486699">
        <w:rPr>
          <w:rFonts w:ascii="Times New Roman" w:hAnsi="Times New Roman"/>
          <w:sz w:val="22"/>
        </w:rPr>
        <w:t>nightly processing, but can be run on demand</w:t>
      </w:r>
      <w:r w:rsidRPr="00D27392">
        <w:rPr>
          <w:rFonts w:ascii="Times New Roman" w:hAnsi="Times New Roman"/>
          <w:spacing w:val="-7"/>
          <w:sz w:val="22"/>
        </w:rPr>
        <w:t xml:space="preserve"> </w:t>
      </w:r>
      <w:r w:rsidRPr="00486699">
        <w:rPr>
          <w:rFonts w:ascii="Times New Roman" w:hAnsi="Times New Roman"/>
          <w:sz w:val="22"/>
        </w:rPr>
        <w:t>here</w:t>
      </w:r>
    </w:p>
    <w:p w14:paraId="2C7F0114" w14:textId="77777777" w:rsidR="00486699" w:rsidRPr="00D27392" w:rsidRDefault="00486699" w:rsidP="00D27392">
      <w:pPr>
        <w:spacing w:before="11"/>
        <w:rPr>
          <w:rFonts w:ascii="Times New Roman" w:hAnsi="Times New Roman"/>
        </w:rPr>
      </w:pPr>
    </w:p>
    <w:p w14:paraId="1F591E34" w14:textId="77777777" w:rsidR="00486699" w:rsidRPr="00486699" w:rsidRDefault="00486699" w:rsidP="00D27392">
      <w:pPr>
        <w:pStyle w:val="BodyText"/>
        <w:tabs>
          <w:tab w:val="left" w:pos="7270"/>
        </w:tabs>
        <w:spacing w:before="72"/>
        <w:ind w:right="136"/>
        <w:rPr>
          <w:rFonts w:ascii="Times New Roman" w:hAnsi="Times New Roman"/>
        </w:rPr>
      </w:pPr>
      <w:r w:rsidRPr="00D27392">
        <w:rPr>
          <w:rFonts w:ascii="Times New Roman" w:hAnsi="Times New Roman"/>
          <w:sz w:val="22"/>
          <w:u w:val="single" w:color="000000"/>
        </w:rPr>
        <w:t>MCR – EEOB Move/Copy/Remove [RCDPE EEOB</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 xml:space="preserve">MOVE/COPY/REMOVE] </w:t>
      </w:r>
      <w:r w:rsidRPr="00486699">
        <w:rPr>
          <w:rFonts w:ascii="Times New Roman" w:hAnsi="Times New Roman"/>
          <w:sz w:val="22"/>
          <w:szCs w:val="22"/>
          <w:u w:val="single" w:color="000000"/>
        </w:rPr>
        <w:tab/>
      </w:r>
    </w:p>
    <w:p w14:paraId="38E884BC" w14:textId="236A28A7" w:rsidR="00486699" w:rsidRPr="00486699" w:rsidRDefault="00486699" w:rsidP="00D27392">
      <w:pPr>
        <w:pStyle w:val="BodyText"/>
        <w:spacing w:before="1"/>
        <w:ind w:left="820" w:right="248"/>
        <w:rPr>
          <w:rFonts w:ascii="Times New Roman" w:hAnsi="Times New Roman"/>
        </w:rPr>
      </w:pPr>
      <w:r w:rsidRPr="00486699">
        <w:rPr>
          <w:rFonts w:ascii="Times New Roman" w:hAnsi="Times New Roman"/>
          <w:sz w:val="22"/>
        </w:rPr>
        <w:t>This option allows an EEOB incorrectly matched to a claim to be moved to the correct claim</w:t>
      </w:r>
      <w:r w:rsidRPr="00D27392">
        <w:rPr>
          <w:rFonts w:ascii="Times New Roman" w:hAnsi="Times New Roman"/>
          <w:spacing w:val="-33"/>
          <w:sz w:val="22"/>
        </w:rPr>
        <w:t xml:space="preserve"> </w:t>
      </w:r>
      <w:r w:rsidRPr="00486699">
        <w:rPr>
          <w:rFonts w:ascii="Times New Roman" w:hAnsi="Times New Roman"/>
          <w:sz w:val="22"/>
        </w:rPr>
        <w:t xml:space="preserve">or claims. </w:t>
      </w:r>
      <w:r w:rsidR="004C4431" w:rsidRPr="007E7F07">
        <w:rPr>
          <w:rFonts w:ascii="Times New Roman" w:hAnsi="Times New Roman"/>
          <w:szCs w:val="22"/>
        </w:rPr>
        <w:t xml:space="preserve"> </w:t>
      </w:r>
      <w:r w:rsidRPr="00486699">
        <w:rPr>
          <w:rFonts w:ascii="Times New Roman" w:hAnsi="Times New Roman"/>
          <w:sz w:val="22"/>
        </w:rPr>
        <w:t>In addition, this option allows those with the appropriate security key to remove</w:t>
      </w:r>
      <w:r w:rsidRPr="00D27392">
        <w:rPr>
          <w:rFonts w:ascii="Times New Roman" w:hAnsi="Times New Roman"/>
          <w:spacing w:val="-24"/>
          <w:sz w:val="22"/>
        </w:rPr>
        <w:t xml:space="preserve"> </w:t>
      </w:r>
      <w:r w:rsidRPr="00486699">
        <w:rPr>
          <w:rFonts w:ascii="Times New Roman" w:hAnsi="Times New Roman"/>
          <w:sz w:val="22"/>
        </w:rPr>
        <w:t xml:space="preserve">an EEOB from a claim. </w:t>
      </w:r>
      <w:r w:rsidR="004C4431" w:rsidRPr="007E7F07">
        <w:rPr>
          <w:rFonts w:ascii="Times New Roman" w:hAnsi="Times New Roman"/>
          <w:szCs w:val="22"/>
        </w:rPr>
        <w:t xml:space="preserve"> </w:t>
      </w:r>
      <w:r w:rsidRPr="00486699">
        <w:rPr>
          <w:rFonts w:ascii="Times New Roman" w:hAnsi="Times New Roman"/>
          <w:sz w:val="22"/>
        </w:rPr>
        <w:t>This is to be used when the EEOB was matched to an incorrect claim</w:t>
      </w:r>
      <w:r w:rsidRPr="00D27392">
        <w:rPr>
          <w:rFonts w:ascii="Times New Roman" w:hAnsi="Times New Roman"/>
          <w:spacing w:val="-24"/>
          <w:sz w:val="22"/>
        </w:rPr>
        <w:t xml:space="preserve"> </w:t>
      </w:r>
      <w:r w:rsidRPr="00486699">
        <w:rPr>
          <w:rFonts w:ascii="Times New Roman" w:hAnsi="Times New Roman"/>
          <w:sz w:val="22"/>
        </w:rPr>
        <w:t xml:space="preserve">and the EEOB does not belong to this facility. </w:t>
      </w:r>
      <w:r w:rsidR="004C4431" w:rsidRPr="007E7F07">
        <w:rPr>
          <w:rFonts w:ascii="Times New Roman" w:hAnsi="Times New Roman"/>
          <w:szCs w:val="22"/>
        </w:rPr>
        <w:t xml:space="preserve"> </w:t>
      </w:r>
      <w:r w:rsidRPr="00486699">
        <w:rPr>
          <w:rFonts w:ascii="Times New Roman" w:hAnsi="Times New Roman"/>
          <w:sz w:val="22"/>
        </w:rPr>
        <w:t>That is, the matching claim does not exist in</w:t>
      </w:r>
      <w:r w:rsidRPr="00D27392">
        <w:rPr>
          <w:rFonts w:ascii="Times New Roman" w:hAnsi="Times New Roman"/>
          <w:spacing w:val="-23"/>
          <w:sz w:val="22"/>
        </w:rPr>
        <w:t xml:space="preserve"> </w:t>
      </w:r>
      <w:r w:rsidRPr="00486699">
        <w:rPr>
          <w:rFonts w:ascii="Times New Roman" w:hAnsi="Times New Roman"/>
          <w:sz w:val="22"/>
        </w:rPr>
        <w:t>this system of</w:t>
      </w:r>
      <w:r w:rsidRPr="00D27392">
        <w:rPr>
          <w:rFonts w:ascii="Times New Roman" w:hAnsi="Times New Roman"/>
          <w:spacing w:val="-3"/>
          <w:sz w:val="22"/>
        </w:rPr>
        <w:t xml:space="preserve"> </w:t>
      </w:r>
      <w:r w:rsidRPr="00486699">
        <w:rPr>
          <w:rFonts w:ascii="Times New Roman" w:hAnsi="Times New Roman"/>
          <w:sz w:val="22"/>
        </w:rPr>
        <w:t>records.</w:t>
      </w:r>
    </w:p>
    <w:p w14:paraId="4B3903F3" w14:textId="77777777" w:rsidR="00486699" w:rsidRPr="00486699" w:rsidRDefault="00486699" w:rsidP="00D27392">
      <w:pPr>
        <w:spacing w:before="10"/>
        <w:rPr>
          <w:rFonts w:ascii="Times New Roman" w:hAnsi="Times New Roman"/>
          <w:szCs w:val="22"/>
        </w:rPr>
      </w:pPr>
    </w:p>
    <w:p w14:paraId="6559717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MM – Manual Match EFT-ERA [RCDPE MANUAL MATCH</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EFT-ERA]</w:t>
      </w:r>
    </w:p>
    <w:p w14:paraId="3361F908" w14:textId="3AA653AD" w:rsidR="00486699" w:rsidRPr="00486699" w:rsidRDefault="00486699" w:rsidP="00D27392">
      <w:pPr>
        <w:pStyle w:val="BodyText"/>
        <w:spacing w:before="1"/>
        <w:ind w:left="820" w:right="85"/>
        <w:rPr>
          <w:rFonts w:ascii="Times New Roman" w:hAnsi="Times New Roman"/>
        </w:rPr>
      </w:pPr>
      <w:r w:rsidRPr="00486699">
        <w:rPr>
          <w:rFonts w:ascii="Times New Roman" w:hAnsi="Times New Roman"/>
          <w:sz w:val="22"/>
        </w:rPr>
        <w:t>This option will allow the user to choose an EFT detail record and an ERA record and will</w:t>
      </w:r>
      <w:r w:rsidRPr="00D27392">
        <w:rPr>
          <w:rFonts w:ascii="Times New Roman" w:hAnsi="Times New Roman"/>
          <w:spacing w:val="-26"/>
          <w:sz w:val="22"/>
        </w:rPr>
        <w:t xml:space="preserve"> </w:t>
      </w:r>
      <w:r w:rsidRPr="00486699">
        <w:rPr>
          <w:rFonts w:ascii="Times New Roman" w:hAnsi="Times New Roman"/>
          <w:sz w:val="22"/>
        </w:rPr>
        <w:t xml:space="preserve">mark the 2 records as matched. </w:t>
      </w:r>
      <w:r w:rsidR="004C4431" w:rsidRPr="007E7F07">
        <w:rPr>
          <w:rFonts w:ascii="Times New Roman" w:hAnsi="Times New Roman"/>
          <w:szCs w:val="22"/>
        </w:rPr>
        <w:t xml:space="preserve"> </w:t>
      </w:r>
      <w:r w:rsidRPr="00486699">
        <w:rPr>
          <w:rFonts w:ascii="Times New Roman" w:hAnsi="Times New Roman"/>
          <w:sz w:val="22"/>
        </w:rPr>
        <w:t>This should be used only if the automatic matching function is not</w:t>
      </w:r>
      <w:r w:rsidRPr="00D27392">
        <w:rPr>
          <w:rFonts w:ascii="Times New Roman" w:hAnsi="Times New Roman"/>
          <w:spacing w:val="-19"/>
          <w:sz w:val="22"/>
        </w:rPr>
        <w:t xml:space="preserve"> </w:t>
      </w:r>
      <w:r w:rsidRPr="00486699">
        <w:rPr>
          <w:rFonts w:ascii="Times New Roman" w:hAnsi="Times New Roman"/>
          <w:sz w:val="22"/>
        </w:rPr>
        <w:t>able to make the match. The EFT and ERA selected must both be unmatched and the ERA must not</w:t>
      </w:r>
      <w:r w:rsidRPr="00D27392">
        <w:rPr>
          <w:rFonts w:ascii="Times New Roman" w:hAnsi="Times New Roman"/>
          <w:spacing w:val="-16"/>
          <w:sz w:val="22"/>
        </w:rPr>
        <w:t xml:space="preserve"> </w:t>
      </w:r>
      <w:r w:rsidRPr="00486699">
        <w:rPr>
          <w:rFonts w:ascii="Times New Roman" w:hAnsi="Times New Roman"/>
          <w:sz w:val="22"/>
        </w:rPr>
        <w:t>be associated with a</w:t>
      </w:r>
      <w:r w:rsidRPr="00D27392">
        <w:rPr>
          <w:rFonts w:ascii="Times New Roman" w:hAnsi="Times New Roman"/>
          <w:spacing w:val="-10"/>
          <w:sz w:val="22"/>
        </w:rPr>
        <w:t xml:space="preserve"> </w:t>
      </w:r>
      <w:r w:rsidRPr="00486699">
        <w:rPr>
          <w:rFonts w:ascii="Times New Roman" w:hAnsi="Times New Roman"/>
          <w:sz w:val="22"/>
        </w:rPr>
        <w:t>receipt.</w:t>
      </w:r>
    </w:p>
    <w:p w14:paraId="509B80D8" w14:textId="77777777" w:rsidR="00486699" w:rsidRPr="00D27392" w:rsidRDefault="00486699" w:rsidP="00D27392">
      <w:pPr>
        <w:spacing w:before="2"/>
        <w:rPr>
          <w:rFonts w:ascii="Times New Roman" w:hAnsi="Times New Roman"/>
        </w:rPr>
      </w:pPr>
    </w:p>
    <w:p w14:paraId="78AACF9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MO – Move ERA Total To Suspense [RCDPE MOVE ERA TO</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SUSPENSE]</w:t>
      </w:r>
    </w:p>
    <w:p w14:paraId="4BEB7826"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allow the user to choose an ERA record that is matched to an EFT deposit</w:t>
      </w:r>
      <w:r w:rsidRPr="00D27392">
        <w:rPr>
          <w:rFonts w:ascii="Times New Roman" w:hAnsi="Times New Roman"/>
          <w:spacing w:val="-20"/>
          <w:sz w:val="22"/>
        </w:rPr>
        <w:t xml:space="preserve"> </w:t>
      </w:r>
      <w:r w:rsidRPr="00486699">
        <w:rPr>
          <w:rFonts w:ascii="Times New Roman" w:hAnsi="Times New Roman"/>
          <w:sz w:val="22"/>
        </w:rPr>
        <w:t>and will create a receipt to post the total amount reported as being paid on the EFT to</w:t>
      </w:r>
      <w:r w:rsidRPr="00D27392">
        <w:rPr>
          <w:rFonts w:ascii="Times New Roman" w:hAnsi="Times New Roman"/>
          <w:spacing w:val="-26"/>
          <w:sz w:val="22"/>
        </w:rPr>
        <w:t xml:space="preserve"> </w:t>
      </w:r>
      <w:r w:rsidRPr="00486699">
        <w:rPr>
          <w:rFonts w:ascii="Times New Roman" w:hAnsi="Times New Roman"/>
          <w:sz w:val="22"/>
        </w:rPr>
        <w:t>SUSPENSE.</w:t>
      </w:r>
    </w:p>
    <w:p w14:paraId="236D39F9" w14:textId="77777777" w:rsidR="00486699" w:rsidRPr="00D27392" w:rsidRDefault="00486699" w:rsidP="00D27392">
      <w:pPr>
        <w:spacing w:before="11"/>
        <w:rPr>
          <w:rFonts w:ascii="Times New Roman" w:hAnsi="Times New Roman"/>
        </w:rPr>
      </w:pPr>
    </w:p>
    <w:p w14:paraId="3055DC1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OEFT - Unposted EFT Override [RCDPE UNPOSTED EFT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OVERRIDE]</w:t>
      </w:r>
    </w:p>
    <w:p w14:paraId="68E89DD7"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Provides the capability for users assigned to the RCDPE AGED PMT security key</w:t>
      </w:r>
      <w:r w:rsidRPr="00D27392">
        <w:rPr>
          <w:rFonts w:ascii="Times New Roman" w:hAnsi="Times New Roman"/>
          <w:spacing w:val="-23"/>
          <w:sz w:val="22"/>
        </w:rPr>
        <w:t xml:space="preserve"> </w:t>
      </w:r>
      <w:r w:rsidRPr="00486699">
        <w:rPr>
          <w:rFonts w:ascii="Times New Roman" w:hAnsi="Times New Roman"/>
          <w:sz w:val="22"/>
        </w:rPr>
        <w:t>unrestricted ERA Worklist scratchpad creation for one</w:t>
      </w:r>
      <w:r w:rsidRPr="00D27392">
        <w:rPr>
          <w:rFonts w:ascii="Times New Roman" w:hAnsi="Times New Roman"/>
          <w:spacing w:val="-12"/>
          <w:sz w:val="22"/>
        </w:rPr>
        <w:t xml:space="preserve"> </w:t>
      </w:r>
      <w:r w:rsidRPr="00486699">
        <w:rPr>
          <w:rFonts w:ascii="Times New Roman" w:hAnsi="Times New Roman"/>
          <w:sz w:val="22"/>
        </w:rPr>
        <w:t>day.</w:t>
      </w:r>
    </w:p>
    <w:p w14:paraId="3EFC323F" w14:textId="77777777" w:rsidR="00486699" w:rsidRPr="00486699" w:rsidRDefault="00486699" w:rsidP="00D27392">
      <w:pPr>
        <w:spacing w:before="11"/>
        <w:rPr>
          <w:rFonts w:ascii="Times New Roman" w:hAnsi="Times New Roman"/>
          <w:szCs w:val="22"/>
        </w:rPr>
      </w:pPr>
    </w:p>
    <w:p w14:paraId="6C207F5D" w14:textId="77777777" w:rsidR="00486699" w:rsidRPr="00486699" w:rsidRDefault="00486699" w:rsidP="00D27392">
      <w:pPr>
        <w:pStyle w:val="BodyText"/>
        <w:tabs>
          <w:tab w:val="left" w:pos="7349"/>
        </w:tabs>
        <w:ind w:right="136"/>
        <w:rPr>
          <w:rFonts w:ascii="Times New Roman" w:hAnsi="Times New Roman"/>
        </w:rPr>
      </w:pPr>
      <w:r w:rsidRPr="00D27392">
        <w:rPr>
          <w:rFonts w:ascii="Times New Roman" w:hAnsi="Times New Roman"/>
          <w:sz w:val="22"/>
          <w:u w:val="single" w:color="000000"/>
        </w:rPr>
        <w:t>REFT – Remove Duplicate EFT Deposits [RCDPE REMOVE DUP</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 xml:space="preserve">DEPOSITS] </w:t>
      </w:r>
      <w:r w:rsidRPr="00486699">
        <w:rPr>
          <w:rFonts w:ascii="Times New Roman" w:hAnsi="Times New Roman"/>
          <w:sz w:val="22"/>
          <w:szCs w:val="22"/>
          <w:u w:val="single" w:color="000000"/>
        </w:rPr>
        <w:tab/>
      </w:r>
    </w:p>
    <w:p w14:paraId="35C302E1"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Allows authorized users to mark and EFT as a duplicate. Requires that the user have the</w:t>
      </w:r>
      <w:r w:rsidRPr="00D27392">
        <w:rPr>
          <w:rFonts w:ascii="Times New Roman" w:hAnsi="Times New Roman"/>
          <w:spacing w:val="-23"/>
          <w:sz w:val="22"/>
        </w:rPr>
        <w:t xml:space="preserve"> </w:t>
      </w:r>
      <w:r w:rsidRPr="00486699">
        <w:rPr>
          <w:rFonts w:ascii="Times New Roman" w:hAnsi="Times New Roman"/>
          <w:sz w:val="22"/>
        </w:rPr>
        <w:t>RCDPE REMOVE DUPLICATES security</w:t>
      </w:r>
      <w:r w:rsidRPr="00D27392">
        <w:rPr>
          <w:rFonts w:ascii="Times New Roman" w:hAnsi="Times New Roman"/>
          <w:spacing w:val="-14"/>
          <w:sz w:val="22"/>
        </w:rPr>
        <w:t xml:space="preserve"> </w:t>
      </w:r>
      <w:r w:rsidRPr="00486699">
        <w:rPr>
          <w:rFonts w:ascii="Times New Roman" w:hAnsi="Times New Roman"/>
          <w:sz w:val="22"/>
        </w:rPr>
        <w:t>key.</w:t>
      </w:r>
    </w:p>
    <w:p w14:paraId="15524164" w14:textId="77777777" w:rsidR="00486699" w:rsidRPr="00D27392" w:rsidRDefault="00486699" w:rsidP="00D27392">
      <w:pPr>
        <w:spacing w:before="11"/>
        <w:rPr>
          <w:rFonts w:ascii="Times New Roman" w:hAnsi="Times New Roman"/>
        </w:rPr>
      </w:pPr>
    </w:p>
    <w:p w14:paraId="0FA35007" w14:textId="19E4F8DB" w:rsidR="00486699" w:rsidRPr="00486699" w:rsidRDefault="00486699" w:rsidP="00D27392">
      <w:pPr>
        <w:pStyle w:val="BodyText"/>
        <w:ind w:left="820" w:right="1910" w:hanging="720"/>
        <w:rPr>
          <w:rFonts w:ascii="Times New Roman" w:hAnsi="Times New Roman"/>
        </w:rPr>
      </w:pPr>
      <w:r w:rsidRPr="00D27392">
        <w:rPr>
          <w:rFonts w:ascii="Times New Roman" w:hAnsi="Times New Roman"/>
          <w:sz w:val="22"/>
          <w:u w:val="single" w:color="000000"/>
        </w:rPr>
        <w:t>REP - EDI Lockbox Reports Menu [RCDPE EDI LOCKBOX REPORTS</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MENU]:</w:t>
      </w:r>
      <w:r w:rsidRPr="00486699">
        <w:rPr>
          <w:rFonts w:ascii="Times New Roman" w:hAnsi="Times New Roman"/>
          <w:sz w:val="22"/>
        </w:rPr>
        <w:t xml:space="preserve"> </w:t>
      </w:r>
      <w:r w:rsidR="004C4431" w:rsidRPr="007E7F07">
        <w:rPr>
          <w:rFonts w:ascii="Times New Roman" w:hAnsi="Times New Roman"/>
          <w:szCs w:val="22"/>
        </w:rPr>
        <w:t xml:space="preserve"> </w:t>
      </w:r>
      <w:r w:rsidRPr="00486699">
        <w:rPr>
          <w:rFonts w:ascii="Times New Roman" w:hAnsi="Times New Roman"/>
          <w:sz w:val="22"/>
        </w:rPr>
        <w:t>This submenu allows the user access to the EDI Lockbox Report sub</w:t>
      </w:r>
      <w:r w:rsidRPr="00D27392">
        <w:rPr>
          <w:rFonts w:ascii="Times New Roman" w:hAnsi="Times New Roman"/>
          <w:spacing w:val="-17"/>
          <w:sz w:val="22"/>
        </w:rPr>
        <w:t xml:space="preserve"> </w:t>
      </w:r>
      <w:r w:rsidRPr="00486699">
        <w:rPr>
          <w:rFonts w:ascii="Times New Roman" w:hAnsi="Times New Roman"/>
          <w:sz w:val="22"/>
        </w:rPr>
        <w:t>options.</w:t>
      </w:r>
    </w:p>
    <w:p w14:paraId="0741E6F3" w14:textId="77777777" w:rsidR="00486699" w:rsidRPr="00D27392" w:rsidRDefault="00486699" w:rsidP="00D27392">
      <w:pPr>
        <w:spacing w:before="10"/>
        <w:rPr>
          <w:rFonts w:ascii="Times New Roman" w:hAnsi="Times New Roman"/>
        </w:rPr>
      </w:pPr>
    </w:p>
    <w:p w14:paraId="0645B9EB" w14:textId="5BF164C5" w:rsidR="00486699" w:rsidRPr="00486699" w:rsidRDefault="00486699" w:rsidP="00D27392">
      <w:pPr>
        <w:pStyle w:val="BodyText"/>
        <w:ind w:left="820" w:right="136"/>
        <w:rPr>
          <w:rFonts w:ascii="Times New Roman" w:hAnsi="Times New Roman"/>
        </w:rPr>
      </w:pPr>
      <w:r w:rsidRPr="00486699">
        <w:rPr>
          <w:rFonts w:ascii="Times New Roman" w:hAnsi="Times New Roman"/>
          <w:sz w:val="22"/>
          <w:szCs w:val="22"/>
          <w:u w:val="single" w:color="000000"/>
        </w:rPr>
        <w:t>CR - 835 CARC Data</w:t>
      </w:r>
      <w:r w:rsidRPr="00D27392">
        <w:rPr>
          <w:rFonts w:ascii="Times New Roman" w:hAnsi="Times New Roman"/>
          <w:sz w:val="22"/>
          <w:u w:val="single" w:color="000000"/>
        </w:rPr>
        <w:t xml:space="preserve"> Report [</w:t>
      </w:r>
      <w:r w:rsidRPr="00486699">
        <w:rPr>
          <w:rFonts w:ascii="Times New Roman" w:hAnsi="Times New Roman"/>
          <w:sz w:val="22"/>
          <w:szCs w:val="22"/>
          <w:u w:val="single" w:color="000000"/>
        </w:rPr>
        <w:t>RCDPE CARC CODE PAYER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REPORT]</w:t>
      </w:r>
    </w:p>
    <w:p w14:paraId="3BFA2458" w14:textId="02D0CEA2"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w:t>
      </w:r>
      <w:r w:rsidRPr="00486699">
        <w:rPr>
          <w:rFonts w:ascii="Times New Roman" w:hAnsi="Times New Roman"/>
          <w:sz w:val="22"/>
          <w:szCs w:val="22"/>
        </w:rPr>
        <w:t>will allow a user to see</w:t>
      </w:r>
      <w:r w:rsidRPr="005D66FB">
        <w:rPr>
          <w:rFonts w:ascii="Times New Roman" w:hAnsi="Times New Roman"/>
          <w:sz w:val="22"/>
        </w:rPr>
        <w:t xml:space="preserve"> the </w:t>
      </w:r>
      <w:r w:rsidRPr="00486699">
        <w:rPr>
          <w:rFonts w:ascii="Times New Roman" w:hAnsi="Times New Roman"/>
          <w:sz w:val="22"/>
          <w:szCs w:val="22"/>
        </w:rPr>
        <w:t>full information on CARC or RARC data stored in the</w:t>
      </w:r>
      <w:r w:rsidRPr="00486699">
        <w:rPr>
          <w:rFonts w:ascii="Times New Roman" w:hAnsi="Times New Roman"/>
          <w:spacing w:val="-26"/>
          <w:sz w:val="22"/>
          <w:szCs w:val="22"/>
        </w:rPr>
        <w:t xml:space="preserve"> </w:t>
      </w:r>
      <w:r w:rsidRPr="00486699">
        <w:rPr>
          <w:rFonts w:ascii="Times New Roman" w:hAnsi="Times New Roman"/>
          <w:sz w:val="22"/>
          <w:szCs w:val="22"/>
        </w:rPr>
        <w:t xml:space="preserve">AR EDI CARC DATA and AR </w:t>
      </w:r>
      <w:r w:rsidRPr="00486699">
        <w:rPr>
          <w:rFonts w:ascii="Times New Roman" w:hAnsi="Times New Roman"/>
          <w:sz w:val="22"/>
        </w:rPr>
        <w:t xml:space="preserve">EDI </w:t>
      </w:r>
      <w:r w:rsidRPr="00486699">
        <w:rPr>
          <w:rFonts w:ascii="Times New Roman" w:hAnsi="Times New Roman"/>
          <w:sz w:val="22"/>
          <w:szCs w:val="22"/>
        </w:rPr>
        <w:t>DATA</w:t>
      </w:r>
      <w:r w:rsidRPr="00486699">
        <w:rPr>
          <w:rFonts w:ascii="Times New Roman" w:hAnsi="Times New Roman"/>
          <w:spacing w:val="-13"/>
          <w:sz w:val="22"/>
          <w:szCs w:val="22"/>
        </w:rPr>
        <w:t xml:space="preserve"> </w:t>
      </w:r>
      <w:r w:rsidRPr="00486699">
        <w:rPr>
          <w:rFonts w:ascii="Times New Roman" w:hAnsi="Times New Roman"/>
          <w:sz w:val="22"/>
          <w:szCs w:val="22"/>
        </w:rPr>
        <w:t>files</w:t>
      </w:r>
      <w:r w:rsidRPr="00486699">
        <w:rPr>
          <w:rFonts w:ascii="Times New Roman" w:hAnsi="Times New Roman"/>
          <w:sz w:val="22"/>
        </w:rPr>
        <w:t>.</w:t>
      </w:r>
    </w:p>
    <w:p w14:paraId="065111C0" w14:textId="77777777" w:rsidR="00486699" w:rsidRPr="00D27392" w:rsidRDefault="00486699" w:rsidP="00D27392">
      <w:pPr>
        <w:spacing w:before="1"/>
        <w:rPr>
          <w:rFonts w:ascii="Times New Roman" w:hAnsi="Times New Roman"/>
        </w:rPr>
      </w:pPr>
    </w:p>
    <w:p w14:paraId="3949D033" w14:textId="091CA51C"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AB – Active Bills With EEOB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6F2294B1" w14:textId="2AF6E32A" w:rsidR="00486699" w:rsidRPr="00D27392" w:rsidRDefault="00486699" w:rsidP="00D27392">
      <w:pPr>
        <w:pStyle w:val="BodyText"/>
        <w:spacing w:line="273" w:lineRule="auto"/>
        <w:ind w:right="1380" w:firstLine="72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FC5130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 </w:t>
      </w:r>
    </w:p>
    <w:p w14:paraId="1CAF2F02" w14:textId="77777777" w:rsidR="00486699" w:rsidRPr="00486699" w:rsidRDefault="00486699" w:rsidP="00486699">
      <w:pPr>
        <w:spacing w:before="1"/>
        <w:rPr>
          <w:rFonts w:ascii="Times New Roman" w:hAnsi="Times New Roman"/>
          <w:szCs w:val="22"/>
        </w:rPr>
      </w:pPr>
    </w:p>
    <w:p w14:paraId="07AB1800"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AD - Auto-Decrease Adjustment report [RCDPE AUTO-DECREASE</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w:t>
      </w:r>
    </w:p>
    <w:p w14:paraId="49C47B49" w14:textId="77777777" w:rsidR="00486699" w:rsidRPr="00486699" w:rsidRDefault="00486699" w:rsidP="00486699">
      <w:pPr>
        <w:pStyle w:val="BodyText"/>
        <w:spacing w:before="35" w:line="273" w:lineRule="auto"/>
        <w:ind w:left="820" w:right="378"/>
        <w:jc w:val="both"/>
        <w:rPr>
          <w:rFonts w:ascii="Times New Roman" w:hAnsi="Times New Roman"/>
          <w:sz w:val="22"/>
          <w:szCs w:val="22"/>
        </w:rPr>
      </w:pPr>
      <w:r w:rsidRPr="00486699">
        <w:rPr>
          <w:rFonts w:ascii="Times New Roman" w:hAnsi="Times New Roman"/>
          <w:sz w:val="22"/>
          <w:szCs w:val="22"/>
        </w:rPr>
        <w:t>This report lists ERA claims with residual balances for which decrease adjustments have</w:t>
      </w:r>
      <w:r w:rsidRPr="00486699">
        <w:rPr>
          <w:rFonts w:ascii="Times New Roman" w:hAnsi="Times New Roman"/>
          <w:spacing w:val="-26"/>
          <w:sz w:val="22"/>
          <w:szCs w:val="22"/>
        </w:rPr>
        <w:t xml:space="preserve"> </w:t>
      </w:r>
      <w:r w:rsidRPr="00486699">
        <w:rPr>
          <w:rFonts w:ascii="Times New Roman" w:hAnsi="Times New Roman"/>
          <w:sz w:val="22"/>
          <w:szCs w:val="22"/>
        </w:rPr>
        <w:t>been automatically applied by the nightly process. The report can be filtered by Station/Division</w:t>
      </w:r>
      <w:r w:rsidRPr="00486699">
        <w:rPr>
          <w:rFonts w:ascii="Times New Roman" w:hAnsi="Times New Roman"/>
          <w:spacing w:val="-33"/>
          <w:sz w:val="22"/>
          <w:szCs w:val="22"/>
        </w:rPr>
        <w:t xml:space="preserve"> </w:t>
      </w:r>
      <w:r w:rsidRPr="00486699">
        <w:rPr>
          <w:rFonts w:ascii="Times New Roman" w:hAnsi="Times New Roman"/>
          <w:sz w:val="22"/>
          <w:szCs w:val="22"/>
        </w:rPr>
        <w:t>and by date</w:t>
      </w:r>
      <w:r w:rsidRPr="00486699">
        <w:rPr>
          <w:rFonts w:ascii="Times New Roman" w:hAnsi="Times New Roman"/>
          <w:spacing w:val="-2"/>
          <w:sz w:val="22"/>
          <w:szCs w:val="22"/>
        </w:rPr>
        <w:t xml:space="preserve"> </w:t>
      </w:r>
      <w:r w:rsidRPr="00486699">
        <w:rPr>
          <w:rFonts w:ascii="Times New Roman" w:hAnsi="Times New Roman"/>
          <w:sz w:val="22"/>
          <w:szCs w:val="22"/>
        </w:rPr>
        <w:t>range.</w:t>
      </w:r>
    </w:p>
    <w:p w14:paraId="11BA7DB5" w14:textId="77777777" w:rsidR="00486699" w:rsidRPr="00486699" w:rsidRDefault="00486699" w:rsidP="00486699">
      <w:pPr>
        <w:spacing w:before="1"/>
        <w:rPr>
          <w:rFonts w:ascii="Times New Roman" w:hAnsi="Times New Roman"/>
          <w:szCs w:val="22"/>
        </w:rPr>
      </w:pPr>
    </w:p>
    <w:p w14:paraId="3A754898"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AP - Auto-Post Report [RCDPE AUTO-POST</w:t>
      </w:r>
      <w:r w:rsidRPr="00486699">
        <w:rPr>
          <w:rFonts w:ascii="Times New Roman" w:hAnsi="Times New Roman"/>
          <w:spacing w:val="-7"/>
          <w:sz w:val="22"/>
          <w:szCs w:val="22"/>
          <w:u w:val="single" w:color="000000"/>
        </w:rPr>
        <w:t xml:space="preserve"> </w:t>
      </w:r>
      <w:r w:rsidRPr="00486699">
        <w:rPr>
          <w:rFonts w:ascii="Times New Roman" w:hAnsi="Times New Roman"/>
          <w:sz w:val="22"/>
          <w:szCs w:val="22"/>
          <w:u w:val="single" w:color="000000"/>
        </w:rPr>
        <w:t>REPORT]</w:t>
      </w:r>
    </w:p>
    <w:p w14:paraId="406EBFC4" w14:textId="77777777" w:rsidR="00486699" w:rsidRPr="00486699" w:rsidRDefault="00486699" w:rsidP="00486699">
      <w:pPr>
        <w:pStyle w:val="BodyText"/>
        <w:spacing w:before="35" w:line="273" w:lineRule="auto"/>
        <w:ind w:left="820" w:right="180"/>
        <w:rPr>
          <w:rFonts w:ascii="Times New Roman" w:hAnsi="Times New Roman"/>
          <w:sz w:val="22"/>
          <w:szCs w:val="22"/>
        </w:rPr>
      </w:pPr>
      <w:r w:rsidRPr="00486699">
        <w:rPr>
          <w:rFonts w:ascii="Times New Roman" w:hAnsi="Times New Roman"/>
          <w:sz w:val="22"/>
          <w:szCs w:val="22"/>
        </w:rPr>
        <w:lastRenderedPageBreak/>
        <w:t>This report lists ERAs that have been auto-posted by the nightly process. The report can</w:t>
      </w:r>
      <w:r w:rsidRPr="00486699">
        <w:rPr>
          <w:rFonts w:ascii="Times New Roman" w:hAnsi="Times New Roman"/>
          <w:spacing w:val="-23"/>
          <w:sz w:val="22"/>
          <w:szCs w:val="22"/>
        </w:rPr>
        <w:t xml:space="preserve"> </w:t>
      </w:r>
      <w:r w:rsidRPr="00486699">
        <w:rPr>
          <w:rFonts w:ascii="Times New Roman" w:hAnsi="Times New Roman"/>
          <w:sz w:val="22"/>
          <w:szCs w:val="22"/>
        </w:rPr>
        <w:t>be filtered by Station/Division and by date</w:t>
      </w:r>
      <w:r w:rsidRPr="00486699">
        <w:rPr>
          <w:rFonts w:ascii="Times New Roman" w:hAnsi="Times New Roman"/>
          <w:spacing w:val="-18"/>
          <w:sz w:val="22"/>
          <w:szCs w:val="22"/>
        </w:rPr>
        <w:t xml:space="preserve"> </w:t>
      </w:r>
      <w:r w:rsidRPr="00486699">
        <w:rPr>
          <w:rFonts w:ascii="Times New Roman" w:hAnsi="Times New Roman"/>
          <w:sz w:val="22"/>
          <w:szCs w:val="22"/>
        </w:rPr>
        <w:t>range.</w:t>
      </w:r>
    </w:p>
    <w:p w14:paraId="73BFA628" w14:textId="77777777" w:rsidR="003467F8" w:rsidRDefault="003467F8" w:rsidP="00486699">
      <w:pPr>
        <w:pStyle w:val="BodyText"/>
        <w:spacing w:before="47"/>
        <w:ind w:left="820" w:right="136"/>
        <w:rPr>
          <w:rFonts w:ascii="Times New Roman" w:hAnsi="Times New Roman"/>
          <w:sz w:val="22"/>
          <w:szCs w:val="22"/>
          <w:u w:val="single" w:color="000000"/>
        </w:rPr>
      </w:pPr>
    </w:p>
    <w:p w14:paraId="1A563236" w14:textId="77777777" w:rsidR="00486699" w:rsidRPr="00486699" w:rsidRDefault="00486699" w:rsidP="00486699">
      <w:pPr>
        <w:pStyle w:val="BodyText"/>
        <w:spacing w:before="47"/>
        <w:ind w:left="820" w:right="136"/>
        <w:rPr>
          <w:rFonts w:ascii="Times New Roman" w:hAnsi="Times New Roman"/>
          <w:sz w:val="22"/>
          <w:szCs w:val="22"/>
        </w:rPr>
      </w:pPr>
      <w:r w:rsidRPr="00486699">
        <w:rPr>
          <w:rFonts w:ascii="Times New Roman" w:hAnsi="Times New Roman"/>
          <w:sz w:val="22"/>
          <w:szCs w:val="22"/>
          <w:u w:val="single" w:color="000000"/>
        </w:rPr>
        <w:t>QS - CARC/RARC Quick Search [RCDPE CARC/RARC QUICK</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SEARCH]</w:t>
      </w:r>
    </w:p>
    <w:p w14:paraId="77D107D2"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is option is a quick lookup of a CARC or RARC data. This is to be used by the user to get</w:t>
      </w:r>
      <w:r w:rsidRPr="00486699">
        <w:rPr>
          <w:rFonts w:ascii="Times New Roman" w:hAnsi="Times New Roman"/>
          <w:spacing w:val="-29"/>
          <w:sz w:val="22"/>
          <w:szCs w:val="22"/>
        </w:rPr>
        <w:t xml:space="preserve"> </w:t>
      </w:r>
      <w:r w:rsidRPr="00486699">
        <w:rPr>
          <w:rFonts w:ascii="Times New Roman" w:hAnsi="Times New Roman"/>
          <w:sz w:val="22"/>
          <w:szCs w:val="22"/>
        </w:rPr>
        <w:t>a full description of a single or limited set of</w:t>
      </w:r>
      <w:r w:rsidRPr="00486699">
        <w:rPr>
          <w:rFonts w:ascii="Times New Roman" w:hAnsi="Times New Roman"/>
          <w:spacing w:val="-18"/>
          <w:sz w:val="22"/>
          <w:szCs w:val="22"/>
        </w:rPr>
        <w:t xml:space="preserve"> </w:t>
      </w:r>
      <w:r w:rsidRPr="00486699">
        <w:rPr>
          <w:rFonts w:ascii="Times New Roman" w:hAnsi="Times New Roman"/>
          <w:sz w:val="22"/>
          <w:szCs w:val="22"/>
        </w:rPr>
        <w:t>codes.</w:t>
      </w:r>
    </w:p>
    <w:p w14:paraId="29260B10" w14:textId="77777777" w:rsidR="00486699" w:rsidRPr="00486699" w:rsidRDefault="00486699" w:rsidP="00486699">
      <w:pPr>
        <w:spacing w:before="1"/>
        <w:rPr>
          <w:rFonts w:ascii="Times New Roman" w:hAnsi="Times New Roman"/>
          <w:szCs w:val="22"/>
        </w:rPr>
      </w:pPr>
    </w:p>
    <w:p w14:paraId="33831D62"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TB - CARC/RARC Table Data Report [RCDPE CARC/RARC TABLE</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REPORT]</w:t>
      </w:r>
    </w:p>
    <w:p w14:paraId="480B17C3"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will allow a user to see the full information on CARC or RARC data stored in the</w:t>
      </w:r>
      <w:r w:rsidRPr="00486699">
        <w:rPr>
          <w:rFonts w:ascii="Times New Roman" w:hAnsi="Times New Roman"/>
          <w:spacing w:val="-23"/>
          <w:sz w:val="22"/>
          <w:szCs w:val="22"/>
        </w:rPr>
        <w:t xml:space="preserve"> </w:t>
      </w:r>
      <w:r w:rsidRPr="00486699">
        <w:rPr>
          <w:rFonts w:ascii="Times New Roman" w:hAnsi="Times New Roman"/>
          <w:sz w:val="22"/>
          <w:szCs w:val="22"/>
        </w:rPr>
        <w:t>AR EDI CARC DATA and AR EDI RARC DATA</w:t>
      </w:r>
      <w:r w:rsidRPr="00486699">
        <w:rPr>
          <w:rFonts w:ascii="Times New Roman" w:hAnsi="Times New Roman"/>
          <w:spacing w:val="-13"/>
          <w:sz w:val="22"/>
          <w:szCs w:val="22"/>
        </w:rPr>
        <w:t xml:space="preserve"> </w:t>
      </w:r>
      <w:r w:rsidRPr="00486699">
        <w:rPr>
          <w:rFonts w:ascii="Times New Roman" w:hAnsi="Times New Roman"/>
          <w:sz w:val="22"/>
          <w:szCs w:val="22"/>
        </w:rPr>
        <w:t>files</w:t>
      </w:r>
    </w:p>
    <w:p w14:paraId="6C9B618A" w14:textId="77777777" w:rsidR="00486699" w:rsidRPr="00486699" w:rsidRDefault="00486699" w:rsidP="00486699">
      <w:pPr>
        <w:spacing w:before="1"/>
        <w:rPr>
          <w:rFonts w:ascii="Times New Roman" w:hAnsi="Times New Roman"/>
          <w:szCs w:val="22"/>
        </w:rPr>
      </w:pPr>
    </w:p>
    <w:p w14:paraId="4657DFE6" w14:textId="77777777" w:rsidR="004C4431" w:rsidRPr="007E7F07" w:rsidRDefault="00486699" w:rsidP="004C4431">
      <w:pPr>
        <w:keepNext/>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 xml:space="preserve">DUPR </w:t>
      </w:r>
      <w:r w:rsidR="004C4431" w:rsidRPr="007E7F07">
        <w:rPr>
          <w:rFonts w:ascii="Times New Roman" w:hAnsi="Times New Roman"/>
          <w:szCs w:val="22"/>
          <w:u w:val="single"/>
        </w:rPr>
        <w:t>–</w:t>
      </w:r>
      <w:r w:rsidRPr="00486699">
        <w:rPr>
          <w:rFonts w:ascii="Times New Roman" w:hAnsi="Times New Roman"/>
          <w:szCs w:val="22"/>
          <w:u w:val="single" w:color="000000"/>
        </w:rPr>
        <w:t>-</w:t>
      </w:r>
      <w:r w:rsidRPr="00D27392">
        <w:rPr>
          <w:rFonts w:ascii="Times New Roman" w:hAnsi="Times New Roman"/>
          <w:u w:val="single" w:color="000000"/>
        </w:rPr>
        <w:t xml:space="preserve"> Duplicate EFT Deposits Audit Report [RCDPE EFT AUDIT</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1FF9D2D6" w14:textId="5C757A61"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rPr>
        <w:t>This report lists EFTs which have been marked as</w:t>
      </w:r>
      <w:r w:rsidRPr="00D27392">
        <w:rPr>
          <w:rFonts w:ascii="Times New Roman" w:hAnsi="Times New Roman"/>
          <w:spacing w:val="-15"/>
          <w:sz w:val="22"/>
        </w:rPr>
        <w:t xml:space="preserve"> </w:t>
      </w:r>
      <w:r w:rsidRPr="00486699">
        <w:rPr>
          <w:rFonts w:ascii="Times New Roman" w:hAnsi="Times New Roman"/>
          <w:sz w:val="22"/>
        </w:rPr>
        <w:t>duplicates.</w:t>
      </w:r>
    </w:p>
    <w:p w14:paraId="4E1A1E34" w14:textId="77777777" w:rsidR="00486699" w:rsidRPr="00486699" w:rsidRDefault="00486699" w:rsidP="00D27392">
      <w:pPr>
        <w:spacing w:before="1"/>
        <w:rPr>
          <w:rFonts w:ascii="Times New Roman" w:hAnsi="Times New Roman"/>
          <w:szCs w:val="22"/>
        </w:rPr>
      </w:pPr>
    </w:p>
    <w:p w14:paraId="5B058F26" w14:textId="77777777" w:rsidR="00486699" w:rsidRPr="00D27392" w:rsidRDefault="00486699" w:rsidP="00D27392">
      <w:pPr>
        <w:pStyle w:val="BodyText"/>
        <w:spacing w:line="242" w:lineRule="auto"/>
        <w:ind w:left="820" w:right="1098"/>
        <w:rPr>
          <w:rFonts w:ascii="Times New Roman" w:hAnsi="Times New Roman"/>
        </w:rPr>
      </w:pPr>
      <w:r w:rsidRPr="00D27392">
        <w:rPr>
          <w:rFonts w:ascii="Times New Roman" w:hAnsi="Times New Roman"/>
          <w:sz w:val="22"/>
          <w:u w:val="single" w:color="000000"/>
        </w:rPr>
        <w:t>MCR – EEOB Move/Copy Audit Report [RCDPE EEOB MOVE/COPY</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report lists EOBs that have been moved or copied to new 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p>
    <w:p w14:paraId="7F5191F9" w14:textId="77777777" w:rsidR="00486699" w:rsidRPr="00486699" w:rsidRDefault="00486699" w:rsidP="00486699">
      <w:pPr>
        <w:spacing w:before="8"/>
        <w:rPr>
          <w:rFonts w:ascii="Times New Roman" w:hAnsi="Times New Roman"/>
          <w:szCs w:val="22"/>
        </w:rPr>
      </w:pPr>
    </w:p>
    <w:p w14:paraId="7759F03E" w14:textId="77777777" w:rsidR="00486699" w:rsidRPr="00486699" w:rsidRDefault="00486699" w:rsidP="00486699">
      <w:pPr>
        <w:pStyle w:val="BodyText"/>
        <w:spacing w:line="273" w:lineRule="auto"/>
        <w:ind w:left="820" w:right="2239"/>
        <w:rPr>
          <w:rFonts w:ascii="Times New Roman" w:hAnsi="Times New Roman"/>
          <w:sz w:val="22"/>
          <w:szCs w:val="22"/>
        </w:rPr>
      </w:pPr>
      <w:r w:rsidRPr="00486699">
        <w:rPr>
          <w:rFonts w:ascii="Times New Roman" w:hAnsi="Times New Roman"/>
          <w:sz w:val="22"/>
          <w:szCs w:val="22"/>
          <w:u w:val="single" w:color="000000"/>
        </w:rPr>
        <w:t>DA – Daily Activity Report [RCDP EDI LOCKBOX ACT</w:t>
      </w:r>
      <w:r w:rsidRPr="00486699">
        <w:rPr>
          <w:rFonts w:ascii="Times New Roman" w:hAnsi="Times New Roman"/>
          <w:spacing w:val="-17"/>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option produces the EDI Lockbox Daily Activity</w:t>
      </w:r>
      <w:r w:rsidRPr="00486699">
        <w:rPr>
          <w:rFonts w:ascii="Times New Roman" w:hAnsi="Times New Roman"/>
          <w:spacing w:val="-19"/>
          <w:sz w:val="22"/>
          <w:szCs w:val="22"/>
        </w:rPr>
        <w:t xml:space="preserve"> </w:t>
      </w:r>
      <w:r w:rsidRPr="00486699">
        <w:rPr>
          <w:rFonts w:ascii="Times New Roman" w:hAnsi="Times New Roman"/>
          <w:sz w:val="22"/>
          <w:szCs w:val="22"/>
        </w:rPr>
        <w:t>Report.</w:t>
      </w:r>
    </w:p>
    <w:p w14:paraId="50628537" w14:textId="77777777" w:rsidR="00486699" w:rsidRPr="00486699" w:rsidRDefault="00486699" w:rsidP="00486699">
      <w:pPr>
        <w:spacing w:before="1"/>
        <w:rPr>
          <w:rFonts w:ascii="Times New Roman" w:hAnsi="Times New Roman"/>
          <w:szCs w:val="22"/>
        </w:rPr>
      </w:pPr>
    </w:p>
    <w:p w14:paraId="6E9D7135"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ETA - EFT Transaction Audit Report [RCDPE EFT TRANSACTION AUD</w:t>
      </w:r>
      <w:r w:rsidRPr="00486699">
        <w:rPr>
          <w:rFonts w:ascii="Times New Roman" w:hAnsi="Times New Roman"/>
          <w:spacing w:val="-21"/>
          <w:sz w:val="22"/>
          <w:szCs w:val="22"/>
          <w:u w:val="single" w:color="000000"/>
        </w:rPr>
        <w:t xml:space="preserve"> </w:t>
      </w:r>
      <w:r w:rsidRPr="00486699">
        <w:rPr>
          <w:rFonts w:ascii="Times New Roman" w:hAnsi="Times New Roman"/>
          <w:sz w:val="22"/>
          <w:szCs w:val="22"/>
          <w:u w:val="single" w:color="000000"/>
        </w:rPr>
        <w:t>REP]</w:t>
      </w:r>
    </w:p>
    <w:p w14:paraId="290D037A" w14:textId="2EB54220"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 xml:space="preserve">This report </w:t>
      </w:r>
      <w:r w:rsidRPr="00486699">
        <w:rPr>
          <w:rFonts w:ascii="Times New Roman" w:hAnsi="Times New Roman"/>
          <w:sz w:val="22"/>
          <w:szCs w:val="22"/>
        </w:rPr>
        <w:t>will list all actions</w:t>
      </w:r>
      <w:r w:rsidRPr="00486699">
        <w:rPr>
          <w:rFonts w:ascii="Times New Roman" w:hAnsi="Times New Roman"/>
          <w:sz w:val="22"/>
        </w:rPr>
        <w:t xml:space="preserve"> that have been </w:t>
      </w:r>
      <w:r w:rsidRPr="00486699">
        <w:rPr>
          <w:rFonts w:ascii="Times New Roman" w:hAnsi="Times New Roman"/>
          <w:sz w:val="22"/>
          <w:szCs w:val="22"/>
        </w:rPr>
        <w:t>performed on a single EFT. The intent of the</w:t>
      </w:r>
      <w:r w:rsidRPr="00486699">
        <w:rPr>
          <w:rFonts w:ascii="Times New Roman" w:hAnsi="Times New Roman"/>
          <w:spacing w:val="-25"/>
          <w:sz w:val="22"/>
          <w:szCs w:val="22"/>
        </w:rPr>
        <w:t xml:space="preserve"> </w:t>
      </w:r>
      <w:r w:rsidRPr="00486699">
        <w:rPr>
          <w:rFonts w:ascii="Times New Roman" w:hAnsi="Times New Roman"/>
          <w:sz w:val="22"/>
          <w:szCs w:val="22"/>
        </w:rPr>
        <w:t>report is</w:t>
      </w:r>
      <w:r w:rsidRPr="00486699">
        <w:rPr>
          <w:rFonts w:ascii="Times New Roman" w:hAnsi="Times New Roman"/>
          <w:sz w:val="22"/>
        </w:rPr>
        <w:t xml:space="preserve"> to </w:t>
      </w:r>
      <w:r w:rsidRPr="00486699">
        <w:rPr>
          <w:rFonts w:ascii="Times New Roman" w:hAnsi="Times New Roman"/>
          <w:sz w:val="22"/>
          <w:szCs w:val="22"/>
        </w:rPr>
        <w:t>follow the the EFT from cradle to</w:t>
      </w:r>
      <w:r w:rsidRPr="00486699">
        <w:rPr>
          <w:rFonts w:ascii="Times New Roman" w:hAnsi="Times New Roman"/>
          <w:spacing w:val="-14"/>
          <w:sz w:val="22"/>
          <w:szCs w:val="22"/>
        </w:rPr>
        <w:t xml:space="preserve"> </w:t>
      </w:r>
      <w:r w:rsidRPr="00486699">
        <w:rPr>
          <w:rFonts w:ascii="Times New Roman" w:hAnsi="Times New Roman"/>
          <w:sz w:val="22"/>
          <w:szCs w:val="22"/>
        </w:rPr>
        <w:t>grave</w:t>
      </w:r>
      <w:r w:rsidRPr="00486699">
        <w:rPr>
          <w:rFonts w:ascii="Times New Roman" w:hAnsi="Times New Roman"/>
          <w:sz w:val="22"/>
        </w:rPr>
        <w:t>.</w:t>
      </w:r>
    </w:p>
    <w:p w14:paraId="734B37A8" w14:textId="77777777" w:rsidR="00486699" w:rsidRPr="00486699" w:rsidRDefault="00486699" w:rsidP="00486699">
      <w:pPr>
        <w:spacing w:before="10"/>
        <w:rPr>
          <w:rFonts w:ascii="Times New Roman" w:hAnsi="Times New Roman"/>
          <w:szCs w:val="22"/>
        </w:rPr>
      </w:pPr>
    </w:p>
    <w:p w14:paraId="27A32E28" w14:textId="77777777" w:rsidR="00486699" w:rsidRPr="00486699" w:rsidRDefault="00486699" w:rsidP="00486699">
      <w:pPr>
        <w:pStyle w:val="BodyText"/>
        <w:spacing w:line="273" w:lineRule="auto"/>
        <w:ind w:left="820" w:right="2239"/>
        <w:rPr>
          <w:rFonts w:ascii="Times New Roman" w:hAnsi="Times New Roman"/>
          <w:sz w:val="22"/>
          <w:szCs w:val="22"/>
        </w:rPr>
      </w:pPr>
      <w:r w:rsidRPr="00486699">
        <w:rPr>
          <w:rFonts w:ascii="Times New Roman" w:hAnsi="Times New Roman"/>
          <w:sz w:val="22"/>
          <w:szCs w:val="22"/>
          <w:u w:val="single" w:color="000000"/>
        </w:rPr>
        <w:t>EFT – EFT Unmatched Aging Report [RCDPE EFT AGING</w:t>
      </w:r>
      <w:r w:rsidRPr="00486699">
        <w:rPr>
          <w:rFonts w:ascii="Times New Roman" w:hAnsi="Times New Roman"/>
          <w:spacing w:val="-14"/>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option produces the EFT aging</w:t>
      </w:r>
      <w:r w:rsidRPr="00486699">
        <w:rPr>
          <w:rFonts w:ascii="Times New Roman" w:hAnsi="Times New Roman"/>
          <w:spacing w:val="-12"/>
          <w:sz w:val="22"/>
          <w:szCs w:val="22"/>
        </w:rPr>
        <w:t xml:space="preserve"> </w:t>
      </w:r>
      <w:r w:rsidRPr="00486699">
        <w:rPr>
          <w:rFonts w:ascii="Times New Roman" w:hAnsi="Times New Roman"/>
          <w:sz w:val="22"/>
          <w:szCs w:val="22"/>
        </w:rPr>
        <w:t>report.</w:t>
      </w:r>
    </w:p>
    <w:p w14:paraId="3A2E6D67" w14:textId="77777777" w:rsidR="00486699" w:rsidRPr="00486699" w:rsidRDefault="00486699" w:rsidP="00486699">
      <w:pPr>
        <w:spacing w:before="2"/>
        <w:rPr>
          <w:rFonts w:ascii="Times New Roman" w:hAnsi="Times New Roman"/>
          <w:szCs w:val="22"/>
        </w:rPr>
      </w:pPr>
    </w:p>
    <w:p w14:paraId="2227DD17"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ESC - ERA Status Change Audit Report [RCDPE ERA STATUS CHNG AUD</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w:t>
      </w:r>
    </w:p>
    <w:p w14:paraId="6E597892"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This report is used to track the changes to the Auto Posting Status of a single ERA or</w:t>
      </w:r>
      <w:r w:rsidRPr="00486699">
        <w:rPr>
          <w:rFonts w:ascii="Times New Roman" w:hAnsi="Times New Roman"/>
          <w:spacing w:val="-28"/>
          <w:sz w:val="22"/>
          <w:szCs w:val="22"/>
        </w:rPr>
        <w:t xml:space="preserve"> </w:t>
      </w:r>
      <w:r w:rsidRPr="00486699">
        <w:rPr>
          <w:rFonts w:ascii="Times New Roman" w:hAnsi="Times New Roman"/>
          <w:sz w:val="22"/>
          <w:szCs w:val="22"/>
        </w:rPr>
        <w:t>multiple ERAs by date</w:t>
      </w:r>
      <w:r w:rsidRPr="00486699">
        <w:rPr>
          <w:rFonts w:ascii="Times New Roman" w:hAnsi="Times New Roman"/>
          <w:spacing w:val="-4"/>
          <w:sz w:val="22"/>
          <w:szCs w:val="22"/>
        </w:rPr>
        <w:t xml:space="preserve"> </w:t>
      </w:r>
      <w:r w:rsidRPr="00486699">
        <w:rPr>
          <w:rFonts w:ascii="Times New Roman" w:hAnsi="Times New Roman"/>
          <w:sz w:val="22"/>
          <w:szCs w:val="22"/>
        </w:rPr>
        <w:t>range</w:t>
      </w:r>
    </w:p>
    <w:p w14:paraId="7973623C" w14:textId="77777777" w:rsidR="00486699" w:rsidRPr="00486699" w:rsidRDefault="00486699" w:rsidP="00D27392">
      <w:pPr>
        <w:spacing w:before="10"/>
        <w:rPr>
          <w:rFonts w:ascii="Times New Roman" w:hAnsi="Times New Roman"/>
          <w:szCs w:val="22"/>
        </w:rPr>
      </w:pPr>
    </w:p>
    <w:p w14:paraId="5A8C98E6" w14:textId="77777777" w:rsidR="00486699" w:rsidRPr="00486699" w:rsidRDefault="00486699" w:rsidP="00486699">
      <w:pPr>
        <w:pStyle w:val="BodyText"/>
        <w:spacing w:line="273" w:lineRule="auto"/>
        <w:ind w:left="820" w:right="1910"/>
        <w:rPr>
          <w:rFonts w:ascii="Times New Roman" w:hAnsi="Times New Roman"/>
          <w:sz w:val="22"/>
          <w:szCs w:val="22"/>
        </w:rPr>
      </w:pPr>
      <w:r w:rsidRPr="00D27392">
        <w:rPr>
          <w:rFonts w:ascii="Times New Roman" w:hAnsi="Times New Roman"/>
          <w:sz w:val="22"/>
          <w:u w:val="single" w:color="000000"/>
        </w:rPr>
        <w:t>ERA – ERA Unmatched Aging Report [RCDPE ERA AGING</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option produces the ERA aging</w:t>
      </w:r>
      <w:r w:rsidRPr="00486699">
        <w:rPr>
          <w:rFonts w:ascii="Times New Roman" w:hAnsi="Times New Roman"/>
          <w:spacing w:val="-10"/>
          <w:sz w:val="22"/>
          <w:szCs w:val="22"/>
        </w:rPr>
        <w:t xml:space="preserve"> </w:t>
      </w:r>
      <w:r w:rsidRPr="00486699">
        <w:rPr>
          <w:rFonts w:ascii="Times New Roman" w:hAnsi="Times New Roman"/>
          <w:sz w:val="22"/>
          <w:szCs w:val="22"/>
        </w:rPr>
        <w:t>report.</w:t>
      </w:r>
    </w:p>
    <w:p w14:paraId="5ED28831" w14:textId="77777777" w:rsidR="00486699" w:rsidRPr="00D27392" w:rsidRDefault="00486699" w:rsidP="00D27392">
      <w:pPr>
        <w:spacing w:before="1"/>
        <w:rPr>
          <w:rFonts w:ascii="Times New Roman" w:hAnsi="Times New Roman"/>
        </w:rPr>
      </w:pPr>
    </w:p>
    <w:p w14:paraId="4F9A5900"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POSR – ERA’s Posted with Paper EOB Audit Report [RCDPE ERA W/PAPER EOB</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4DBFBB6F" w14:textId="7AB683AA"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marked as posted with paper</w:t>
      </w:r>
      <w:r w:rsidRPr="00D27392">
        <w:rPr>
          <w:rFonts w:ascii="Times New Roman" w:hAnsi="Times New Roman"/>
          <w:spacing w:val="-18"/>
          <w:sz w:val="22"/>
        </w:rPr>
        <w:t xml:space="preserve"> </w:t>
      </w:r>
      <w:r w:rsidRPr="00486699">
        <w:rPr>
          <w:rFonts w:ascii="Times New Roman" w:hAnsi="Times New Roman"/>
          <w:sz w:val="22"/>
        </w:rPr>
        <w:t>EOB.</w:t>
      </w:r>
    </w:p>
    <w:p w14:paraId="4F865FEC" w14:textId="77777777" w:rsidR="00486699" w:rsidRPr="00486699" w:rsidRDefault="00486699" w:rsidP="00486699">
      <w:pPr>
        <w:spacing w:before="1"/>
        <w:rPr>
          <w:rFonts w:ascii="Times New Roman" w:hAnsi="Times New Roman"/>
          <w:szCs w:val="22"/>
        </w:rPr>
      </w:pPr>
    </w:p>
    <w:p w14:paraId="711ACF53" w14:textId="23D2F592"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 xml:space="preserve">PX </w:t>
      </w:r>
      <w:r w:rsidR="00D21460">
        <w:rPr>
          <w:rFonts w:ascii="Times New Roman" w:hAnsi="Times New Roman"/>
          <w:sz w:val="22"/>
          <w:szCs w:val="22"/>
          <w:u w:val="single" w:color="000000"/>
        </w:rPr>
        <w:t>–</w:t>
      </w:r>
      <w:r w:rsidRPr="00486699">
        <w:rPr>
          <w:rFonts w:ascii="Times New Roman" w:hAnsi="Times New Roman"/>
          <w:sz w:val="22"/>
          <w:szCs w:val="22"/>
          <w:u w:val="single" w:color="000000"/>
        </w:rPr>
        <w:t xml:space="preserve"> P</w:t>
      </w:r>
      <w:r w:rsidR="00D21460">
        <w:rPr>
          <w:rFonts w:ascii="Times New Roman" w:hAnsi="Times New Roman"/>
          <w:sz w:val="22"/>
          <w:szCs w:val="22"/>
          <w:u w:val="single" w:color="000000"/>
        </w:rPr>
        <w:tab/>
      </w:r>
      <w:r w:rsidRPr="00486699">
        <w:rPr>
          <w:rFonts w:ascii="Times New Roman" w:hAnsi="Times New Roman"/>
          <w:sz w:val="22"/>
          <w:szCs w:val="22"/>
          <w:u w:val="single" w:color="000000"/>
        </w:rPr>
        <w:t>ayer Exclusion Name / TIN Report [RCDPE PAYER EXCLUSION</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NAME]</w:t>
      </w:r>
    </w:p>
    <w:p w14:paraId="2C90A741"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Launches a report to show the payers, with columns for payer name, payer TIN, and the date</w:t>
      </w:r>
      <w:r w:rsidRPr="00486699">
        <w:rPr>
          <w:rFonts w:ascii="Times New Roman" w:hAnsi="Times New Roman"/>
          <w:spacing w:val="-19"/>
          <w:sz w:val="22"/>
          <w:szCs w:val="22"/>
        </w:rPr>
        <w:t xml:space="preserve"> </w:t>
      </w:r>
      <w:r w:rsidRPr="00486699">
        <w:rPr>
          <w:rFonts w:ascii="Times New Roman" w:hAnsi="Times New Roman"/>
          <w:sz w:val="22"/>
          <w:szCs w:val="22"/>
        </w:rPr>
        <w:t>on which the payer was added to the</w:t>
      </w:r>
      <w:r w:rsidRPr="00486699">
        <w:rPr>
          <w:rFonts w:ascii="Times New Roman" w:hAnsi="Times New Roman"/>
          <w:spacing w:val="-8"/>
          <w:sz w:val="22"/>
          <w:szCs w:val="22"/>
        </w:rPr>
        <w:t xml:space="preserve"> </w:t>
      </w:r>
      <w:r w:rsidRPr="00486699">
        <w:rPr>
          <w:rFonts w:ascii="Times New Roman" w:hAnsi="Times New Roman"/>
          <w:sz w:val="22"/>
          <w:szCs w:val="22"/>
        </w:rPr>
        <w:t>database.</w:t>
      </w:r>
    </w:p>
    <w:p w14:paraId="446D2515" w14:textId="77777777" w:rsidR="00486699" w:rsidRPr="00486699" w:rsidRDefault="00486699" w:rsidP="00486699">
      <w:pPr>
        <w:spacing w:before="11"/>
        <w:rPr>
          <w:rFonts w:ascii="Times New Roman" w:hAnsi="Times New Roman"/>
          <w:szCs w:val="22"/>
        </w:rPr>
      </w:pPr>
    </w:p>
    <w:p w14:paraId="2A346083" w14:textId="6FACB7C4" w:rsidR="00486699" w:rsidRPr="00486699" w:rsidRDefault="00486699" w:rsidP="00486699">
      <w:pPr>
        <w:pStyle w:val="BodyText"/>
        <w:spacing w:line="273" w:lineRule="auto"/>
        <w:ind w:left="820" w:right="180"/>
        <w:rPr>
          <w:rFonts w:ascii="Times New Roman" w:hAnsi="Times New Roman"/>
          <w:sz w:val="22"/>
          <w:szCs w:val="22"/>
        </w:rPr>
      </w:pPr>
      <w:r w:rsidRPr="00486699">
        <w:rPr>
          <w:rFonts w:ascii="Times New Roman" w:hAnsi="Times New Roman"/>
          <w:sz w:val="22"/>
          <w:szCs w:val="22"/>
          <w:u w:val="single" w:color="000000"/>
        </w:rPr>
        <w:t>PLB - Provider Level Adjustments (PLB) Report [RCDPE PROVIDER LVL ADJ</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report will display ERA data with PLB (Provider Level Ben</w:t>
      </w:r>
      <w:r w:rsidR="004445B6">
        <w:rPr>
          <w:rFonts w:ascii="Times New Roman" w:hAnsi="Times New Roman"/>
          <w:sz w:val="22"/>
          <w:szCs w:val="22"/>
        </w:rPr>
        <w:t>e</w:t>
      </w:r>
      <w:r w:rsidRPr="00486699">
        <w:rPr>
          <w:rFonts w:ascii="Times New Roman" w:hAnsi="Times New Roman"/>
          <w:sz w:val="22"/>
          <w:szCs w:val="22"/>
        </w:rPr>
        <w:t>fits) data details. This is an</w:t>
      </w:r>
      <w:r w:rsidRPr="00486699">
        <w:rPr>
          <w:rFonts w:ascii="Times New Roman" w:hAnsi="Times New Roman"/>
          <w:spacing w:val="-23"/>
          <w:sz w:val="22"/>
          <w:szCs w:val="22"/>
        </w:rPr>
        <w:t xml:space="preserve"> </w:t>
      </w:r>
      <w:r w:rsidRPr="00486699">
        <w:rPr>
          <w:rFonts w:ascii="Times New Roman" w:hAnsi="Times New Roman"/>
          <w:sz w:val="22"/>
          <w:szCs w:val="22"/>
        </w:rPr>
        <w:t>ad- hoc report to allow the user to extract report data as well as view and manage refund requests</w:t>
      </w:r>
      <w:r w:rsidRPr="00486699">
        <w:rPr>
          <w:rFonts w:ascii="Times New Roman" w:hAnsi="Times New Roman"/>
          <w:spacing w:val="-21"/>
          <w:sz w:val="22"/>
          <w:szCs w:val="22"/>
        </w:rPr>
        <w:t xml:space="preserve"> </w:t>
      </w:r>
      <w:r w:rsidRPr="00486699">
        <w:rPr>
          <w:rFonts w:ascii="Times New Roman" w:hAnsi="Times New Roman"/>
          <w:sz w:val="22"/>
          <w:szCs w:val="22"/>
        </w:rPr>
        <w:t>for all PLB adjustment</w:t>
      </w:r>
      <w:r w:rsidRPr="00486699">
        <w:rPr>
          <w:rFonts w:ascii="Times New Roman" w:hAnsi="Times New Roman"/>
          <w:spacing w:val="-5"/>
          <w:sz w:val="22"/>
          <w:szCs w:val="22"/>
        </w:rPr>
        <w:t xml:space="preserve"> </w:t>
      </w:r>
      <w:r w:rsidRPr="00486699">
        <w:rPr>
          <w:rFonts w:ascii="Times New Roman" w:hAnsi="Times New Roman"/>
          <w:sz w:val="22"/>
          <w:szCs w:val="22"/>
        </w:rPr>
        <w:t>codes.</w:t>
      </w:r>
    </w:p>
    <w:p w14:paraId="366738D0" w14:textId="77777777" w:rsidR="00486699" w:rsidRPr="00486699" w:rsidRDefault="00486699" w:rsidP="00D27392">
      <w:pPr>
        <w:spacing w:before="1"/>
        <w:rPr>
          <w:rFonts w:ascii="Times New Roman" w:hAnsi="Times New Roman"/>
          <w:szCs w:val="22"/>
        </w:rPr>
      </w:pPr>
    </w:p>
    <w:p w14:paraId="6F553E59" w14:textId="77777777" w:rsidR="004C4431" w:rsidRPr="007E7F07" w:rsidRDefault="00486699" w:rsidP="00D21460">
      <w:pPr>
        <w:overflowPunct/>
        <w:spacing w:line="288" w:lineRule="atLeast"/>
        <w:ind w:firstLine="720"/>
        <w:jc w:val="both"/>
        <w:textAlignment w:val="auto"/>
        <w:rPr>
          <w:rFonts w:ascii="Times New Roman" w:hAnsi="Times New Roman"/>
          <w:szCs w:val="22"/>
        </w:rPr>
      </w:pPr>
      <w:r w:rsidRPr="00D27392">
        <w:rPr>
          <w:rFonts w:ascii="Times New Roman" w:hAnsi="Times New Roman"/>
          <w:u w:val="single" w:color="000000"/>
        </w:rPr>
        <w:t>REMR - Remove ERA from Active Worklist Audit Report [RCDPE REMOVED ERA</w:t>
      </w:r>
      <w:r w:rsidRPr="00D27392">
        <w:rPr>
          <w:rFonts w:ascii="Times New Roman" w:hAnsi="Times New Roman"/>
          <w:spacing w:val="-29"/>
          <w:u w:val="single" w:color="000000"/>
        </w:rPr>
        <w:t xml:space="preserve"> </w:t>
      </w:r>
      <w:r w:rsidRPr="00D27392">
        <w:rPr>
          <w:rFonts w:ascii="Times New Roman" w:hAnsi="Times New Roman"/>
          <w:u w:val="single" w:color="000000"/>
        </w:rPr>
        <w:t>AUDIT]</w:t>
      </w:r>
    </w:p>
    <w:p w14:paraId="30FB5862" w14:textId="77777777"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szCs w:val="22"/>
        </w:rPr>
        <w:lastRenderedPageBreak/>
        <w:t xml:space="preserve"> </w:t>
      </w:r>
      <w:r w:rsidRPr="00486699">
        <w:rPr>
          <w:rFonts w:ascii="Times New Roman" w:hAnsi="Times New Roman"/>
          <w:sz w:val="22"/>
        </w:rPr>
        <w:t>This report lists ERAs that have been removed from the active</w:t>
      </w:r>
      <w:r w:rsidRPr="00D27392">
        <w:rPr>
          <w:rFonts w:ascii="Times New Roman" w:hAnsi="Times New Roman"/>
          <w:spacing w:val="-21"/>
          <w:sz w:val="22"/>
        </w:rPr>
        <w:t xml:space="preserve"> </w:t>
      </w:r>
      <w:r w:rsidRPr="00486699">
        <w:rPr>
          <w:rFonts w:ascii="Times New Roman" w:hAnsi="Times New Roman"/>
          <w:sz w:val="22"/>
        </w:rPr>
        <w:t>worklist.</w:t>
      </w:r>
    </w:p>
    <w:p w14:paraId="357A72C1" w14:textId="77777777" w:rsidR="00486699" w:rsidRPr="00486699" w:rsidRDefault="00486699" w:rsidP="00D27392">
      <w:pPr>
        <w:spacing w:before="11"/>
        <w:rPr>
          <w:rFonts w:ascii="Times New Roman" w:hAnsi="Times New Roman"/>
          <w:szCs w:val="22"/>
        </w:rPr>
      </w:pPr>
    </w:p>
    <w:p w14:paraId="35913712" w14:textId="77777777" w:rsidR="00486699" w:rsidRPr="00D27392" w:rsidRDefault="00486699" w:rsidP="00D27392">
      <w:pPr>
        <w:pStyle w:val="BodyText"/>
        <w:tabs>
          <w:tab w:val="left" w:pos="5618"/>
        </w:tabs>
        <w:spacing w:before="72"/>
        <w:ind w:left="820" w:right="136"/>
        <w:rPr>
          <w:rFonts w:ascii="Times New Roman" w:hAnsi="Times New Roman"/>
        </w:rPr>
      </w:pPr>
      <w:r w:rsidRPr="00D27392">
        <w:rPr>
          <w:rFonts w:ascii="Times New Roman" w:hAnsi="Times New Roman"/>
          <w:sz w:val="22"/>
          <w:u w:val="single" w:color="000000"/>
        </w:rPr>
        <w:t>VP – View/Print ERA [RCDPE VIEW/PRINT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 xml:space="preserve">ERA] </w:t>
      </w:r>
      <w:r w:rsidRPr="00486699">
        <w:rPr>
          <w:rFonts w:ascii="Times New Roman" w:hAnsi="Times New Roman"/>
          <w:sz w:val="22"/>
          <w:szCs w:val="22"/>
          <w:u w:val="single" w:color="000000"/>
        </w:rPr>
        <w:tab/>
      </w:r>
    </w:p>
    <w:p w14:paraId="1EFA8907" w14:textId="77777777" w:rsidR="00486699" w:rsidRPr="00D27392"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you to select an ERA and print or view its</w:t>
      </w:r>
      <w:r w:rsidRPr="00D27392">
        <w:rPr>
          <w:rFonts w:ascii="Times New Roman" w:hAnsi="Times New Roman"/>
          <w:spacing w:val="-19"/>
          <w:sz w:val="22"/>
        </w:rPr>
        <w:t xml:space="preserve"> </w:t>
      </w:r>
      <w:r w:rsidRPr="00486699">
        <w:rPr>
          <w:rFonts w:ascii="Times New Roman" w:hAnsi="Times New Roman"/>
          <w:sz w:val="22"/>
        </w:rPr>
        <w:t>contents.</w:t>
      </w:r>
    </w:p>
    <w:p w14:paraId="0C67A312" w14:textId="77777777" w:rsidR="00486699" w:rsidRPr="00486699" w:rsidRDefault="00486699" w:rsidP="00D27392">
      <w:pPr>
        <w:rPr>
          <w:rFonts w:ascii="Times New Roman" w:hAnsi="Times New Roman"/>
          <w:szCs w:val="22"/>
        </w:rPr>
      </w:pPr>
    </w:p>
    <w:p w14:paraId="7EE78EA0"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REM - Remove ERA from Active Worklist [RCDPE REMOVE ERA FROM</w:t>
      </w:r>
      <w:r w:rsidRPr="00D27392">
        <w:rPr>
          <w:rFonts w:ascii="Times New Roman" w:hAnsi="Times New Roman"/>
          <w:spacing w:val="-24"/>
          <w:sz w:val="22"/>
          <w:u w:val="single" w:color="000000"/>
        </w:rPr>
        <w:t xml:space="preserve"> </w:t>
      </w:r>
      <w:r w:rsidRPr="00D27392">
        <w:rPr>
          <w:rFonts w:ascii="Times New Roman" w:hAnsi="Times New Roman"/>
          <w:sz w:val="22"/>
          <w:u w:val="single" w:color="000000"/>
        </w:rPr>
        <w:t>WORKLIST]</w:t>
      </w:r>
    </w:p>
    <w:p w14:paraId="14578CF5" w14:textId="3A277CDD" w:rsidR="00486699" w:rsidRPr="00486699" w:rsidRDefault="00486699" w:rsidP="00D27392">
      <w:pPr>
        <w:pStyle w:val="BodyText"/>
        <w:tabs>
          <w:tab w:val="left" w:pos="8928"/>
        </w:tabs>
        <w:spacing w:before="1"/>
        <w:ind w:right="117"/>
        <w:rPr>
          <w:rFonts w:ascii="Times New Roman" w:hAnsi="Times New Roman"/>
        </w:rPr>
      </w:pPr>
      <w:r w:rsidRPr="00486699">
        <w:rPr>
          <w:rFonts w:ascii="Times New Roman" w:hAnsi="Times New Roman"/>
          <w:sz w:val="22"/>
        </w:rPr>
        <w:t>This option allows you to remove an ERA from the active worklist. You may only select an ERA</w:t>
      </w:r>
      <w:r w:rsidR="00D21460">
        <w:rPr>
          <w:rFonts w:ascii="Times New Roman" w:hAnsi="Times New Roman"/>
          <w:szCs w:val="22"/>
        </w:rPr>
        <w:t xml:space="preserve"> </w:t>
      </w:r>
      <w:r w:rsidRPr="00486699">
        <w:rPr>
          <w:rFonts w:ascii="Times New Roman" w:hAnsi="Times New Roman"/>
          <w:sz w:val="22"/>
        </w:rPr>
        <w:t>that</w:t>
      </w:r>
      <w:r w:rsidRPr="00D27392">
        <w:rPr>
          <w:rFonts w:ascii="Times New Roman" w:hAnsi="Times New Roman"/>
          <w:spacing w:val="-3"/>
          <w:sz w:val="22"/>
        </w:rPr>
        <w:t xml:space="preserve"> </w:t>
      </w:r>
      <w:r w:rsidRPr="00486699">
        <w:rPr>
          <w:rFonts w:ascii="Times New Roman" w:hAnsi="Times New Roman"/>
          <w:sz w:val="22"/>
        </w:rPr>
        <w:t>is unmatched to paper and that is</w:t>
      </w:r>
      <w:r w:rsidRPr="00D27392">
        <w:rPr>
          <w:rFonts w:ascii="Times New Roman" w:hAnsi="Times New Roman"/>
          <w:spacing w:val="-7"/>
          <w:sz w:val="22"/>
        </w:rPr>
        <w:t xml:space="preserve"> </w:t>
      </w:r>
      <w:r w:rsidRPr="00486699">
        <w:rPr>
          <w:rFonts w:ascii="Times New Roman" w:hAnsi="Times New Roman"/>
          <w:sz w:val="22"/>
        </w:rPr>
        <w:t>UNPOSTED.</w:t>
      </w:r>
    </w:p>
    <w:p w14:paraId="7DC75E27" w14:textId="77777777" w:rsidR="00486699" w:rsidRPr="00486699" w:rsidRDefault="00486699" w:rsidP="00D27392">
      <w:pPr>
        <w:spacing w:before="2"/>
        <w:rPr>
          <w:rFonts w:ascii="Times New Roman" w:hAnsi="Times New Roman"/>
          <w:szCs w:val="22"/>
        </w:rPr>
      </w:pPr>
    </w:p>
    <w:p w14:paraId="6474057D" w14:textId="77777777" w:rsidR="00486699" w:rsidRPr="00486699" w:rsidRDefault="00486699" w:rsidP="00D27392">
      <w:pPr>
        <w:pStyle w:val="BodyText"/>
        <w:tabs>
          <w:tab w:val="left" w:pos="4941"/>
        </w:tabs>
        <w:spacing w:line="252" w:lineRule="exact"/>
        <w:ind w:right="136"/>
        <w:rPr>
          <w:rFonts w:ascii="Times New Roman" w:hAnsi="Times New Roman"/>
        </w:rPr>
      </w:pPr>
      <w:r w:rsidRPr="00D27392">
        <w:rPr>
          <w:rFonts w:ascii="Times New Roman" w:hAnsi="Times New Roman"/>
          <w:sz w:val="22"/>
          <w:u w:val="single" w:color="000000"/>
        </w:rPr>
        <w:t>UN – Unmatch An ERA [RCDPE UNMATCH</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 xml:space="preserve">ERA] </w:t>
      </w:r>
      <w:r w:rsidRPr="00486699">
        <w:rPr>
          <w:rFonts w:ascii="Times New Roman" w:hAnsi="Times New Roman"/>
          <w:sz w:val="22"/>
          <w:szCs w:val="22"/>
          <w:u w:val="single" w:color="000000"/>
        </w:rPr>
        <w:tab/>
      </w:r>
    </w:p>
    <w:p w14:paraId="5203680C" w14:textId="77777777" w:rsidR="00486699" w:rsidRPr="00486699" w:rsidRDefault="00486699" w:rsidP="00D27392">
      <w:pPr>
        <w:pStyle w:val="BodyText"/>
        <w:spacing w:line="252" w:lineRule="exact"/>
        <w:ind w:right="136"/>
        <w:rPr>
          <w:rFonts w:ascii="Times New Roman" w:hAnsi="Times New Roman"/>
        </w:rPr>
      </w:pPr>
      <w:r w:rsidRPr="00486699">
        <w:rPr>
          <w:rFonts w:ascii="Times New Roman" w:hAnsi="Times New Roman"/>
          <w:sz w:val="22"/>
        </w:rPr>
        <w:t>This option allows you to remove the match status from an ERA if it was added in</w:t>
      </w:r>
      <w:r w:rsidRPr="00D27392">
        <w:rPr>
          <w:rFonts w:ascii="Times New Roman" w:hAnsi="Times New Roman"/>
          <w:spacing w:val="-20"/>
          <w:sz w:val="22"/>
        </w:rPr>
        <w:t xml:space="preserve"> </w:t>
      </w:r>
      <w:r w:rsidRPr="00486699">
        <w:rPr>
          <w:rFonts w:ascii="Times New Roman" w:hAnsi="Times New Roman"/>
          <w:sz w:val="22"/>
        </w:rPr>
        <w:t>error.</w:t>
      </w:r>
    </w:p>
    <w:p w14:paraId="67BB73D1" w14:textId="77777777" w:rsidR="00486699" w:rsidRPr="00D27392" w:rsidRDefault="00486699" w:rsidP="00D27392">
      <w:pPr>
        <w:spacing w:before="11"/>
        <w:rPr>
          <w:rFonts w:ascii="Times New Roman" w:hAnsi="Times New Roman"/>
        </w:rPr>
      </w:pPr>
    </w:p>
    <w:p w14:paraId="1D570281" w14:textId="77777777" w:rsidR="00486699" w:rsidRPr="00486699" w:rsidRDefault="00486699" w:rsidP="00D27392">
      <w:pPr>
        <w:pStyle w:val="BodyText"/>
        <w:tabs>
          <w:tab w:val="left" w:pos="8055"/>
        </w:tabs>
        <w:ind w:right="136"/>
        <w:rPr>
          <w:rFonts w:ascii="Times New Roman" w:hAnsi="Times New Roman"/>
        </w:rPr>
      </w:pPr>
      <w:r w:rsidRPr="00D27392">
        <w:rPr>
          <w:rFonts w:ascii="Times New Roman" w:hAnsi="Times New Roman"/>
          <w:sz w:val="22"/>
          <w:u w:val="single" w:color="000000"/>
        </w:rPr>
        <w:t>UP – Update ERA Posted Using Paper EOB [RCDPE ERA POSTED BY PAPER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EOB]</w:t>
      </w:r>
      <w:r w:rsidRPr="00486699">
        <w:rPr>
          <w:rFonts w:ascii="Times New Roman" w:hAnsi="Times New Roman"/>
          <w:sz w:val="22"/>
          <w:szCs w:val="22"/>
          <w:u w:val="single" w:color="000000"/>
        </w:rPr>
        <w:t xml:space="preserve"> </w:t>
      </w:r>
      <w:r w:rsidRPr="00486699">
        <w:rPr>
          <w:rFonts w:ascii="Times New Roman" w:hAnsi="Times New Roman"/>
          <w:sz w:val="22"/>
          <w:szCs w:val="22"/>
          <w:u w:val="single" w:color="000000"/>
        </w:rPr>
        <w:tab/>
      </w:r>
    </w:p>
    <w:p w14:paraId="2E07BFB8"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option is used to mark an ERA as posted when the paper EOB containing this ERA data was</w:t>
      </w:r>
      <w:r w:rsidRPr="00D27392">
        <w:rPr>
          <w:rFonts w:ascii="Times New Roman" w:hAnsi="Times New Roman"/>
          <w:spacing w:val="-24"/>
          <w:sz w:val="22"/>
        </w:rPr>
        <w:t xml:space="preserve"> </w:t>
      </w:r>
      <w:r w:rsidRPr="00486699">
        <w:rPr>
          <w:rFonts w:ascii="Times New Roman" w:hAnsi="Times New Roman"/>
          <w:sz w:val="22"/>
        </w:rPr>
        <w:t>posted to your A/R and FMS and no reference to the ERA was</w:t>
      </w:r>
      <w:r w:rsidRPr="00D27392">
        <w:rPr>
          <w:rFonts w:ascii="Times New Roman" w:hAnsi="Times New Roman"/>
          <w:spacing w:val="-14"/>
          <w:sz w:val="22"/>
        </w:rPr>
        <w:t xml:space="preserve"> </w:t>
      </w:r>
      <w:r w:rsidRPr="00486699">
        <w:rPr>
          <w:rFonts w:ascii="Times New Roman" w:hAnsi="Times New Roman"/>
          <w:sz w:val="22"/>
        </w:rPr>
        <w:t>included.</w:t>
      </w:r>
    </w:p>
    <w:p w14:paraId="7A52B9CD" w14:textId="77777777" w:rsidR="00486699" w:rsidRPr="00D27392" w:rsidRDefault="00486699" w:rsidP="00D27392">
      <w:pPr>
        <w:spacing w:before="2"/>
        <w:rPr>
          <w:rFonts w:ascii="Times New Roman" w:hAnsi="Times New Roman"/>
        </w:rPr>
      </w:pPr>
    </w:p>
    <w:p w14:paraId="52AEE402" w14:textId="036C9C80" w:rsidR="00486699" w:rsidRPr="00486699" w:rsidRDefault="00486699" w:rsidP="00D27392">
      <w:pPr>
        <w:pStyle w:val="BodyText"/>
        <w:spacing w:line="252" w:lineRule="exact"/>
        <w:ind w:right="136"/>
        <w:rPr>
          <w:rFonts w:ascii="Times New Roman" w:hAnsi="Times New Roman"/>
        </w:rPr>
      </w:pPr>
      <w:r w:rsidRPr="00D27392">
        <w:rPr>
          <w:rFonts w:ascii="Times New Roman" w:hAnsi="Times New Roman"/>
          <w:sz w:val="22"/>
          <w:u w:val="single" w:color="000000"/>
        </w:rPr>
        <w:t>ZB – Mark 0-Balance ET Matched [RCDPE MARK 0-BAL EFT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MATCHED]</w:t>
      </w:r>
      <w:r w:rsidR="004C4431" w:rsidRPr="007E7F07">
        <w:rPr>
          <w:rFonts w:ascii="Times New Roman" w:hAnsi="Times New Roman"/>
          <w:szCs w:val="22"/>
        </w:rPr>
        <w:t xml:space="preserve"> </w:t>
      </w:r>
    </w:p>
    <w:p w14:paraId="1A6E085B"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option allows the user to select an EFT detail record that has a 0-balance payment and mark it</w:t>
      </w:r>
      <w:r w:rsidRPr="00D27392">
        <w:rPr>
          <w:rFonts w:ascii="Times New Roman" w:hAnsi="Times New Roman"/>
          <w:spacing w:val="-26"/>
          <w:sz w:val="22"/>
        </w:rPr>
        <w:t xml:space="preserve"> </w:t>
      </w:r>
      <w:r w:rsidRPr="00486699">
        <w:rPr>
          <w:rFonts w:ascii="Times New Roman" w:hAnsi="Times New Roman"/>
          <w:sz w:val="22"/>
        </w:rPr>
        <w:t>as matched to a paper EOB.  This will remove it from the EFT UNMATCHED AGING</w:t>
      </w:r>
      <w:r w:rsidRPr="00D27392">
        <w:rPr>
          <w:rFonts w:ascii="Times New Roman" w:hAnsi="Times New Roman"/>
          <w:spacing w:val="-23"/>
          <w:sz w:val="22"/>
        </w:rPr>
        <w:t xml:space="preserve"> </w:t>
      </w:r>
      <w:r w:rsidRPr="00486699">
        <w:rPr>
          <w:rFonts w:ascii="Times New Roman" w:hAnsi="Times New Roman"/>
          <w:sz w:val="22"/>
        </w:rPr>
        <w:t>REPORT.</w:t>
      </w:r>
    </w:p>
    <w:p w14:paraId="0A43468E" w14:textId="77777777" w:rsidR="00376F71" w:rsidRPr="00AB278E" w:rsidRDefault="00376F71" w:rsidP="00F23D72">
      <w:pPr>
        <w:overflowPunct/>
        <w:spacing w:line="288" w:lineRule="atLeast"/>
        <w:textAlignment w:val="auto"/>
        <w:rPr>
          <w:rFonts w:ascii="Times New Roman" w:hAnsi="Times New Roman"/>
          <w:szCs w:val="22"/>
        </w:rPr>
      </w:pPr>
    </w:p>
    <w:p w14:paraId="51F6719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UNASSIGNED OPTIONS</w:t>
      </w:r>
    </w:p>
    <w:p w14:paraId="76710DBD" w14:textId="77777777" w:rsidR="00884D24" w:rsidRPr="00AB278E" w:rsidRDefault="00884D24" w:rsidP="00F23D72">
      <w:pPr>
        <w:overflowPunct/>
        <w:spacing w:line="288" w:lineRule="atLeast"/>
        <w:textAlignment w:val="auto"/>
        <w:rPr>
          <w:rFonts w:ascii="Times New Roman" w:hAnsi="Times New Roman"/>
          <w:szCs w:val="22"/>
        </w:rPr>
      </w:pPr>
    </w:p>
    <w:p w14:paraId="6A2901F8" w14:textId="77777777" w:rsidR="00F23D72"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423D801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4C684CB2"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8532E0A"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0A1A2C9F"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292E9453"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Patient Statements, Uniform Billing forms, and non-patient</w:t>
      </w:r>
      <w:r w:rsidR="00884D24" w:rsidRPr="00AB278E">
        <w:rPr>
          <w:rFonts w:ascii="Times New Roman" w:hAnsi="Times New Roman"/>
          <w:szCs w:val="22"/>
        </w:rPr>
        <w:t xml:space="preserve"> </w:t>
      </w:r>
      <w:r w:rsidRPr="00AB278E">
        <w:rPr>
          <w:rFonts w:ascii="Times New Roman" w:hAnsi="Times New Roman"/>
          <w:szCs w:val="22"/>
        </w:rPr>
        <w:t>follow-up letters</w:t>
      </w:r>
    </w:p>
    <w:p w14:paraId="7AFCEF58"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of Receipts</w:t>
      </w:r>
    </w:p>
    <w:p w14:paraId="5476EFD7" w14:textId="77777777" w:rsidR="00A911BA" w:rsidRPr="00D27392" w:rsidRDefault="00A911BA" w:rsidP="00A911BA">
      <w:pPr>
        <w:numPr>
          <w:ilvl w:val="0"/>
          <w:numId w:val="13"/>
        </w:numPr>
        <w:overflowPunct/>
        <w:spacing w:line="288" w:lineRule="atLeast"/>
        <w:textAlignment w:val="auto"/>
        <w:rPr>
          <w:rFonts w:ascii="Times New Roman" w:hAnsi="Times New Roman"/>
        </w:rPr>
      </w:pPr>
      <w:bookmarkStart w:id="58" w:name="PCRA_Nightly_Process_Step_6"/>
      <w:bookmarkEnd w:id="58"/>
      <w:r w:rsidRPr="00D27392">
        <w:rPr>
          <w:rFonts w:ascii="Times New Roman" w:hAnsi="Times New Roman"/>
        </w:rPr>
        <w:t>Creation of Cross-Servicing (Treasury Cross-Servicing Project) documents</w:t>
      </w:r>
    </w:p>
    <w:p w14:paraId="71DBE218"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1B7DAE81"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3F9C4109" w14:textId="77777777" w:rsidR="00F23D72" w:rsidRPr="00AB278E" w:rsidRDefault="00F23D72" w:rsidP="005E57A5">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IRS Offset letters</w:t>
      </w:r>
    </w:p>
    <w:p w14:paraId="6877DC9F" w14:textId="77777777" w:rsidR="00F23D72" w:rsidRPr="00AB278E" w:rsidRDefault="00F23D72" w:rsidP="00E1026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59579E3F"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115EB29A"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78F67E01" w14:textId="77777777" w:rsidR="00F23D72" w:rsidRPr="00AB278E" w:rsidRDefault="00F23D72"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234CF82E" w14:textId="77777777" w:rsidR="00933F54" w:rsidRPr="00AB278E" w:rsidRDefault="00933F54"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5AD9D47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71B8348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copied EOB transaction in prior 24 hrs</w:t>
      </w:r>
    </w:p>
    <w:p w14:paraId="42C385A4" w14:textId="77777777" w:rsidR="00DA1965" w:rsidRPr="00AB278E" w:rsidRDefault="00DA1965">
      <w:pPr>
        <w:overflowPunct/>
        <w:spacing w:line="288" w:lineRule="atLeast"/>
        <w:textAlignment w:val="auto"/>
        <w:rPr>
          <w:rFonts w:ascii="Times New Roman" w:hAnsi="Times New Roman"/>
          <w:szCs w:val="22"/>
        </w:rPr>
      </w:pPr>
    </w:p>
    <w:p w14:paraId="61EACEC0"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080A845B" w14:textId="77777777" w:rsidR="00376F71" w:rsidRPr="00AB278E" w:rsidRDefault="00376F71" w:rsidP="00F23D72">
      <w:pPr>
        <w:overflowPunct/>
        <w:spacing w:line="288" w:lineRule="atLeast"/>
        <w:textAlignment w:val="auto"/>
        <w:rPr>
          <w:rFonts w:ascii="Times New Roman" w:hAnsi="Times New Roman"/>
          <w:szCs w:val="22"/>
        </w:rPr>
      </w:pPr>
    </w:p>
    <w:p w14:paraId="16843A0E" w14:textId="77777777" w:rsidR="00376F71" w:rsidRPr="00AB278E" w:rsidRDefault="00A52BFE"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t>
      </w:r>
      <w:r w:rsidR="00376F71" w:rsidRPr="00AB278E">
        <w:rPr>
          <w:rFonts w:ascii="Times New Roman" w:hAnsi="Times New Roman"/>
          <w:szCs w:val="22"/>
          <w:u w:val="single"/>
        </w:rPr>
        <w:t>RCDPE EDI LOCKBOX SERVER]</w:t>
      </w:r>
    </w:p>
    <w:p w14:paraId="69B3D7E4"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 mail server option processes incoming mail messages containing payment and remittance information. The format of the messages is X12 835.</w:t>
      </w:r>
    </w:p>
    <w:p w14:paraId="336E377F" w14:textId="77777777" w:rsidR="00C86B59" w:rsidRPr="00D27392" w:rsidRDefault="00C86B59" w:rsidP="00376F71">
      <w:pPr>
        <w:overflowPunct/>
        <w:spacing w:line="288" w:lineRule="atLeast"/>
        <w:textAlignment w:val="auto"/>
        <w:rPr>
          <w:rFonts w:ascii="Times New Roman" w:hAnsi="Times New Roman"/>
        </w:rPr>
      </w:pPr>
    </w:p>
    <w:p w14:paraId="774E8295" w14:textId="77777777" w:rsidR="004C4431" w:rsidRPr="007E7F07" w:rsidRDefault="004C4431" w:rsidP="004C4431">
      <w:pPr>
        <w:overflowPunct/>
        <w:spacing w:line="288" w:lineRule="atLeast"/>
        <w:textAlignment w:val="auto"/>
        <w:rPr>
          <w:rFonts w:ascii="Times New Roman" w:hAnsi="Times New Roman"/>
          <w:szCs w:val="22"/>
          <w:u w:val="single"/>
        </w:rPr>
      </w:pPr>
    </w:p>
    <w:p w14:paraId="2653CBAB" w14:textId="77777777" w:rsidR="00376F71" w:rsidRPr="00AB278E" w:rsidRDefault="00376F71"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77B9325D"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6CE126C" w14:textId="77777777" w:rsidR="00376F71" w:rsidRPr="00AB278E" w:rsidRDefault="00376F71" w:rsidP="00376F71">
      <w:pPr>
        <w:overflowPunct/>
        <w:spacing w:line="288" w:lineRule="atLeast"/>
        <w:textAlignment w:val="auto"/>
        <w:rPr>
          <w:rFonts w:ascii="Times New Roman" w:hAnsi="Times New Roman"/>
          <w:szCs w:val="22"/>
        </w:rPr>
      </w:pPr>
    </w:p>
    <w:p w14:paraId="7AA57DC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39D7B64E" w14:textId="77777777" w:rsidR="002315CF" w:rsidRPr="00AB278E" w:rsidRDefault="002315CF" w:rsidP="00F23D72">
      <w:pPr>
        <w:overflowPunct/>
        <w:spacing w:line="288" w:lineRule="atLeast"/>
        <w:textAlignment w:val="auto"/>
        <w:rPr>
          <w:rFonts w:ascii="Times New Roman" w:hAnsi="Times New Roman"/>
          <w:szCs w:val="22"/>
        </w:rPr>
      </w:pPr>
    </w:p>
    <w:p w14:paraId="237994FF"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0A55B921" w14:textId="77777777" w:rsidR="00884D24" w:rsidRPr="00AB278E" w:rsidRDefault="00884D24" w:rsidP="00F23D72">
      <w:pPr>
        <w:overflowPunct/>
        <w:spacing w:line="288" w:lineRule="atLeast"/>
        <w:textAlignment w:val="auto"/>
        <w:rPr>
          <w:rFonts w:ascii="Times New Roman" w:hAnsi="Times New Roman"/>
          <w:szCs w:val="22"/>
        </w:rPr>
      </w:pPr>
    </w:p>
    <w:p w14:paraId="15ABED33"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w:t>
      </w:r>
      <w:r w:rsidR="00884D24" w:rsidRPr="00AB278E">
        <w:rPr>
          <w:rFonts w:ascii="Times New Roman" w:hAnsi="Times New Roman"/>
          <w:szCs w:val="22"/>
        </w:rPr>
        <w:t xml:space="preserve"> </w:t>
      </w:r>
      <w:r w:rsidRPr="00AB278E">
        <w:rPr>
          <w:rFonts w:ascii="Times New Roman" w:hAnsi="Times New Roman"/>
          <w:szCs w:val="22"/>
        </w:rPr>
        <w:t>conversion.</w:t>
      </w:r>
    </w:p>
    <w:p w14:paraId="7FB77891" w14:textId="77777777" w:rsidR="00884D24" w:rsidRPr="00AB278E" w:rsidRDefault="00884D24" w:rsidP="00F23D72">
      <w:pPr>
        <w:overflowPunct/>
        <w:spacing w:line="288" w:lineRule="atLeast"/>
        <w:textAlignment w:val="auto"/>
        <w:rPr>
          <w:rFonts w:ascii="Times New Roman" w:hAnsi="Times New Roman"/>
          <w:szCs w:val="22"/>
        </w:rPr>
      </w:pPr>
    </w:p>
    <w:p w14:paraId="3C9957F9"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61D0CAB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AB278E" w:rsidRDefault="009C18F3" w:rsidP="00824507">
      <w:pPr>
        <w:overflowPunct/>
        <w:spacing w:line="288" w:lineRule="atLeast"/>
        <w:ind w:left="720"/>
        <w:textAlignment w:val="auto"/>
        <w:rPr>
          <w:rFonts w:ascii="Times New Roman" w:hAnsi="Times New Roman"/>
          <w:szCs w:val="22"/>
        </w:rPr>
      </w:pPr>
    </w:p>
    <w:p w14:paraId="77EA59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747F04A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AB278E" w:rsidRDefault="00884D24" w:rsidP="00824507">
      <w:pPr>
        <w:overflowPunct/>
        <w:spacing w:line="288" w:lineRule="atLeast"/>
        <w:ind w:left="720"/>
        <w:textAlignment w:val="auto"/>
        <w:rPr>
          <w:rFonts w:ascii="Times New Roman" w:hAnsi="Times New Roman"/>
          <w:szCs w:val="22"/>
        </w:rPr>
      </w:pPr>
    </w:p>
    <w:p w14:paraId="7EF13DB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07D8F7A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29A1DD25" w14:textId="77777777" w:rsidR="00884D24" w:rsidRPr="00AB278E" w:rsidRDefault="00884D24" w:rsidP="00824507">
      <w:pPr>
        <w:overflowPunct/>
        <w:spacing w:line="288" w:lineRule="atLeast"/>
        <w:ind w:left="720"/>
        <w:textAlignment w:val="auto"/>
        <w:rPr>
          <w:rFonts w:ascii="Times New Roman" w:hAnsi="Times New Roman"/>
          <w:szCs w:val="22"/>
        </w:rPr>
      </w:pPr>
    </w:p>
    <w:p w14:paraId="41ADAA9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INCREASE ADJ</w:t>
      </w:r>
    </w:p>
    <w:p w14:paraId="3E76F82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AB278E" w:rsidRDefault="00884D24" w:rsidP="00824507">
      <w:pPr>
        <w:overflowPunct/>
        <w:spacing w:line="288" w:lineRule="atLeast"/>
        <w:ind w:left="720"/>
        <w:textAlignment w:val="auto"/>
        <w:rPr>
          <w:rFonts w:ascii="Times New Roman" w:hAnsi="Times New Roman"/>
          <w:szCs w:val="22"/>
        </w:rPr>
      </w:pPr>
    </w:p>
    <w:p w14:paraId="32768912" w14:textId="77777777" w:rsidR="00884D24" w:rsidRPr="00AB278E" w:rsidRDefault="00F23D72" w:rsidP="00D27392">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SETUP BILL</w:t>
      </w:r>
    </w:p>
    <w:p w14:paraId="0875567A" w14:textId="77777777" w:rsidR="008D3356" w:rsidRPr="00AB278E" w:rsidRDefault="00F23D72" w:rsidP="00D27392">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AB278E" w:rsidRDefault="00884D24" w:rsidP="00F23D72">
      <w:pPr>
        <w:overflowPunct/>
        <w:spacing w:line="288" w:lineRule="atLeast"/>
        <w:textAlignment w:val="auto"/>
        <w:rPr>
          <w:rFonts w:ascii="Times New Roman" w:hAnsi="Times New Roman"/>
          <w:szCs w:val="22"/>
        </w:rPr>
      </w:pPr>
    </w:p>
    <w:p w14:paraId="7E192F98" w14:textId="77777777" w:rsidR="00884D24"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2743E849"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AB278E" w:rsidRDefault="00884D24" w:rsidP="00F23D72">
      <w:pPr>
        <w:overflowPunct/>
        <w:spacing w:line="288" w:lineRule="atLeast"/>
        <w:textAlignment w:val="auto"/>
        <w:rPr>
          <w:rFonts w:ascii="Times New Roman" w:hAnsi="Times New Roman"/>
          <w:szCs w:val="22"/>
        </w:rPr>
      </w:pPr>
    </w:p>
    <w:p w14:paraId="05D34D7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164ED56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move all of the data items including the transactions for bills in the PENDING ARCHIVE status to a temporary storage file. You cannot unmark records marked for archiving </w:t>
      </w:r>
      <w:r w:rsidRPr="00AB278E">
        <w:rPr>
          <w:rFonts w:ascii="Times New Roman" w:hAnsi="Times New Roman"/>
          <w:szCs w:val="22"/>
        </w:rPr>
        <w:lastRenderedPageBreak/>
        <w:t>once this process is started. A mail message will be sent to you when the file has successfully been populated.</w:t>
      </w:r>
    </w:p>
    <w:p w14:paraId="695C77DF"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AB278E" w:rsidRDefault="00884D24" w:rsidP="00824507">
      <w:pPr>
        <w:overflowPunct/>
        <w:spacing w:line="288" w:lineRule="atLeast"/>
        <w:ind w:left="720"/>
        <w:textAlignment w:val="auto"/>
        <w:rPr>
          <w:rFonts w:ascii="Times New Roman" w:hAnsi="Times New Roman"/>
          <w:szCs w:val="22"/>
        </w:rPr>
      </w:pPr>
    </w:p>
    <w:p w14:paraId="259E99C6"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507E11C7"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AB278E" w:rsidRDefault="00884D24" w:rsidP="00824507">
      <w:pPr>
        <w:overflowPunct/>
        <w:spacing w:line="288" w:lineRule="atLeast"/>
        <w:ind w:left="720"/>
        <w:textAlignment w:val="auto"/>
        <w:rPr>
          <w:rFonts w:ascii="Times New Roman" w:hAnsi="Times New Roman"/>
          <w:szCs w:val="22"/>
        </w:rPr>
      </w:pPr>
    </w:p>
    <w:p w14:paraId="43945F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2E27111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AB278E" w:rsidRDefault="00177538" w:rsidP="00824507">
      <w:pPr>
        <w:overflowPunct/>
        <w:spacing w:line="288" w:lineRule="atLeast"/>
        <w:ind w:left="720"/>
        <w:textAlignment w:val="auto"/>
        <w:rPr>
          <w:rFonts w:ascii="Times New Roman" w:hAnsi="Times New Roman"/>
          <w:b/>
          <w:szCs w:val="22"/>
        </w:rPr>
      </w:pPr>
      <w:r w:rsidRPr="00AB278E">
        <w:rPr>
          <w:rFonts w:ascii="Times New Roman" w:hAnsi="Times New Roman"/>
          <w:b/>
          <w:szCs w:val="22"/>
        </w:rPr>
        <w:t>*</w:t>
      </w:r>
      <w:r w:rsidR="00F23D72" w:rsidRPr="00AB278E">
        <w:rPr>
          <w:rFonts w:ascii="Times New Roman" w:hAnsi="Times New Roman"/>
          <w:b/>
          <w:szCs w:val="22"/>
        </w:rPr>
        <w:t>* THIS OPTION DOES NOT RESET THE RECORDS TO THE ARCHIVED STATUS</w:t>
      </w:r>
      <w:r w:rsidRPr="00AB278E">
        <w:rPr>
          <w:rFonts w:ascii="Times New Roman" w:hAnsi="Times New Roman"/>
          <w:b/>
          <w:szCs w:val="22"/>
        </w:rPr>
        <w:t xml:space="preserve"> </w:t>
      </w:r>
      <w:r w:rsidR="00F23D72" w:rsidRPr="00AB278E">
        <w:rPr>
          <w:rFonts w:ascii="Times New Roman" w:hAnsi="Times New Roman"/>
          <w:b/>
          <w:szCs w:val="22"/>
        </w:rPr>
        <w:t>**</w:t>
      </w:r>
    </w:p>
    <w:p w14:paraId="44BA0C9C" w14:textId="77777777" w:rsidR="00884D24" w:rsidRPr="00AB278E" w:rsidRDefault="00884D24" w:rsidP="00824507">
      <w:pPr>
        <w:overflowPunct/>
        <w:spacing w:line="288" w:lineRule="atLeast"/>
        <w:ind w:left="720"/>
        <w:textAlignment w:val="auto"/>
        <w:rPr>
          <w:rFonts w:ascii="Times New Roman" w:hAnsi="Times New Roman"/>
          <w:szCs w:val="22"/>
        </w:rPr>
      </w:pPr>
    </w:p>
    <w:p w14:paraId="3082A2F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1EB21BCC"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AB278E">
        <w:rPr>
          <w:rFonts w:ascii="Times New Roman" w:hAnsi="Times New Roman"/>
          <w:szCs w:val="22"/>
        </w:rPr>
        <w:t xml:space="preserve">The date entered by the user will be entered in the Date Bill Prepared field. </w:t>
      </w:r>
      <w:r w:rsidRPr="00AB278E">
        <w:rPr>
          <w:rFonts w:ascii="Times New Roman" w:hAnsi="Times New Roman"/>
          <w:szCs w:val="22"/>
        </w:rPr>
        <w:t>The entry in the temporary storage file will be deleted after the AR records are updated.</w:t>
      </w:r>
    </w:p>
    <w:p w14:paraId="31E11A95" w14:textId="77777777" w:rsidR="00CC2BDF" w:rsidRPr="00AB278E" w:rsidRDefault="00F23D72" w:rsidP="00136B00">
      <w:pPr>
        <w:overflowPunct/>
        <w:spacing w:line="288" w:lineRule="atLeast"/>
        <w:ind w:left="720"/>
        <w:textAlignment w:val="auto"/>
        <w:rPr>
          <w:rFonts w:ascii="Times New Roman" w:hAnsi="Times New Roman"/>
          <w:szCs w:val="22"/>
        </w:rPr>
      </w:pPr>
      <w:r w:rsidRPr="00AB278E">
        <w:rPr>
          <w:rFonts w:ascii="Times New Roman" w:hAnsi="Times New Roman"/>
          <w:szCs w:val="22"/>
        </w:rPr>
        <w:t>NOTE: The use of this option should be coordinated with IRM and MCCR.</w:t>
      </w:r>
    </w:p>
    <w:p w14:paraId="23C585D2" w14:textId="77777777" w:rsidR="002315CF" w:rsidRPr="00AB278E" w:rsidRDefault="002315CF" w:rsidP="009E2415">
      <w:pPr>
        <w:ind w:right="-539"/>
        <w:jc w:val="center"/>
        <w:rPr>
          <w:rFonts w:ascii="Times New Roman" w:hAnsi="Times New Roman"/>
          <w:szCs w:val="22"/>
        </w:rPr>
      </w:pPr>
    </w:p>
    <w:p w14:paraId="6BAB8BE6" w14:textId="77777777" w:rsidR="002315CF" w:rsidRPr="00AB278E" w:rsidRDefault="002315CF" w:rsidP="002315CF">
      <w:pPr>
        <w:ind w:right="-539"/>
        <w:rPr>
          <w:rFonts w:ascii="Times New Roman" w:hAnsi="Times New Roman"/>
          <w:szCs w:val="22"/>
          <w:u w:val="single"/>
        </w:rPr>
      </w:pPr>
      <w:r w:rsidRPr="00AB278E">
        <w:rPr>
          <w:rFonts w:ascii="Times New Roman" w:hAnsi="Times New Roman"/>
          <w:szCs w:val="22"/>
          <w:u w:val="single"/>
        </w:rPr>
        <w:t>PRCA MDA SERVER</w:t>
      </w:r>
    </w:p>
    <w:p w14:paraId="2F22E2C1" w14:textId="77777777" w:rsidR="009E2415" w:rsidRPr="00AB278E" w:rsidRDefault="002315CF" w:rsidP="00D21460">
      <w:pPr>
        <w:ind w:right="-539" w:firstLine="720"/>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6861C4AD" w14:textId="77777777" w:rsidR="00136B00" w:rsidRPr="00AB278E" w:rsidRDefault="00136B00" w:rsidP="00662D4F">
      <w:pPr>
        <w:overflowPunct/>
        <w:spacing w:line="288" w:lineRule="atLeast"/>
        <w:ind w:left="720"/>
        <w:textAlignment w:val="auto"/>
        <w:rPr>
          <w:rFonts w:ascii="Times New Roman" w:hAnsi="Times New Roman"/>
          <w:szCs w:val="22"/>
        </w:rPr>
      </w:pPr>
    </w:p>
    <w:p w14:paraId="09C31464" w14:textId="77777777" w:rsidR="009E2415" w:rsidRPr="00AB278E" w:rsidRDefault="009E2415" w:rsidP="00662D4F">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1BF1F741" w14:textId="77777777" w:rsidR="00136B00" w:rsidRPr="007542B6" w:rsidRDefault="00136B00" w:rsidP="007542B6">
      <w:pPr>
        <w:pStyle w:val="Heading1"/>
      </w:pPr>
      <w:bookmarkStart w:id="59" w:name="_Toc425503943"/>
      <w:bookmarkStart w:id="60" w:name="_Toc493599084"/>
      <w:r w:rsidRPr="00AB278E">
        <w:lastRenderedPageBreak/>
        <w:t>Accounts Receivable Cross-References</w:t>
      </w:r>
      <w:bookmarkEnd w:id="59"/>
      <w:bookmarkEnd w:id="60"/>
    </w:p>
    <w:p w14:paraId="19F4741C" w14:textId="77777777" w:rsidR="004C4431" w:rsidRPr="007E7F07" w:rsidRDefault="004C4431" w:rsidP="004C4431">
      <w:pPr>
        <w:overflowPunct/>
        <w:spacing w:line="288" w:lineRule="atLeast"/>
        <w:textAlignment w:val="auto"/>
        <w:rPr>
          <w:rFonts w:ascii="Times New Roman" w:hAnsi="Times New Roman"/>
          <w:szCs w:val="22"/>
        </w:rPr>
      </w:pPr>
    </w:p>
    <w:p w14:paraId="2CA7318F" w14:textId="77777777" w:rsidR="007542B6" w:rsidRPr="00D27392" w:rsidRDefault="007542B6" w:rsidP="00D27392">
      <w:pPr>
        <w:pStyle w:val="BodyText"/>
        <w:spacing w:before="318"/>
        <w:ind w:right="136"/>
        <w:rPr>
          <w:rFonts w:ascii="Times New Roman" w:hAnsi="Times New Roman"/>
        </w:rPr>
      </w:pPr>
      <w:r w:rsidRPr="00D27392">
        <w:rPr>
          <w:rFonts w:ascii="Times New Roman" w:hAnsi="Times New Roman"/>
          <w:sz w:val="22"/>
          <w:u w:val="single" w:color="000000"/>
        </w:rPr>
        <w:t>340^B</w:t>
      </w:r>
    </w:p>
    <w:p w14:paraId="25251697" w14:textId="77777777" w:rsidR="007542B6" w:rsidRPr="007542B6" w:rsidRDefault="007542B6" w:rsidP="00D27392">
      <w:pPr>
        <w:pStyle w:val="BodyText"/>
        <w:spacing w:before="35" w:line="273" w:lineRule="auto"/>
        <w:ind w:right="371"/>
        <w:rPr>
          <w:rFonts w:ascii="Times New Roman" w:hAnsi="Times New Roman"/>
        </w:rPr>
      </w:pPr>
      <w:r w:rsidRPr="007542B6">
        <w:rPr>
          <w:rFonts w:ascii="Times New Roman" w:hAnsi="Times New Roman"/>
          <w:sz w:val="22"/>
        </w:rPr>
        <w:t>This is the regular VA FileMan "B" cross-reference and is used throughout the AR package for users</w:t>
      </w:r>
      <w:r w:rsidRPr="00D27392">
        <w:rPr>
          <w:rFonts w:ascii="Times New Roman" w:hAnsi="Times New Roman"/>
          <w:spacing w:val="-24"/>
          <w:sz w:val="22"/>
        </w:rPr>
        <w:t xml:space="preserve"> </w:t>
      </w:r>
      <w:r w:rsidRPr="007542B6">
        <w:rPr>
          <w:rFonts w:ascii="Times New Roman" w:hAnsi="Times New Roman"/>
          <w:sz w:val="22"/>
        </w:rPr>
        <w:t>to look-up information by</w:t>
      </w:r>
      <w:r w:rsidRPr="00D27392">
        <w:rPr>
          <w:rFonts w:ascii="Times New Roman" w:hAnsi="Times New Roman"/>
          <w:spacing w:val="-6"/>
          <w:sz w:val="22"/>
        </w:rPr>
        <w:t xml:space="preserve"> </w:t>
      </w:r>
      <w:r w:rsidRPr="007542B6">
        <w:rPr>
          <w:rFonts w:ascii="Times New Roman" w:hAnsi="Times New Roman"/>
          <w:sz w:val="22"/>
        </w:rPr>
        <w:t>debtor.</w:t>
      </w:r>
    </w:p>
    <w:p w14:paraId="1AE057F4" w14:textId="77777777" w:rsidR="007542B6" w:rsidRPr="007542B6" w:rsidRDefault="007542B6" w:rsidP="00D27392">
      <w:pPr>
        <w:spacing w:before="1"/>
        <w:rPr>
          <w:rFonts w:ascii="Times New Roman" w:hAnsi="Times New Roman"/>
          <w:szCs w:val="22"/>
        </w:rPr>
      </w:pPr>
    </w:p>
    <w:p w14:paraId="2B9AEED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^^TRIGGER^340^.03</w:t>
      </w:r>
    </w:p>
    <w:p w14:paraId="71C9F869"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Since a patient statement day never changes, a statement day is assigned to a patient based on</w:t>
      </w:r>
      <w:r w:rsidRPr="00D27392">
        <w:rPr>
          <w:rFonts w:ascii="Times New Roman" w:hAnsi="Times New Roman"/>
          <w:spacing w:val="-25"/>
          <w:sz w:val="22"/>
        </w:rPr>
        <w:t xml:space="preserve"> </w:t>
      </w:r>
      <w:r w:rsidRPr="007542B6">
        <w:rPr>
          <w:rFonts w:ascii="Times New Roman" w:hAnsi="Times New Roman"/>
          <w:sz w:val="22"/>
        </w:rPr>
        <w:t>their internal entry number. When a new patient is added to the debtor file, this cross-reference triggers</w:t>
      </w:r>
      <w:r w:rsidRPr="00D27392">
        <w:rPr>
          <w:rFonts w:ascii="Times New Roman" w:hAnsi="Times New Roman"/>
          <w:spacing w:val="-23"/>
          <w:sz w:val="22"/>
        </w:rPr>
        <w:t xml:space="preserve"> </w:t>
      </w:r>
      <w:r w:rsidRPr="007542B6">
        <w:rPr>
          <w:rFonts w:ascii="Times New Roman" w:hAnsi="Times New Roman"/>
          <w:sz w:val="22"/>
        </w:rPr>
        <w:t>the assignment of the statement</w:t>
      </w:r>
      <w:r w:rsidRPr="00D27392">
        <w:rPr>
          <w:rFonts w:ascii="Times New Roman" w:hAnsi="Times New Roman"/>
          <w:spacing w:val="-7"/>
          <w:sz w:val="22"/>
        </w:rPr>
        <w:t xml:space="preserve"> </w:t>
      </w:r>
      <w:r w:rsidRPr="007542B6">
        <w:rPr>
          <w:rFonts w:ascii="Times New Roman" w:hAnsi="Times New Roman"/>
          <w:sz w:val="22"/>
        </w:rPr>
        <w:t>day.</w:t>
      </w:r>
    </w:p>
    <w:p w14:paraId="6C4BBE77" w14:textId="77777777" w:rsidR="007542B6" w:rsidRPr="007542B6" w:rsidRDefault="007542B6" w:rsidP="00D27392">
      <w:pPr>
        <w:spacing w:before="1"/>
        <w:rPr>
          <w:rFonts w:ascii="Times New Roman" w:hAnsi="Times New Roman"/>
          <w:szCs w:val="22"/>
        </w:rPr>
      </w:pPr>
    </w:p>
    <w:p w14:paraId="30D6D1D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340^AB^MUMPS</w:t>
      </w:r>
    </w:p>
    <w:p w14:paraId="3C3D13A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allows rapid lookup of debtors in the debtor file by the "type" of debtor. There</w:t>
      </w:r>
      <w:r w:rsidRPr="00D27392">
        <w:rPr>
          <w:rFonts w:ascii="Times New Roman" w:hAnsi="Times New Roman"/>
          <w:spacing w:val="-34"/>
          <w:sz w:val="22"/>
        </w:rPr>
        <w:t xml:space="preserve"> </w:t>
      </w:r>
      <w:r w:rsidRPr="007542B6">
        <w:rPr>
          <w:rFonts w:ascii="Times New Roman" w:hAnsi="Times New Roman"/>
          <w:sz w:val="22"/>
        </w:rPr>
        <w:t>are five types of debtors (Patient, Insurance Company, Institution, Vendor, and Person). This allows the</w:t>
      </w:r>
      <w:r w:rsidRPr="00D27392">
        <w:rPr>
          <w:rFonts w:ascii="Times New Roman" w:hAnsi="Times New Roman"/>
          <w:spacing w:val="-26"/>
          <w:sz w:val="22"/>
        </w:rPr>
        <w:t xml:space="preserve"> </w:t>
      </w:r>
      <w:r w:rsidRPr="007542B6">
        <w:rPr>
          <w:rFonts w:ascii="Times New Roman" w:hAnsi="Times New Roman"/>
          <w:sz w:val="22"/>
        </w:rPr>
        <w:t>AR software to scan the file for only a specific type of debtor rather than having to look at each</w:t>
      </w:r>
      <w:r w:rsidRPr="00D27392">
        <w:rPr>
          <w:rFonts w:ascii="Times New Roman" w:hAnsi="Times New Roman"/>
          <w:spacing w:val="-38"/>
          <w:sz w:val="22"/>
        </w:rPr>
        <w:t xml:space="preserve"> </w:t>
      </w:r>
      <w:r w:rsidRPr="007542B6">
        <w:rPr>
          <w:rFonts w:ascii="Times New Roman" w:hAnsi="Times New Roman"/>
          <w:sz w:val="22"/>
        </w:rPr>
        <w:t>entry.</w:t>
      </w:r>
    </w:p>
    <w:p w14:paraId="0E26B7E5" w14:textId="77777777" w:rsidR="007542B6" w:rsidRPr="007542B6" w:rsidRDefault="007542B6" w:rsidP="00D27392">
      <w:pPr>
        <w:spacing w:before="1"/>
        <w:rPr>
          <w:rFonts w:ascii="Times New Roman" w:hAnsi="Times New Roman"/>
          <w:szCs w:val="22"/>
        </w:rPr>
      </w:pPr>
    </w:p>
    <w:p w14:paraId="7E698C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340^AC</w:t>
      </w:r>
    </w:p>
    <w:p w14:paraId="3247BE4B"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used to print patient statements and Vendor, Person, and Institution</w:t>
      </w:r>
      <w:r w:rsidRPr="00D27392">
        <w:rPr>
          <w:rFonts w:ascii="Times New Roman" w:hAnsi="Times New Roman"/>
          <w:spacing w:val="-25"/>
          <w:sz w:val="22"/>
        </w:rPr>
        <w:t xml:space="preserve"> </w:t>
      </w:r>
      <w:r w:rsidRPr="007542B6">
        <w:rPr>
          <w:rFonts w:ascii="Times New Roman" w:hAnsi="Times New Roman"/>
          <w:sz w:val="22"/>
        </w:rPr>
        <w:t>follow-up letters. Since these type of debtors get notified based on their statement day, this cross-reference</w:t>
      </w:r>
      <w:r w:rsidRPr="00D27392">
        <w:rPr>
          <w:rFonts w:ascii="Times New Roman" w:hAnsi="Times New Roman"/>
          <w:spacing w:val="-27"/>
          <w:sz w:val="22"/>
        </w:rPr>
        <w:t xml:space="preserve"> </w:t>
      </w:r>
      <w:r w:rsidRPr="007542B6">
        <w:rPr>
          <w:rFonts w:ascii="Times New Roman" w:hAnsi="Times New Roman"/>
          <w:sz w:val="22"/>
        </w:rPr>
        <w:t>allows rapid look-up of which debtor is due a notification on a particular</w:t>
      </w:r>
      <w:r w:rsidRPr="00D27392">
        <w:rPr>
          <w:rFonts w:ascii="Times New Roman" w:hAnsi="Times New Roman"/>
          <w:spacing w:val="-22"/>
          <w:sz w:val="22"/>
        </w:rPr>
        <w:t xml:space="preserve"> </w:t>
      </w:r>
      <w:r w:rsidRPr="007542B6">
        <w:rPr>
          <w:rFonts w:ascii="Times New Roman" w:hAnsi="Times New Roman"/>
          <w:sz w:val="22"/>
        </w:rPr>
        <w:t>day.</w:t>
      </w:r>
    </w:p>
    <w:p w14:paraId="055C021D" w14:textId="77777777" w:rsidR="007542B6" w:rsidRPr="007542B6" w:rsidRDefault="007542B6" w:rsidP="00D27392">
      <w:pPr>
        <w:spacing w:before="1"/>
        <w:rPr>
          <w:rFonts w:ascii="Times New Roman" w:hAnsi="Times New Roman"/>
          <w:szCs w:val="22"/>
        </w:rPr>
      </w:pPr>
    </w:p>
    <w:p w14:paraId="35C9D539" w14:textId="521711E4"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340^DMC</w:t>
      </w:r>
      <w:r w:rsidR="004C4431" w:rsidRPr="007E7F07">
        <w:rPr>
          <w:rFonts w:ascii="Times New Roman" w:hAnsi="Times New Roman"/>
          <w:szCs w:val="22"/>
          <w:u w:val="single"/>
        </w:rPr>
        <w:t xml:space="preserve"> </w:t>
      </w:r>
    </w:p>
    <w:p w14:paraId="1B05B883"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cross-reference will be sent if follow-up on an account is being done by the Debt</w:t>
      </w:r>
      <w:r w:rsidRPr="00D27392">
        <w:rPr>
          <w:rFonts w:ascii="Times New Roman" w:hAnsi="Times New Roman"/>
          <w:spacing w:val="-24"/>
          <w:sz w:val="22"/>
        </w:rPr>
        <w:t xml:space="preserve"> </w:t>
      </w:r>
      <w:r w:rsidRPr="007542B6">
        <w:rPr>
          <w:rFonts w:ascii="Times New Roman" w:hAnsi="Times New Roman"/>
          <w:sz w:val="22"/>
        </w:rPr>
        <w:t>Management Center</w:t>
      </w:r>
      <w:r w:rsidRPr="00D27392">
        <w:rPr>
          <w:rFonts w:ascii="Times New Roman" w:hAnsi="Times New Roman"/>
          <w:spacing w:val="-3"/>
          <w:sz w:val="22"/>
        </w:rPr>
        <w:t xml:space="preserve"> </w:t>
      </w:r>
      <w:r w:rsidRPr="007542B6">
        <w:rPr>
          <w:rFonts w:ascii="Times New Roman" w:hAnsi="Times New Roman"/>
          <w:sz w:val="22"/>
        </w:rPr>
        <w:t>(DMC).</w:t>
      </w:r>
    </w:p>
    <w:p w14:paraId="45843409" w14:textId="77777777" w:rsidR="007542B6" w:rsidRPr="007542B6" w:rsidRDefault="007542B6" w:rsidP="00D27392">
      <w:pPr>
        <w:spacing w:before="1"/>
        <w:rPr>
          <w:rFonts w:ascii="Times New Roman" w:hAnsi="Times New Roman"/>
          <w:szCs w:val="22"/>
        </w:rPr>
      </w:pPr>
    </w:p>
    <w:p w14:paraId="5A1628C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1F262E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16C69226" w14:textId="77777777" w:rsidR="004C4431" w:rsidRPr="007E7F07" w:rsidRDefault="004C4431" w:rsidP="004C4431">
      <w:pPr>
        <w:overflowPunct/>
        <w:spacing w:line="288" w:lineRule="atLeast"/>
        <w:textAlignment w:val="auto"/>
        <w:rPr>
          <w:rFonts w:ascii="Times New Roman" w:hAnsi="Times New Roman"/>
          <w:szCs w:val="22"/>
        </w:rPr>
      </w:pPr>
    </w:p>
    <w:p w14:paraId="7BCD0AD1" w14:textId="5AE183C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340^TOP^MUMPS</w:t>
      </w:r>
      <w:r w:rsidR="004C4431" w:rsidRPr="007E7F07">
        <w:rPr>
          <w:rFonts w:ascii="Times New Roman" w:hAnsi="Times New Roman"/>
          <w:szCs w:val="22"/>
          <w:u w:val="single"/>
        </w:rPr>
        <w:t xml:space="preserve"> </w:t>
      </w:r>
    </w:p>
    <w:p w14:paraId="0424F40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indicates whether a debtor has been sent to TOP and the date of the</w:t>
      </w:r>
      <w:r w:rsidRPr="00D27392">
        <w:rPr>
          <w:rFonts w:ascii="Times New Roman" w:hAnsi="Times New Roman"/>
          <w:spacing w:val="-30"/>
          <w:sz w:val="22"/>
        </w:rPr>
        <w:t xml:space="preserve"> </w:t>
      </w:r>
      <w:r w:rsidRPr="007542B6">
        <w:rPr>
          <w:rFonts w:ascii="Times New Roman" w:hAnsi="Times New Roman"/>
          <w:sz w:val="22"/>
        </w:rPr>
        <w:t>reference.</w:t>
      </w:r>
    </w:p>
    <w:p w14:paraId="18B387F1" w14:textId="77777777" w:rsidR="007542B6" w:rsidRPr="007542B6" w:rsidRDefault="007542B6" w:rsidP="00D27392">
      <w:pPr>
        <w:spacing w:before="1"/>
        <w:rPr>
          <w:rFonts w:ascii="Times New Roman" w:hAnsi="Times New Roman"/>
          <w:szCs w:val="22"/>
        </w:rPr>
      </w:pPr>
    </w:p>
    <w:p w14:paraId="3A72EDA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341^B</w:t>
      </w:r>
    </w:p>
    <w:p w14:paraId="66134B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will allow look-up to the event file by</w:t>
      </w:r>
      <w:r w:rsidRPr="00D27392">
        <w:rPr>
          <w:rFonts w:ascii="Times New Roman" w:hAnsi="Times New Roman"/>
          <w:spacing w:val="-20"/>
          <w:sz w:val="22"/>
        </w:rPr>
        <w:t xml:space="preserve"> </w:t>
      </w:r>
      <w:r w:rsidRPr="007542B6">
        <w:rPr>
          <w:rFonts w:ascii="Times New Roman" w:hAnsi="Times New Roman"/>
          <w:sz w:val="22"/>
        </w:rPr>
        <w:t>identifier.</w:t>
      </w:r>
    </w:p>
    <w:p w14:paraId="0D50ADAE" w14:textId="77777777" w:rsidR="007542B6" w:rsidRPr="007542B6" w:rsidRDefault="007542B6" w:rsidP="00D27392">
      <w:pPr>
        <w:spacing w:before="1"/>
        <w:rPr>
          <w:rFonts w:ascii="Times New Roman" w:hAnsi="Times New Roman"/>
          <w:szCs w:val="22"/>
        </w:rPr>
      </w:pPr>
    </w:p>
    <w:p w14:paraId="6B239F6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341^AD2^MUMPS</w:t>
      </w:r>
    </w:p>
    <w:p w14:paraId="50A6752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CE836A7" w14:textId="77777777" w:rsidR="007542B6" w:rsidRPr="007542B6" w:rsidRDefault="007542B6" w:rsidP="00D27392">
      <w:pPr>
        <w:spacing w:before="2"/>
        <w:rPr>
          <w:rFonts w:ascii="Times New Roman" w:hAnsi="Times New Roman"/>
          <w:szCs w:val="22"/>
        </w:rPr>
      </w:pPr>
    </w:p>
    <w:p w14:paraId="138558F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341^AC1^MUMPS</w:t>
      </w:r>
    </w:p>
    <w:p w14:paraId="7DB2F3B0"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2"/>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553B9FB9" w14:textId="77777777" w:rsidR="007542B6" w:rsidRPr="007542B6" w:rsidRDefault="007542B6" w:rsidP="00D27392">
      <w:pPr>
        <w:spacing w:before="1"/>
        <w:rPr>
          <w:rFonts w:ascii="Times New Roman" w:hAnsi="Times New Roman"/>
          <w:szCs w:val="22"/>
        </w:rPr>
      </w:pPr>
    </w:p>
    <w:p w14:paraId="6B6B4E8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341^AD1^MUMPS</w:t>
      </w:r>
    </w:p>
    <w:p w14:paraId="0EB168F8"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This-cross reference is used for account profiles and for printing patient statements, letters, and bills.</w:t>
      </w:r>
      <w:r w:rsidRPr="00D27392">
        <w:rPr>
          <w:rFonts w:ascii="Times New Roman" w:hAnsi="Times New Roman"/>
          <w:spacing w:val="-36"/>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88A8B65" w14:textId="77777777" w:rsidR="004C4431" w:rsidRPr="007E7F07" w:rsidRDefault="004C4431" w:rsidP="004C4431">
      <w:pPr>
        <w:overflowPunct/>
        <w:spacing w:line="288" w:lineRule="atLeast"/>
        <w:textAlignment w:val="auto"/>
        <w:rPr>
          <w:rFonts w:ascii="Times New Roman" w:hAnsi="Times New Roman"/>
          <w:szCs w:val="22"/>
        </w:rPr>
      </w:pPr>
    </w:p>
    <w:p w14:paraId="47149B61"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341^AD3^MUMPS</w:t>
      </w:r>
    </w:p>
    <w:p w14:paraId="7C99B54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2FCD1561" w14:textId="77777777" w:rsidR="007542B6" w:rsidRPr="007542B6" w:rsidRDefault="007542B6" w:rsidP="00D27392">
      <w:pPr>
        <w:spacing w:before="1"/>
        <w:rPr>
          <w:rFonts w:ascii="Times New Roman" w:hAnsi="Times New Roman"/>
          <w:szCs w:val="22"/>
        </w:rPr>
      </w:pPr>
    </w:p>
    <w:p w14:paraId="69B9EB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341^C</w:t>
      </w:r>
    </w:p>
    <w:p w14:paraId="1C9DAE95"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sorts events by the date/time they are closed and allows a chronological ordering</w:t>
      </w:r>
      <w:r w:rsidRPr="00D27392">
        <w:rPr>
          <w:rFonts w:ascii="Times New Roman" w:hAnsi="Times New Roman"/>
          <w:spacing w:val="-29"/>
          <w:sz w:val="22"/>
        </w:rPr>
        <w:t xml:space="preserve"> </w:t>
      </w:r>
      <w:r w:rsidRPr="007542B6">
        <w:rPr>
          <w:rFonts w:ascii="Times New Roman" w:hAnsi="Times New Roman"/>
          <w:sz w:val="22"/>
        </w:rPr>
        <w:t>of events.</w:t>
      </w:r>
    </w:p>
    <w:p w14:paraId="683F53C8" w14:textId="77777777" w:rsidR="007542B6" w:rsidRPr="007542B6" w:rsidRDefault="007542B6" w:rsidP="00D27392">
      <w:pPr>
        <w:spacing w:before="1"/>
        <w:rPr>
          <w:rFonts w:ascii="Times New Roman" w:hAnsi="Times New Roman"/>
          <w:szCs w:val="22"/>
        </w:rPr>
      </w:pPr>
    </w:p>
    <w:p w14:paraId="607E0EB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341^AC2^MUMPS</w:t>
      </w:r>
    </w:p>
    <w:p w14:paraId="5F06CA35"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1"/>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228843A6" w14:textId="77777777" w:rsidR="007542B6" w:rsidRPr="007542B6" w:rsidRDefault="007542B6" w:rsidP="00D27392">
      <w:pPr>
        <w:spacing w:before="2"/>
        <w:rPr>
          <w:rFonts w:ascii="Times New Roman" w:hAnsi="Times New Roman"/>
          <w:szCs w:val="22"/>
        </w:rPr>
      </w:pPr>
    </w:p>
    <w:p w14:paraId="6097FC7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341^AE</w:t>
      </w:r>
    </w:p>
    <w:p w14:paraId="41BD2DC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and print events by their follow-up</w:t>
      </w:r>
      <w:r w:rsidRPr="00D27392">
        <w:rPr>
          <w:rFonts w:ascii="Times New Roman" w:hAnsi="Times New Roman"/>
          <w:spacing w:val="-17"/>
          <w:sz w:val="22"/>
        </w:rPr>
        <w:t xml:space="preserve"> </w:t>
      </w:r>
      <w:r w:rsidRPr="007542B6">
        <w:rPr>
          <w:rFonts w:ascii="Times New Roman" w:hAnsi="Times New Roman"/>
          <w:sz w:val="22"/>
        </w:rPr>
        <w:t>dates.</w:t>
      </w:r>
    </w:p>
    <w:p w14:paraId="11932A1B" w14:textId="77777777" w:rsidR="007542B6" w:rsidRPr="007542B6" w:rsidRDefault="007542B6" w:rsidP="00D27392">
      <w:pPr>
        <w:spacing w:before="1"/>
        <w:rPr>
          <w:rFonts w:ascii="Times New Roman" w:hAnsi="Times New Roman"/>
          <w:szCs w:val="22"/>
        </w:rPr>
      </w:pPr>
    </w:p>
    <w:p w14:paraId="55C3015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341.1^B</w:t>
      </w:r>
    </w:p>
    <w:p w14:paraId="3517FF1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not used in the AR package, but exists for FileMan look-up on this file by the</w:t>
      </w:r>
      <w:r w:rsidRPr="00D27392">
        <w:rPr>
          <w:rFonts w:ascii="Times New Roman" w:hAnsi="Times New Roman"/>
          <w:spacing w:val="-26"/>
          <w:sz w:val="22"/>
        </w:rPr>
        <w:t xml:space="preserve"> </w:t>
      </w:r>
      <w:r w:rsidRPr="007542B6">
        <w:rPr>
          <w:rFonts w:ascii="Times New Roman" w:hAnsi="Times New Roman"/>
          <w:sz w:val="22"/>
        </w:rPr>
        <w:t>AR event type</w:t>
      </w:r>
      <w:r w:rsidRPr="00D27392">
        <w:rPr>
          <w:rFonts w:ascii="Times New Roman" w:hAnsi="Times New Roman"/>
          <w:spacing w:val="-3"/>
          <w:sz w:val="22"/>
        </w:rPr>
        <w:t xml:space="preserve"> </w:t>
      </w:r>
      <w:r w:rsidRPr="007542B6">
        <w:rPr>
          <w:rFonts w:ascii="Times New Roman" w:hAnsi="Times New Roman"/>
          <w:sz w:val="22"/>
        </w:rPr>
        <w:t>name.</w:t>
      </w:r>
    </w:p>
    <w:p w14:paraId="74A0DE14" w14:textId="77777777" w:rsidR="007542B6" w:rsidRPr="00D27392" w:rsidRDefault="007542B6" w:rsidP="00D27392">
      <w:pPr>
        <w:spacing w:before="1"/>
        <w:rPr>
          <w:rFonts w:ascii="Times New Roman" w:hAnsi="Times New Roman"/>
        </w:rPr>
      </w:pPr>
    </w:p>
    <w:p w14:paraId="5A749A3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341.1^AC</w:t>
      </w:r>
    </w:p>
    <w:p w14:paraId="464D91BD"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Since the AR event type file is a table file, AR event types are found by their associated event</w:t>
      </w:r>
      <w:r w:rsidRPr="00D27392">
        <w:rPr>
          <w:rFonts w:ascii="Times New Roman" w:hAnsi="Times New Roman"/>
          <w:spacing w:val="-26"/>
          <w:sz w:val="22"/>
        </w:rPr>
        <w:t xml:space="preserve"> </w:t>
      </w:r>
      <w:r w:rsidRPr="007542B6">
        <w:rPr>
          <w:rFonts w:ascii="Times New Roman" w:hAnsi="Times New Roman"/>
          <w:sz w:val="22"/>
        </w:rPr>
        <w:t>number using this cross</w:t>
      </w:r>
      <w:r w:rsidRPr="00D27392">
        <w:rPr>
          <w:rFonts w:ascii="Times New Roman" w:hAnsi="Times New Roman"/>
          <w:spacing w:val="-7"/>
          <w:sz w:val="22"/>
        </w:rPr>
        <w:t xml:space="preserve"> </w:t>
      </w:r>
      <w:r w:rsidRPr="007542B6">
        <w:rPr>
          <w:rFonts w:ascii="Times New Roman" w:hAnsi="Times New Roman"/>
          <w:sz w:val="22"/>
        </w:rPr>
        <w:t>reference.</w:t>
      </w:r>
    </w:p>
    <w:p w14:paraId="28DCE45E" w14:textId="77777777" w:rsidR="007542B6" w:rsidRPr="007542B6" w:rsidRDefault="007542B6" w:rsidP="00D27392">
      <w:pPr>
        <w:spacing w:before="2"/>
        <w:rPr>
          <w:rFonts w:ascii="Times New Roman" w:hAnsi="Times New Roman"/>
          <w:szCs w:val="22"/>
        </w:rPr>
      </w:pPr>
    </w:p>
    <w:p w14:paraId="3D31A26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342^B</w:t>
      </w:r>
    </w:p>
    <w:p w14:paraId="3430CC8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to allow look-up on the site parameter file by the site</w:t>
      </w:r>
      <w:r w:rsidRPr="00D27392">
        <w:rPr>
          <w:rFonts w:ascii="Times New Roman" w:hAnsi="Times New Roman"/>
          <w:spacing w:val="-25"/>
          <w:sz w:val="22"/>
        </w:rPr>
        <w:t xml:space="preserve"> </w:t>
      </w:r>
      <w:r w:rsidRPr="007542B6">
        <w:rPr>
          <w:rFonts w:ascii="Times New Roman" w:hAnsi="Times New Roman"/>
          <w:sz w:val="22"/>
        </w:rPr>
        <w:t>name.</w:t>
      </w:r>
    </w:p>
    <w:p w14:paraId="4F22E880" w14:textId="77777777" w:rsidR="007542B6" w:rsidRPr="007542B6" w:rsidRDefault="007542B6" w:rsidP="00D27392">
      <w:pPr>
        <w:spacing w:before="1"/>
        <w:rPr>
          <w:rFonts w:ascii="Times New Roman" w:hAnsi="Times New Roman"/>
          <w:szCs w:val="22"/>
        </w:rPr>
      </w:pPr>
    </w:p>
    <w:p w14:paraId="093E5CB5" w14:textId="16126A73"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342.04^B</w:t>
      </w:r>
      <w:r w:rsidR="004C4431" w:rsidRPr="007E7F07">
        <w:rPr>
          <w:rFonts w:ascii="Times New Roman" w:hAnsi="Times New Roman"/>
          <w:szCs w:val="22"/>
          <w:u w:val="single"/>
        </w:rPr>
        <w:t xml:space="preserve"> </w:t>
      </w:r>
    </w:p>
    <w:p w14:paraId="387735F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5D1C24" w14:textId="77777777" w:rsidR="007542B6" w:rsidRPr="007542B6" w:rsidRDefault="007542B6" w:rsidP="00D27392">
      <w:pPr>
        <w:spacing w:before="1"/>
        <w:rPr>
          <w:rFonts w:ascii="Times New Roman" w:hAnsi="Times New Roman"/>
          <w:szCs w:val="22"/>
        </w:rPr>
      </w:pPr>
    </w:p>
    <w:p w14:paraId="1F0D76C2" w14:textId="5B8A7F90" w:rsidR="007542B6" w:rsidRPr="007542B6"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342.04^AC^MUMPS</w:t>
      </w:r>
      <w:r w:rsidR="004C4431" w:rsidRPr="007E7F07">
        <w:rPr>
          <w:rFonts w:ascii="Times New Roman" w:hAnsi="Times New Roman"/>
          <w:szCs w:val="22"/>
        </w:rPr>
        <w:t xml:space="preserve"> </w:t>
      </w:r>
    </w:p>
    <w:p w14:paraId="6291B69C" w14:textId="77777777" w:rsidR="007542B6" w:rsidRPr="007542B6" w:rsidRDefault="007542B6" w:rsidP="00D27392">
      <w:pPr>
        <w:pStyle w:val="BodyText"/>
        <w:spacing w:before="35" w:line="273" w:lineRule="auto"/>
        <w:ind w:left="820" w:right="136"/>
        <w:rPr>
          <w:rFonts w:ascii="Times New Roman" w:hAnsi="Times New Roman"/>
        </w:rPr>
      </w:pPr>
      <w:r w:rsidRPr="007542B6">
        <w:rPr>
          <w:rFonts w:ascii="Times New Roman" w:hAnsi="Times New Roman"/>
          <w:sz w:val="22"/>
        </w:rPr>
        <w:t>This cross-reference is used to find the most recent interest, administration, and penalty rate</w:t>
      </w:r>
      <w:r w:rsidRPr="00D27392">
        <w:rPr>
          <w:rFonts w:ascii="Times New Roman" w:hAnsi="Times New Roman"/>
          <w:spacing w:val="-27"/>
          <w:sz w:val="22"/>
        </w:rPr>
        <w:t xml:space="preserve"> </w:t>
      </w:r>
      <w:r w:rsidRPr="007542B6">
        <w:rPr>
          <w:rFonts w:ascii="Times New Roman" w:hAnsi="Times New Roman"/>
          <w:sz w:val="22"/>
        </w:rPr>
        <w:t>to apply to a</w:t>
      </w:r>
      <w:r w:rsidRPr="00D27392">
        <w:rPr>
          <w:rFonts w:ascii="Times New Roman" w:hAnsi="Times New Roman"/>
          <w:spacing w:val="-2"/>
          <w:sz w:val="22"/>
        </w:rPr>
        <w:t xml:space="preserve"> </w:t>
      </w:r>
      <w:r w:rsidRPr="007542B6">
        <w:rPr>
          <w:rFonts w:ascii="Times New Roman" w:hAnsi="Times New Roman"/>
          <w:sz w:val="22"/>
        </w:rPr>
        <w:t>bill.</w:t>
      </w:r>
    </w:p>
    <w:p w14:paraId="0B17591D" w14:textId="77777777" w:rsidR="007542B6" w:rsidRPr="007542B6" w:rsidRDefault="007542B6" w:rsidP="00D27392">
      <w:pPr>
        <w:spacing w:before="1"/>
        <w:rPr>
          <w:rFonts w:ascii="Times New Roman" w:hAnsi="Times New Roman"/>
          <w:szCs w:val="22"/>
        </w:rPr>
      </w:pPr>
    </w:p>
    <w:p w14:paraId="19C26A3B" w14:textId="6B4CA395"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342.01^B</w:t>
      </w:r>
      <w:r w:rsidR="004C4431" w:rsidRPr="007E7F07">
        <w:rPr>
          <w:rFonts w:ascii="Times New Roman" w:hAnsi="Times New Roman"/>
          <w:szCs w:val="22"/>
          <w:u w:val="single"/>
        </w:rPr>
        <w:t xml:space="preserve"> </w:t>
      </w:r>
    </w:p>
    <w:p w14:paraId="527211DB"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D23CFC7" w14:textId="77777777" w:rsidR="007542B6" w:rsidRPr="007542B6" w:rsidRDefault="007542B6" w:rsidP="00D27392">
      <w:pPr>
        <w:spacing w:before="1"/>
        <w:rPr>
          <w:rFonts w:ascii="Times New Roman" w:hAnsi="Times New Roman"/>
          <w:szCs w:val="22"/>
        </w:rPr>
      </w:pPr>
    </w:p>
    <w:p w14:paraId="61E7019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^^TRIGGER^342^31</w:t>
      </w:r>
    </w:p>
    <w:p w14:paraId="7635319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1BCFE24" w14:textId="77777777" w:rsidR="007542B6" w:rsidRPr="007542B6" w:rsidRDefault="007542B6" w:rsidP="00D27392">
      <w:pPr>
        <w:spacing w:before="1"/>
        <w:rPr>
          <w:rFonts w:ascii="Times New Roman" w:hAnsi="Times New Roman"/>
          <w:szCs w:val="22"/>
        </w:rPr>
      </w:pPr>
    </w:p>
    <w:p w14:paraId="7A6EAE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342.1^B</w:t>
      </w:r>
    </w:p>
    <w:p w14:paraId="032C3537"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An AR group is defined by the site and is assigned a "type" of group. This allows the site to look-up</w:t>
      </w:r>
      <w:r w:rsidRPr="00D27392">
        <w:rPr>
          <w:rFonts w:ascii="Times New Roman" w:hAnsi="Times New Roman"/>
          <w:spacing w:val="-31"/>
          <w:sz w:val="22"/>
        </w:rPr>
        <w:t xml:space="preserve"> </w:t>
      </w:r>
      <w:r w:rsidRPr="007542B6">
        <w:rPr>
          <w:rFonts w:ascii="Times New Roman" w:hAnsi="Times New Roman"/>
          <w:sz w:val="22"/>
        </w:rPr>
        <w:t>the AR GROUP by the name that was assigned to the AR GROUP</w:t>
      </w:r>
      <w:r w:rsidRPr="00D27392">
        <w:rPr>
          <w:rFonts w:ascii="Times New Roman" w:hAnsi="Times New Roman"/>
          <w:spacing w:val="-23"/>
          <w:sz w:val="22"/>
        </w:rPr>
        <w:t xml:space="preserve"> </w:t>
      </w:r>
      <w:r w:rsidRPr="007542B6">
        <w:rPr>
          <w:rFonts w:ascii="Times New Roman" w:hAnsi="Times New Roman"/>
          <w:sz w:val="22"/>
        </w:rPr>
        <w:t>type.</w:t>
      </w:r>
    </w:p>
    <w:p w14:paraId="5202438A" w14:textId="77777777" w:rsidR="007542B6" w:rsidRPr="007542B6" w:rsidRDefault="007542B6" w:rsidP="00D27392">
      <w:pPr>
        <w:spacing w:before="1"/>
        <w:rPr>
          <w:rFonts w:ascii="Times New Roman" w:hAnsi="Times New Roman"/>
          <w:szCs w:val="22"/>
        </w:rPr>
      </w:pPr>
    </w:p>
    <w:p w14:paraId="3BE5E6B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342.1^AC</w:t>
      </w:r>
    </w:p>
    <w:p w14:paraId="7DCFF1CF" w14:textId="77777777" w:rsidR="007542B6" w:rsidRPr="007542B6" w:rsidRDefault="007542B6" w:rsidP="00D27392">
      <w:pPr>
        <w:pStyle w:val="BodyText"/>
        <w:spacing w:before="47"/>
        <w:ind w:right="136"/>
        <w:rPr>
          <w:rFonts w:ascii="Times New Roman" w:hAnsi="Times New Roman"/>
        </w:rPr>
      </w:pPr>
      <w:r w:rsidRPr="007542B6">
        <w:rPr>
          <w:rFonts w:ascii="Times New Roman" w:hAnsi="Times New Roman"/>
          <w:sz w:val="22"/>
        </w:rPr>
        <w:t>The AR package uses this cross reference to find and return information on specific AR groups by</w:t>
      </w:r>
      <w:r w:rsidRPr="00D27392">
        <w:rPr>
          <w:rFonts w:ascii="Times New Roman" w:hAnsi="Times New Roman"/>
          <w:spacing w:val="-32"/>
          <w:sz w:val="22"/>
        </w:rPr>
        <w:t xml:space="preserve"> </w:t>
      </w:r>
      <w:r w:rsidRPr="007542B6">
        <w:rPr>
          <w:rFonts w:ascii="Times New Roman" w:hAnsi="Times New Roman"/>
          <w:sz w:val="22"/>
        </w:rPr>
        <w:t>type.</w:t>
      </w:r>
    </w:p>
    <w:p w14:paraId="2D7C866A" w14:textId="77777777" w:rsidR="007542B6" w:rsidRPr="007542B6" w:rsidRDefault="007542B6" w:rsidP="00D27392">
      <w:pPr>
        <w:spacing w:before="1"/>
        <w:rPr>
          <w:rFonts w:ascii="Times New Roman" w:hAnsi="Times New Roman"/>
          <w:szCs w:val="22"/>
        </w:rPr>
      </w:pPr>
    </w:p>
    <w:p w14:paraId="1D3D5FDC"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342.2^B</w:t>
      </w:r>
    </w:p>
    <w:p w14:paraId="56933C1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975D90F" w14:textId="77777777" w:rsidR="007542B6" w:rsidRPr="007542B6" w:rsidRDefault="007542B6" w:rsidP="00D27392">
      <w:pPr>
        <w:spacing w:before="1"/>
        <w:rPr>
          <w:rFonts w:ascii="Times New Roman" w:hAnsi="Times New Roman"/>
          <w:szCs w:val="22"/>
        </w:rPr>
      </w:pPr>
    </w:p>
    <w:p w14:paraId="6914FA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342.3^B</w:t>
      </w:r>
    </w:p>
    <w:p w14:paraId="64EC28B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2E22E7F" w14:textId="77777777" w:rsidR="007542B6" w:rsidRPr="007542B6" w:rsidRDefault="007542B6" w:rsidP="00D27392">
      <w:pPr>
        <w:spacing w:before="1"/>
        <w:rPr>
          <w:rFonts w:ascii="Times New Roman" w:hAnsi="Times New Roman"/>
          <w:szCs w:val="22"/>
        </w:rPr>
      </w:pPr>
    </w:p>
    <w:p w14:paraId="4A1EA55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342.31^B</w:t>
      </w:r>
    </w:p>
    <w:p w14:paraId="14B8CC7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08912B4" w14:textId="77777777" w:rsidR="007542B6" w:rsidRPr="007542B6" w:rsidRDefault="007542B6" w:rsidP="00D27392">
      <w:pPr>
        <w:spacing w:before="1"/>
        <w:rPr>
          <w:rFonts w:ascii="Times New Roman" w:hAnsi="Times New Roman"/>
          <w:szCs w:val="22"/>
        </w:rPr>
      </w:pPr>
    </w:p>
    <w:p w14:paraId="759F47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343^B</w:t>
      </w:r>
    </w:p>
    <w:p w14:paraId="7A89B77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look-up follow-up letters by name for users and also when printing</w:t>
      </w:r>
      <w:r w:rsidRPr="00D27392">
        <w:rPr>
          <w:rFonts w:ascii="Times New Roman" w:hAnsi="Times New Roman"/>
          <w:spacing w:val="-24"/>
          <w:sz w:val="22"/>
        </w:rPr>
        <w:t xml:space="preserve"> </w:t>
      </w:r>
      <w:r w:rsidRPr="007542B6">
        <w:rPr>
          <w:rFonts w:ascii="Times New Roman" w:hAnsi="Times New Roman"/>
          <w:sz w:val="22"/>
        </w:rPr>
        <w:t>follow-</w:t>
      </w:r>
      <w:r w:rsidRPr="007542B6">
        <w:rPr>
          <w:rFonts w:ascii="Times New Roman" w:hAnsi="Times New Roman"/>
          <w:sz w:val="22"/>
          <w:szCs w:val="22"/>
        </w:rPr>
        <w:t xml:space="preserve"> </w:t>
      </w:r>
      <w:r w:rsidRPr="007542B6">
        <w:rPr>
          <w:rFonts w:ascii="Times New Roman" w:hAnsi="Times New Roman"/>
          <w:sz w:val="22"/>
        </w:rPr>
        <w:t>up letters for patient statements and</w:t>
      </w:r>
      <w:r w:rsidRPr="00D27392">
        <w:rPr>
          <w:rFonts w:ascii="Times New Roman" w:hAnsi="Times New Roman"/>
          <w:spacing w:val="-12"/>
          <w:sz w:val="22"/>
        </w:rPr>
        <w:t xml:space="preserve"> </w:t>
      </w:r>
      <w:r w:rsidRPr="007542B6">
        <w:rPr>
          <w:rFonts w:ascii="Times New Roman" w:hAnsi="Times New Roman"/>
          <w:sz w:val="22"/>
        </w:rPr>
        <w:t>bills.</w:t>
      </w:r>
    </w:p>
    <w:p w14:paraId="1050C4E0" w14:textId="77777777" w:rsidR="007542B6" w:rsidRPr="007542B6" w:rsidRDefault="007542B6" w:rsidP="00D27392">
      <w:pPr>
        <w:spacing w:before="1"/>
        <w:rPr>
          <w:rFonts w:ascii="Times New Roman" w:hAnsi="Times New Roman"/>
          <w:szCs w:val="22"/>
        </w:rPr>
      </w:pPr>
    </w:p>
    <w:p w14:paraId="059D7B1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344^B</w:t>
      </w:r>
    </w:p>
    <w:p w14:paraId="058850F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542B6">
        <w:rPr>
          <w:rFonts w:ascii="Times New Roman" w:hAnsi="Times New Roman"/>
          <w:sz w:val="22"/>
        </w:rPr>
        <w:t>#.</w:t>
      </w:r>
    </w:p>
    <w:p w14:paraId="5997CAC2" w14:textId="77777777" w:rsidR="007542B6" w:rsidRPr="007542B6" w:rsidRDefault="007542B6" w:rsidP="00D27392">
      <w:pPr>
        <w:spacing w:before="1"/>
        <w:rPr>
          <w:rFonts w:ascii="Times New Roman" w:hAnsi="Times New Roman"/>
          <w:szCs w:val="22"/>
        </w:rPr>
      </w:pPr>
    </w:p>
    <w:p w14:paraId="2F4A4DF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^^TRIGGER^344.4^.08</w:t>
      </w:r>
    </w:p>
    <w:p w14:paraId="509CEBB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F0CC605" w14:textId="77777777" w:rsidR="007542B6" w:rsidRPr="007542B6" w:rsidRDefault="007542B6" w:rsidP="00D27392">
      <w:pPr>
        <w:spacing w:before="1"/>
        <w:rPr>
          <w:rFonts w:ascii="Times New Roman" w:hAnsi="Times New Roman"/>
          <w:szCs w:val="22"/>
        </w:rPr>
      </w:pPr>
    </w:p>
    <w:p w14:paraId="18157A2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344^AA1^MUMPS</w:t>
      </w:r>
    </w:p>
    <w:p w14:paraId="0AFCA0F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3"/>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is used to show the default Receipt # when using the payment options in the Agent</w:t>
      </w:r>
      <w:r w:rsidRPr="00D27392">
        <w:rPr>
          <w:rFonts w:ascii="Times New Roman" w:hAnsi="Times New Roman"/>
          <w:spacing w:val="-20"/>
          <w:sz w:val="22"/>
        </w:rPr>
        <w:t xml:space="preserve"> </w:t>
      </w:r>
      <w:r w:rsidRPr="007542B6">
        <w:rPr>
          <w:rFonts w:ascii="Times New Roman" w:hAnsi="Times New Roman"/>
          <w:sz w:val="22"/>
        </w:rPr>
        <w:t>Cashier module.</w:t>
      </w:r>
    </w:p>
    <w:p w14:paraId="18B8A377" w14:textId="77777777" w:rsidR="007542B6" w:rsidRPr="007542B6" w:rsidRDefault="007542B6" w:rsidP="00D27392">
      <w:pPr>
        <w:spacing w:before="1"/>
        <w:rPr>
          <w:rFonts w:ascii="Times New Roman" w:hAnsi="Times New Roman"/>
          <w:szCs w:val="22"/>
        </w:rPr>
      </w:pPr>
    </w:p>
    <w:p w14:paraId="7E63BD6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344^AA^MUMPS</w:t>
      </w:r>
    </w:p>
    <w:p w14:paraId="5365386F"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4"/>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supports the cross-reference in field "OPENED</w:t>
      </w:r>
      <w:r w:rsidRPr="00D27392">
        <w:rPr>
          <w:rFonts w:ascii="Times New Roman" w:hAnsi="Times New Roman"/>
          <w:spacing w:val="-17"/>
          <w:sz w:val="22"/>
        </w:rPr>
        <w:t xml:space="preserve"> </w:t>
      </w:r>
      <w:r w:rsidRPr="007542B6">
        <w:rPr>
          <w:rFonts w:ascii="Times New Roman" w:hAnsi="Times New Roman"/>
          <w:sz w:val="22"/>
        </w:rPr>
        <w:t>BY".</w:t>
      </w:r>
    </w:p>
    <w:p w14:paraId="6D32E073" w14:textId="77777777" w:rsidR="007542B6" w:rsidRPr="007542B6" w:rsidRDefault="007542B6" w:rsidP="00D27392">
      <w:pPr>
        <w:spacing w:before="1"/>
        <w:rPr>
          <w:rFonts w:ascii="Times New Roman" w:hAnsi="Times New Roman"/>
          <w:szCs w:val="22"/>
        </w:rPr>
      </w:pPr>
    </w:p>
    <w:p w14:paraId="53D98BB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344^AD</w:t>
      </w:r>
    </w:p>
    <w:p w14:paraId="5BD1FA1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73516B" w14:textId="77777777" w:rsidR="007542B6" w:rsidRPr="007542B6" w:rsidRDefault="007542B6" w:rsidP="00D27392">
      <w:pPr>
        <w:spacing w:before="1"/>
        <w:rPr>
          <w:rFonts w:ascii="Times New Roman" w:hAnsi="Times New Roman"/>
          <w:szCs w:val="22"/>
        </w:rPr>
      </w:pPr>
    </w:p>
    <w:p w14:paraId="6007374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344^ASTAT</w:t>
      </w:r>
    </w:p>
    <w:p w14:paraId="0FE0B4F4"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A8AA86B" w14:textId="77777777" w:rsidR="007542B6" w:rsidRPr="007542B6" w:rsidRDefault="007542B6" w:rsidP="00D27392">
      <w:pPr>
        <w:spacing w:before="2"/>
        <w:rPr>
          <w:rFonts w:ascii="Times New Roman" w:hAnsi="Times New Roman"/>
          <w:szCs w:val="22"/>
        </w:rPr>
      </w:pPr>
    </w:p>
    <w:p w14:paraId="746BD80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344^AEFT</w:t>
      </w:r>
    </w:p>
    <w:p w14:paraId="684C59F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4253512" w14:textId="77777777" w:rsidR="007542B6" w:rsidRPr="007542B6" w:rsidRDefault="007542B6" w:rsidP="00D27392">
      <w:pPr>
        <w:spacing w:before="1"/>
        <w:rPr>
          <w:rFonts w:ascii="Times New Roman" w:hAnsi="Times New Roman"/>
          <w:szCs w:val="22"/>
        </w:rPr>
      </w:pPr>
    </w:p>
    <w:p w14:paraId="3271DE8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344.01^B</w:t>
      </w:r>
    </w:p>
    <w:p w14:paraId="5573164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3B2B23FF" w14:textId="77777777" w:rsidR="007542B6" w:rsidRPr="00D27392" w:rsidRDefault="007542B6" w:rsidP="00D27392">
      <w:pPr>
        <w:rPr>
          <w:rFonts w:ascii="Times New Roman" w:hAnsi="Times New Roman"/>
        </w:rPr>
      </w:pPr>
    </w:p>
    <w:p w14:paraId="0110C4EF" w14:textId="762C7706" w:rsidR="007542B6" w:rsidRPr="00D27392" w:rsidRDefault="007542B6" w:rsidP="00D27392">
      <w:pPr>
        <w:pStyle w:val="BodyText"/>
        <w:spacing w:before="140"/>
        <w:ind w:right="136"/>
        <w:rPr>
          <w:rFonts w:ascii="Times New Roman" w:hAnsi="Times New Roman"/>
        </w:rPr>
      </w:pPr>
      <w:r w:rsidRPr="00D27392">
        <w:rPr>
          <w:rFonts w:ascii="Times New Roman" w:hAnsi="Times New Roman"/>
          <w:sz w:val="22"/>
          <w:u w:val="single" w:color="000000"/>
        </w:rPr>
        <w:t>344^AN01^MUMPS</w:t>
      </w:r>
      <w:r w:rsidR="004C4431" w:rsidRPr="007E7F07">
        <w:rPr>
          <w:rFonts w:ascii="Times New Roman" w:hAnsi="Times New Roman"/>
          <w:szCs w:val="22"/>
          <w:u w:val="single"/>
        </w:rPr>
        <w:t xml:space="preserve"> </w:t>
      </w:r>
    </w:p>
    <w:p w14:paraId="7B5FA963" w14:textId="472F552E" w:rsidR="007542B6" w:rsidRPr="007542B6" w:rsidRDefault="007542B6" w:rsidP="00D27392">
      <w:pPr>
        <w:pStyle w:val="BodyText"/>
        <w:spacing w:before="47" w:line="273" w:lineRule="auto"/>
        <w:ind w:right="136"/>
        <w:rPr>
          <w:rFonts w:ascii="Times New Roman" w:hAnsi="Times New Roman"/>
        </w:rPr>
      </w:pPr>
      <w:r w:rsidRPr="007542B6">
        <w:rPr>
          <w:rFonts w:ascii="Times New Roman" w:hAnsi="Times New Roman"/>
          <w:sz w:val="22"/>
        </w:rPr>
        <w:t xml:space="preserve">This cross reference is used to build the list of payments that are unlinked. </w:t>
      </w:r>
      <w:r w:rsidR="004C4431" w:rsidRPr="007E7F07">
        <w:rPr>
          <w:rFonts w:ascii="Times New Roman" w:hAnsi="Times New Roman"/>
          <w:szCs w:val="22"/>
        </w:rPr>
        <w:t xml:space="preserve"> </w:t>
      </w:r>
      <w:r w:rsidRPr="007542B6">
        <w:rPr>
          <w:rFonts w:ascii="Times New Roman" w:hAnsi="Times New Roman"/>
          <w:sz w:val="22"/>
        </w:rPr>
        <w:t>An unlinked payment does</w:t>
      </w:r>
      <w:r w:rsidRPr="00D27392">
        <w:rPr>
          <w:rFonts w:ascii="Times New Roman" w:hAnsi="Times New Roman"/>
          <w:spacing w:val="-29"/>
          <w:sz w:val="22"/>
        </w:rPr>
        <w:t xml:space="preserve"> </w:t>
      </w:r>
      <w:r w:rsidRPr="007542B6">
        <w:rPr>
          <w:rFonts w:ascii="Times New Roman" w:hAnsi="Times New Roman"/>
          <w:sz w:val="22"/>
        </w:rPr>
        <w:t xml:space="preserve">not have an entry in field .03. </w:t>
      </w:r>
      <w:r w:rsidR="004C4431" w:rsidRPr="007E7F07">
        <w:rPr>
          <w:rFonts w:ascii="Times New Roman" w:hAnsi="Times New Roman"/>
          <w:szCs w:val="22"/>
        </w:rPr>
        <w:t xml:space="preserve"> </w:t>
      </w:r>
      <w:r w:rsidRPr="007542B6">
        <w:rPr>
          <w:rFonts w:ascii="Times New Roman" w:hAnsi="Times New Roman"/>
          <w:sz w:val="22"/>
        </w:rPr>
        <w:t>The cross reference for field .03 will remove the cross reference when the</w:t>
      </w:r>
      <w:r w:rsidRPr="00D27392">
        <w:rPr>
          <w:rFonts w:ascii="Times New Roman" w:hAnsi="Times New Roman"/>
          <w:spacing w:val="-33"/>
          <w:sz w:val="22"/>
        </w:rPr>
        <w:t xml:space="preserve"> </w:t>
      </w:r>
      <w:r w:rsidRPr="007542B6">
        <w:rPr>
          <w:rFonts w:ascii="Times New Roman" w:hAnsi="Times New Roman"/>
          <w:sz w:val="22"/>
        </w:rPr>
        <w:lastRenderedPageBreak/>
        <w:t>field is populated.</w:t>
      </w:r>
      <w:r w:rsidR="004C4431" w:rsidRPr="007E7F07">
        <w:rPr>
          <w:rFonts w:ascii="Times New Roman" w:hAnsi="Times New Roman"/>
          <w:szCs w:val="22"/>
        </w:rPr>
        <w:t xml:space="preserve"> </w:t>
      </w:r>
      <w:r w:rsidRPr="007542B6">
        <w:rPr>
          <w:rFonts w:ascii="Times New Roman" w:hAnsi="Times New Roman"/>
          <w:sz w:val="22"/>
        </w:rPr>
        <w:t xml:space="preserve"> EDI Lockbox deposit receipts will not have an entry in the .03 field, but are excluded</w:t>
      </w:r>
      <w:r w:rsidRPr="00D27392">
        <w:rPr>
          <w:rFonts w:ascii="Times New Roman" w:hAnsi="Times New Roman"/>
          <w:spacing w:val="-23"/>
          <w:sz w:val="22"/>
        </w:rPr>
        <w:t xml:space="preserve"> </w:t>
      </w:r>
      <w:r w:rsidRPr="007542B6">
        <w:rPr>
          <w:rFonts w:ascii="Times New Roman" w:hAnsi="Times New Roman"/>
          <w:sz w:val="22"/>
        </w:rPr>
        <w:t>from this xref since the funds are not deposited into suspense but are instead placed in FUND</w:t>
      </w:r>
      <w:r w:rsidRPr="00D27392">
        <w:rPr>
          <w:rFonts w:ascii="Times New Roman" w:hAnsi="Times New Roman"/>
          <w:spacing w:val="-21"/>
          <w:sz w:val="22"/>
        </w:rPr>
        <w:t xml:space="preserve"> </w:t>
      </w:r>
      <w:r w:rsidRPr="007542B6">
        <w:rPr>
          <w:rFonts w:ascii="Times New Roman" w:hAnsi="Times New Roman"/>
          <w:sz w:val="22"/>
        </w:rPr>
        <w:t>5287/revenue source code</w:t>
      </w:r>
      <w:r w:rsidRPr="00D27392">
        <w:rPr>
          <w:rFonts w:ascii="Times New Roman" w:hAnsi="Times New Roman"/>
          <w:spacing w:val="-7"/>
          <w:sz w:val="22"/>
        </w:rPr>
        <w:t xml:space="preserve"> </w:t>
      </w:r>
      <w:r w:rsidRPr="007542B6">
        <w:rPr>
          <w:rFonts w:ascii="Times New Roman" w:hAnsi="Times New Roman"/>
          <w:sz w:val="22"/>
        </w:rPr>
        <w:t>8NZZ.</w:t>
      </w:r>
    </w:p>
    <w:p w14:paraId="1FF22D62" w14:textId="77777777" w:rsidR="007542B6" w:rsidRPr="007542B6" w:rsidRDefault="007542B6" w:rsidP="00D27392">
      <w:pPr>
        <w:spacing w:before="1"/>
        <w:rPr>
          <w:rFonts w:ascii="Times New Roman" w:hAnsi="Times New Roman"/>
          <w:szCs w:val="22"/>
        </w:rPr>
      </w:pPr>
    </w:p>
    <w:p w14:paraId="28C3D5B4" w14:textId="7DE3AEFB"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344^AC^MUMPS</w:t>
      </w:r>
      <w:r w:rsidR="004C4431" w:rsidRPr="007E7F07">
        <w:rPr>
          <w:rFonts w:ascii="Times New Roman" w:hAnsi="Times New Roman"/>
          <w:szCs w:val="22"/>
          <w:u w:val="single"/>
        </w:rPr>
        <w:t xml:space="preserve"> </w:t>
      </w:r>
    </w:p>
    <w:p w14:paraId="7BEA30B4"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posted to patient accounts during the use of</w:t>
      </w:r>
      <w:r w:rsidRPr="00D27392">
        <w:rPr>
          <w:rFonts w:ascii="Times New Roman" w:hAnsi="Times New Roman"/>
          <w:spacing w:val="-27"/>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625B732F" w14:textId="77777777" w:rsidR="007542B6" w:rsidRPr="007542B6" w:rsidRDefault="007542B6" w:rsidP="00D27392">
      <w:pPr>
        <w:spacing w:before="1"/>
        <w:rPr>
          <w:rFonts w:ascii="Times New Roman" w:hAnsi="Times New Roman"/>
          <w:szCs w:val="22"/>
        </w:rPr>
      </w:pPr>
    </w:p>
    <w:p w14:paraId="695EAD69" w14:textId="77777777" w:rsidR="007542B6" w:rsidRPr="00D27392" w:rsidRDefault="007542B6" w:rsidP="00D27392">
      <w:pPr>
        <w:pStyle w:val="BodyText"/>
        <w:tabs>
          <w:tab w:val="left" w:pos="1384"/>
        </w:tabs>
        <w:ind w:right="136"/>
        <w:rPr>
          <w:rFonts w:ascii="Times New Roman" w:hAnsi="Times New Roman"/>
        </w:rPr>
      </w:pPr>
      <w:r w:rsidRPr="00D27392">
        <w:rPr>
          <w:rFonts w:ascii="Times New Roman" w:hAnsi="Times New Roman"/>
          <w:sz w:val="22"/>
          <w:u w:val="single" w:color="000000"/>
        </w:rPr>
        <w:t xml:space="preserve">344^AACCT </w:t>
      </w:r>
      <w:r w:rsidRPr="007542B6">
        <w:rPr>
          <w:rFonts w:ascii="Times New Roman" w:hAnsi="Times New Roman"/>
          <w:sz w:val="22"/>
          <w:szCs w:val="22"/>
          <w:u w:val="single" w:color="000000"/>
        </w:rPr>
        <w:tab/>
      </w:r>
    </w:p>
    <w:p w14:paraId="702F7F17" w14:textId="22BCDB41"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 xml:space="preserve">This cross reference is used to lookup payments by account. </w:t>
      </w:r>
      <w:r w:rsidR="004C4431" w:rsidRPr="007E7F07">
        <w:rPr>
          <w:rFonts w:ascii="Times New Roman" w:hAnsi="Times New Roman"/>
          <w:szCs w:val="22"/>
        </w:rPr>
        <w:t xml:space="preserve"> </w:t>
      </w:r>
      <w:r w:rsidRPr="007542B6">
        <w:rPr>
          <w:rFonts w:ascii="Times New Roman" w:hAnsi="Times New Roman"/>
          <w:sz w:val="22"/>
        </w:rPr>
        <w:t>This is especially useful when</w:t>
      </w:r>
      <w:r w:rsidRPr="00D27392">
        <w:rPr>
          <w:rFonts w:ascii="Times New Roman" w:hAnsi="Times New Roman"/>
          <w:spacing w:val="-25"/>
          <w:sz w:val="22"/>
        </w:rPr>
        <w:t xml:space="preserve"> </w:t>
      </w:r>
      <w:r w:rsidRPr="007542B6">
        <w:rPr>
          <w:rFonts w:ascii="Times New Roman" w:hAnsi="Times New Roman"/>
          <w:sz w:val="22"/>
        </w:rPr>
        <w:t>determining the pending payments for an</w:t>
      </w:r>
      <w:r w:rsidRPr="00D27392">
        <w:rPr>
          <w:rFonts w:ascii="Times New Roman" w:hAnsi="Times New Roman"/>
          <w:spacing w:val="-5"/>
          <w:sz w:val="22"/>
        </w:rPr>
        <w:t xml:space="preserve"> </w:t>
      </w:r>
      <w:r w:rsidRPr="007542B6">
        <w:rPr>
          <w:rFonts w:ascii="Times New Roman" w:hAnsi="Times New Roman"/>
          <w:sz w:val="22"/>
        </w:rPr>
        <w:t>account.</w:t>
      </w:r>
    </w:p>
    <w:p w14:paraId="692B8F69" w14:textId="77777777" w:rsidR="007542B6" w:rsidRPr="007542B6" w:rsidRDefault="007542B6" w:rsidP="00D27392">
      <w:pPr>
        <w:spacing w:before="1"/>
        <w:rPr>
          <w:rFonts w:ascii="Times New Roman" w:hAnsi="Times New Roman"/>
          <w:szCs w:val="22"/>
        </w:rPr>
      </w:pPr>
    </w:p>
    <w:p w14:paraId="4729AB4D" w14:textId="4234210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344^AN03^MUMPS</w:t>
      </w:r>
      <w:r w:rsidR="004C4431" w:rsidRPr="007E7F07">
        <w:rPr>
          <w:rFonts w:ascii="Times New Roman" w:hAnsi="Times New Roman"/>
          <w:szCs w:val="22"/>
          <w:u w:val="single"/>
        </w:rPr>
        <w:t xml:space="preserve"> </w:t>
      </w:r>
    </w:p>
    <w:p w14:paraId="249D81FD" w14:textId="64E50B1F"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build the list of payments that are unlinked.</w:t>
      </w:r>
      <w:r w:rsidR="004C4431" w:rsidRPr="007E7F07">
        <w:rPr>
          <w:rFonts w:ascii="Times New Roman" w:hAnsi="Times New Roman"/>
          <w:szCs w:val="22"/>
        </w:rPr>
        <w:t xml:space="preserve"> </w:t>
      </w:r>
      <w:r w:rsidRPr="007542B6">
        <w:rPr>
          <w:rFonts w:ascii="Times New Roman" w:hAnsi="Times New Roman"/>
          <w:sz w:val="22"/>
        </w:rPr>
        <w:t xml:space="preserve"> An unlinked payment does</w:t>
      </w:r>
      <w:r w:rsidRPr="00D27392">
        <w:rPr>
          <w:rFonts w:ascii="Times New Roman" w:hAnsi="Times New Roman"/>
          <w:spacing w:val="-29"/>
          <w:sz w:val="22"/>
        </w:rPr>
        <w:t xml:space="preserve"> </w:t>
      </w:r>
      <w:r w:rsidRPr="007542B6">
        <w:rPr>
          <w:rFonts w:ascii="Times New Roman" w:hAnsi="Times New Roman"/>
          <w:sz w:val="22"/>
        </w:rPr>
        <w:t>not have an entry in field .03.   This cross reference is initially set when the .01 entry is added to the</w:t>
      </w:r>
      <w:r w:rsidRPr="00D27392">
        <w:rPr>
          <w:rFonts w:ascii="Times New Roman" w:hAnsi="Times New Roman"/>
          <w:spacing w:val="-28"/>
          <w:sz w:val="22"/>
        </w:rPr>
        <w:t xml:space="preserve"> </w:t>
      </w:r>
      <w:r w:rsidRPr="007542B6">
        <w:rPr>
          <w:rFonts w:ascii="Times New Roman" w:hAnsi="Times New Roman"/>
          <w:sz w:val="22"/>
        </w:rPr>
        <w:t>file.</w:t>
      </w:r>
    </w:p>
    <w:p w14:paraId="499098A8" w14:textId="77777777" w:rsidR="007542B6" w:rsidRPr="007542B6" w:rsidRDefault="007542B6" w:rsidP="00D27392">
      <w:pPr>
        <w:spacing w:before="1"/>
        <w:rPr>
          <w:rFonts w:ascii="Times New Roman" w:hAnsi="Times New Roman"/>
          <w:szCs w:val="22"/>
        </w:rPr>
      </w:pPr>
    </w:p>
    <w:p w14:paraId="4B3D4564" w14:textId="41E899D3"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:^^TRIGGER^344.01^.03</w:t>
      </w:r>
      <w:r w:rsidR="004C4431" w:rsidRPr="007E7F07">
        <w:rPr>
          <w:rFonts w:ascii="Times New Roman" w:hAnsi="Times New Roman"/>
          <w:szCs w:val="22"/>
          <w:u w:val="single"/>
        </w:rPr>
        <w:t xml:space="preserve"> </w:t>
      </w:r>
    </w:p>
    <w:p w14:paraId="089BD770" w14:textId="13620D45" w:rsidR="007542B6" w:rsidRPr="007542B6" w:rsidRDefault="007542B6" w:rsidP="00D27392">
      <w:pPr>
        <w:pStyle w:val="BodyText"/>
        <w:spacing w:before="35" w:line="273" w:lineRule="auto"/>
        <w:ind w:right="248"/>
        <w:rPr>
          <w:rFonts w:ascii="Times New Roman" w:hAnsi="Times New Roman"/>
        </w:rPr>
      </w:pPr>
      <w:r w:rsidRPr="007542B6">
        <w:rPr>
          <w:rFonts w:ascii="Times New Roman" w:hAnsi="Times New Roman"/>
          <w:sz w:val="22"/>
        </w:rPr>
        <w:t>This field allows a customized look-up to the Patient file and Bill number file when prompting the</w:t>
      </w:r>
      <w:r w:rsidRPr="00D27392">
        <w:rPr>
          <w:rFonts w:ascii="Times New Roman" w:hAnsi="Times New Roman"/>
          <w:spacing w:val="-29"/>
          <w:sz w:val="22"/>
        </w:rPr>
        <w:t xml:space="preserve"> </w:t>
      </w:r>
      <w:r w:rsidRPr="007542B6">
        <w:rPr>
          <w:rFonts w:ascii="Times New Roman" w:hAnsi="Times New Roman"/>
          <w:sz w:val="22"/>
        </w:rPr>
        <w:t xml:space="preserve">user for "PATIENT NAME OR BILL NUMBER" during payment entry. </w:t>
      </w:r>
      <w:r w:rsidR="004C4431" w:rsidRPr="007E7F07">
        <w:rPr>
          <w:rFonts w:ascii="Times New Roman" w:hAnsi="Times New Roman"/>
          <w:szCs w:val="22"/>
        </w:rPr>
        <w:t xml:space="preserve"> </w:t>
      </w:r>
      <w:r w:rsidRPr="007542B6">
        <w:rPr>
          <w:rFonts w:ascii="Times New Roman" w:hAnsi="Times New Roman"/>
          <w:sz w:val="22"/>
        </w:rPr>
        <w:t>Once the user selects the Patient</w:t>
      </w:r>
      <w:r w:rsidRPr="00D27392">
        <w:rPr>
          <w:rFonts w:ascii="Times New Roman" w:hAnsi="Times New Roman"/>
          <w:spacing w:val="-30"/>
          <w:sz w:val="22"/>
        </w:rPr>
        <w:t xml:space="preserve"> </w:t>
      </w:r>
      <w:r w:rsidRPr="007542B6">
        <w:rPr>
          <w:rFonts w:ascii="Times New Roman" w:hAnsi="Times New Roman"/>
          <w:sz w:val="22"/>
        </w:rPr>
        <w:t>or Bill</w:t>
      </w:r>
      <w:r w:rsidRPr="00D27392">
        <w:rPr>
          <w:rFonts w:ascii="Times New Roman" w:hAnsi="Times New Roman"/>
          <w:spacing w:val="-4"/>
          <w:sz w:val="22"/>
        </w:rPr>
        <w:t xml:space="preserve"> </w:t>
      </w:r>
      <w:r w:rsidRPr="007542B6">
        <w:rPr>
          <w:rFonts w:ascii="Times New Roman" w:hAnsi="Times New Roman"/>
          <w:sz w:val="22"/>
        </w:rPr>
        <w:t>Number,</w:t>
      </w:r>
      <w:r w:rsidRPr="00D27392">
        <w:rPr>
          <w:rFonts w:ascii="Times New Roman" w:hAnsi="Times New Roman"/>
          <w:spacing w:val="-2"/>
          <w:sz w:val="22"/>
        </w:rPr>
        <w:t xml:space="preserve"> </w:t>
      </w: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data</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4"/>
          <w:sz w:val="22"/>
        </w:rPr>
        <w:t xml:space="preserve"> </w:t>
      </w:r>
      <w:r w:rsidRPr="007542B6">
        <w:rPr>
          <w:rFonts w:ascii="Times New Roman" w:hAnsi="Times New Roman"/>
          <w:sz w:val="22"/>
        </w:rPr>
        <w:t>then</w:t>
      </w:r>
      <w:r w:rsidRPr="00D27392">
        <w:rPr>
          <w:rFonts w:ascii="Times New Roman" w:hAnsi="Times New Roman"/>
          <w:spacing w:val="-2"/>
          <w:sz w:val="22"/>
        </w:rPr>
        <w:t xml:space="preserve"> </w:t>
      </w:r>
      <w:r w:rsidRPr="007542B6">
        <w:rPr>
          <w:rFonts w:ascii="Times New Roman" w:hAnsi="Times New Roman"/>
          <w:sz w:val="22"/>
        </w:rPr>
        <w:t>moved</w:t>
      </w:r>
      <w:r w:rsidRPr="00D27392">
        <w:rPr>
          <w:rFonts w:ascii="Times New Roman" w:hAnsi="Times New Roman"/>
          <w:spacing w:val="-2"/>
          <w:sz w:val="22"/>
        </w:rPr>
        <w:t xml:space="preserve"> </w:t>
      </w:r>
      <w:r w:rsidRPr="007542B6">
        <w:rPr>
          <w:rFonts w:ascii="Times New Roman" w:hAnsi="Times New Roman"/>
          <w:sz w:val="22"/>
        </w:rPr>
        <w:t>to</w:t>
      </w:r>
      <w:r w:rsidRPr="00D27392">
        <w:rPr>
          <w:rFonts w:ascii="Times New Roman" w:hAnsi="Times New Roman"/>
          <w:spacing w:val="-2"/>
          <w:sz w:val="22"/>
        </w:rPr>
        <w:t xml:space="preserve"> </w:t>
      </w:r>
      <w:r w:rsidRPr="007542B6">
        <w:rPr>
          <w:rFonts w:ascii="Times New Roman" w:hAnsi="Times New Roman"/>
          <w:sz w:val="22"/>
        </w:rPr>
        <w:t>the</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4"/>
          <w:sz w:val="22"/>
        </w:rPr>
        <w:t xml:space="preserve"> </w:t>
      </w:r>
      <w:r w:rsidRPr="007542B6">
        <w:rPr>
          <w:rFonts w:ascii="Times New Roman" w:hAnsi="Times New Roman"/>
          <w:sz w:val="22"/>
        </w:rPr>
        <w:t>field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VA</w:t>
      </w:r>
      <w:r w:rsidRPr="00D27392">
        <w:rPr>
          <w:rFonts w:ascii="Times New Roman" w:hAnsi="Times New Roman"/>
          <w:spacing w:val="-3"/>
          <w:sz w:val="22"/>
        </w:rPr>
        <w:t xml:space="preserve"> </w:t>
      </w:r>
      <w:r w:rsidRPr="007542B6">
        <w:rPr>
          <w:rFonts w:ascii="Times New Roman" w:hAnsi="Times New Roman"/>
          <w:sz w:val="22"/>
        </w:rPr>
        <w:t>FileMan</w:t>
      </w:r>
      <w:r w:rsidRPr="00D27392">
        <w:rPr>
          <w:rFonts w:ascii="Times New Roman" w:hAnsi="Times New Roman"/>
          <w:spacing w:val="-2"/>
          <w:sz w:val="22"/>
        </w:rPr>
        <w:t xml:space="preserve"> </w:t>
      </w:r>
      <w:r w:rsidRPr="007542B6">
        <w:rPr>
          <w:rFonts w:ascii="Times New Roman" w:hAnsi="Times New Roman"/>
          <w:sz w:val="22"/>
        </w:rPr>
        <w:t>Compatibility</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p>
    <w:p w14:paraId="5DA48973" w14:textId="77777777" w:rsidR="007542B6" w:rsidRPr="007542B6" w:rsidRDefault="007542B6" w:rsidP="00D27392">
      <w:pPr>
        <w:spacing w:before="1"/>
        <w:rPr>
          <w:rFonts w:ascii="Times New Roman" w:hAnsi="Times New Roman"/>
          <w:szCs w:val="22"/>
        </w:rPr>
      </w:pPr>
    </w:p>
    <w:p w14:paraId="0C39EF9A" w14:textId="77777777" w:rsidR="007542B6" w:rsidRPr="00D27392" w:rsidRDefault="007542B6" w:rsidP="00D27392">
      <w:pPr>
        <w:pStyle w:val="BodyText"/>
        <w:tabs>
          <w:tab w:val="left" w:pos="1261"/>
        </w:tabs>
        <w:ind w:right="136"/>
        <w:rPr>
          <w:rFonts w:ascii="Times New Roman" w:hAnsi="Times New Roman"/>
        </w:rPr>
      </w:pPr>
      <w:r w:rsidRPr="00D27392">
        <w:rPr>
          <w:rFonts w:ascii="Times New Roman" w:hAnsi="Times New Roman"/>
          <w:sz w:val="22"/>
          <w:u w:val="single" w:color="000000"/>
        </w:rPr>
        <w:t xml:space="preserve">344^ADOC </w:t>
      </w:r>
      <w:r w:rsidRPr="007542B6">
        <w:rPr>
          <w:rFonts w:ascii="Times New Roman" w:hAnsi="Times New Roman"/>
          <w:sz w:val="22"/>
          <w:szCs w:val="22"/>
          <w:u w:val="single" w:color="000000"/>
        </w:rPr>
        <w:tab/>
      </w:r>
    </w:p>
    <w:p w14:paraId="25A98CD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lookup up the receipt number if the cash receipt document is</w:t>
      </w:r>
      <w:r w:rsidRPr="00D27392">
        <w:rPr>
          <w:rFonts w:ascii="Times New Roman" w:hAnsi="Times New Roman"/>
          <w:spacing w:val="-25"/>
          <w:sz w:val="22"/>
        </w:rPr>
        <w:t xml:space="preserve"> </w:t>
      </w:r>
      <w:r w:rsidRPr="007542B6">
        <w:rPr>
          <w:rFonts w:ascii="Times New Roman" w:hAnsi="Times New Roman"/>
          <w:sz w:val="22"/>
        </w:rPr>
        <w:t>known.</w:t>
      </w:r>
    </w:p>
    <w:p w14:paraId="748DAA50" w14:textId="77777777" w:rsidR="007542B6" w:rsidRPr="007542B6" w:rsidRDefault="007542B6" w:rsidP="00D27392">
      <w:pPr>
        <w:spacing w:before="1"/>
        <w:rPr>
          <w:rFonts w:ascii="Times New Roman" w:hAnsi="Times New Roman"/>
          <w:szCs w:val="22"/>
        </w:rPr>
      </w:pPr>
    </w:p>
    <w:p w14:paraId="79CBA97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344.1^B</w:t>
      </w:r>
    </w:p>
    <w:p w14:paraId="1530EB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0B48F29" w14:textId="77777777" w:rsidR="007542B6" w:rsidRPr="007542B6" w:rsidRDefault="007542B6" w:rsidP="00D27392">
      <w:pPr>
        <w:spacing w:before="1"/>
        <w:rPr>
          <w:rFonts w:ascii="Times New Roman" w:hAnsi="Times New Roman"/>
          <w:szCs w:val="22"/>
        </w:rPr>
      </w:pPr>
    </w:p>
    <w:p w14:paraId="79E4CCC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344.1^AC</w:t>
      </w:r>
    </w:p>
    <w:p w14:paraId="59916AB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to patient accounts during the use of</w:t>
      </w:r>
      <w:r w:rsidRPr="00D27392">
        <w:rPr>
          <w:rFonts w:ascii="Times New Roman" w:hAnsi="Times New Roman"/>
          <w:spacing w:val="-26"/>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3AB83976" w14:textId="77777777" w:rsidR="007542B6" w:rsidRPr="007542B6" w:rsidRDefault="007542B6" w:rsidP="00D27392">
      <w:pPr>
        <w:spacing w:before="1"/>
        <w:rPr>
          <w:rFonts w:ascii="Times New Roman" w:hAnsi="Times New Roman"/>
          <w:szCs w:val="22"/>
        </w:rPr>
      </w:pPr>
    </w:p>
    <w:p w14:paraId="4881402E" w14:textId="77777777" w:rsidR="007542B6" w:rsidRPr="007542B6" w:rsidRDefault="007542B6" w:rsidP="00D27392">
      <w:pPr>
        <w:pStyle w:val="BodyText"/>
        <w:tabs>
          <w:tab w:val="left" w:pos="1427"/>
        </w:tabs>
        <w:ind w:right="136"/>
        <w:rPr>
          <w:rFonts w:ascii="Times New Roman" w:hAnsi="Times New Roman"/>
        </w:rPr>
      </w:pPr>
      <w:r w:rsidRPr="00D27392">
        <w:rPr>
          <w:rFonts w:ascii="Times New Roman" w:hAnsi="Times New Roman"/>
          <w:sz w:val="22"/>
          <w:u w:val="single" w:color="000000"/>
        </w:rPr>
        <w:t xml:space="preserve">344.1^ADOC </w:t>
      </w:r>
      <w:r w:rsidRPr="007542B6">
        <w:rPr>
          <w:rFonts w:ascii="Times New Roman" w:hAnsi="Times New Roman"/>
          <w:sz w:val="22"/>
          <w:szCs w:val="22"/>
          <w:u w:val="single" w:color="000000"/>
        </w:rPr>
        <w:tab/>
      </w:r>
    </w:p>
    <w:p w14:paraId="2187F62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for the Deposit Reconciliation</w:t>
      </w:r>
      <w:r w:rsidRPr="00D27392">
        <w:rPr>
          <w:rFonts w:ascii="Times New Roman" w:hAnsi="Times New Roman"/>
          <w:spacing w:val="-20"/>
          <w:sz w:val="22"/>
        </w:rPr>
        <w:t xml:space="preserve"> </w:t>
      </w:r>
      <w:r w:rsidRPr="007542B6">
        <w:rPr>
          <w:rFonts w:ascii="Times New Roman" w:hAnsi="Times New Roman"/>
          <w:sz w:val="22"/>
        </w:rPr>
        <w:t>Report.</w:t>
      </w:r>
    </w:p>
    <w:p w14:paraId="77FB4760" w14:textId="77777777" w:rsidR="007542B6" w:rsidRPr="007542B6" w:rsidRDefault="007542B6" w:rsidP="00D27392">
      <w:pPr>
        <w:spacing w:before="2"/>
        <w:rPr>
          <w:rFonts w:ascii="Times New Roman" w:hAnsi="Times New Roman"/>
          <w:szCs w:val="22"/>
        </w:rPr>
      </w:pPr>
    </w:p>
    <w:p w14:paraId="7DEE2ED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344.2^B</w:t>
      </w:r>
    </w:p>
    <w:p w14:paraId="358745B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8A816E" w14:textId="77777777" w:rsidR="007542B6" w:rsidRPr="007542B6" w:rsidRDefault="007542B6" w:rsidP="00D27392">
      <w:pPr>
        <w:spacing w:before="1"/>
        <w:rPr>
          <w:rFonts w:ascii="Times New Roman" w:hAnsi="Times New Roman"/>
          <w:szCs w:val="22"/>
        </w:rPr>
      </w:pPr>
    </w:p>
    <w:p w14:paraId="59942DC7" w14:textId="77777777"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344.21^B</w:t>
      </w:r>
    </w:p>
    <w:p w14:paraId="24AD1CD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0371229" w14:textId="77777777" w:rsidR="007542B6" w:rsidRPr="007542B6" w:rsidRDefault="007542B6" w:rsidP="00D27392">
      <w:pPr>
        <w:spacing w:before="1"/>
        <w:rPr>
          <w:rFonts w:ascii="Times New Roman" w:hAnsi="Times New Roman"/>
          <w:szCs w:val="22"/>
        </w:rPr>
      </w:pPr>
    </w:p>
    <w:p w14:paraId="7BC06404" w14:textId="33A3CCD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344.3^B</w:t>
      </w:r>
      <w:r w:rsidR="004C4431" w:rsidRPr="007E7F07">
        <w:rPr>
          <w:rFonts w:ascii="Times New Roman" w:hAnsi="Times New Roman"/>
          <w:szCs w:val="22"/>
          <w:u w:val="single"/>
        </w:rPr>
        <w:t xml:space="preserve"> </w:t>
      </w:r>
    </w:p>
    <w:p w14:paraId="2DF5ED2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4E96FE74" w14:textId="77777777" w:rsidR="007542B6" w:rsidRPr="007542B6" w:rsidRDefault="007542B6" w:rsidP="00D27392">
      <w:pPr>
        <w:spacing w:before="1"/>
        <w:rPr>
          <w:rFonts w:ascii="Times New Roman" w:hAnsi="Times New Roman"/>
          <w:szCs w:val="22"/>
        </w:rPr>
      </w:pPr>
    </w:p>
    <w:p w14:paraId="4270060F" w14:textId="77777777" w:rsidR="003467F8" w:rsidRDefault="003467F8" w:rsidP="007542B6">
      <w:pPr>
        <w:pStyle w:val="BodyText"/>
        <w:spacing w:before="47"/>
        <w:ind w:right="136"/>
        <w:rPr>
          <w:rFonts w:ascii="Times New Roman" w:hAnsi="Times New Roman"/>
          <w:sz w:val="22"/>
          <w:szCs w:val="22"/>
          <w:u w:val="single" w:color="000000"/>
        </w:rPr>
      </w:pPr>
    </w:p>
    <w:p w14:paraId="5EA543EA" w14:textId="11AC7E76" w:rsidR="007542B6" w:rsidRPr="007542B6"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344.3^ALOCK^MUMPS</w:t>
      </w:r>
      <w:r w:rsidR="004C4431" w:rsidRPr="007E7F07">
        <w:rPr>
          <w:rFonts w:ascii="Times New Roman" w:hAnsi="Times New Roman"/>
          <w:szCs w:val="22"/>
        </w:rPr>
        <w:t xml:space="preserve"> </w:t>
      </w:r>
    </w:p>
    <w:p w14:paraId="052B5961"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This xref is set to allow a lock to be placed on the file so only one job that tries to match EFTs to ERAs</w:t>
      </w:r>
      <w:r w:rsidRPr="00D27392">
        <w:rPr>
          <w:rFonts w:ascii="Times New Roman" w:hAnsi="Times New Roman"/>
          <w:spacing w:val="-28"/>
          <w:sz w:val="22"/>
        </w:rPr>
        <w:t xml:space="preserve"> </w:t>
      </w:r>
      <w:r w:rsidRPr="007542B6">
        <w:rPr>
          <w:rFonts w:ascii="Times New Roman" w:hAnsi="Times New Roman"/>
          <w:sz w:val="22"/>
        </w:rPr>
        <w:t>is run at a time.  This xref is set the first time an entry is added to the</w:t>
      </w:r>
      <w:r w:rsidRPr="00D27392">
        <w:rPr>
          <w:rFonts w:ascii="Times New Roman" w:hAnsi="Times New Roman"/>
          <w:spacing w:val="-22"/>
          <w:sz w:val="22"/>
        </w:rPr>
        <w:t xml:space="preserve"> </w:t>
      </w:r>
      <w:r w:rsidRPr="007542B6">
        <w:rPr>
          <w:rFonts w:ascii="Times New Roman" w:hAnsi="Times New Roman"/>
          <w:sz w:val="22"/>
        </w:rPr>
        <w:t>file.</w:t>
      </w:r>
    </w:p>
    <w:p w14:paraId="6B108AE5" w14:textId="77777777" w:rsidR="007542B6" w:rsidRPr="007542B6" w:rsidRDefault="007542B6" w:rsidP="00D27392">
      <w:pPr>
        <w:spacing w:before="1"/>
        <w:rPr>
          <w:rFonts w:ascii="Times New Roman" w:hAnsi="Times New Roman"/>
          <w:szCs w:val="22"/>
        </w:rPr>
      </w:pPr>
    </w:p>
    <w:p w14:paraId="74AD56EB" w14:textId="16EEBF37" w:rsidR="007542B6" w:rsidRDefault="007542B6" w:rsidP="00D27392">
      <w:pPr>
        <w:pStyle w:val="BodyText"/>
        <w:tabs>
          <w:tab w:val="left" w:pos="1525"/>
        </w:tabs>
        <w:ind w:right="136"/>
        <w:rPr>
          <w:rFonts w:ascii="Times New Roman" w:hAnsi="Times New Roman"/>
          <w:u w:val="single" w:color="000000"/>
        </w:rPr>
      </w:pPr>
      <w:r w:rsidRPr="00D27392">
        <w:rPr>
          <w:rFonts w:ascii="Times New Roman" w:hAnsi="Times New Roman"/>
          <w:sz w:val="22"/>
          <w:u w:val="single" w:color="000000"/>
        </w:rPr>
        <w:t>344.3^ARDEP</w:t>
      </w:r>
    </w:p>
    <w:p w14:paraId="2385DF90" w14:textId="77777777" w:rsidR="00D21460" w:rsidRPr="007542B6" w:rsidRDefault="00D21460"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37DF819" w14:textId="77777777" w:rsidR="00D21460" w:rsidRPr="00D27392" w:rsidRDefault="00D21460" w:rsidP="00D21460">
      <w:pPr>
        <w:pStyle w:val="BodyText"/>
        <w:tabs>
          <w:tab w:val="left" w:pos="1525"/>
        </w:tabs>
        <w:ind w:right="136"/>
        <w:rPr>
          <w:rFonts w:ascii="Times New Roman" w:hAnsi="Times New Roman"/>
          <w:sz w:val="22"/>
        </w:rPr>
      </w:pPr>
    </w:p>
    <w:p w14:paraId="00F8A149"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344.3^C</w:t>
      </w:r>
    </w:p>
    <w:p w14:paraId="5D50310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EF623F9" w14:textId="77777777" w:rsidR="003467F8" w:rsidRPr="00D27392" w:rsidRDefault="003467F8" w:rsidP="00D27392">
      <w:pPr>
        <w:pStyle w:val="BodyText"/>
        <w:spacing w:before="47"/>
        <w:ind w:right="136"/>
        <w:rPr>
          <w:rFonts w:ascii="Times New Roman" w:hAnsi="Times New Roman"/>
          <w:u w:val="single" w:color="000000"/>
        </w:rPr>
      </w:pPr>
    </w:p>
    <w:p w14:paraId="0A384829" w14:textId="03CEDF4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344.3^AD^MUMPS</w:t>
      </w:r>
      <w:r w:rsidR="004C4431" w:rsidRPr="007E7F07">
        <w:rPr>
          <w:rFonts w:ascii="Times New Roman" w:hAnsi="Times New Roman"/>
          <w:szCs w:val="22"/>
          <w:u w:val="single"/>
        </w:rPr>
        <w:t xml:space="preserve"> </w:t>
      </w:r>
    </w:p>
    <w:p w14:paraId="2C34F0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Xref by deposit number at the top level and payer ID at the 344.31</w:t>
      </w:r>
      <w:r w:rsidRPr="00D27392">
        <w:rPr>
          <w:rFonts w:ascii="Times New Roman" w:hAnsi="Times New Roman"/>
          <w:spacing w:val="-8"/>
          <w:sz w:val="22"/>
        </w:rPr>
        <w:t xml:space="preserve"> </w:t>
      </w:r>
      <w:r w:rsidRPr="007542B6">
        <w:rPr>
          <w:rFonts w:ascii="Times New Roman" w:hAnsi="Times New Roman"/>
          <w:sz w:val="22"/>
        </w:rPr>
        <w:t>level.</w:t>
      </w:r>
    </w:p>
    <w:p w14:paraId="05EF2A1F" w14:textId="77777777" w:rsidR="007542B6" w:rsidRPr="007542B6" w:rsidRDefault="007542B6" w:rsidP="00D27392">
      <w:pPr>
        <w:spacing w:before="2"/>
        <w:rPr>
          <w:rFonts w:ascii="Times New Roman" w:hAnsi="Times New Roman"/>
          <w:szCs w:val="22"/>
        </w:rPr>
      </w:pPr>
    </w:p>
    <w:p w14:paraId="432FA215" w14:textId="77777777" w:rsidR="007542B6" w:rsidRPr="00D27392" w:rsidRDefault="007542B6" w:rsidP="00D27392">
      <w:pPr>
        <w:pStyle w:val="BodyText"/>
        <w:tabs>
          <w:tab w:val="left" w:pos="1684"/>
        </w:tabs>
        <w:ind w:right="136"/>
        <w:rPr>
          <w:rFonts w:ascii="Times New Roman" w:hAnsi="Times New Roman"/>
        </w:rPr>
      </w:pPr>
      <w:r w:rsidRPr="00D27392">
        <w:rPr>
          <w:rFonts w:ascii="Times New Roman" w:hAnsi="Times New Roman"/>
          <w:sz w:val="22"/>
          <w:u w:val="single" w:color="000000"/>
        </w:rPr>
        <w:t xml:space="preserve">344.3^ARECDT </w:t>
      </w:r>
      <w:r w:rsidRPr="007542B6">
        <w:rPr>
          <w:rFonts w:ascii="Times New Roman" w:hAnsi="Times New Roman"/>
          <w:sz w:val="22"/>
          <w:szCs w:val="22"/>
          <w:u w:val="single" w:color="000000"/>
        </w:rPr>
        <w:tab/>
      </w:r>
    </w:p>
    <w:p w14:paraId="1569C9A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66A1D8E" w14:textId="77777777" w:rsidR="007542B6" w:rsidRPr="007542B6" w:rsidRDefault="007542B6" w:rsidP="00D27392">
      <w:pPr>
        <w:spacing w:before="1"/>
        <w:rPr>
          <w:rFonts w:ascii="Times New Roman" w:hAnsi="Times New Roman"/>
          <w:szCs w:val="22"/>
        </w:rPr>
      </w:pPr>
    </w:p>
    <w:p w14:paraId="7FFC9D2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344.31^B</w:t>
      </w:r>
    </w:p>
    <w:p w14:paraId="1926202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6AC9EE2" w14:textId="77777777" w:rsidR="007542B6" w:rsidRPr="007542B6" w:rsidRDefault="007542B6" w:rsidP="00D27392">
      <w:pPr>
        <w:spacing w:before="1"/>
        <w:rPr>
          <w:rFonts w:ascii="Times New Roman" w:hAnsi="Times New Roman"/>
          <w:szCs w:val="22"/>
        </w:rPr>
      </w:pPr>
    </w:p>
    <w:p w14:paraId="075823B7" w14:textId="325855C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344.31^AMATCH</w:t>
      </w:r>
      <w:r w:rsidR="004C4431" w:rsidRPr="007E7F07">
        <w:rPr>
          <w:rFonts w:ascii="Times New Roman" w:hAnsi="Times New Roman"/>
          <w:szCs w:val="22"/>
          <w:u w:val="single"/>
        </w:rPr>
        <w:t xml:space="preserve"> </w:t>
      </w:r>
    </w:p>
    <w:p w14:paraId="5B5ECE4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F1BD5AD" w14:textId="77777777" w:rsidR="007542B6" w:rsidRPr="007542B6" w:rsidRDefault="007542B6" w:rsidP="00D27392">
      <w:pPr>
        <w:spacing w:before="1"/>
        <w:rPr>
          <w:rFonts w:ascii="Times New Roman" w:hAnsi="Times New Roman"/>
          <w:szCs w:val="22"/>
        </w:rPr>
      </w:pPr>
    </w:p>
    <w:p w14:paraId="49E138EB" w14:textId="77777777" w:rsidR="007542B6" w:rsidRPr="00D27392" w:rsidRDefault="007542B6" w:rsidP="00D27392">
      <w:pPr>
        <w:pStyle w:val="BodyText"/>
        <w:tabs>
          <w:tab w:val="left" w:pos="2341"/>
        </w:tabs>
        <w:ind w:right="136"/>
        <w:rPr>
          <w:rFonts w:ascii="Times New Roman" w:hAnsi="Times New Roman"/>
        </w:rPr>
      </w:pPr>
      <w:r w:rsidRPr="00D27392">
        <w:rPr>
          <w:rFonts w:ascii="Times New Roman" w:hAnsi="Times New Roman"/>
          <w:sz w:val="22"/>
          <w:u w:val="single" w:color="000000"/>
        </w:rPr>
        <w:t xml:space="preserve">^^TRIGGER^344.3^.14 </w:t>
      </w:r>
      <w:r w:rsidRPr="007542B6">
        <w:rPr>
          <w:rFonts w:ascii="Times New Roman" w:hAnsi="Times New Roman"/>
          <w:sz w:val="22"/>
          <w:szCs w:val="22"/>
          <w:u w:val="single" w:color="000000"/>
        </w:rPr>
        <w:tab/>
      </w:r>
    </w:p>
    <w:p w14:paraId="60517ED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17CC8EA" w14:textId="77777777" w:rsidR="007542B6" w:rsidRPr="007542B6" w:rsidRDefault="007542B6" w:rsidP="007542B6">
      <w:pPr>
        <w:spacing w:before="1"/>
        <w:rPr>
          <w:rFonts w:ascii="Times New Roman" w:hAnsi="Times New Roman"/>
          <w:szCs w:val="22"/>
        </w:rPr>
      </w:pPr>
    </w:p>
    <w:p w14:paraId="1B3490AD" w14:textId="77777777" w:rsidR="007542B6" w:rsidRPr="007542B6" w:rsidRDefault="007542B6" w:rsidP="007542B6">
      <w:pPr>
        <w:pStyle w:val="BodyText"/>
        <w:tabs>
          <w:tab w:val="left" w:pos="2563"/>
        </w:tabs>
        <w:ind w:right="136"/>
        <w:rPr>
          <w:rFonts w:ascii="Times New Roman" w:hAnsi="Times New Roman"/>
          <w:sz w:val="22"/>
          <w:szCs w:val="22"/>
        </w:rPr>
      </w:pPr>
      <w:r w:rsidRPr="007542B6">
        <w:rPr>
          <w:rFonts w:ascii="Times New Roman" w:hAnsi="Times New Roman"/>
          <w:sz w:val="22"/>
          <w:szCs w:val="22"/>
          <w:u w:val="single" w:color="000000"/>
        </w:rPr>
        <w:t xml:space="preserve">^^TRIGGER^344.314^.02 </w:t>
      </w:r>
      <w:r w:rsidRPr="007542B6">
        <w:rPr>
          <w:rFonts w:ascii="Times New Roman" w:hAnsi="Times New Roman"/>
          <w:sz w:val="22"/>
          <w:szCs w:val="22"/>
          <w:u w:val="single" w:color="000000"/>
        </w:rPr>
        <w:tab/>
      </w:r>
    </w:p>
    <w:p w14:paraId="4A9F0441"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Updates to the MATCH STATUS (#.08) field will trigger updates to the MATCH STATUS</w:t>
      </w:r>
      <w:r w:rsidRPr="007542B6">
        <w:rPr>
          <w:rFonts w:ascii="Times New Roman" w:hAnsi="Times New Roman"/>
          <w:spacing w:val="-27"/>
          <w:sz w:val="22"/>
          <w:szCs w:val="22"/>
        </w:rPr>
        <w:t xml:space="preserve"> </w:t>
      </w:r>
      <w:r w:rsidRPr="007542B6">
        <w:rPr>
          <w:rFonts w:ascii="Times New Roman" w:hAnsi="Times New Roman"/>
          <w:sz w:val="22"/>
          <w:szCs w:val="22"/>
        </w:rPr>
        <w:t>HISTORY (#314.314)</w:t>
      </w:r>
      <w:r w:rsidRPr="007542B6">
        <w:rPr>
          <w:rFonts w:ascii="Times New Roman" w:hAnsi="Times New Roman"/>
          <w:spacing w:val="-4"/>
          <w:sz w:val="22"/>
          <w:szCs w:val="22"/>
        </w:rPr>
        <w:t xml:space="preserve"> </w:t>
      </w:r>
      <w:r w:rsidRPr="007542B6">
        <w:rPr>
          <w:rFonts w:ascii="Times New Roman" w:hAnsi="Times New Roman"/>
          <w:sz w:val="22"/>
          <w:szCs w:val="22"/>
        </w:rPr>
        <w:t>subfile.</w:t>
      </w:r>
    </w:p>
    <w:p w14:paraId="51730F6C" w14:textId="77777777" w:rsidR="007542B6" w:rsidRPr="007542B6" w:rsidRDefault="007542B6" w:rsidP="00D27392">
      <w:pPr>
        <w:spacing w:before="1"/>
        <w:rPr>
          <w:rFonts w:ascii="Times New Roman" w:hAnsi="Times New Roman"/>
          <w:szCs w:val="22"/>
        </w:rPr>
      </w:pPr>
    </w:p>
    <w:p w14:paraId="46238BF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344.31^AERA</w:t>
      </w:r>
    </w:p>
    <w:p w14:paraId="5CBD1B2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DC7AF9C" w14:textId="77777777" w:rsidR="007542B6" w:rsidRPr="007542B6" w:rsidRDefault="007542B6" w:rsidP="00D27392">
      <w:pPr>
        <w:spacing w:before="1"/>
        <w:rPr>
          <w:rFonts w:ascii="Times New Roman" w:hAnsi="Times New Roman"/>
          <w:szCs w:val="22"/>
        </w:rPr>
      </w:pPr>
    </w:p>
    <w:p w14:paraId="50A8EAF5" w14:textId="01DF6280"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344.31^E</w:t>
      </w:r>
      <w:r w:rsidR="004C4431" w:rsidRPr="007E7F07">
        <w:rPr>
          <w:rFonts w:ascii="Times New Roman" w:hAnsi="Times New Roman"/>
          <w:szCs w:val="22"/>
          <w:u w:val="single"/>
        </w:rPr>
        <w:t xml:space="preserve"> </w:t>
      </w:r>
    </w:p>
    <w:p w14:paraId="7B4A996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the file by the DATE/TIME RETURNED field</w:t>
      </w:r>
      <w:r w:rsidRPr="00D27392">
        <w:rPr>
          <w:rFonts w:ascii="Times New Roman" w:hAnsi="Times New Roman"/>
          <w:spacing w:val="-29"/>
          <w:sz w:val="22"/>
        </w:rPr>
        <w:t xml:space="preserve"> </w:t>
      </w:r>
      <w:r w:rsidRPr="007542B6">
        <w:rPr>
          <w:rFonts w:ascii="Times New Roman" w:hAnsi="Times New Roman"/>
          <w:sz w:val="22"/>
        </w:rPr>
        <w:t>(#.18).</w:t>
      </w:r>
    </w:p>
    <w:p w14:paraId="77ED2EC2" w14:textId="77777777" w:rsidR="007542B6" w:rsidRPr="00D27392" w:rsidRDefault="007542B6" w:rsidP="00D27392">
      <w:pPr>
        <w:spacing w:before="2"/>
        <w:rPr>
          <w:rFonts w:ascii="Times New Roman" w:hAnsi="Times New Roman"/>
        </w:rPr>
      </w:pPr>
    </w:p>
    <w:p w14:paraId="6127B6FE"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314.314^B</w:t>
      </w:r>
    </w:p>
    <w:p w14:paraId="4BA42B7A" w14:textId="77777777" w:rsidR="007542B6" w:rsidRPr="007542B6" w:rsidRDefault="007542B6" w:rsidP="007542B6">
      <w:pPr>
        <w:pStyle w:val="BodyText"/>
        <w:spacing w:before="35"/>
        <w:ind w:left="820"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24D52A" w14:textId="77777777" w:rsidR="007542B6" w:rsidRPr="007542B6" w:rsidRDefault="007542B6" w:rsidP="007542B6">
      <w:pPr>
        <w:spacing w:before="1"/>
        <w:rPr>
          <w:rFonts w:ascii="Times New Roman" w:hAnsi="Times New Roman"/>
          <w:szCs w:val="22"/>
        </w:rPr>
      </w:pPr>
    </w:p>
    <w:p w14:paraId="44129109"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^^TRIGGER^344.314^.03</w:t>
      </w:r>
    </w:p>
    <w:p w14:paraId="1752EBF3" w14:textId="77777777" w:rsidR="007542B6" w:rsidRPr="007542B6" w:rsidRDefault="007542B6" w:rsidP="007542B6">
      <w:pPr>
        <w:pStyle w:val="BodyText"/>
        <w:spacing w:before="35" w:line="273" w:lineRule="auto"/>
        <w:ind w:left="820" w:right="136"/>
        <w:rPr>
          <w:rFonts w:ascii="Times New Roman" w:hAnsi="Times New Roman"/>
          <w:sz w:val="22"/>
          <w:szCs w:val="22"/>
        </w:rPr>
      </w:pPr>
      <w:r w:rsidRPr="007542B6">
        <w:rPr>
          <w:rFonts w:ascii="Times New Roman" w:hAnsi="Times New Roman"/>
          <w:sz w:val="22"/>
          <w:szCs w:val="22"/>
        </w:rPr>
        <w:t>This trigger will update the EDIT USER (#.03) field with the user who has updated the</w:t>
      </w:r>
      <w:r w:rsidRPr="007542B6">
        <w:rPr>
          <w:rFonts w:ascii="Times New Roman" w:hAnsi="Times New Roman"/>
          <w:spacing w:val="-26"/>
          <w:sz w:val="22"/>
          <w:szCs w:val="22"/>
        </w:rPr>
        <w:t xml:space="preserve"> </w:t>
      </w:r>
      <w:r w:rsidRPr="007542B6">
        <w:rPr>
          <w:rFonts w:ascii="Times New Roman" w:hAnsi="Times New Roman"/>
          <w:sz w:val="22"/>
          <w:szCs w:val="22"/>
        </w:rPr>
        <w:t>MATCH STATUS</w:t>
      </w:r>
      <w:r w:rsidRPr="007542B6">
        <w:rPr>
          <w:rFonts w:ascii="Times New Roman" w:hAnsi="Times New Roman"/>
          <w:spacing w:val="-4"/>
          <w:sz w:val="22"/>
          <w:szCs w:val="22"/>
        </w:rPr>
        <w:t xml:space="preserve"> </w:t>
      </w:r>
      <w:r w:rsidRPr="007542B6">
        <w:rPr>
          <w:rFonts w:ascii="Times New Roman" w:hAnsi="Times New Roman"/>
          <w:sz w:val="22"/>
          <w:szCs w:val="22"/>
        </w:rPr>
        <w:t>field.</w:t>
      </w:r>
    </w:p>
    <w:p w14:paraId="63328F69" w14:textId="77777777" w:rsidR="007542B6" w:rsidRPr="007542B6" w:rsidRDefault="007542B6" w:rsidP="007542B6">
      <w:pPr>
        <w:spacing w:before="1"/>
        <w:rPr>
          <w:rFonts w:ascii="Times New Roman" w:hAnsi="Times New Roman"/>
          <w:szCs w:val="22"/>
        </w:rPr>
      </w:pPr>
    </w:p>
    <w:p w14:paraId="25B4899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344.4^B</w:t>
      </w:r>
    </w:p>
    <w:p w14:paraId="7E5C436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491EDA1" w14:textId="77777777" w:rsidR="007542B6" w:rsidRPr="007542B6" w:rsidRDefault="007542B6" w:rsidP="00D27392">
      <w:pPr>
        <w:spacing w:before="1"/>
        <w:rPr>
          <w:rFonts w:ascii="Times New Roman" w:hAnsi="Times New Roman"/>
          <w:szCs w:val="22"/>
        </w:rPr>
      </w:pPr>
    </w:p>
    <w:p w14:paraId="5D560A09" w14:textId="0853BCD0" w:rsidR="007542B6" w:rsidRPr="00D27392" w:rsidRDefault="004C4431" w:rsidP="00D27392">
      <w:pPr>
        <w:pStyle w:val="BodyText"/>
        <w:ind w:right="136"/>
        <w:rPr>
          <w:rFonts w:ascii="Times New Roman" w:hAnsi="Times New Roman"/>
        </w:rPr>
      </w:pPr>
      <w:r w:rsidRPr="007E7F07">
        <w:rPr>
          <w:rFonts w:ascii="Times New Roman" w:hAnsi="Times New Roman"/>
          <w:szCs w:val="22"/>
          <w:u w:val="single"/>
        </w:rPr>
        <w:t>^^TRIGGER^</w:t>
      </w:r>
      <w:r w:rsidR="007542B6" w:rsidRPr="00D27392">
        <w:rPr>
          <w:rFonts w:ascii="Times New Roman" w:hAnsi="Times New Roman"/>
          <w:sz w:val="22"/>
          <w:u w:val="single" w:color="000000"/>
        </w:rPr>
        <w:t>344.4</w:t>
      </w:r>
      <w:r w:rsidRPr="007E7F07">
        <w:rPr>
          <w:rFonts w:ascii="Times New Roman" w:hAnsi="Times New Roman"/>
          <w:szCs w:val="22"/>
          <w:u w:val="single"/>
        </w:rPr>
        <w:t>^.14</w:t>
      </w:r>
    </w:p>
    <w:p w14:paraId="48CBDF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3F7362" w14:textId="77777777" w:rsidR="007542B6" w:rsidRPr="007542B6" w:rsidRDefault="007542B6" w:rsidP="00D27392">
      <w:pPr>
        <w:spacing w:before="1"/>
        <w:rPr>
          <w:rFonts w:ascii="Times New Roman" w:hAnsi="Times New Roman"/>
          <w:szCs w:val="22"/>
        </w:rPr>
      </w:pPr>
    </w:p>
    <w:p w14:paraId="2D3A6319" w14:textId="0F7F3BAD"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w:t>
      </w:r>
      <w:r w:rsidR="004C4431" w:rsidRPr="007E7F07">
        <w:rPr>
          <w:rFonts w:ascii="Times New Roman" w:hAnsi="Times New Roman"/>
          <w:szCs w:val="22"/>
          <w:u w:val="single"/>
        </w:rPr>
        <w:t xml:space="preserve">C </w:t>
      </w:r>
    </w:p>
    <w:p w14:paraId="46D5DCA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lastRenderedPageBreak/>
        <w:t>No</w:t>
      </w:r>
      <w:r w:rsidRPr="00D27392">
        <w:rPr>
          <w:rFonts w:ascii="Times New Roman" w:hAnsi="Times New Roman"/>
          <w:spacing w:val="-4"/>
          <w:sz w:val="22"/>
        </w:rPr>
        <w:t xml:space="preserve"> </w:t>
      </w:r>
      <w:r w:rsidRPr="007542B6">
        <w:rPr>
          <w:rFonts w:ascii="Times New Roman" w:hAnsi="Times New Roman"/>
          <w:sz w:val="22"/>
        </w:rPr>
        <w:t>Description.</w:t>
      </w:r>
    </w:p>
    <w:p w14:paraId="61CD215F" w14:textId="77777777" w:rsidR="007542B6" w:rsidRDefault="007542B6" w:rsidP="00A917CB">
      <w:pPr>
        <w:spacing w:before="1"/>
        <w:rPr>
          <w:rFonts w:ascii="Times New Roman" w:hAnsi="Times New Roman"/>
          <w:szCs w:val="22"/>
        </w:rPr>
      </w:pPr>
    </w:p>
    <w:p w14:paraId="465E8CD5" w14:textId="77777777" w:rsidR="00A917CB" w:rsidRPr="007542B6" w:rsidRDefault="00A917CB" w:rsidP="00A917CB">
      <w:pPr>
        <w:pStyle w:val="BodyText"/>
        <w:ind w:right="136"/>
        <w:rPr>
          <w:rFonts w:ascii="Times New Roman" w:hAnsi="Times New Roman"/>
          <w:sz w:val="22"/>
          <w:szCs w:val="22"/>
        </w:rPr>
      </w:pPr>
      <w:r w:rsidRPr="007542B6">
        <w:rPr>
          <w:rFonts w:ascii="Times New Roman" w:hAnsi="Times New Roman"/>
          <w:sz w:val="22"/>
          <w:szCs w:val="22"/>
          <w:u w:val="single" w:color="000000"/>
        </w:rPr>
        <w:t>344.4^I</w:t>
      </w:r>
    </w:p>
    <w:p w14:paraId="07323BC8" w14:textId="201D9F4E" w:rsidR="00A917CB" w:rsidRPr="00A917CB" w:rsidRDefault="00A917CB" w:rsidP="00A917CB">
      <w:pPr>
        <w:pStyle w:val="BodyText"/>
        <w:spacing w:before="35"/>
        <w:ind w:right="136"/>
        <w:rPr>
          <w:rFonts w:ascii="Times New Roman" w:hAnsi="Times New Roman"/>
          <w:sz w:val="22"/>
          <w:szCs w:val="22"/>
        </w:rPr>
      </w:pPr>
      <w:r w:rsidRPr="007542B6">
        <w:rPr>
          <w:rFonts w:ascii="Times New Roman" w:hAnsi="Times New Roman"/>
          <w:sz w:val="22"/>
          <w:szCs w:val="22"/>
        </w:rPr>
        <w:t>Standard x-ref on the INSURANCE CO ID (#.03) field used for look-up and sorting by VA</w:t>
      </w:r>
      <w:r w:rsidRPr="007542B6">
        <w:rPr>
          <w:rFonts w:ascii="Times New Roman" w:hAnsi="Times New Roman"/>
          <w:spacing w:val="-23"/>
          <w:sz w:val="22"/>
          <w:szCs w:val="22"/>
        </w:rPr>
        <w:t xml:space="preserve"> </w:t>
      </w:r>
      <w:r w:rsidRPr="007542B6">
        <w:rPr>
          <w:rFonts w:ascii="Times New Roman" w:hAnsi="Times New Roman"/>
          <w:sz w:val="22"/>
          <w:szCs w:val="22"/>
        </w:rPr>
        <w:t>FileMan.</w:t>
      </w:r>
    </w:p>
    <w:p w14:paraId="2D2C2A7E" w14:textId="77777777" w:rsidR="00A917CB" w:rsidRPr="007542B6" w:rsidRDefault="00A917CB" w:rsidP="00D27392">
      <w:pPr>
        <w:spacing w:before="1"/>
        <w:rPr>
          <w:rFonts w:ascii="Times New Roman" w:hAnsi="Times New Roman"/>
          <w:szCs w:val="22"/>
        </w:rPr>
      </w:pPr>
    </w:p>
    <w:p w14:paraId="1586184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344.4^AFD</w:t>
      </w:r>
    </w:p>
    <w:p w14:paraId="545EECD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work list pick</w:t>
      </w:r>
      <w:r w:rsidRPr="00D27392">
        <w:rPr>
          <w:rFonts w:ascii="Times New Roman" w:hAnsi="Times New Roman"/>
          <w:spacing w:val="-16"/>
          <w:sz w:val="22"/>
        </w:rPr>
        <w:t xml:space="preserve"> </w:t>
      </w:r>
      <w:r w:rsidRPr="007542B6">
        <w:rPr>
          <w:rFonts w:ascii="Times New Roman" w:hAnsi="Times New Roman"/>
          <w:sz w:val="22"/>
        </w:rPr>
        <w:t>list.</w:t>
      </w:r>
    </w:p>
    <w:p w14:paraId="58B07D52" w14:textId="77777777" w:rsidR="007542B6" w:rsidRPr="007542B6" w:rsidRDefault="007542B6" w:rsidP="00D27392">
      <w:pPr>
        <w:spacing w:before="2"/>
        <w:rPr>
          <w:rFonts w:ascii="Times New Roman" w:hAnsi="Times New Roman"/>
          <w:szCs w:val="22"/>
        </w:rPr>
      </w:pPr>
    </w:p>
    <w:p w14:paraId="05C499B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344.4^AREC</w:t>
      </w:r>
    </w:p>
    <w:p w14:paraId="624AD78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C3B3726" w14:textId="77777777" w:rsidR="007542B6" w:rsidRPr="007542B6" w:rsidRDefault="007542B6" w:rsidP="00D27392">
      <w:pPr>
        <w:spacing w:before="1"/>
        <w:rPr>
          <w:rFonts w:ascii="Times New Roman" w:hAnsi="Times New Roman"/>
          <w:szCs w:val="22"/>
        </w:rPr>
      </w:pPr>
    </w:p>
    <w:p w14:paraId="36BF96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^^TRIGGER^344.49^.02</w:t>
      </w:r>
    </w:p>
    <w:p w14:paraId="6EF31EC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FF0FE8D" w14:textId="77777777" w:rsidR="007542B6" w:rsidRPr="007542B6" w:rsidRDefault="007542B6" w:rsidP="00D27392">
      <w:pPr>
        <w:spacing w:before="1"/>
        <w:rPr>
          <w:rFonts w:ascii="Times New Roman" w:hAnsi="Times New Roman"/>
          <w:szCs w:val="22"/>
        </w:rPr>
      </w:pPr>
    </w:p>
    <w:p w14:paraId="5B62590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344.4^AMATCH</w:t>
      </w:r>
    </w:p>
    <w:p w14:paraId="66FEAB2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easy access to unmatched or mismatched ERA</w:t>
      </w:r>
      <w:r w:rsidRPr="00D27392">
        <w:rPr>
          <w:rFonts w:ascii="Times New Roman" w:hAnsi="Times New Roman"/>
          <w:spacing w:val="-15"/>
          <w:sz w:val="22"/>
        </w:rPr>
        <w:t xml:space="preserve"> </w:t>
      </w:r>
      <w:r w:rsidRPr="007542B6">
        <w:rPr>
          <w:rFonts w:ascii="Times New Roman" w:hAnsi="Times New Roman"/>
          <w:sz w:val="22"/>
        </w:rPr>
        <w:t>records.</w:t>
      </w:r>
    </w:p>
    <w:p w14:paraId="52F9AF52" w14:textId="77777777" w:rsidR="007542B6" w:rsidRPr="007542B6" w:rsidRDefault="007542B6" w:rsidP="00D27392">
      <w:pPr>
        <w:spacing w:before="1"/>
        <w:rPr>
          <w:rFonts w:ascii="Times New Roman" w:hAnsi="Times New Roman"/>
          <w:szCs w:val="22"/>
        </w:rPr>
      </w:pPr>
    </w:p>
    <w:p w14:paraId="4FC7AB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w:t>
      </w:r>
    </w:p>
    <w:p w14:paraId="3A12630B" w14:textId="77777777" w:rsidR="007542B6" w:rsidRPr="00D27392" w:rsidRDefault="007542B6" w:rsidP="00D27392">
      <w:pPr>
        <w:pStyle w:val="BodyText"/>
        <w:spacing w:before="35" w:line="273" w:lineRule="auto"/>
        <w:ind w:right="136"/>
        <w:rPr>
          <w:rFonts w:ascii="Times New Roman" w:hAnsi="Times New Roman"/>
          <w:sz w:val="22"/>
        </w:rPr>
      </w:pPr>
      <w:r w:rsidRPr="007542B6">
        <w:rPr>
          <w:rFonts w:ascii="Times New Roman" w:hAnsi="Times New Roman"/>
          <w:sz w:val="22"/>
        </w:rPr>
        <w:t xml:space="preserve">This cross-reference is a new-style </w:t>
      </w:r>
      <w:r w:rsidRPr="00D27392">
        <w:rPr>
          <w:rFonts w:ascii="Times New Roman" w:hAnsi="Times New Roman"/>
          <w:sz w:val="22"/>
        </w:rPr>
        <w:t>xref. The values in the TRACE NUMBER (#.02) and</w:t>
      </w:r>
      <w:r w:rsidRPr="00D27392">
        <w:rPr>
          <w:rFonts w:ascii="Times New Roman" w:hAnsi="Times New Roman"/>
          <w:spacing w:val="-29"/>
          <w:sz w:val="22"/>
        </w:rPr>
        <w:t xml:space="preserve"> </w:t>
      </w:r>
      <w:r w:rsidRPr="00D27392">
        <w:rPr>
          <w:rFonts w:ascii="Times New Roman" w:hAnsi="Times New Roman"/>
          <w:sz w:val="22"/>
        </w:rPr>
        <w:t>INSURANCE CO ID (#.03) fields remain</w:t>
      </w:r>
      <w:r w:rsidRPr="00D27392">
        <w:rPr>
          <w:rFonts w:ascii="Times New Roman" w:hAnsi="Times New Roman"/>
          <w:spacing w:val="-9"/>
          <w:sz w:val="22"/>
        </w:rPr>
        <w:t xml:space="preserve"> </w:t>
      </w:r>
      <w:r w:rsidRPr="00D27392">
        <w:rPr>
          <w:rFonts w:ascii="Times New Roman" w:hAnsi="Times New Roman"/>
          <w:sz w:val="22"/>
        </w:rPr>
        <w:t>unchanged.</w:t>
      </w:r>
    </w:p>
    <w:p w14:paraId="6E6E6A3F" w14:textId="77777777" w:rsidR="007542B6" w:rsidRPr="00D27392" w:rsidRDefault="007542B6" w:rsidP="00D27392">
      <w:pPr>
        <w:spacing w:before="2"/>
        <w:rPr>
          <w:rFonts w:ascii="Times New Roman" w:hAnsi="Times New Roman"/>
        </w:rPr>
      </w:pPr>
    </w:p>
    <w:p w14:paraId="1CEED72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344.4^ATRIDUP</w:t>
      </w:r>
    </w:p>
    <w:p w14:paraId="11C05B6B" w14:textId="77777777" w:rsidR="007542B6" w:rsidRPr="007542B6" w:rsidRDefault="007542B6" w:rsidP="00D27392">
      <w:pPr>
        <w:pStyle w:val="BodyText"/>
        <w:spacing w:before="1"/>
        <w:ind w:right="136"/>
        <w:rPr>
          <w:rFonts w:ascii="Times New Roman" w:hAnsi="Times New Roman"/>
        </w:rPr>
      </w:pPr>
      <w:r w:rsidRPr="00D27392">
        <w:rPr>
          <w:rFonts w:ascii="Times New Roman" w:hAnsi="Times New Roman"/>
          <w:sz w:val="22"/>
        </w:rPr>
        <w:t>This cross-reference is used for claim matching without regard to case. The trace number and</w:t>
      </w:r>
      <w:r w:rsidRPr="00D27392">
        <w:rPr>
          <w:rFonts w:ascii="Times New Roman" w:hAnsi="Times New Roman"/>
          <w:spacing w:val="-29"/>
          <w:sz w:val="22"/>
        </w:rPr>
        <w:t xml:space="preserve"> </w:t>
      </w:r>
      <w:r w:rsidRPr="00D27392">
        <w:rPr>
          <w:rFonts w:ascii="Times New Roman" w:hAnsi="Times New Roman"/>
          <w:sz w:val="22"/>
        </w:rPr>
        <w:t>insurance company are converted to uppercase and the software uses this for matching claims by the trace</w:t>
      </w:r>
      <w:r w:rsidRPr="00D27392">
        <w:rPr>
          <w:rFonts w:ascii="Times New Roman" w:hAnsi="Times New Roman"/>
          <w:spacing w:val="-27"/>
          <w:sz w:val="22"/>
        </w:rPr>
        <w:t xml:space="preserve"> </w:t>
      </w:r>
      <w:r w:rsidRPr="00D27392">
        <w:rPr>
          <w:rFonts w:ascii="Times New Roman" w:hAnsi="Times New Roman"/>
          <w:sz w:val="22"/>
        </w:rPr>
        <w:t>number. The values in the TRACE NUMBER (#.02) and INSURANCE CO ID (#.03) fields remain</w:t>
      </w:r>
      <w:r w:rsidRPr="00D27392">
        <w:rPr>
          <w:rFonts w:ascii="Times New Roman" w:hAnsi="Times New Roman"/>
          <w:spacing w:val="-24"/>
          <w:sz w:val="22"/>
        </w:rPr>
        <w:t xml:space="preserve"> </w:t>
      </w:r>
      <w:r w:rsidRPr="00D27392">
        <w:rPr>
          <w:rFonts w:ascii="Times New Roman" w:hAnsi="Times New Roman"/>
          <w:sz w:val="22"/>
        </w:rPr>
        <w:t>unchanged.</w:t>
      </w:r>
    </w:p>
    <w:p w14:paraId="1B7FDB75" w14:textId="77777777" w:rsidR="007542B6" w:rsidRPr="007542B6" w:rsidRDefault="007542B6" w:rsidP="00D27392">
      <w:pPr>
        <w:spacing w:before="10"/>
        <w:rPr>
          <w:rFonts w:ascii="Times New Roman" w:hAnsi="Times New Roman"/>
          <w:szCs w:val="22"/>
        </w:rPr>
      </w:pPr>
    </w:p>
    <w:p w14:paraId="1312EB3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344.4^E</w:t>
      </w:r>
    </w:p>
    <w:p w14:paraId="57D5D9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The "E" cross reference is used to sort the file by DATE</w:t>
      </w:r>
      <w:r w:rsidRPr="00D27392">
        <w:rPr>
          <w:rFonts w:ascii="Times New Roman" w:hAnsi="Times New Roman"/>
          <w:spacing w:val="-21"/>
          <w:sz w:val="22"/>
        </w:rPr>
        <w:t xml:space="preserve"> </w:t>
      </w:r>
      <w:r w:rsidRPr="007542B6">
        <w:rPr>
          <w:rFonts w:ascii="Times New Roman" w:hAnsi="Times New Roman"/>
          <w:sz w:val="22"/>
        </w:rPr>
        <w:t>RETURNED.</w:t>
      </w:r>
    </w:p>
    <w:p w14:paraId="41FC17EF" w14:textId="77777777" w:rsidR="007542B6" w:rsidRPr="007542B6" w:rsidRDefault="007542B6" w:rsidP="00D27392">
      <w:pPr>
        <w:spacing w:before="1"/>
        <w:rPr>
          <w:rFonts w:ascii="Times New Roman" w:hAnsi="Times New Roman"/>
          <w:szCs w:val="22"/>
        </w:rPr>
      </w:pPr>
    </w:p>
    <w:p w14:paraId="7F2F01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344.41^B</w:t>
      </w:r>
    </w:p>
    <w:p w14:paraId="4960C34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3"/>
          <w:sz w:val="22"/>
        </w:rPr>
        <w:t xml:space="preserve"> </w:t>
      </w:r>
      <w:r w:rsidRPr="007542B6">
        <w:rPr>
          <w:rFonts w:ascii="Times New Roman" w:hAnsi="Times New Roman"/>
          <w:sz w:val="22"/>
        </w:rPr>
        <w:t>Description.</w:t>
      </w:r>
    </w:p>
    <w:p w14:paraId="20309539" w14:textId="77777777" w:rsidR="007542B6" w:rsidRPr="007542B6" w:rsidRDefault="007542B6" w:rsidP="00D27392">
      <w:pPr>
        <w:spacing w:before="2"/>
        <w:rPr>
          <w:rFonts w:ascii="Times New Roman" w:hAnsi="Times New Roman"/>
          <w:szCs w:val="22"/>
        </w:rPr>
      </w:pPr>
    </w:p>
    <w:p w14:paraId="02D96D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w:t>
      </w:r>
    </w:p>
    <w:p w14:paraId="6A3927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Keeps track of the number of individual EOBs in the EOB</w:t>
      </w:r>
      <w:r w:rsidRPr="00D27392">
        <w:rPr>
          <w:rFonts w:ascii="Times New Roman" w:hAnsi="Times New Roman"/>
          <w:spacing w:val="-19"/>
          <w:sz w:val="22"/>
        </w:rPr>
        <w:t xml:space="preserve"> </w:t>
      </w:r>
      <w:r w:rsidRPr="007542B6">
        <w:rPr>
          <w:rFonts w:ascii="Times New Roman" w:hAnsi="Times New Roman"/>
          <w:sz w:val="22"/>
        </w:rPr>
        <w:t>transmission.</w:t>
      </w:r>
    </w:p>
    <w:p w14:paraId="2DB9818D" w14:textId="77777777" w:rsidR="007542B6" w:rsidRPr="007542B6" w:rsidRDefault="007542B6" w:rsidP="00D27392">
      <w:pPr>
        <w:spacing w:before="1"/>
        <w:rPr>
          <w:rFonts w:ascii="Times New Roman" w:hAnsi="Times New Roman"/>
          <w:szCs w:val="22"/>
        </w:rPr>
      </w:pPr>
    </w:p>
    <w:p w14:paraId="40ABDC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344.41^AC</w:t>
      </w:r>
    </w:p>
    <w:p w14:paraId="1C2508A2" w14:textId="157F460B"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6"/>
          <w:sz w:val="22"/>
        </w:rPr>
        <w:t xml:space="preserve"> </w:t>
      </w:r>
      <w:r w:rsidRPr="007542B6">
        <w:rPr>
          <w:rFonts w:ascii="Times New Roman" w:hAnsi="Times New Roman"/>
          <w:sz w:val="22"/>
        </w:rPr>
        <w:t>361.1</w:t>
      </w:r>
      <w:r w:rsidR="004C4431" w:rsidRPr="007E7F07">
        <w:rPr>
          <w:rFonts w:ascii="Times New Roman" w:hAnsi="Times New Roman"/>
          <w:szCs w:val="22"/>
        </w:rPr>
        <w:t xml:space="preserve"> </w:t>
      </w:r>
    </w:p>
    <w:p w14:paraId="53C8EDA4" w14:textId="77777777" w:rsidR="007542B6" w:rsidRPr="007542B6" w:rsidRDefault="007542B6" w:rsidP="00D27392">
      <w:pPr>
        <w:spacing w:before="1"/>
        <w:rPr>
          <w:rFonts w:ascii="Times New Roman" w:hAnsi="Times New Roman"/>
          <w:szCs w:val="22"/>
        </w:rPr>
      </w:pPr>
    </w:p>
    <w:p w14:paraId="5E518EA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344.4^ADET</w:t>
      </w:r>
    </w:p>
    <w:p w14:paraId="79DABA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5"/>
          <w:sz w:val="22"/>
        </w:rPr>
        <w:t xml:space="preserve"> </w:t>
      </w:r>
      <w:r w:rsidRPr="007542B6">
        <w:rPr>
          <w:rFonts w:ascii="Times New Roman" w:hAnsi="Times New Roman"/>
          <w:sz w:val="22"/>
        </w:rPr>
        <w:t>361.1</w:t>
      </w:r>
    </w:p>
    <w:p w14:paraId="572A95DB" w14:textId="77777777" w:rsidR="003467F8" w:rsidRPr="00D27392" w:rsidRDefault="003467F8" w:rsidP="00D27392">
      <w:pPr>
        <w:pStyle w:val="BodyText"/>
        <w:spacing w:before="47"/>
        <w:ind w:right="136"/>
        <w:rPr>
          <w:rFonts w:ascii="Times New Roman" w:hAnsi="Times New Roman"/>
          <w:u w:val="single" w:color="000000"/>
        </w:rPr>
      </w:pPr>
    </w:p>
    <w:p w14:paraId="17C3EA12" w14:textId="4EAED722"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344.41^AD</w:t>
      </w:r>
      <w:r w:rsidR="004C4431" w:rsidRPr="007E7F07">
        <w:rPr>
          <w:rFonts w:ascii="Times New Roman" w:hAnsi="Times New Roman"/>
          <w:szCs w:val="22"/>
          <w:u w:val="single"/>
        </w:rPr>
        <w:t xml:space="preserve"> </w:t>
      </w:r>
    </w:p>
    <w:p w14:paraId="51F7838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7D23AA" w14:textId="77777777" w:rsidR="007542B6" w:rsidRPr="007542B6" w:rsidRDefault="007542B6" w:rsidP="00D27392">
      <w:pPr>
        <w:spacing w:before="1"/>
        <w:rPr>
          <w:rFonts w:ascii="Times New Roman" w:hAnsi="Times New Roman"/>
          <w:szCs w:val="22"/>
        </w:rPr>
      </w:pPr>
    </w:p>
    <w:p w14:paraId="1ECDF9E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^^TRIGGER^344.41^.17</w:t>
      </w:r>
    </w:p>
    <w:p w14:paraId="5EF85E18" w14:textId="2480039A"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793E9662" w14:textId="77777777" w:rsidR="007542B6" w:rsidRPr="007542B6" w:rsidRDefault="007542B6" w:rsidP="00D27392">
      <w:pPr>
        <w:spacing w:before="1"/>
        <w:rPr>
          <w:rFonts w:ascii="Times New Roman" w:hAnsi="Times New Roman"/>
          <w:szCs w:val="22"/>
        </w:rPr>
      </w:pPr>
    </w:p>
    <w:p w14:paraId="711C1B5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344.4^AEXC</w:t>
      </w:r>
    </w:p>
    <w:p w14:paraId="5E52E96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lastRenderedPageBreak/>
        <w:t>This xref is used to identify EOB records with exception</w:t>
      </w:r>
      <w:r w:rsidRPr="00D27392">
        <w:rPr>
          <w:rFonts w:ascii="Times New Roman" w:hAnsi="Times New Roman"/>
          <w:spacing w:val="-20"/>
          <w:sz w:val="22"/>
        </w:rPr>
        <w:t xml:space="preserve"> </w:t>
      </w:r>
      <w:r w:rsidRPr="007542B6">
        <w:rPr>
          <w:rFonts w:ascii="Times New Roman" w:hAnsi="Times New Roman"/>
          <w:sz w:val="22"/>
        </w:rPr>
        <w:t>conditions.</w:t>
      </w:r>
    </w:p>
    <w:p w14:paraId="2DD0B876" w14:textId="77777777" w:rsidR="007542B6" w:rsidRPr="007542B6" w:rsidRDefault="007542B6" w:rsidP="00D27392">
      <w:pPr>
        <w:spacing w:before="1"/>
        <w:rPr>
          <w:rFonts w:ascii="Times New Roman" w:hAnsi="Times New Roman"/>
          <w:szCs w:val="22"/>
        </w:rPr>
      </w:pPr>
    </w:p>
    <w:p w14:paraId="3B4148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344.4^ATOUT</w:t>
      </w:r>
    </w:p>
    <w:p w14:paraId="52875B3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allows easy access to EOBs that have been transferred out of the site to another</w:t>
      </w:r>
      <w:r w:rsidRPr="00D27392">
        <w:rPr>
          <w:rFonts w:ascii="Times New Roman" w:hAnsi="Times New Roman"/>
          <w:spacing w:val="-27"/>
          <w:sz w:val="22"/>
        </w:rPr>
        <w:t xml:space="preserve"> </w:t>
      </w:r>
      <w:r w:rsidRPr="007542B6">
        <w:rPr>
          <w:rFonts w:ascii="Times New Roman" w:hAnsi="Times New Roman"/>
          <w:sz w:val="22"/>
        </w:rPr>
        <w:t>site.</w:t>
      </w:r>
    </w:p>
    <w:p w14:paraId="2DC2814E" w14:textId="77777777" w:rsidR="007542B6" w:rsidRPr="007542B6" w:rsidRDefault="007542B6" w:rsidP="00D27392">
      <w:pPr>
        <w:spacing w:before="2"/>
        <w:rPr>
          <w:rFonts w:ascii="Times New Roman" w:hAnsi="Times New Roman"/>
          <w:szCs w:val="22"/>
        </w:rPr>
      </w:pPr>
    </w:p>
    <w:p w14:paraId="19E755A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344.41^ATB</w:t>
      </w:r>
    </w:p>
    <w:p w14:paraId="5ACD594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easily find reversal or take back EOBs in an</w:t>
      </w:r>
      <w:r w:rsidRPr="00D27392">
        <w:rPr>
          <w:rFonts w:ascii="Times New Roman" w:hAnsi="Times New Roman"/>
          <w:spacing w:val="-23"/>
          <w:sz w:val="22"/>
        </w:rPr>
        <w:t xml:space="preserve"> </w:t>
      </w:r>
      <w:r w:rsidRPr="007542B6">
        <w:rPr>
          <w:rFonts w:ascii="Times New Roman" w:hAnsi="Times New Roman"/>
          <w:sz w:val="22"/>
        </w:rPr>
        <w:t>ERA.</w:t>
      </w:r>
    </w:p>
    <w:p w14:paraId="12E6FDCB" w14:textId="77777777" w:rsidR="007542B6" w:rsidRPr="007542B6" w:rsidRDefault="007542B6" w:rsidP="00D27392">
      <w:pPr>
        <w:spacing w:before="1"/>
        <w:rPr>
          <w:rFonts w:ascii="Times New Roman" w:hAnsi="Times New Roman"/>
          <w:szCs w:val="22"/>
        </w:rPr>
      </w:pPr>
    </w:p>
    <w:p w14:paraId="42A318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344.4^AFL</w:t>
      </w:r>
    </w:p>
    <w:p w14:paraId="05DDC9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posted to Paper EOB</w:t>
      </w:r>
      <w:r w:rsidRPr="00D27392">
        <w:rPr>
          <w:rFonts w:ascii="Times New Roman" w:hAnsi="Times New Roman"/>
          <w:spacing w:val="-18"/>
          <w:sz w:val="22"/>
        </w:rPr>
        <w:t xml:space="preserve"> </w:t>
      </w:r>
      <w:r w:rsidRPr="007542B6">
        <w:rPr>
          <w:rFonts w:ascii="Times New Roman" w:hAnsi="Times New Roman"/>
          <w:sz w:val="22"/>
        </w:rPr>
        <w:t>report.</w:t>
      </w:r>
    </w:p>
    <w:p w14:paraId="28785D8F" w14:textId="77777777" w:rsidR="007542B6" w:rsidRPr="00D27392" w:rsidRDefault="007542B6" w:rsidP="00D27392">
      <w:pPr>
        <w:spacing w:before="1"/>
        <w:rPr>
          <w:rFonts w:ascii="Times New Roman" w:hAnsi="Times New Roman"/>
        </w:rPr>
      </w:pPr>
    </w:p>
    <w:p w14:paraId="2CAA0780"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344.49^B</w:t>
      </w:r>
    </w:p>
    <w:p w14:paraId="11EE77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45B930A" w14:textId="77777777" w:rsidR="007542B6" w:rsidRPr="007542B6" w:rsidRDefault="007542B6" w:rsidP="00D27392">
      <w:pPr>
        <w:spacing w:before="1"/>
        <w:rPr>
          <w:rFonts w:ascii="Times New Roman" w:hAnsi="Times New Roman"/>
          <w:szCs w:val="22"/>
        </w:rPr>
      </w:pPr>
    </w:p>
    <w:p w14:paraId="482486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344.491^B</w:t>
      </w:r>
    </w:p>
    <w:p w14:paraId="3C44F7D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CE56F9D" w14:textId="77777777" w:rsidR="007542B6" w:rsidRPr="007542B6" w:rsidRDefault="007542B6" w:rsidP="00D27392">
      <w:pPr>
        <w:spacing w:before="1"/>
        <w:rPr>
          <w:rFonts w:ascii="Times New Roman" w:hAnsi="Times New Roman"/>
          <w:szCs w:val="22"/>
        </w:rPr>
      </w:pPr>
    </w:p>
    <w:p w14:paraId="48F7B8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344.491^ASEQ^MUMPS</w:t>
      </w:r>
    </w:p>
    <w:p w14:paraId="627A218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2647489" w14:textId="77777777" w:rsidR="007542B6" w:rsidRPr="007542B6" w:rsidRDefault="007542B6" w:rsidP="00D27392">
      <w:pPr>
        <w:spacing w:before="1"/>
        <w:rPr>
          <w:rFonts w:ascii="Times New Roman" w:hAnsi="Times New Roman"/>
          <w:szCs w:val="22"/>
        </w:rPr>
      </w:pPr>
    </w:p>
    <w:p w14:paraId="62D76C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:^^TRIGGER^344.491^.03</w:t>
      </w:r>
    </w:p>
    <w:p w14:paraId="7D64CEE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635236" w14:textId="77777777" w:rsidR="007542B6" w:rsidRPr="007542B6" w:rsidRDefault="007542B6" w:rsidP="00D27392">
      <w:pPr>
        <w:spacing w:before="1"/>
        <w:rPr>
          <w:rFonts w:ascii="Times New Roman" w:hAnsi="Times New Roman"/>
          <w:szCs w:val="22"/>
        </w:rPr>
      </w:pPr>
    </w:p>
    <w:p w14:paraId="40559BB0" w14:textId="77777777" w:rsidR="007542B6" w:rsidRPr="007542B6" w:rsidRDefault="007542B6" w:rsidP="00D27392">
      <w:pPr>
        <w:pStyle w:val="BodyText"/>
        <w:ind w:right="136"/>
        <w:rPr>
          <w:rFonts w:ascii="Times New Roman" w:hAnsi="Times New Roman"/>
        </w:rPr>
      </w:pPr>
      <w:r w:rsidRPr="007542B6">
        <w:rPr>
          <w:rFonts w:ascii="Times New Roman" w:hAnsi="Times New Roman"/>
          <w:sz w:val="22"/>
        </w:rPr>
        <w:t>344.491^ANV</w:t>
      </w:r>
    </w:p>
    <w:p w14:paraId="2F4280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535BB19" w14:textId="77777777" w:rsidR="007542B6" w:rsidRPr="007542B6" w:rsidRDefault="007542B6" w:rsidP="00D27392">
      <w:pPr>
        <w:spacing w:before="1"/>
        <w:rPr>
          <w:rFonts w:ascii="Times New Roman" w:hAnsi="Times New Roman"/>
          <w:szCs w:val="22"/>
        </w:rPr>
      </w:pPr>
    </w:p>
    <w:p w14:paraId="195776E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344.491^ABAT</w:t>
      </w:r>
    </w:p>
    <w:p w14:paraId="4B79B7C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78B9BFE" w14:textId="77777777" w:rsidR="007542B6" w:rsidRPr="007542B6" w:rsidRDefault="007542B6" w:rsidP="00D27392">
      <w:pPr>
        <w:spacing w:before="2"/>
        <w:rPr>
          <w:rFonts w:ascii="Times New Roman" w:hAnsi="Times New Roman"/>
          <w:szCs w:val="22"/>
        </w:rPr>
      </w:pPr>
    </w:p>
    <w:p w14:paraId="61EC252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344.4911^B</w:t>
      </w:r>
    </w:p>
    <w:p w14:paraId="3B5B419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6F0C6BA" w14:textId="77777777" w:rsidR="007542B6" w:rsidRPr="007542B6" w:rsidRDefault="007542B6" w:rsidP="00D27392">
      <w:pPr>
        <w:spacing w:before="1"/>
        <w:rPr>
          <w:rFonts w:ascii="Times New Roman" w:hAnsi="Times New Roman"/>
          <w:szCs w:val="22"/>
        </w:rPr>
      </w:pPr>
    </w:p>
    <w:p w14:paraId="4E04AB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344.4914^B</w:t>
      </w:r>
    </w:p>
    <w:p w14:paraId="2429D2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3729BBC" w14:textId="77777777" w:rsidR="007542B6" w:rsidRPr="007542B6" w:rsidRDefault="007542B6" w:rsidP="00D27392">
      <w:pPr>
        <w:spacing w:before="1"/>
        <w:rPr>
          <w:rFonts w:ascii="Times New Roman" w:hAnsi="Times New Roman"/>
          <w:szCs w:val="22"/>
        </w:rPr>
      </w:pPr>
    </w:p>
    <w:p w14:paraId="0ECD82F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344.491^AC</w:t>
      </w:r>
    </w:p>
    <w:p w14:paraId="7D2722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a quick lookup of one user's comments for the</w:t>
      </w:r>
      <w:r w:rsidRPr="00D27392">
        <w:rPr>
          <w:rFonts w:ascii="Times New Roman" w:hAnsi="Times New Roman"/>
          <w:spacing w:val="-20"/>
          <w:sz w:val="22"/>
        </w:rPr>
        <w:t xml:space="preserve"> </w:t>
      </w:r>
      <w:r w:rsidRPr="007542B6">
        <w:rPr>
          <w:rFonts w:ascii="Times New Roman" w:hAnsi="Times New Roman"/>
          <w:sz w:val="22"/>
        </w:rPr>
        <w:t>EEOB.</w:t>
      </w:r>
    </w:p>
    <w:p w14:paraId="615C414F" w14:textId="77777777" w:rsidR="003467F8" w:rsidRPr="00D27392" w:rsidRDefault="003467F8" w:rsidP="00D27392">
      <w:pPr>
        <w:pStyle w:val="BodyText"/>
        <w:spacing w:before="47"/>
        <w:ind w:right="136"/>
        <w:rPr>
          <w:rFonts w:ascii="Times New Roman" w:hAnsi="Times New Roman"/>
          <w:u w:val="single" w:color="000000"/>
        </w:rPr>
      </w:pPr>
    </w:p>
    <w:p w14:paraId="2B42636B"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344.492^B</w:t>
      </w:r>
    </w:p>
    <w:p w14:paraId="2CECD30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469184D" w14:textId="77777777" w:rsidR="007542B6" w:rsidRPr="007542B6" w:rsidRDefault="007542B6" w:rsidP="00D27392">
      <w:pPr>
        <w:spacing w:before="1"/>
        <w:rPr>
          <w:rFonts w:ascii="Times New Roman" w:hAnsi="Times New Roman"/>
          <w:szCs w:val="22"/>
        </w:rPr>
      </w:pPr>
    </w:p>
    <w:p w14:paraId="1ED60A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344.493^B</w:t>
      </w:r>
    </w:p>
    <w:p w14:paraId="145DCA1D" w14:textId="5E16F306"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6D1F6671" w14:textId="77777777" w:rsidR="007542B6" w:rsidRPr="007542B6" w:rsidRDefault="007542B6" w:rsidP="00D27392">
      <w:pPr>
        <w:spacing w:before="1"/>
        <w:rPr>
          <w:rFonts w:ascii="Times New Roman" w:hAnsi="Times New Roman"/>
          <w:szCs w:val="22"/>
        </w:rPr>
      </w:pPr>
    </w:p>
    <w:p w14:paraId="68A9E7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344.493^C</w:t>
      </w:r>
    </w:p>
    <w:p w14:paraId="592F5D59" w14:textId="31762358"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091CF50E" w14:textId="77777777" w:rsidR="007542B6" w:rsidRPr="007542B6" w:rsidRDefault="007542B6" w:rsidP="00D27392">
      <w:pPr>
        <w:spacing w:before="1"/>
        <w:rPr>
          <w:rFonts w:ascii="Times New Roman" w:hAnsi="Times New Roman"/>
          <w:szCs w:val="22"/>
        </w:rPr>
      </w:pPr>
    </w:p>
    <w:p w14:paraId="36F1C5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344.49^AINUSE</w:t>
      </w:r>
    </w:p>
    <w:p w14:paraId="743CEC6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lastRenderedPageBreak/>
        <w:t>This xref allows for a quick check to see if any batches within the ERA are in use or</w:t>
      </w:r>
      <w:r w:rsidRPr="00D27392">
        <w:rPr>
          <w:rFonts w:ascii="Times New Roman" w:hAnsi="Times New Roman"/>
          <w:spacing w:val="-29"/>
          <w:sz w:val="22"/>
        </w:rPr>
        <w:t xml:space="preserve"> </w:t>
      </w:r>
      <w:r w:rsidRPr="007542B6">
        <w:rPr>
          <w:rFonts w:ascii="Times New Roman" w:hAnsi="Times New Roman"/>
          <w:sz w:val="22"/>
        </w:rPr>
        <w:t>not.</w:t>
      </w:r>
    </w:p>
    <w:p w14:paraId="60473E4E" w14:textId="77777777" w:rsidR="007542B6" w:rsidRPr="00D27392" w:rsidRDefault="007542B6" w:rsidP="00D27392">
      <w:pPr>
        <w:spacing w:before="2"/>
        <w:rPr>
          <w:rFonts w:ascii="Times New Roman" w:hAnsi="Times New Roman"/>
        </w:rPr>
      </w:pPr>
    </w:p>
    <w:p w14:paraId="282E2A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344.5^B</w:t>
      </w:r>
    </w:p>
    <w:p w14:paraId="0E1D72C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AC83EF1" w14:textId="77777777" w:rsidR="007542B6" w:rsidRPr="007542B6" w:rsidRDefault="007542B6" w:rsidP="00D27392">
      <w:pPr>
        <w:spacing w:before="1"/>
        <w:rPr>
          <w:rFonts w:ascii="Times New Roman" w:hAnsi="Times New Roman"/>
          <w:szCs w:val="22"/>
        </w:rPr>
      </w:pPr>
    </w:p>
    <w:p w14:paraId="0F235B7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344.5^AMSEQ</w:t>
      </w:r>
    </w:p>
    <w:p w14:paraId="5A78119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needed to associate all 'pieces' of an</w:t>
      </w:r>
      <w:r w:rsidRPr="00D27392">
        <w:rPr>
          <w:rFonts w:ascii="Times New Roman" w:hAnsi="Times New Roman"/>
          <w:spacing w:val="-15"/>
          <w:sz w:val="22"/>
        </w:rPr>
        <w:t xml:space="preserve"> </w:t>
      </w:r>
      <w:r w:rsidRPr="007542B6">
        <w:rPr>
          <w:rFonts w:ascii="Times New Roman" w:hAnsi="Times New Roman"/>
          <w:sz w:val="22"/>
        </w:rPr>
        <w:t>ERA</w:t>
      </w:r>
    </w:p>
    <w:p w14:paraId="4B4773EB" w14:textId="77777777" w:rsidR="007542B6" w:rsidRPr="007542B6" w:rsidRDefault="007542B6" w:rsidP="00D27392">
      <w:pPr>
        <w:spacing w:before="1"/>
        <w:rPr>
          <w:rFonts w:ascii="Times New Roman" w:hAnsi="Times New Roman"/>
          <w:szCs w:val="22"/>
        </w:rPr>
      </w:pPr>
    </w:p>
    <w:p w14:paraId="0F36E2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344.53^B</w:t>
      </w:r>
    </w:p>
    <w:p w14:paraId="47A3CF2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25015F6" w14:textId="77777777" w:rsidR="007542B6" w:rsidRPr="007542B6" w:rsidRDefault="007542B6" w:rsidP="00D27392">
      <w:pPr>
        <w:spacing w:before="1"/>
        <w:rPr>
          <w:rFonts w:ascii="Times New Roman" w:hAnsi="Times New Roman"/>
          <w:szCs w:val="22"/>
        </w:rPr>
      </w:pPr>
    </w:p>
    <w:p w14:paraId="056781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344.54^B</w:t>
      </w:r>
    </w:p>
    <w:p w14:paraId="6ECE5471" w14:textId="77777777" w:rsidR="007542B6" w:rsidRPr="00D27392"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C8A5DE5" w14:textId="77777777" w:rsidR="007542B6" w:rsidRPr="00D27392" w:rsidRDefault="007542B6" w:rsidP="00D27392">
      <w:pPr>
        <w:spacing w:before="1"/>
        <w:rPr>
          <w:rFonts w:ascii="Times New Roman" w:hAnsi="Times New Roman"/>
        </w:rPr>
      </w:pPr>
    </w:p>
    <w:p w14:paraId="63411B4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344.6^EXRXPOST</w:t>
      </w:r>
    </w:p>
    <w:p w14:paraId="53C0E4E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szCs w:val="22"/>
        </w:rPr>
        <w:t>This x-ref is used to locate entries by Pharmacy auto-posting</w:t>
      </w:r>
      <w:r w:rsidRPr="007542B6">
        <w:rPr>
          <w:rFonts w:ascii="Times New Roman" w:hAnsi="Times New Roman"/>
          <w:spacing w:val="-13"/>
          <w:sz w:val="22"/>
          <w:szCs w:val="22"/>
        </w:rPr>
        <w:t xml:space="preserve"> </w:t>
      </w:r>
      <w:r w:rsidRPr="007542B6">
        <w:rPr>
          <w:rFonts w:ascii="Times New Roman" w:hAnsi="Times New Roman"/>
          <w:sz w:val="22"/>
          <w:szCs w:val="22"/>
        </w:rPr>
        <w:t>status</w:t>
      </w:r>
      <w:r w:rsidRPr="007542B6">
        <w:rPr>
          <w:rFonts w:ascii="Times New Roman" w:hAnsi="Times New Roman"/>
          <w:sz w:val="22"/>
        </w:rPr>
        <w:t>.</w:t>
      </w:r>
    </w:p>
    <w:p w14:paraId="2A19ADBC" w14:textId="77777777" w:rsidR="007542B6" w:rsidRPr="007542B6" w:rsidRDefault="007542B6" w:rsidP="00D27392">
      <w:pPr>
        <w:spacing w:before="1"/>
        <w:rPr>
          <w:rFonts w:ascii="Times New Roman" w:hAnsi="Times New Roman"/>
          <w:szCs w:val="22"/>
        </w:rPr>
      </w:pPr>
    </w:p>
    <w:p w14:paraId="362AD3E6" w14:textId="77777777" w:rsidR="007542B6" w:rsidRPr="007542B6" w:rsidRDefault="007542B6" w:rsidP="007542B6">
      <w:pPr>
        <w:pStyle w:val="BodyText"/>
        <w:ind w:right="136"/>
        <w:rPr>
          <w:rFonts w:ascii="Times New Roman" w:hAnsi="Times New Roman"/>
          <w:sz w:val="22"/>
          <w:szCs w:val="22"/>
        </w:rPr>
      </w:pPr>
      <w:r w:rsidRPr="00D27392">
        <w:rPr>
          <w:rFonts w:ascii="Times New Roman" w:hAnsi="Times New Roman"/>
          <w:sz w:val="22"/>
          <w:u w:val="single" w:color="000000"/>
        </w:rPr>
        <w:t>344.</w:t>
      </w:r>
      <w:r w:rsidRPr="007542B6">
        <w:rPr>
          <w:rFonts w:ascii="Times New Roman" w:hAnsi="Times New Roman"/>
          <w:sz w:val="22"/>
          <w:szCs w:val="22"/>
          <w:u w:val="single" w:color="000000"/>
        </w:rPr>
        <w:t>62^B</w:t>
      </w:r>
    </w:p>
    <w:p w14:paraId="240FE6CA"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CARC/RARC CODE (#.01)</w:t>
      </w:r>
      <w:r w:rsidRPr="007542B6">
        <w:rPr>
          <w:rFonts w:ascii="Times New Roman" w:hAnsi="Times New Roman"/>
          <w:spacing w:val="-20"/>
          <w:sz w:val="22"/>
          <w:szCs w:val="22"/>
        </w:rPr>
        <w:t xml:space="preserve"> </w:t>
      </w:r>
      <w:r w:rsidRPr="007542B6">
        <w:rPr>
          <w:rFonts w:ascii="Times New Roman" w:hAnsi="Times New Roman"/>
          <w:sz w:val="22"/>
          <w:szCs w:val="22"/>
        </w:rPr>
        <w:t>field.</w:t>
      </w:r>
    </w:p>
    <w:p w14:paraId="11158AC2" w14:textId="77777777" w:rsidR="007542B6" w:rsidRPr="007542B6" w:rsidRDefault="007542B6" w:rsidP="007542B6">
      <w:pPr>
        <w:spacing w:before="1"/>
        <w:rPr>
          <w:rFonts w:ascii="Times New Roman" w:hAnsi="Times New Roman"/>
          <w:szCs w:val="22"/>
        </w:rPr>
      </w:pPr>
    </w:p>
    <w:p w14:paraId="0278F0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344.62^ACTV</w:t>
      </w:r>
    </w:p>
    <w:p w14:paraId="74BD5DE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Index will be used to obtain a list of the active CARC codes for automatic decrease to be</w:t>
      </w:r>
      <w:r w:rsidRPr="007542B6">
        <w:rPr>
          <w:rFonts w:ascii="Times New Roman" w:hAnsi="Times New Roman"/>
          <w:spacing w:val="-23"/>
          <w:sz w:val="22"/>
          <w:szCs w:val="22"/>
        </w:rPr>
        <w:t xml:space="preserve"> </w:t>
      </w:r>
      <w:r w:rsidRPr="007542B6">
        <w:rPr>
          <w:rFonts w:ascii="Times New Roman" w:hAnsi="Times New Roman"/>
          <w:sz w:val="22"/>
          <w:szCs w:val="22"/>
        </w:rPr>
        <w:t>applied</w:t>
      </w:r>
    </w:p>
    <w:p w14:paraId="1FC90872" w14:textId="77777777" w:rsidR="007542B6" w:rsidRPr="007542B6" w:rsidRDefault="007542B6" w:rsidP="007542B6">
      <w:pPr>
        <w:spacing w:before="1"/>
        <w:rPr>
          <w:rFonts w:ascii="Times New Roman" w:hAnsi="Times New Roman"/>
          <w:szCs w:val="22"/>
        </w:rPr>
      </w:pPr>
    </w:p>
    <w:p w14:paraId="7E55C29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344.71^B</w:t>
      </w:r>
    </w:p>
    <w:p w14:paraId="3B164DF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61BA623C" w14:textId="77777777" w:rsidR="007542B6" w:rsidRPr="007542B6" w:rsidRDefault="007542B6" w:rsidP="007542B6">
      <w:pPr>
        <w:spacing w:before="2"/>
        <w:rPr>
          <w:rFonts w:ascii="Times New Roman" w:hAnsi="Times New Roman"/>
          <w:szCs w:val="22"/>
        </w:rPr>
      </w:pPr>
    </w:p>
    <w:p w14:paraId="46577F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344.71^C</w:t>
      </w:r>
    </w:p>
    <w:p w14:paraId="25C8D3B4"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is a search index to allow users to perform a lookups by the user(s) who place ERA line item</w:t>
      </w:r>
      <w:r w:rsidRPr="007542B6">
        <w:rPr>
          <w:rFonts w:ascii="Times New Roman" w:hAnsi="Times New Roman"/>
          <w:spacing w:val="-32"/>
          <w:sz w:val="22"/>
          <w:szCs w:val="22"/>
        </w:rPr>
        <w:t xml:space="preserve"> </w:t>
      </w:r>
      <w:r w:rsidRPr="007542B6">
        <w:rPr>
          <w:rFonts w:ascii="Times New Roman" w:hAnsi="Times New Roman"/>
          <w:sz w:val="22"/>
          <w:szCs w:val="22"/>
        </w:rPr>
        <w:t>in suspense or update any items that were in</w:t>
      </w:r>
      <w:r w:rsidRPr="007542B6">
        <w:rPr>
          <w:rFonts w:ascii="Times New Roman" w:hAnsi="Times New Roman"/>
          <w:spacing w:val="-15"/>
          <w:sz w:val="22"/>
          <w:szCs w:val="22"/>
        </w:rPr>
        <w:t xml:space="preserve"> </w:t>
      </w:r>
      <w:r w:rsidRPr="007542B6">
        <w:rPr>
          <w:rFonts w:ascii="Times New Roman" w:hAnsi="Times New Roman"/>
          <w:sz w:val="22"/>
          <w:szCs w:val="22"/>
        </w:rPr>
        <w:t>suspense.</w:t>
      </w:r>
    </w:p>
    <w:p w14:paraId="246E7669" w14:textId="77777777" w:rsidR="007542B6" w:rsidRPr="007542B6" w:rsidRDefault="007542B6" w:rsidP="007542B6">
      <w:pPr>
        <w:spacing w:before="1"/>
        <w:rPr>
          <w:rFonts w:ascii="Times New Roman" w:hAnsi="Times New Roman"/>
          <w:szCs w:val="22"/>
        </w:rPr>
      </w:pPr>
    </w:p>
    <w:p w14:paraId="3CC161B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344.71^D</w:t>
      </w:r>
    </w:p>
    <w:p w14:paraId="61CDFBC6"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index allows a user to look at those entries in the Suspense audit log that have been cleared</w:t>
      </w:r>
      <w:r w:rsidRPr="007542B6">
        <w:rPr>
          <w:rFonts w:ascii="Times New Roman" w:hAnsi="Times New Roman"/>
          <w:spacing w:val="-33"/>
          <w:sz w:val="22"/>
          <w:szCs w:val="22"/>
        </w:rPr>
        <w:t xml:space="preserve"> </w:t>
      </w:r>
      <w:r w:rsidRPr="007542B6">
        <w:rPr>
          <w:rFonts w:ascii="Times New Roman" w:hAnsi="Times New Roman"/>
          <w:sz w:val="22"/>
          <w:szCs w:val="22"/>
        </w:rPr>
        <w:t>from suspense by attaching the line item (EOB) to a specific</w:t>
      </w:r>
      <w:r w:rsidRPr="007542B6">
        <w:rPr>
          <w:rFonts w:ascii="Times New Roman" w:hAnsi="Times New Roman"/>
          <w:spacing w:val="-19"/>
          <w:sz w:val="22"/>
          <w:szCs w:val="22"/>
        </w:rPr>
        <w:t xml:space="preserve"> </w:t>
      </w:r>
      <w:r w:rsidRPr="007542B6">
        <w:rPr>
          <w:rFonts w:ascii="Times New Roman" w:hAnsi="Times New Roman"/>
          <w:sz w:val="22"/>
          <w:szCs w:val="22"/>
        </w:rPr>
        <w:t>bill.</w:t>
      </w:r>
    </w:p>
    <w:p w14:paraId="3640BC6A" w14:textId="77777777" w:rsidR="007542B6" w:rsidRPr="007542B6" w:rsidRDefault="007542B6" w:rsidP="007542B6">
      <w:pPr>
        <w:spacing w:before="1"/>
        <w:rPr>
          <w:rFonts w:ascii="Times New Roman" w:hAnsi="Times New Roman"/>
          <w:szCs w:val="22"/>
        </w:rPr>
      </w:pPr>
    </w:p>
    <w:p w14:paraId="6C88EE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344.71^E</w:t>
      </w:r>
    </w:p>
    <w:p w14:paraId="5C211D65" w14:textId="77777777" w:rsidR="007542B6" w:rsidRPr="007542B6" w:rsidRDefault="007542B6" w:rsidP="007542B6">
      <w:pPr>
        <w:pStyle w:val="BodyText"/>
        <w:spacing w:before="47" w:line="273" w:lineRule="auto"/>
        <w:ind w:right="136"/>
        <w:rPr>
          <w:rFonts w:ascii="Times New Roman" w:hAnsi="Times New Roman"/>
          <w:sz w:val="22"/>
          <w:szCs w:val="22"/>
        </w:rPr>
      </w:pPr>
      <w:r w:rsidRPr="007542B6">
        <w:rPr>
          <w:rFonts w:ascii="Times New Roman" w:hAnsi="Times New Roman"/>
          <w:sz w:val="22"/>
          <w:szCs w:val="22"/>
        </w:rPr>
        <w:t>This index allows a user to research Suspense Audit Log entries by a Claim or Bill number if the line</w:t>
      </w:r>
      <w:r w:rsidRPr="007542B6">
        <w:rPr>
          <w:rFonts w:ascii="Times New Roman" w:hAnsi="Times New Roman"/>
          <w:spacing w:val="-31"/>
          <w:sz w:val="22"/>
          <w:szCs w:val="22"/>
        </w:rPr>
        <w:t xml:space="preserve"> </w:t>
      </w:r>
      <w:r w:rsidRPr="007542B6">
        <w:rPr>
          <w:rFonts w:ascii="Times New Roman" w:hAnsi="Times New Roman"/>
          <w:sz w:val="22"/>
          <w:szCs w:val="22"/>
        </w:rPr>
        <w:t>item in suspense (EOB) was linked to a Bill or Claim and cleared from</w:t>
      </w:r>
      <w:r w:rsidRPr="007542B6">
        <w:rPr>
          <w:rFonts w:ascii="Times New Roman" w:hAnsi="Times New Roman"/>
          <w:spacing w:val="-25"/>
          <w:sz w:val="22"/>
          <w:szCs w:val="22"/>
        </w:rPr>
        <w:t xml:space="preserve"> </w:t>
      </w:r>
      <w:r w:rsidRPr="007542B6">
        <w:rPr>
          <w:rFonts w:ascii="Times New Roman" w:hAnsi="Times New Roman"/>
          <w:sz w:val="22"/>
          <w:szCs w:val="22"/>
        </w:rPr>
        <w:t>suspense.</w:t>
      </w:r>
    </w:p>
    <w:p w14:paraId="7D71A034" w14:textId="77777777" w:rsidR="007542B6" w:rsidRPr="007542B6" w:rsidRDefault="007542B6" w:rsidP="007542B6">
      <w:pPr>
        <w:spacing w:before="1"/>
        <w:rPr>
          <w:rFonts w:ascii="Times New Roman" w:hAnsi="Times New Roman"/>
          <w:szCs w:val="22"/>
        </w:rPr>
      </w:pPr>
    </w:p>
    <w:p w14:paraId="0B1BD6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344.71^F</w:t>
      </w:r>
    </w:p>
    <w:p w14:paraId="45EF0DE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allows the user to search the Suspense Audit Log for all entries of a specific disposition</w:t>
      </w:r>
      <w:r w:rsidRPr="007542B6">
        <w:rPr>
          <w:rFonts w:ascii="Times New Roman" w:hAnsi="Times New Roman"/>
          <w:spacing w:val="-30"/>
          <w:sz w:val="22"/>
          <w:szCs w:val="22"/>
        </w:rPr>
        <w:t xml:space="preserve"> </w:t>
      </w:r>
      <w:r w:rsidRPr="007542B6">
        <w:rPr>
          <w:rFonts w:ascii="Times New Roman" w:hAnsi="Times New Roman"/>
          <w:sz w:val="22"/>
          <w:szCs w:val="22"/>
        </w:rPr>
        <w:t>type.</w:t>
      </w:r>
    </w:p>
    <w:p w14:paraId="7EF45F2E" w14:textId="77777777" w:rsidR="007542B6" w:rsidRPr="007542B6" w:rsidRDefault="007542B6" w:rsidP="007542B6">
      <w:pPr>
        <w:spacing w:before="1"/>
        <w:rPr>
          <w:rFonts w:ascii="Times New Roman" w:hAnsi="Times New Roman"/>
          <w:szCs w:val="22"/>
        </w:rPr>
      </w:pPr>
    </w:p>
    <w:p w14:paraId="7FF45D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344.72^B</w:t>
      </w:r>
    </w:p>
    <w:p w14:paraId="5CC21F1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1E2F5833" w14:textId="77777777" w:rsidR="007542B6" w:rsidRPr="007542B6" w:rsidRDefault="007542B6" w:rsidP="007542B6">
      <w:pPr>
        <w:spacing w:before="1"/>
        <w:rPr>
          <w:rFonts w:ascii="Times New Roman" w:hAnsi="Times New Roman"/>
          <w:szCs w:val="22"/>
        </w:rPr>
      </w:pPr>
    </w:p>
    <w:p w14:paraId="195761C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344.72^F</w:t>
      </w:r>
    </w:p>
    <w:p w14:paraId="484E49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the lookup of the audit history of a specific</w:t>
      </w:r>
      <w:r w:rsidRPr="007542B6">
        <w:rPr>
          <w:rFonts w:ascii="Times New Roman" w:hAnsi="Times New Roman"/>
          <w:spacing w:val="-24"/>
          <w:sz w:val="22"/>
          <w:szCs w:val="22"/>
        </w:rPr>
        <w:t xml:space="preserve"> </w:t>
      </w:r>
      <w:r w:rsidRPr="007542B6">
        <w:rPr>
          <w:rFonts w:ascii="Times New Roman" w:hAnsi="Times New Roman"/>
          <w:sz w:val="22"/>
          <w:szCs w:val="22"/>
        </w:rPr>
        <w:t>ERA.</w:t>
      </w:r>
    </w:p>
    <w:p w14:paraId="7E6222BE" w14:textId="77777777" w:rsidR="007542B6" w:rsidRPr="007542B6" w:rsidRDefault="007542B6" w:rsidP="007542B6">
      <w:pPr>
        <w:spacing w:before="2"/>
        <w:rPr>
          <w:rFonts w:ascii="Times New Roman" w:hAnsi="Times New Roman"/>
          <w:szCs w:val="22"/>
        </w:rPr>
      </w:pPr>
    </w:p>
    <w:p w14:paraId="15DBD3AE"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344.9^B</w:t>
      </w:r>
    </w:p>
    <w:p w14:paraId="2D54690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lastRenderedPageBreak/>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1A4E92A1" w14:textId="77777777" w:rsidR="007542B6" w:rsidRPr="007542B6" w:rsidRDefault="007542B6" w:rsidP="007542B6">
      <w:pPr>
        <w:spacing w:before="1"/>
        <w:rPr>
          <w:rFonts w:ascii="Times New Roman" w:hAnsi="Times New Roman"/>
          <w:szCs w:val="22"/>
        </w:rPr>
      </w:pPr>
    </w:p>
    <w:p w14:paraId="535BF6D7"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344.91^B</w:t>
      </w:r>
    </w:p>
    <w:p w14:paraId="0A197378"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0D6F8283" w14:textId="77777777" w:rsidR="007542B6" w:rsidRPr="007542B6" w:rsidRDefault="007542B6" w:rsidP="007542B6">
      <w:pPr>
        <w:spacing w:before="1"/>
        <w:rPr>
          <w:rFonts w:ascii="Times New Roman" w:hAnsi="Times New Roman"/>
          <w:szCs w:val="22"/>
        </w:rPr>
      </w:pPr>
    </w:p>
    <w:p w14:paraId="09EE8CB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344.91^C</w:t>
      </w:r>
    </w:p>
    <w:p w14:paraId="1F9A34DC"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lookups of historical reports by</w:t>
      </w:r>
      <w:r w:rsidRPr="007542B6">
        <w:rPr>
          <w:rFonts w:ascii="Times New Roman" w:hAnsi="Times New Roman"/>
          <w:spacing w:val="-18"/>
          <w:sz w:val="22"/>
          <w:szCs w:val="22"/>
        </w:rPr>
        <w:t xml:space="preserve"> </w:t>
      </w:r>
      <w:r w:rsidRPr="007542B6">
        <w:rPr>
          <w:rFonts w:ascii="Times New Roman" w:hAnsi="Times New Roman"/>
          <w:sz w:val="22"/>
          <w:szCs w:val="22"/>
        </w:rPr>
        <w:t>date.</w:t>
      </w:r>
    </w:p>
    <w:p w14:paraId="79EA9B9C" w14:textId="77777777" w:rsidR="007542B6" w:rsidRPr="007542B6" w:rsidRDefault="007542B6" w:rsidP="007542B6">
      <w:pPr>
        <w:spacing w:before="1"/>
        <w:rPr>
          <w:rFonts w:ascii="Times New Roman" w:hAnsi="Times New Roman"/>
          <w:szCs w:val="22"/>
        </w:rPr>
      </w:pPr>
    </w:p>
    <w:p w14:paraId="386098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345^B</w:t>
      </w:r>
    </w:p>
    <w:p w14:paraId="6CCCDE36"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0A75A984" w14:textId="77777777" w:rsidR="007542B6" w:rsidRPr="007542B6" w:rsidRDefault="007542B6" w:rsidP="007542B6">
      <w:pPr>
        <w:spacing w:before="1"/>
        <w:rPr>
          <w:rFonts w:ascii="Times New Roman" w:hAnsi="Times New Roman"/>
          <w:szCs w:val="22"/>
        </w:rPr>
      </w:pPr>
    </w:p>
    <w:p w14:paraId="5EF4F60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345.1^B</w:t>
      </w:r>
    </w:p>
    <w:p w14:paraId="768E88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551319C0" w14:textId="77777777" w:rsidR="007542B6" w:rsidRPr="007542B6" w:rsidRDefault="007542B6" w:rsidP="007542B6">
      <w:pPr>
        <w:spacing w:before="1"/>
        <w:rPr>
          <w:rFonts w:ascii="Times New Roman" w:hAnsi="Times New Roman"/>
          <w:szCs w:val="22"/>
        </w:rPr>
      </w:pPr>
    </w:p>
    <w:p w14:paraId="58CFC838"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346^B</w:t>
      </w:r>
    </w:p>
    <w:p w14:paraId="3640F4A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F631C9" w14:textId="77777777" w:rsidR="007542B6" w:rsidRPr="007542B6" w:rsidRDefault="007542B6" w:rsidP="007542B6">
      <w:pPr>
        <w:spacing w:before="1"/>
        <w:rPr>
          <w:rFonts w:ascii="Times New Roman" w:hAnsi="Times New Roman"/>
          <w:szCs w:val="22"/>
        </w:rPr>
      </w:pPr>
    </w:p>
    <w:p w14:paraId="23E0CFA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347^B</w:t>
      </w:r>
    </w:p>
    <w:p w14:paraId="1C36AB9B" w14:textId="77777777" w:rsidR="004C4431" w:rsidRPr="007E7F07" w:rsidRDefault="007542B6" w:rsidP="004C4431">
      <w:pPr>
        <w:overflowPunct/>
        <w:spacing w:line="288" w:lineRule="atLeast"/>
        <w:textAlignment w:val="auto"/>
        <w:rPr>
          <w:rFonts w:ascii="Times New Roman" w:hAnsi="Times New Roman"/>
          <w:szCs w:val="22"/>
        </w:rPr>
      </w:pPr>
      <w:r w:rsidRPr="007542B6">
        <w:rPr>
          <w:rFonts w:ascii="Times New Roman" w:hAnsi="Times New Roman"/>
        </w:rPr>
        <w:t>This x-ref is used for look-up and sorting by VA</w:t>
      </w:r>
      <w:r w:rsidRPr="00D27392">
        <w:rPr>
          <w:rFonts w:ascii="Times New Roman" w:hAnsi="Times New Roman"/>
          <w:spacing w:val="-15"/>
        </w:rPr>
        <w:t xml:space="preserve"> </w:t>
      </w:r>
      <w:r w:rsidRPr="007542B6">
        <w:rPr>
          <w:rFonts w:ascii="Times New Roman" w:hAnsi="Times New Roman"/>
        </w:rPr>
        <w:t>FileMan.</w:t>
      </w:r>
    </w:p>
    <w:p w14:paraId="78621B78" w14:textId="77777777" w:rsidR="004C4431" w:rsidRPr="007E7F07" w:rsidRDefault="004C4431" w:rsidP="004C4431">
      <w:pPr>
        <w:overflowPunct/>
        <w:spacing w:line="288" w:lineRule="atLeast"/>
        <w:textAlignment w:val="auto"/>
        <w:rPr>
          <w:rFonts w:ascii="Times New Roman" w:hAnsi="Times New Roman"/>
          <w:szCs w:val="22"/>
        </w:rPr>
      </w:pPr>
    </w:p>
    <w:p w14:paraId="028BE9CE" w14:textId="77777777" w:rsidR="007542B6" w:rsidRPr="00D27392" w:rsidRDefault="007542B6" w:rsidP="00D27392">
      <w:pPr>
        <w:pStyle w:val="BodyText"/>
        <w:spacing w:before="35" w:line="547" w:lineRule="auto"/>
        <w:ind w:right="4176"/>
        <w:rPr>
          <w:rFonts w:ascii="Times New Roman" w:hAnsi="Times New Roman"/>
        </w:rPr>
      </w:pPr>
      <w:r w:rsidRPr="007542B6">
        <w:rPr>
          <w:rFonts w:ascii="Times New Roman" w:hAnsi="Times New Roman"/>
          <w:sz w:val="22"/>
          <w:szCs w:val="22"/>
        </w:rPr>
        <w:t xml:space="preserve"> </w:t>
      </w:r>
      <w:r w:rsidRPr="00D27392">
        <w:rPr>
          <w:rFonts w:ascii="Times New Roman" w:hAnsi="Times New Roman"/>
          <w:sz w:val="22"/>
          <w:u w:val="single" w:color="000000"/>
        </w:rPr>
        <w:t>347^AD</w:t>
      </w:r>
    </w:p>
    <w:p w14:paraId="66C4B357" w14:textId="77777777" w:rsidR="004C4431" w:rsidRPr="007E7F07" w:rsidRDefault="004C4431" w:rsidP="004C4431">
      <w:pPr>
        <w:overflowPunct/>
        <w:spacing w:line="288" w:lineRule="atLeast"/>
        <w:textAlignment w:val="auto"/>
        <w:rPr>
          <w:rFonts w:ascii="Times New Roman" w:hAnsi="Times New Roman"/>
          <w:szCs w:val="22"/>
        </w:rPr>
      </w:pPr>
    </w:p>
    <w:p w14:paraId="4C954207" w14:textId="77777777" w:rsidR="007542B6" w:rsidRPr="00D27392" w:rsidRDefault="007542B6" w:rsidP="00D27392">
      <w:pPr>
        <w:pStyle w:val="BodyText"/>
        <w:spacing w:before="11"/>
        <w:ind w:right="136"/>
        <w:rPr>
          <w:rFonts w:ascii="Times New Roman" w:hAnsi="Times New Roman"/>
        </w:rPr>
      </w:pPr>
      <w:r w:rsidRPr="00D27392">
        <w:rPr>
          <w:rFonts w:ascii="Times New Roman" w:hAnsi="Times New Roman"/>
          <w:sz w:val="22"/>
          <w:u w:val="single" w:color="000000"/>
        </w:rPr>
        <w:t>347^D</w:t>
      </w:r>
    </w:p>
    <w:p w14:paraId="1512D73F" w14:textId="77777777" w:rsidR="007542B6" w:rsidRPr="007542B6" w:rsidRDefault="007542B6" w:rsidP="00D27392">
      <w:pPr>
        <w:spacing w:before="9"/>
        <w:rPr>
          <w:rFonts w:ascii="Times New Roman" w:hAnsi="Times New Roman"/>
          <w:szCs w:val="22"/>
        </w:rPr>
      </w:pPr>
    </w:p>
    <w:p w14:paraId="0ED8480F"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347^C</w:t>
      </w:r>
    </w:p>
    <w:p w14:paraId="1A511575" w14:textId="77777777" w:rsidR="007542B6" w:rsidRPr="007542B6" w:rsidRDefault="007542B6" w:rsidP="00D27392">
      <w:pPr>
        <w:spacing w:before="9"/>
        <w:rPr>
          <w:rFonts w:ascii="Times New Roman" w:hAnsi="Times New Roman"/>
          <w:szCs w:val="22"/>
        </w:rPr>
      </w:pPr>
    </w:p>
    <w:p w14:paraId="33B0F136"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347^FMS</w:t>
      </w:r>
    </w:p>
    <w:p w14:paraId="262277F0" w14:textId="23210E6A"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is a cross-reference on the FMS TRANSMISSION DATE field.</w:t>
      </w:r>
      <w:r w:rsidR="004C4431" w:rsidRPr="007E7F07">
        <w:rPr>
          <w:rFonts w:ascii="Times New Roman" w:hAnsi="Times New Roman"/>
          <w:szCs w:val="22"/>
        </w:rPr>
        <w:t xml:space="preserve"> </w:t>
      </w:r>
      <w:r w:rsidRPr="007542B6">
        <w:rPr>
          <w:rFonts w:ascii="Times New Roman" w:hAnsi="Times New Roman"/>
          <w:sz w:val="22"/>
        </w:rPr>
        <w:t xml:space="preserve"> That field stores the date that</w:t>
      </w:r>
      <w:r w:rsidRPr="00D27392">
        <w:rPr>
          <w:rFonts w:ascii="Times New Roman" w:hAnsi="Times New Roman"/>
          <w:spacing w:val="-27"/>
          <w:sz w:val="22"/>
        </w:rPr>
        <w:t xml:space="preserve"> </w:t>
      </w:r>
      <w:r w:rsidRPr="007542B6">
        <w:rPr>
          <w:rFonts w:ascii="Times New Roman" w:hAnsi="Times New Roman"/>
          <w:sz w:val="22"/>
        </w:rPr>
        <w:t>the document was transmitted to</w:t>
      </w:r>
      <w:r w:rsidRPr="00D27392">
        <w:rPr>
          <w:rFonts w:ascii="Times New Roman" w:hAnsi="Times New Roman"/>
          <w:spacing w:val="-7"/>
          <w:sz w:val="22"/>
        </w:rPr>
        <w:t xml:space="preserve"> </w:t>
      </w:r>
      <w:r w:rsidRPr="007542B6">
        <w:rPr>
          <w:rFonts w:ascii="Times New Roman" w:hAnsi="Times New Roman"/>
          <w:sz w:val="22"/>
        </w:rPr>
        <w:t>FMS.</w:t>
      </w:r>
    </w:p>
    <w:p w14:paraId="13600B6E" w14:textId="77777777" w:rsidR="007542B6" w:rsidRPr="00D27392" w:rsidRDefault="007542B6" w:rsidP="00D27392">
      <w:pPr>
        <w:spacing w:before="1"/>
        <w:rPr>
          <w:rFonts w:ascii="Times New Roman" w:hAnsi="Times New Roman"/>
        </w:rPr>
      </w:pPr>
    </w:p>
    <w:p w14:paraId="66A33B3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347.1^B</w:t>
      </w:r>
    </w:p>
    <w:p w14:paraId="1F24DA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D56E1D" w14:textId="77777777" w:rsidR="007542B6" w:rsidRPr="007542B6" w:rsidRDefault="007542B6" w:rsidP="00D27392">
      <w:pPr>
        <w:spacing w:before="11"/>
        <w:rPr>
          <w:rFonts w:ascii="Times New Roman" w:hAnsi="Times New Roman"/>
          <w:szCs w:val="22"/>
        </w:rPr>
      </w:pPr>
    </w:p>
    <w:p w14:paraId="0DEE3677"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347.2^B</w:t>
      </w:r>
    </w:p>
    <w:p w14:paraId="06AC243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4F6E3B2" w14:textId="77777777" w:rsidR="007542B6" w:rsidRPr="007542B6" w:rsidRDefault="007542B6" w:rsidP="00D27392">
      <w:pPr>
        <w:spacing w:before="1"/>
        <w:rPr>
          <w:rFonts w:ascii="Times New Roman" w:hAnsi="Times New Roman"/>
          <w:szCs w:val="22"/>
        </w:rPr>
      </w:pPr>
    </w:p>
    <w:p w14:paraId="5E89EB9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347.3^B</w:t>
      </w:r>
    </w:p>
    <w:p w14:paraId="6C200E7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24D6F84B" w14:textId="77777777" w:rsidR="007542B6" w:rsidRPr="007542B6" w:rsidRDefault="007542B6" w:rsidP="00D27392">
      <w:pPr>
        <w:spacing w:before="1"/>
        <w:rPr>
          <w:rFonts w:ascii="Times New Roman" w:hAnsi="Times New Roman"/>
          <w:szCs w:val="22"/>
        </w:rPr>
      </w:pPr>
    </w:p>
    <w:p w14:paraId="660016C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347.3^C</w:t>
      </w:r>
    </w:p>
    <w:p w14:paraId="2C77DA9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D08BE93" w14:textId="77777777" w:rsidR="007542B6" w:rsidRPr="007542B6" w:rsidRDefault="007542B6" w:rsidP="00D27392">
      <w:pPr>
        <w:spacing w:before="1"/>
        <w:rPr>
          <w:rFonts w:ascii="Times New Roman" w:hAnsi="Times New Roman"/>
          <w:szCs w:val="22"/>
        </w:rPr>
      </w:pPr>
    </w:p>
    <w:p w14:paraId="2383D55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347.4^B</w:t>
      </w:r>
    </w:p>
    <w:p w14:paraId="139C061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A306AF" w14:textId="77777777" w:rsidR="007542B6" w:rsidRPr="007542B6" w:rsidRDefault="007542B6" w:rsidP="00D27392">
      <w:pPr>
        <w:spacing w:before="2"/>
        <w:rPr>
          <w:rFonts w:ascii="Times New Roman" w:hAnsi="Times New Roman"/>
          <w:szCs w:val="22"/>
        </w:rPr>
      </w:pPr>
    </w:p>
    <w:p w14:paraId="00444F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347.4^ACR</w:t>
      </w:r>
    </w:p>
    <w:p w14:paraId="57A4F92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lastRenderedPageBreak/>
        <w:t>This x-ref is used to look-up CR</w:t>
      </w:r>
      <w:r w:rsidRPr="00D27392">
        <w:rPr>
          <w:rFonts w:ascii="Times New Roman" w:hAnsi="Times New Roman"/>
          <w:spacing w:val="-8"/>
          <w:sz w:val="22"/>
        </w:rPr>
        <w:t xml:space="preserve"> </w:t>
      </w:r>
      <w:r w:rsidRPr="007542B6">
        <w:rPr>
          <w:rFonts w:ascii="Times New Roman" w:hAnsi="Times New Roman"/>
          <w:sz w:val="22"/>
        </w:rPr>
        <w:t>documents</w:t>
      </w:r>
    </w:p>
    <w:p w14:paraId="6EF61AC3" w14:textId="77777777" w:rsidR="007542B6" w:rsidRPr="007542B6" w:rsidRDefault="007542B6" w:rsidP="00D27392">
      <w:pPr>
        <w:spacing w:before="1"/>
        <w:rPr>
          <w:rFonts w:ascii="Times New Roman" w:hAnsi="Times New Roman"/>
          <w:szCs w:val="22"/>
        </w:rPr>
      </w:pPr>
    </w:p>
    <w:p w14:paraId="726DA6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347.4^AWR</w:t>
      </w:r>
    </w:p>
    <w:p w14:paraId="73A3BE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WR</w:t>
      </w:r>
      <w:r w:rsidRPr="00D27392">
        <w:rPr>
          <w:rFonts w:ascii="Times New Roman" w:hAnsi="Times New Roman"/>
          <w:spacing w:val="-7"/>
          <w:sz w:val="22"/>
        </w:rPr>
        <w:t xml:space="preserve"> </w:t>
      </w:r>
      <w:r w:rsidRPr="007542B6">
        <w:rPr>
          <w:rFonts w:ascii="Times New Roman" w:hAnsi="Times New Roman"/>
          <w:sz w:val="22"/>
        </w:rPr>
        <w:t>documents</w:t>
      </w:r>
    </w:p>
    <w:p w14:paraId="6BC4238F" w14:textId="77777777" w:rsidR="00136B00" w:rsidRPr="00AB278E" w:rsidRDefault="00136B00" w:rsidP="00136B00">
      <w:pPr>
        <w:overflowPunct/>
        <w:spacing w:line="288" w:lineRule="atLeast"/>
        <w:textAlignment w:val="auto"/>
        <w:rPr>
          <w:rFonts w:ascii="Times New Roman" w:hAnsi="Times New Roman"/>
          <w:szCs w:val="22"/>
        </w:rPr>
      </w:pPr>
    </w:p>
    <w:p w14:paraId="5E9502FC"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15A055E4"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430BC539" w14:textId="77777777" w:rsidR="00136B00" w:rsidRPr="00AB278E" w:rsidRDefault="00136B00" w:rsidP="00136B00">
      <w:pPr>
        <w:overflowPunct/>
        <w:spacing w:line="288" w:lineRule="atLeast"/>
        <w:textAlignment w:val="auto"/>
        <w:rPr>
          <w:rFonts w:ascii="Times New Roman" w:hAnsi="Times New Roman"/>
          <w:szCs w:val="22"/>
        </w:rPr>
      </w:pPr>
    </w:p>
    <w:p w14:paraId="3599FAC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6F37047A"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2CB3A825" w14:textId="77777777" w:rsidR="00136B00" w:rsidRPr="00AB278E" w:rsidRDefault="00136B00" w:rsidP="00136B00">
      <w:pPr>
        <w:overflowPunct/>
        <w:spacing w:line="288" w:lineRule="atLeast"/>
        <w:textAlignment w:val="auto"/>
        <w:rPr>
          <w:rFonts w:ascii="Times New Roman" w:hAnsi="Times New Roman"/>
          <w:szCs w:val="22"/>
        </w:rPr>
      </w:pPr>
    </w:p>
    <w:p w14:paraId="0346559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3C4EDDB2"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389BCCF5" w14:textId="77777777" w:rsidR="0039067C" w:rsidRPr="00AB278E" w:rsidRDefault="0039067C" w:rsidP="00136B00">
      <w:pPr>
        <w:overflowPunct/>
        <w:spacing w:line="288" w:lineRule="atLeast"/>
        <w:textAlignment w:val="auto"/>
        <w:rPr>
          <w:rFonts w:ascii="Times New Roman" w:hAnsi="Times New Roman"/>
          <w:szCs w:val="22"/>
        </w:rPr>
      </w:pPr>
    </w:p>
    <w:p w14:paraId="4C12B4EF"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04B41E2D"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CF666AA" w14:textId="77777777" w:rsidR="0039067C" w:rsidRPr="00AB278E" w:rsidRDefault="0039067C" w:rsidP="0039067C">
      <w:pPr>
        <w:overflowPunct/>
        <w:spacing w:line="288" w:lineRule="atLeast"/>
        <w:textAlignment w:val="auto"/>
        <w:rPr>
          <w:rFonts w:ascii="Times New Roman" w:hAnsi="Times New Roman"/>
          <w:szCs w:val="22"/>
        </w:rPr>
      </w:pPr>
    </w:p>
    <w:p w14:paraId="63CD31B7"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51F92EE4"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88D2DE" w14:textId="77777777" w:rsidR="0039067C" w:rsidRPr="00AB278E" w:rsidRDefault="0039067C" w:rsidP="0039067C">
      <w:pPr>
        <w:overflowPunct/>
        <w:spacing w:line="288" w:lineRule="atLeast"/>
        <w:textAlignment w:val="auto"/>
        <w:rPr>
          <w:rFonts w:ascii="Times New Roman" w:hAnsi="Times New Roman"/>
          <w:szCs w:val="22"/>
        </w:rPr>
      </w:pPr>
    </w:p>
    <w:p w14:paraId="1F0E7A06"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096BF6D3"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0DE8AA70" w14:textId="77777777" w:rsidR="00E66563" w:rsidRPr="00AB278E" w:rsidRDefault="00E66563" w:rsidP="0039067C">
      <w:pPr>
        <w:overflowPunct/>
        <w:spacing w:line="288" w:lineRule="atLeast"/>
        <w:textAlignment w:val="auto"/>
        <w:rPr>
          <w:rFonts w:ascii="Times New Roman" w:hAnsi="Times New Roman"/>
          <w:szCs w:val="22"/>
        </w:rPr>
      </w:pPr>
    </w:p>
    <w:p w14:paraId="31DF3D7D"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348.4^AC</w:t>
      </w:r>
    </w:p>
    <w:p w14:paraId="5C46C418"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21DDA4D6" w14:textId="77777777" w:rsidR="00E66563" w:rsidRPr="00AB278E" w:rsidRDefault="00E66563" w:rsidP="0039067C">
      <w:pPr>
        <w:overflowPunct/>
        <w:spacing w:line="288" w:lineRule="atLeast"/>
        <w:textAlignment w:val="auto"/>
        <w:rPr>
          <w:rFonts w:ascii="Times New Roman" w:hAnsi="Times New Roman"/>
          <w:szCs w:val="22"/>
        </w:rPr>
      </w:pPr>
    </w:p>
    <w:p w14:paraId="4F097098"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383162AB"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9A2FFBA" w14:textId="77777777" w:rsidR="00E66563" w:rsidRPr="00AB278E" w:rsidRDefault="00E66563" w:rsidP="0039067C">
      <w:pPr>
        <w:overflowPunct/>
        <w:spacing w:line="288" w:lineRule="atLeast"/>
        <w:textAlignment w:val="auto"/>
        <w:rPr>
          <w:rFonts w:ascii="Times New Roman" w:hAnsi="Times New Roman"/>
          <w:szCs w:val="22"/>
        </w:rPr>
      </w:pPr>
    </w:p>
    <w:p w14:paraId="5D3978F5"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00E2288C"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F3A38A8" w14:textId="77777777" w:rsidR="00E66563" w:rsidRPr="00AB278E" w:rsidRDefault="00E66563" w:rsidP="0039067C">
      <w:pPr>
        <w:overflowPunct/>
        <w:spacing w:line="288" w:lineRule="atLeast"/>
        <w:textAlignment w:val="auto"/>
        <w:rPr>
          <w:rFonts w:ascii="Times New Roman" w:hAnsi="Times New Roman"/>
          <w:szCs w:val="22"/>
        </w:rPr>
      </w:pPr>
    </w:p>
    <w:p w14:paraId="779C6EE7"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348.43^B</w:t>
      </w:r>
    </w:p>
    <w:p w14:paraId="4757929F" w14:textId="77777777" w:rsidR="00E66563" w:rsidRDefault="00E66563"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632AB02" w14:textId="77777777" w:rsidR="004C4431" w:rsidRPr="007E7F07" w:rsidRDefault="004C4431" w:rsidP="004C4431">
      <w:pPr>
        <w:overflowPunct/>
        <w:spacing w:line="288" w:lineRule="atLeast"/>
        <w:textAlignment w:val="auto"/>
        <w:rPr>
          <w:rFonts w:ascii="Times New Roman" w:hAnsi="Times New Roman"/>
          <w:szCs w:val="22"/>
        </w:rPr>
      </w:pPr>
      <w:bookmarkStart w:id="61" w:name="AR_Cross_References_3"/>
    </w:p>
    <w:p w14:paraId="05A0BD99"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348.5^B</w:t>
      </w:r>
    </w:p>
    <w:p w14:paraId="02965646"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5C787E0A" w14:textId="77777777" w:rsidR="00EA145D" w:rsidRDefault="00EA145D" w:rsidP="00D27392">
      <w:pPr>
        <w:overflowPunct/>
        <w:spacing w:line="288" w:lineRule="atLeast"/>
        <w:ind w:firstLine="720"/>
        <w:textAlignment w:val="auto"/>
        <w:rPr>
          <w:rFonts w:ascii="Times New Roman" w:hAnsi="Times New Roman"/>
          <w:szCs w:val="22"/>
        </w:rPr>
      </w:pPr>
    </w:p>
    <w:p w14:paraId="158831D6"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348.6^B</w:t>
      </w:r>
    </w:p>
    <w:p w14:paraId="24EC8DF3"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220E6764" w14:textId="77777777" w:rsidR="00EA145D" w:rsidRDefault="00EA145D" w:rsidP="00EA145D">
      <w:pPr>
        <w:overflowPunct/>
        <w:spacing w:line="288" w:lineRule="atLeast"/>
        <w:textAlignment w:val="auto"/>
        <w:rPr>
          <w:rFonts w:ascii="Times New Roman" w:hAnsi="Times New Roman"/>
          <w:szCs w:val="22"/>
        </w:rPr>
      </w:pPr>
    </w:p>
    <w:p w14:paraId="1DA11F14"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348.7^B</w:t>
      </w:r>
    </w:p>
    <w:p w14:paraId="4931FB23" w14:textId="77777777" w:rsidR="00174AB0" w:rsidRDefault="00EA145D" w:rsidP="0039067C">
      <w:pPr>
        <w:overflowPunct/>
        <w:spacing w:line="288" w:lineRule="atLeast"/>
        <w:textAlignment w:val="auto"/>
        <w:rPr>
          <w:rFonts w:ascii="Times New Roman" w:hAnsi="Times New Roman"/>
          <w:szCs w:val="22"/>
        </w:rPr>
      </w:pPr>
      <w:r w:rsidRPr="00D27392">
        <w:rPr>
          <w:rFonts w:ascii="Times New Roman" w:hAnsi="Times New Roman"/>
        </w:rPr>
        <w:t>No Description.</w:t>
      </w:r>
      <w:bookmarkEnd w:id="61"/>
    </w:p>
    <w:p w14:paraId="1D7C4263" w14:textId="77777777" w:rsidR="00174AB0" w:rsidRPr="00AB278E" w:rsidRDefault="00174AB0" w:rsidP="0039067C">
      <w:pPr>
        <w:overflowPunct/>
        <w:spacing w:line="288" w:lineRule="atLeast"/>
        <w:textAlignment w:val="auto"/>
        <w:rPr>
          <w:rFonts w:ascii="Times New Roman" w:hAnsi="Times New Roman"/>
          <w:szCs w:val="22"/>
        </w:rPr>
      </w:pPr>
    </w:p>
    <w:p w14:paraId="430B8D2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349^B</w:t>
      </w:r>
    </w:p>
    <w:p w14:paraId="2D3406E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No</w:t>
      </w:r>
      <w:r w:rsidRPr="00D27392">
        <w:rPr>
          <w:rFonts w:ascii="Times New Roman" w:hAnsi="Times New Roman"/>
          <w:spacing w:val="-4"/>
          <w:sz w:val="22"/>
        </w:rPr>
        <w:t xml:space="preserve"> </w:t>
      </w:r>
      <w:r w:rsidRPr="007B7A3E">
        <w:rPr>
          <w:rFonts w:ascii="Times New Roman" w:hAnsi="Times New Roman"/>
          <w:sz w:val="22"/>
        </w:rPr>
        <w:t>Description.</w:t>
      </w:r>
    </w:p>
    <w:p w14:paraId="3FF9F362" w14:textId="77777777" w:rsidR="007B7A3E" w:rsidRPr="007B7A3E" w:rsidRDefault="007B7A3E" w:rsidP="00D27392">
      <w:pPr>
        <w:spacing w:before="1"/>
        <w:rPr>
          <w:rFonts w:ascii="Times New Roman" w:hAnsi="Times New Roman"/>
          <w:szCs w:val="22"/>
        </w:rPr>
      </w:pPr>
    </w:p>
    <w:p w14:paraId="72FACF2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^^TRIGGER^349^.02</w:t>
      </w:r>
    </w:p>
    <w:p w14:paraId="1AEA72E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type of transmission</w:t>
      </w:r>
      <w:r w:rsidRPr="00D27392">
        <w:rPr>
          <w:rFonts w:ascii="Times New Roman" w:hAnsi="Times New Roman"/>
          <w:spacing w:val="-13"/>
          <w:sz w:val="22"/>
        </w:rPr>
        <w:t xml:space="preserve"> </w:t>
      </w:r>
      <w:r w:rsidRPr="007B7A3E">
        <w:rPr>
          <w:rFonts w:ascii="Times New Roman" w:hAnsi="Times New Roman"/>
          <w:sz w:val="22"/>
        </w:rPr>
        <w:t>record.</w:t>
      </w:r>
    </w:p>
    <w:p w14:paraId="2F479A88" w14:textId="77777777" w:rsidR="007B7A3E" w:rsidRPr="007B7A3E" w:rsidRDefault="007B7A3E" w:rsidP="00D27392">
      <w:pPr>
        <w:spacing w:before="1"/>
        <w:rPr>
          <w:rFonts w:ascii="Times New Roman" w:hAnsi="Times New Roman"/>
          <w:szCs w:val="22"/>
        </w:rPr>
      </w:pPr>
    </w:p>
    <w:p w14:paraId="6900223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349^AT2^MUMPS</w:t>
      </w:r>
    </w:p>
    <w:p w14:paraId="452E0E9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built on TRANSMISSION TYPE and DATE</w:t>
      </w:r>
      <w:r w:rsidRPr="00D27392">
        <w:rPr>
          <w:rFonts w:ascii="Times New Roman" w:hAnsi="Times New Roman"/>
          <w:spacing w:val="-19"/>
          <w:sz w:val="22"/>
        </w:rPr>
        <w:t xml:space="preserve"> </w:t>
      </w:r>
      <w:r w:rsidRPr="007B7A3E">
        <w:rPr>
          <w:rFonts w:ascii="Times New Roman" w:hAnsi="Times New Roman"/>
          <w:sz w:val="22"/>
        </w:rPr>
        <w:t>CREATED.</w:t>
      </w:r>
    </w:p>
    <w:p w14:paraId="12F1C86A" w14:textId="77777777" w:rsidR="007B7A3E" w:rsidRPr="007B7A3E" w:rsidRDefault="007B7A3E" w:rsidP="00D27392">
      <w:pPr>
        <w:spacing w:before="2"/>
        <w:rPr>
          <w:rFonts w:ascii="Times New Roman" w:hAnsi="Times New Roman"/>
          <w:szCs w:val="22"/>
        </w:rPr>
      </w:pPr>
    </w:p>
    <w:p w14:paraId="60A2480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349.1^B</w:t>
      </w:r>
    </w:p>
    <w:p w14:paraId="4CB1ECE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0D9B115" w14:textId="77777777" w:rsidR="007B7A3E" w:rsidRPr="007B7A3E" w:rsidRDefault="007B7A3E" w:rsidP="00D27392">
      <w:pPr>
        <w:spacing w:before="1"/>
        <w:rPr>
          <w:rFonts w:ascii="Times New Roman" w:hAnsi="Times New Roman"/>
          <w:szCs w:val="22"/>
        </w:rPr>
      </w:pPr>
    </w:p>
    <w:p w14:paraId="1A6B4CB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349.11^B</w:t>
      </w:r>
    </w:p>
    <w:p w14:paraId="216A08E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7BE36CC3" w14:textId="77777777" w:rsidR="007B7A3E" w:rsidRPr="007B7A3E" w:rsidRDefault="007B7A3E" w:rsidP="00D27392">
      <w:pPr>
        <w:spacing w:before="1"/>
        <w:rPr>
          <w:rFonts w:ascii="Times New Roman" w:hAnsi="Times New Roman"/>
          <w:szCs w:val="22"/>
        </w:rPr>
      </w:pPr>
    </w:p>
    <w:p w14:paraId="5ED06A8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349.12^B</w:t>
      </w:r>
    </w:p>
    <w:p w14:paraId="7C948AD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99F88B0" w14:textId="77777777" w:rsidR="007B7A3E" w:rsidRPr="007B7A3E" w:rsidRDefault="007B7A3E" w:rsidP="00D27392">
      <w:pPr>
        <w:spacing w:before="1"/>
        <w:rPr>
          <w:rFonts w:ascii="Times New Roman" w:hAnsi="Times New Roman"/>
          <w:szCs w:val="22"/>
        </w:rPr>
      </w:pPr>
    </w:p>
    <w:p w14:paraId="284BAA7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^^TRIGGER^349.1^33</w:t>
      </w:r>
    </w:p>
    <w:p w14:paraId="79D791F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E07786F" w14:textId="77777777" w:rsidR="007B7A3E" w:rsidRPr="007B7A3E" w:rsidRDefault="007B7A3E" w:rsidP="00D27392">
      <w:pPr>
        <w:spacing w:before="1"/>
        <w:rPr>
          <w:rFonts w:ascii="Times New Roman" w:hAnsi="Times New Roman"/>
          <w:szCs w:val="22"/>
        </w:rPr>
      </w:pPr>
    </w:p>
    <w:p w14:paraId="5FA4341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349.161^B</w:t>
      </w:r>
    </w:p>
    <w:p w14:paraId="396EE9D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F0D9945" w14:textId="77777777" w:rsidR="007B7A3E" w:rsidRPr="007B7A3E" w:rsidRDefault="007B7A3E" w:rsidP="00D27392">
      <w:pPr>
        <w:spacing w:before="1"/>
        <w:rPr>
          <w:rFonts w:ascii="Times New Roman" w:hAnsi="Times New Roman"/>
          <w:szCs w:val="22"/>
        </w:rPr>
      </w:pPr>
    </w:p>
    <w:p w14:paraId="77BDE6C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349.2^AKEY1^MUMPS</w:t>
      </w:r>
    </w:p>
    <w:p w14:paraId="4B4C0E5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21"/>
          <w:sz w:val="22"/>
        </w:rPr>
        <w:t xml:space="preserve"> </w:t>
      </w:r>
      <w:r w:rsidRPr="007B7A3E">
        <w:rPr>
          <w:rFonts w:ascii="Times New Roman" w:hAnsi="Times New Roman"/>
          <w:sz w:val="22"/>
        </w:rPr>
        <w:t>CCPC.</w:t>
      </w:r>
    </w:p>
    <w:p w14:paraId="3FCE8DD9" w14:textId="77777777" w:rsidR="007B7A3E" w:rsidRPr="007B7A3E" w:rsidRDefault="007B7A3E" w:rsidP="00D27392">
      <w:pPr>
        <w:rPr>
          <w:rFonts w:ascii="Times New Roman" w:hAnsi="Times New Roman"/>
          <w:szCs w:val="22"/>
        </w:rPr>
      </w:pPr>
    </w:p>
    <w:p w14:paraId="722495CC" w14:textId="77777777" w:rsidR="007B7A3E" w:rsidRPr="007B7A3E" w:rsidRDefault="007B7A3E" w:rsidP="007B7A3E">
      <w:pPr>
        <w:spacing w:before="2"/>
        <w:rPr>
          <w:rFonts w:ascii="Times New Roman" w:hAnsi="Times New Roman"/>
          <w:szCs w:val="22"/>
        </w:rPr>
      </w:pPr>
    </w:p>
    <w:p w14:paraId="009396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349.2^AKEY2^MUMPS</w:t>
      </w:r>
    </w:p>
    <w:p w14:paraId="38FD47B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18"/>
          <w:sz w:val="22"/>
        </w:rPr>
        <w:t xml:space="preserve"> </w:t>
      </w:r>
      <w:r w:rsidRPr="007B7A3E">
        <w:rPr>
          <w:rFonts w:ascii="Times New Roman" w:hAnsi="Times New Roman"/>
          <w:sz w:val="22"/>
        </w:rPr>
        <w:t>CCPC.</w:t>
      </w:r>
    </w:p>
    <w:p w14:paraId="67B59CC3" w14:textId="77777777" w:rsidR="007B7A3E" w:rsidRPr="007B7A3E" w:rsidRDefault="007B7A3E" w:rsidP="00D27392">
      <w:pPr>
        <w:spacing w:before="2"/>
        <w:rPr>
          <w:rFonts w:ascii="Times New Roman" w:hAnsi="Times New Roman"/>
          <w:szCs w:val="22"/>
        </w:rPr>
      </w:pPr>
    </w:p>
    <w:p w14:paraId="3D4BC34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349.2^AD^MUMPS</w:t>
      </w:r>
    </w:p>
    <w:p w14:paraId="1E8E42F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cross-reference to find patient statement errors that are returned from</w:t>
      </w:r>
      <w:r w:rsidRPr="00D27392">
        <w:rPr>
          <w:rFonts w:ascii="Times New Roman" w:hAnsi="Times New Roman"/>
          <w:spacing w:val="-29"/>
          <w:sz w:val="22"/>
        </w:rPr>
        <w:t xml:space="preserve"> </w:t>
      </w:r>
      <w:r w:rsidRPr="007B7A3E">
        <w:rPr>
          <w:rFonts w:ascii="Times New Roman" w:hAnsi="Times New Roman"/>
          <w:sz w:val="22"/>
        </w:rPr>
        <w:t>CCPC.</w:t>
      </w:r>
    </w:p>
    <w:p w14:paraId="52ACF4D2" w14:textId="77777777" w:rsidR="007B7A3E" w:rsidRPr="007B7A3E" w:rsidRDefault="007B7A3E" w:rsidP="00D27392">
      <w:pPr>
        <w:spacing w:before="1"/>
        <w:rPr>
          <w:rFonts w:ascii="Times New Roman" w:hAnsi="Times New Roman"/>
          <w:szCs w:val="22"/>
        </w:rPr>
      </w:pPr>
    </w:p>
    <w:p w14:paraId="5039015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349.3^B</w:t>
      </w:r>
    </w:p>
    <w:p w14:paraId="35F64E4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5253562" w14:textId="77777777" w:rsidR="007B7A3E" w:rsidRPr="007B7A3E" w:rsidRDefault="007B7A3E" w:rsidP="00D27392">
      <w:pPr>
        <w:spacing w:before="1"/>
        <w:rPr>
          <w:rFonts w:ascii="Times New Roman" w:hAnsi="Times New Roman"/>
          <w:szCs w:val="22"/>
        </w:rPr>
      </w:pPr>
    </w:p>
    <w:p w14:paraId="3F7DD0A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349.3^AD</w:t>
      </w:r>
    </w:p>
    <w:p w14:paraId="20D755E7"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 is used to record the Purge date. Entries will be purged after this</w:t>
      </w:r>
      <w:r w:rsidRPr="00D27392">
        <w:rPr>
          <w:rFonts w:ascii="Times New Roman" w:hAnsi="Times New Roman"/>
          <w:spacing w:val="-30"/>
        </w:rPr>
        <w:t xml:space="preserve"> </w:t>
      </w:r>
      <w:r w:rsidRPr="007B7A3E">
        <w:rPr>
          <w:rFonts w:ascii="Times New Roman" w:hAnsi="Times New Roman"/>
        </w:rPr>
        <w:t>date.</w:t>
      </w:r>
    </w:p>
    <w:p w14:paraId="00074129" w14:textId="77777777" w:rsidR="004C4431" w:rsidRPr="007E7F07" w:rsidRDefault="004C4431" w:rsidP="004C4431">
      <w:pPr>
        <w:overflowPunct/>
        <w:spacing w:line="288" w:lineRule="atLeast"/>
        <w:textAlignment w:val="auto"/>
        <w:rPr>
          <w:rFonts w:ascii="Times New Roman" w:hAnsi="Times New Roman"/>
          <w:szCs w:val="22"/>
        </w:rPr>
      </w:pPr>
    </w:p>
    <w:p w14:paraId="58BAB7FD" w14:textId="77777777" w:rsidR="007B7A3E" w:rsidRPr="00D27392" w:rsidRDefault="007B7A3E" w:rsidP="00D27392">
      <w:pPr>
        <w:pStyle w:val="BodyText"/>
        <w:spacing w:before="35" w:line="547" w:lineRule="auto"/>
        <w:ind w:right="1610"/>
        <w:rPr>
          <w:rFonts w:ascii="Times New Roman" w:hAnsi="Times New Roman"/>
        </w:rPr>
      </w:pPr>
      <w:r w:rsidRPr="007B7A3E">
        <w:rPr>
          <w:rFonts w:ascii="Times New Roman" w:hAnsi="Times New Roman"/>
          <w:sz w:val="22"/>
          <w:szCs w:val="22"/>
        </w:rPr>
        <w:t xml:space="preserve"> </w:t>
      </w:r>
      <w:r w:rsidRPr="00D27392">
        <w:rPr>
          <w:rFonts w:ascii="Times New Roman" w:hAnsi="Times New Roman"/>
          <w:sz w:val="22"/>
          <w:u w:val="single" w:color="000000"/>
        </w:rPr>
        <w:t>349.4^B</w:t>
      </w:r>
    </w:p>
    <w:p w14:paraId="0E314186" w14:textId="77777777" w:rsidR="007B7A3E" w:rsidRPr="007B7A3E" w:rsidRDefault="007B7A3E" w:rsidP="00D27392">
      <w:pPr>
        <w:pStyle w:val="BodyText"/>
        <w:spacing w:before="47"/>
        <w:ind w:right="136"/>
        <w:rPr>
          <w:rFonts w:ascii="Times New Roman" w:hAnsi="Times New Roman"/>
        </w:rPr>
      </w:pPr>
      <w:r w:rsidRPr="007B7A3E">
        <w:rPr>
          <w:rFonts w:ascii="Times New Roman" w:hAnsi="Times New Roman"/>
          <w:sz w:val="22"/>
        </w:rPr>
        <w:t>No</w:t>
      </w:r>
      <w:r w:rsidRPr="00D27392">
        <w:rPr>
          <w:rFonts w:ascii="Times New Roman" w:hAnsi="Times New Roman"/>
          <w:spacing w:val="-3"/>
          <w:sz w:val="22"/>
        </w:rPr>
        <w:t xml:space="preserve"> </w:t>
      </w:r>
      <w:r w:rsidRPr="007B7A3E">
        <w:rPr>
          <w:rFonts w:ascii="Times New Roman" w:hAnsi="Times New Roman"/>
          <w:sz w:val="22"/>
        </w:rPr>
        <w:t>Description.</w:t>
      </w:r>
    </w:p>
    <w:p w14:paraId="12AB78A4" w14:textId="77777777" w:rsidR="007B7A3E" w:rsidRPr="007B7A3E" w:rsidRDefault="007B7A3E" w:rsidP="00D27392">
      <w:pPr>
        <w:spacing w:before="1"/>
        <w:rPr>
          <w:rFonts w:ascii="Times New Roman" w:hAnsi="Times New Roman"/>
          <w:szCs w:val="22"/>
        </w:rPr>
      </w:pPr>
    </w:p>
    <w:p w14:paraId="573FDF9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349.7^B</w:t>
      </w:r>
    </w:p>
    <w:p w14:paraId="48710C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406EA1A" w14:textId="77777777" w:rsidR="007B7A3E" w:rsidRPr="007B7A3E" w:rsidRDefault="007B7A3E" w:rsidP="00D27392">
      <w:pPr>
        <w:spacing w:before="1"/>
        <w:rPr>
          <w:rFonts w:ascii="Times New Roman" w:hAnsi="Times New Roman"/>
          <w:szCs w:val="22"/>
        </w:rPr>
      </w:pPr>
    </w:p>
    <w:p w14:paraId="084FB84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349.8^B</w:t>
      </w:r>
    </w:p>
    <w:p w14:paraId="755DEEB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2F9B9150" w14:textId="77777777" w:rsidR="007B7A3E" w:rsidRPr="007B7A3E" w:rsidRDefault="007B7A3E" w:rsidP="00D27392">
      <w:pPr>
        <w:spacing w:before="1"/>
        <w:rPr>
          <w:rFonts w:ascii="Times New Roman" w:hAnsi="Times New Roman"/>
          <w:szCs w:val="22"/>
        </w:rPr>
      </w:pPr>
    </w:p>
    <w:p w14:paraId="7E2271C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349.9^B</w:t>
      </w:r>
    </w:p>
    <w:p w14:paraId="0A7365E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08188EB5" w14:textId="77777777" w:rsidR="007B7A3E" w:rsidRPr="007B7A3E" w:rsidRDefault="007B7A3E" w:rsidP="00D27392">
      <w:pPr>
        <w:spacing w:before="1"/>
        <w:rPr>
          <w:rFonts w:ascii="Times New Roman" w:hAnsi="Times New Roman"/>
          <w:szCs w:val="22"/>
        </w:rPr>
      </w:pPr>
    </w:p>
    <w:p w14:paraId="312776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^^TRIGGER^349.9^12</w:t>
      </w:r>
    </w:p>
    <w:p w14:paraId="51E857F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9847680" w14:textId="77777777" w:rsidR="007B7A3E" w:rsidRPr="007B7A3E" w:rsidRDefault="007B7A3E" w:rsidP="00D27392">
      <w:pPr>
        <w:spacing w:before="1"/>
        <w:rPr>
          <w:rFonts w:ascii="Times New Roman" w:hAnsi="Times New Roman"/>
          <w:szCs w:val="22"/>
        </w:rPr>
      </w:pPr>
    </w:p>
    <w:p w14:paraId="49C2F46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430^B</w:t>
      </w:r>
    </w:p>
    <w:p w14:paraId="5727D0F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Accounts Receivable Bill</w:t>
      </w:r>
      <w:r w:rsidRPr="00D27392">
        <w:rPr>
          <w:rFonts w:ascii="Times New Roman" w:hAnsi="Times New Roman"/>
          <w:spacing w:val="-24"/>
          <w:sz w:val="22"/>
        </w:rPr>
        <w:t xml:space="preserve"> </w:t>
      </w:r>
      <w:r w:rsidRPr="007B7A3E">
        <w:rPr>
          <w:rFonts w:ascii="Times New Roman" w:hAnsi="Times New Roman"/>
          <w:sz w:val="22"/>
        </w:rPr>
        <w:t>No.</w:t>
      </w:r>
    </w:p>
    <w:p w14:paraId="2D8865A1" w14:textId="77777777" w:rsidR="007B7A3E" w:rsidRPr="007B7A3E" w:rsidRDefault="007B7A3E" w:rsidP="00D27392">
      <w:pPr>
        <w:spacing w:before="1"/>
        <w:rPr>
          <w:rFonts w:ascii="Times New Roman" w:hAnsi="Times New Roman"/>
          <w:szCs w:val="22"/>
        </w:rPr>
      </w:pPr>
    </w:p>
    <w:p w14:paraId="64AF996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430^D^MUMPS</w:t>
      </w:r>
    </w:p>
    <w:p w14:paraId="3F9D861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for lookup and sorts on the Accounts Receivable 6 digit Bill number</w:t>
      </w:r>
      <w:r w:rsidRPr="00D27392">
        <w:rPr>
          <w:rFonts w:ascii="Times New Roman" w:hAnsi="Times New Roman"/>
          <w:spacing w:val="-30"/>
          <w:sz w:val="22"/>
        </w:rPr>
        <w:t xml:space="preserve"> </w:t>
      </w:r>
      <w:r w:rsidRPr="007B7A3E">
        <w:rPr>
          <w:rFonts w:ascii="Times New Roman" w:hAnsi="Times New Roman"/>
          <w:sz w:val="22"/>
        </w:rPr>
        <w:t>(without the station</w:t>
      </w:r>
      <w:r w:rsidRPr="00D27392">
        <w:rPr>
          <w:rFonts w:ascii="Times New Roman" w:hAnsi="Times New Roman"/>
          <w:spacing w:val="-4"/>
          <w:sz w:val="22"/>
        </w:rPr>
        <w:t xml:space="preserve"> </w:t>
      </w:r>
      <w:r w:rsidRPr="007B7A3E">
        <w:rPr>
          <w:rFonts w:ascii="Times New Roman" w:hAnsi="Times New Roman"/>
          <w:sz w:val="22"/>
        </w:rPr>
        <w:t>number).</w:t>
      </w:r>
    </w:p>
    <w:p w14:paraId="192E39F6" w14:textId="77777777" w:rsidR="007B7A3E" w:rsidRPr="007B7A3E" w:rsidRDefault="007B7A3E" w:rsidP="00D27392">
      <w:pPr>
        <w:spacing w:before="1"/>
        <w:rPr>
          <w:rFonts w:ascii="Times New Roman" w:hAnsi="Times New Roman"/>
          <w:szCs w:val="22"/>
        </w:rPr>
      </w:pPr>
    </w:p>
    <w:p w14:paraId="315B64E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1A3A2B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4A8E528" w14:textId="77777777" w:rsidR="004C4431" w:rsidRPr="007E7F07" w:rsidRDefault="004C4431" w:rsidP="004C4431">
      <w:pPr>
        <w:overflowPunct/>
        <w:spacing w:line="288" w:lineRule="atLeast"/>
        <w:textAlignment w:val="auto"/>
        <w:rPr>
          <w:rFonts w:ascii="Times New Roman" w:hAnsi="Times New Roman"/>
          <w:szCs w:val="22"/>
        </w:rPr>
      </w:pPr>
    </w:p>
    <w:p w14:paraId="1D7253C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^^TRIGGER^430^71</w:t>
      </w:r>
    </w:p>
    <w:p w14:paraId="4604E91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Principal Balance field</w:t>
      </w:r>
      <w:r w:rsidRPr="00D27392">
        <w:rPr>
          <w:rFonts w:ascii="Times New Roman" w:hAnsi="Times New Roman"/>
          <w:spacing w:val="-18"/>
          <w:sz w:val="22"/>
        </w:rPr>
        <w:t xml:space="preserve"> </w:t>
      </w:r>
      <w:r w:rsidRPr="007B7A3E">
        <w:rPr>
          <w:rFonts w:ascii="Times New Roman" w:hAnsi="Times New Roman"/>
          <w:sz w:val="22"/>
        </w:rPr>
        <w:t>#71.</w:t>
      </w:r>
    </w:p>
    <w:p w14:paraId="456ECB22" w14:textId="77777777" w:rsidR="007B7A3E" w:rsidRPr="007B7A3E" w:rsidRDefault="007B7A3E" w:rsidP="00D27392">
      <w:pPr>
        <w:spacing w:before="1"/>
        <w:rPr>
          <w:rFonts w:ascii="Times New Roman" w:hAnsi="Times New Roman"/>
          <w:szCs w:val="22"/>
        </w:rPr>
      </w:pPr>
    </w:p>
    <w:p w14:paraId="46739E8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430^E</w:t>
      </w:r>
    </w:p>
    <w:p w14:paraId="5C95B6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Third Party type category of</w:t>
      </w:r>
      <w:r w:rsidRPr="00D27392">
        <w:rPr>
          <w:rFonts w:ascii="Times New Roman" w:hAnsi="Times New Roman"/>
          <w:spacing w:val="-21"/>
          <w:sz w:val="22"/>
        </w:rPr>
        <w:t xml:space="preserve"> </w:t>
      </w:r>
      <w:r w:rsidRPr="007B7A3E">
        <w:rPr>
          <w:rFonts w:ascii="Times New Roman" w:hAnsi="Times New Roman"/>
          <w:sz w:val="22"/>
        </w:rPr>
        <w:t>bills.</w:t>
      </w:r>
    </w:p>
    <w:p w14:paraId="768DDA91" w14:textId="77777777" w:rsidR="007B7A3E" w:rsidRPr="007B7A3E" w:rsidRDefault="007B7A3E" w:rsidP="00D27392">
      <w:pPr>
        <w:spacing w:before="1"/>
        <w:rPr>
          <w:rFonts w:ascii="Times New Roman" w:hAnsi="Times New Roman"/>
          <w:szCs w:val="22"/>
        </w:rPr>
      </w:pPr>
    </w:p>
    <w:p w14:paraId="3B06F71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430^AC</w:t>
      </w:r>
    </w:p>
    <w:p w14:paraId="154133E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needed to find bills by status. This cross-reference is used extensively by</w:t>
      </w:r>
      <w:r w:rsidRPr="00D27392">
        <w:rPr>
          <w:rFonts w:ascii="Times New Roman" w:hAnsi="Times New Roman"/>
          <w:spacing w:val="-28"/>
          <w:sz w:val="22"/>
        </w:rPr>
        <w:t xml:space="preserve"> </w:t>
      </w:r>
      <w:r w:rsidRPr="007B7A3E">
        <w:rPr>
          <w:rFonts w:ascii="Times New Roman" w:hAnsi="Times New Roman"/>
          <w:sz w:val="22"/>
        </w:rPr>
        <w:t>reports and</w:t>
      </w:r>
      <w:r w:rsidRPr="00D27392">
        <w:rPr>
          <w:rFonts w:ascii="Times New Roman" w:hAnsi="Times New Roman"/>
          <w:spacing w:val="-2"/>
          <w:sz w:val="22"/>
        </w:rPr>
        <w:t xml:space="preserve"> </w:t>
      </w:r>
      <w:r w:rsidRPr="007B7A3E">
        <w:rPr>
          <w:rFonts w:ascii="Times New Roman" w:hAnsi="Times New Roman"/>
          <w:sz w:val="22"/>
        </w:rPr>
        <w:t>options.</w:t>
      </w:r>
    </w:p>
    <w:p w14:paraId="0170C78A" w14:textId="77777777" w:rsidR="007B7A3E" w:rsidRPr="007B7A3E" w:rsidRDefault="007B7A3E" w:rsidP="00D27392">
      <w:pPr>
        <w:rPr>
          <w:rFonts w:ascii="Times New Roman" w:hAnsi="Times New Roman"/>
          <w:szCs w:val="22"/>
        </w:rPr>
      </w:pPr>
    </w:p>
    <w:p w14:paraId="5EA3A976" w14:textId="77777777" w:rsidR="007B7A3E" w:rsidRPr="007B7A3E" w:rsidRDefault="007B7A3E" w:rsidP="007B7A3E">
      <w:pPr>
        <w:spacing w:before="2"/>
        <w:rPr>
          <w:rFonts w:ascii="Times New Roman" w:hAnsi="Times New Roman"/>
          <w:szCs w:val="22"/>
        </w:rPr>
      </w:pPr>
    </w:p>
    <w:p w14:paraId="47A8F3C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430^AS2^MUMPS</w:t>
      </w:r>
    </w:p>
    <w:p w14:paraId="379CEB6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1A001E59" w14:textId="77777777" w:rsidR="007B7A3E" w:rsidRPr="007B7A3E" w:rsidRDefault="007B7A3E" w:rsidP="00D27392">
      <w:pPr>
        <w:spacing w:before="2"/>
        <w:rPr>
          <w:rFonts w:ascii="Times New Roman" w:hAnsi="Times New Roman"/>
          <w:szCs w:val="22"/>
        </w:rPr>
      </w:pPr>
    </w:p>
    <w:p w14:paraId="1198F1D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^^TRIGGER^430^60</w:t>
      </w:r>
    </w:p>
    <w:p w14:paraId="3382466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triggers the Date Account Activated field. When a Bill is made Active or Open for</w:t>
      </w:r>
      <w:r w:rsidRPr="00D27392">
        <w:rPr>
          <w:rFonts w:ascii="Times New Roman" w:hAnsi="Times New Roman"/>
          <w:spacing w:val="-36"/>
          <w:sz w:val="22"/>
        </w:rPr>
        <w:t xml:space="preserve"> </w:t>
      </w:r>
      <w:r w:rsidRPr="007B7A3E">
        <w:rPr>
          <w:rFonts w:ascii="Times New Roman" w:hAnsi="Times New Roman"/>
          <w:sz w:val="22"/>
        </w:rPr>
        <w:t>a patient, new activity needs to be logged to that it may appear on the next patient</w:t>
      </w:r>
      <w:r w:rsidRPr="00D27392">
        <w:rPr>
          <w:rFonts w:ascii="Times New Roman" w:hAnsi="Times New Roman"/>
          <w:spacing w:val="-29"/>
          <w:sz w:val="22"/>
        </w:rPr>
        <w:t xml:space="preserve"> </w:t>
      </w:r>
      <w:r w:rsidRPr="007B7A3E">
        <w:rPr>
          <w:rFonts w:ascii="Times New Roman" w:hAnsi="Times New Roman"/>
          <w:sz w:val="22"/>
        </w:rPr>
        <w:t>statement.</w:t>
      </w:r>
    </w:p>
    <w:p w14:paraId="27D2D473" w14:textId="77777777" w:rsidR="007B7A3E" w:rsidRPr="007B7A3E" w:rsidRDefault="007B7A3E" w:rsidP="00D27392">
      <w:pPr>
        <w:spacing w:before="1"/>
        <w:rPr>
          <w:rFonts w:ascii="Times New Roman" w:hAnsi="Times New Roman"/>
          <w:szCs w:val="22"/>
        </w:rPr>
      </w:pPr>
    </w:p>
    <w:p w14:paraId="5E2D181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430^C</w:t>
      </w:r>
    </w:p>
    <w:p w14:paraId="030316A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user look-up of bills belonging to a specific</w:t>
      </w:r>
      <w:r w:rsidRPr="00D27392">
        <w:rPr>
          <w:rFonts w:ascii="Times New Roman" w:hAnsi="Times New Roman"/>
          <w:spacing w:val="-25"/>
          <w:sz w:val="22"/>
        </w:rPr>
        <w:t xml:space="preserve"> </w:t>
      </w:r>
      <w:r w:rsidRPr="007B7A3E">
        <w:rPr>
          <w:rFonts w:ascii="Times New Roman" w:hAnsi="Times New Roman"/>
          <w:sz w:val="22"/>
        </w:rPr>
        <w:t>debtor.</w:t>
      </w:r>
    </w:p>
    <w:p w14:paraId="28890A1E" w14:textId="77777777" w:rsidR="007B7A3E" w:rsidRPr="007B7A3E" w:rsidRDefault="007B7A3E" w:rsidP="00D27392">
      <w:pPr>
        <w:spacing w:before="1"/>
        <w:rPr>
          <w:rFonts w:ascii="Times New Roman" w:hAnsi="Times New Roman"/>
          <w:szCs w:val="22"/>
        </w:rPr>
      </w:pPr>
    </w:p>
    <w:p w14:paraId="2C55E7A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430^AS1^MUMPS</w:t>
      </w:r>
    </w:p>
    <w:p w14:paraId="76A40E4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0EC5F273" w14:textId="77777777" w:rsidR="003467F8" w:rsidRPr="00D27392" w:rsidRDefault="003467F8" w:rsidP="00D27392">
      <w:pPr>
        <w:pStyle w:val="BodyText"/>
        <w:spacing w:before="47"/>
        <w:ind w:right="136"/>
        <w:rPr>
          <w:rFonts w:ascii="Times New Roman" w:hAnsi="Times New Roman"/>
          <w:u w:val="single" w:color="000000"/>
        </w:rPr>
      </w:pPr>
    </w:p>
    <w:p w14:paraId="5AF2E218" w14:textId="77777777" w:rsidR="007B7A3E" w:rsidRPr="00D27392" w:rsidRDefault="007B7A3E" w:rsidP="00D27392">
      <w:pPr>
        <w:pStyle w:val="BodyText"/>
        <w:spacing w:before="47"/>
        <w:ind w:right="136"/>
        <w:rPr>
          <w:rFonts w:ascii="Times New Roman" w:hAnsi="Times New Roman"/>
        </w:rPr>
      </w:pPr>
      <w:r w:rsidRPr="00D27392">
        <w:rPr>
          <w:rFonts w:ascii="Times New Roman" w:hAnsi="Times New Roman"/>
          <w:sz w:val="22"/>
          <w:u w:val="single" w:color="000000"/>
        </w:rPr>
        <w:t>430^ATD^MUMPS</w:t>
      </w:r>
    </w:p>
    <w:p w14:paraId="32D89507"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not actively used and only exists to update the activity for a debtor in the event</w:t>
      </w:r>
      <w:r w:rsidRPr="00D27392">
        <w:rPr>
          <w:rFonts w:ascii="Times New Roman" w:hAnsi="Times New Roman"/>
          <w:spacing w:val="-36"/>
          <w:sz w:val="22"/>
        </w:rPr>
        <w:t xml:space="preserve"> </w:t>
      </w:r>
      <w:r w:rsidRPr="007B7A3E">
        <w:rPr>
          <w:rFonts w:ascii="Times New Roman" w:hAnsi="Times New Roman"/>
          <w:sz w:val="22"/>
        </w:rPr>
        <w:t>the debtor field is ever changed, which should never</w:t>
      </w:r>
      <w:r w:rsidRPr="00D27392">
        <w:rPr>
          <w:rFonts w:ascii="Times New Roman" w:hAnsi="Times New Roman"/>
          <w:spacing w:val="-15"/>
          <w:sz w:val="22"/>
        </w:rPr>
        <w:t xml:space="preserve"> </w:t>
      </w:r>
      <w:r w:rsidRPr="007B7A3E">
        <w:rPr>
          <w:rFonts w:ascii="Times New Roman" w:hAnsi="Times New Roman"/>
          <w:sz w:val="22"/>
        </w:rPr>
        <w:t>happen.</w:t>
      </w:r>
    </w:p>
    <w:p w14:paraId="39D9ED02" w14:textId="77777777" w:rsidR="007B7A3E" w:rsidRPr="007B7A3E" w:rsidRDefault="007B7A3E" w:rsidP="00D27392">
      <w:pPr>
        <w:spacing w:before="1"/>
        <w:rPr>
          <w:rFonts w:ascii="Times New Roman" w:hAnsi="Times New Roman"/>
          <w:szCs w:val="22"/>
        </w:rPr>
      </w:pPr>
    </w:p>
    <w:p w14:paraId="786639C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430^AK^MUMPS</w:t>
      </w:r>
    </w:p>
    <w:p w14:paraId="04C4194F"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lastRenderedPageBreak/>
        <w:t xml:space="preserve">This cross-reference is used to track accounts that have been made ACTIVE. </w:t>
      </w:r>
      <w:r w:rsidRPr="00D27392">
        <w:rPr>
          <w:rFonts w:ascii="Times New Roman" w:hAnsi="Times New Roman"/>
          <w:spacing w:val="-3"/>
          <w:sz w:val="22"/>
        </w:rPr>
        <w:t xml:space="preserve">It </w:t>
      </w:r>
      <w:r w:rsidRPr="007B7A3E">
        <w:rPr>
          <w:rFonts w:ascii="Times New Roman" w:hAnsi="Times New Roman"/>
          <w:sz w:val="22"/>
        </w:rPr>
        <w:t>is used by the</w:t>
      </w:r>
      <w:r w:rsidRPr="00D27392">
        <w:rPr>
          <w:rFonts w:ascii="Times New Roman" w:hAnsi="Times New Roman"/>
          <w:spacing w:val="-19"/>
          <w:sz w:val="22"/>
        </w:rPr>
        <w:t xml:space="preserve"> </w:t>
      </w:r>
      <w:r w:rsidRPr="007B7A3E">
        <w:rPr>
          <w:rFonts w:ascii="Times New Roman" w:hAnsi="Times New Roman"/>
          <w:sz w:val="22"/>
        </w:rPr>
        <w:t>patient statement</w:t>
      </w:r>
      <w:r w:rsidRPr="00D27392">
        <w:rPr>
          <w:rFonts w:ascii="Times New Roman" w:hAnsi="Times New Roman"/>
          <w:spacing w:val="-5"/>
          <w:sz w:val="22"/>
        </w:rPr>
        <w:t xml:space="preserve"> </w:t>
      </w:r>
      <w:r w:rsidRPr="007B7A3E">
        <w:rPr>
          <w:rFonts w:ascii="Times New Roman" w:hAnsi="Times New Roman"/>
          <w:sz w:val="22"/>
        </w:rPr>
        <w:t>procedures.</w:t>
      </w:r>
    </w:p>
    <w:p w14:paraId="720BA936" w14:textId="77777777" w:rsidR="007B7A3E" w:rsidRPr="007B7A3E" w:rsidRDefault="007B7A3E" w:rsidP="00D27392">
      <w:pPr>
        <w:spacing w:before="1"/>
        <w:rPr>
          <w:rFonts w:ascii="Times New Roman" w:hAnsi="Times New Roman"/>
          <w:szCs w:val="22"/>
        </w:rPr>
      </w:pPr>
    </w:p>
    <w:p w14:paraId="446781B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430^AD</w:t>
      </w:r>
    </w:p>
    <w:p w14:paraId="51E72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bills by Referral</w:t>
      </w:r>
      <w:r w:rsidRPr="00D27392">
        <w:rPr>
          <w:rFonts w:ascii="Times New Roman" w:hAnsi="Times New Roman"/>
          <w:spacing w:val="-16"/>
          <w:sz w:val="22"/>
        </w:rPr>
        <w:t xml:space="preserve"> </w:t>
      </w:r>
      <w:r w:rsidRPr="007B7A3E">
        <w:rPr>
          <w:rFonts w:ascii="Times New Roman" w:hAnsi="Times New Roman"/>
          <w:sz w:val="22"/>
        </w:rPr>
        <w:t>Date.</w:t>
      </w:r>
    </w:p>
    <w:p w14:paraId="2CCB7AA7" w14:textId="77777777" w:rsidR="007B7A3E" w:rsidRPr="007B7A3E" w:rsidRDefault="007B7A3E" w:rsidP="00D27392">
      <w:pPr>
        <w:spacing w:before="1"/>
        <w:rPr>
          <w:rFonts w:ascii="Times New Roman" w:hAnsi="Times New Roman"/>
          <w:szCs w:val="22"/>
        </w:rPr>
      </w:pPr>
    </w:p>
    <w:p w14:paraId="152D18E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430.01^B</w:t>
      </w:r>
    </w:p>
    <w:p w14:paraId="7E20632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and sorts of the Fiscal Years for the</w:t>
      </w:r>
      <w:r w:rsidRPr="00D27392">
        <w:rPr>
          <w:rFonts w:ascii="Times New Roman" w:hAnsi="Times New Roman"/>
          <w:spacing w:val="-24"/>
          <w:sz w:val="22"/>
        </w:rPr>
        <w:t xml:space="preserve"> </w:t>
      </w:r>
      <w:r w:rsidRPr="007B7A3E">
        <w:rPr>
          <w:rFonts w:ascii="Times New Roman" w:hAnsi="Times New Roman"/>
          <w:sz w:val="22"/>
        </w:rPr>
        <w:t>Bill.</w:t>
      </w:r>
    </w:p>
    <w:p w14:paraId="3B87B857" w14:textId="77777777" w:rsidR="007B7A3E" w:rsidRPr="007B7A3E" w:rsidRDefault="007B7A3E" w:rsidP="00D27392">
      <w:pPr>
        <w:spacing w:before="1"/>
        <w:rPr>
          <w:rFonts w:ascii="Times New Roman" w:hAnsi="Times New Roman"/>
          <w:szCs w:val="22"/>
        </w:rPr>
      </w:pPr>
    </w:p>
    <w:p w14:paraId="60B7A2D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430.01^C^MUMPS</w:t>
      </w:r>
    </w:p>
    <w:p w14:paraId="7FF0008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has quits to remove the previous x-ref for this field that was no longer</w:t>
      </w:r>
      <w:r w:rsidRPr="00D27392">
        <w:rPr>
          <w:rFonts w:ascii="Times New Roman" w:hAnsi="Times New Roman"/>
          <w:spacing w:val="-22"/>
          <w:sz w:val="22"/>
        </w:rPr>
        <w:t xml:space="preserve"> </w:t>
      </w:r>
      <w:r w:rsidRPr="007B7A3E">
        <w:rPr>
          <w:rFonts w:ascii="Times New Roman" w:hAnsi="Times New Roman"/>
          <w:sz w:val="22"/>
        </w:rPr>
        <w:t>needed.</w:t>
      </w:r>
    </w:p>
    <w:p w14:paraId="3550373F" w14:textId="77777777" w:rsidR="007B7A3E" w:rsidRPr="007B7A3E" w:rsidRDefault="007B7A3E" w:rsidP="00D27392">
      <w:pPr>
        <w:spacing w:before="1"/>
        <w:rPr>
          <w:rFonts w:ascii="Times New Roman" w:hAnsi="Times New Roman"/>
          <w:szCs w:val="22"/>
        </w:rPr>
      </w:pPr>
    </w:p>
    <w:p w14:paraId="6164326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430^F^</w:t>
      </w:r>
    </w:p>
    <w:p w14:paraId="5BEE23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Pat Ref No. in the Fiscal Year multiple that is not a Bill</w:t>
      </w:r>
      <w:r w:rsidRPr="00D27392">
        <w:rPr>
          <w:rFonts w:ascii="Times New Roman" w:hAnsi="Times New Roman"/>
          <w:spacing w:val="-30"/>
          <w:sz w:val="22"/>
        </w:rPr>
        <w:t xml:space="preserve"> </w:t>
      </w:r>
      <w:r w:rsidRPr="007B7A3E">
        <w:rPr>
          <w:rFonts w:ascii="Times New Roman" w:hAnsi="Times New Roman"/>
          <w:sz w:val="22"/>
        </w:rPr>
        <w:t>No.</w:t>
      </w:r>
    </w:p>
    <w:p w14:paraId="59D8E61F" w14:textId="77777777" w:rsidR="007B7A3E" w:rsidRPr="007B7A3E" w:rsidRDefault="007B7A3E" w:rsidP="00D27392">
      <w:pPr>
        <w:spacing w:before="1"/>
        <w:rPr>
          <w:rFonts w:ascii="Times New Roman" w:hAnsi="Times New Roman"/>
          <w:szCs w:val="22"/>
        </w:rPr>
      </w:pPr>
    </w:p>
    <w:p w14:paraId="710113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430^AJ^MUMPS</w:t>
      </w:r>
    </w:p>
    <w:p w14:paraId="5166045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sets the Appropriation Symbol field 18 to the non year appropriation symbol</w:t>
      </w:r>
      <w:r w:rsidRPr="00D27392">
        <w:rPr>
          <w:rFonts w:ascii="Times New Roman" w:hAnsi="Times New Roman"/>
          <w:spacing w:val="-26"/>
          <w:sz w:val="22"/>
        </w:rPr>
        <w:t xml:space="preserve"> </w:t>
      </w:r>
      <w:r w:rsidRPr="007B7A3E">
        <w:rPr>
          <w:rFonts w:ascii="Times New Roman" w:hAnsi="Times New Roman"/>
          <w:sz w:val="22"/>
        </w:rPr>
        <w:t>entered for this Fiscal</w:t>
      </w:r>
      <w:r w:rsidRPr="00D27392">
        <w:rPr>
          <w:rFonts w:ascii="Times New Roman" w:hAnsi="Times New Roman"/>
          <w:spacing w:val="-6"/>
          <w:sz w:val="22"/>
        </w:rPr>
        <w:t xml:space="preserve"> </w:t>
      </w:r>
      <w:r w:rsidRPr="007B7A3E">
        <w:rPr>
          <w:rFonts w:ascii="Times New Roman" w:hAnsi="Times New Roman"/>
          <w:sz w:val="22"/>
        </w:rPr>
        <w:t>Year.</w:t>
      </w:r>
    </w:p>
    <w:p w14:paraId="51C1AC6A" w14:textId="77777777" w:rsidR="007B7A3E" w:rsidRPr="007B7A3E" w:rsidRDefault="007B7A3E" w:rsidP="00D27392">
      <w:pPr>
        <w:spacing w:before="2"/>
        <w:rPr>
          <w:rFonts w:ascii="Times New Roman" w:hAnsi="Times New Roman"/>
          <w:szCs w:val="22"/>
        </w:rPr>
      </w:pPr>
    </w:p>
    <w:p w14:paraId="0E002F6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^^TRIGGER^430.01^1</w:t>
      </w:r>
    </w:p>
    <w:p w14:paraId="38286F6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Curr.Prin.Bal field</w:t>
      </w:r>
      <w:r w:rsidRPr="00D27392">
        <w:rPr>
          <w:rFonts w:ascii="Times New Roman" w:hAnsi="Times New Roman"/>
          <w:spacing w:val="-15"/>
          <w:sz w:val="22"/>
        </w:rPr>
        <w:t xml:space="preserve"> </w:t>
      </w:r>
      <w:r w:rsidRPr="007B7A3E">
        <w:rPr>
          <w:rFonts w:ascii="Times New Roman" w:hAnsi="Times New Roman"/>
          <w:sz w:val="22"/>
        </w:rPr>
        <w:t>#1.</w:t>
      </w:r>
    </w:p>
    <w:p w14:paraId="024646C5" w14:textId="77777777" w:rsidR="007B7A3E" w:rsidRPr="007B7A3E" w:rsidRDefault="007B7A3E" w:rsidP="00D27392">
      <w:pPr>
        <w:spacing w:before="1"/>
        <w:rPr>
          <w:rFonts w:ascii="Times New Roman" w:hAnsi="Times New Roman"/>
          <w:szCs w:val="22"/>
        </w:rPr>
      </w:pPr>
    </w:p>
    <w:p w14:paraId="5D15953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430.02^B</w:t>
      </w:r>
    </w:p>
    <w:p w14:paraId="200A017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the Date of</w:t>
      </w:r>
      <w:r w:rsidRPr="00D27392">
        <w:rPr>
          <w:rFonts w:ascii="Times New Roman" w:hAnsi="Times New Roman"/>
          <w:spacing w:val="-23"/>
          <w:sz w:val="22"/>
        </w:rPr>
        <w:t xml:space="preserve"> </w:t>
      </w:r>
      <w:r w:rsidRPr="007B7A3E">
        <w:rPr>
          <w:rFonts w:ascii="Times New Roman" w:hAnsi="Times New Roman"/>
          <w:sz w:val="22"/>
        </w:rPr>
        <w:t>Charges.</w:t>
      </w:r>
    </w:p>
    <w:p w14:paraId="3AE67889" w14:textId="77777777" w:rsidR="007B7A3E" w:rsidRPr="00D27392" w:rsidRDefault="007B7A3E" w:rsidP="00D27392">
      <w:pPr>
        <w:rPr>
          <w:rFonts w:ascii="Times New Roman" w:hAnsi="Times New Roman"/>
        </w:rPr>
      </w:pPr>
    </w:p>
    <w:p w14:paraId="36AAFEDB" w14:textId="77777777" w:rsidR="007B7A3E" w:rsidRPr="007B7A3E" w:rsidRDefault="007B7A3E" w:rsidP="007B7A3E">
      <w:pPr>
        <w:spacing w:before="2"/>
        <w:rPr>
          <w:rFonts w:ascii="Times New Roman" w:hAnsi="Times New Roman"/>
          <w:szCs w:val="22"/>
        </w:rPr>
      </w:pPr>
    </w:p>
    <w:p w14:paraId="58FFDE4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430.02^AC^MUMPS</w:t>
      </w:r>
    </w:p>
    <w:p w14:paraId="6AFFA8B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CF7E9D7" w14:textId="77777777" w:rsidR="007B7A3E" w:rsidRPr="007B7A3E" w:rsidRDefault="007B7A3E" w:rsidP="00D27392">
      <w:pPr>
        <w:spacing w:before="1"/>
        <w:rPr>
          <w:rFonts w:ascii="Times New Roman" w:hAnsi="Times New Roman"/>
          <w:szCs w:val="22"/>
        </w:rPr>
      </w:pPr>
    </w:p>
    <w:p w14:paraId="7DD2BF0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430.02^AD^MUMPS</w:t>
      </w:r>
    </w:p>
    <w:p w14:paraId="18F7A5B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F9C6704" w14:textId="77777777" w:rsidR="007B7A3E" w:rsidRPr="007B7A3E" w:rsidRDefault="007B7A3E" w:rsidP="00D27392">
      <w:pPr>
        <w:spacing w:before="1"/>
        <w:rPr>
          <w:rFonts w:ascii="Times New Roman" w:hAnsi="Times New Roman"/>
          <w:szCs w:val="22"/>
        </w:rPr>
      </w:pPr>
    </w:p>
    <w:p w14:paraId="5E28FD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430.02^AE^MUMPS</w:t>
      </w:r>
    </w:p>
    <w:p w14:paraId="65A49E5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Obsolete version 3.7</w:t>
      </w:r>
      <w:r w:rsidRPr="00D27392">
        <w:rPr>
          <w:rFonts w:ascii="Times New Roman" w:hAnsi="Times New Roman"/>
          <w:spacing w:val="-5"/>
          <w:sz w:val="22"/>
        </w:rPr>
        <w:t xml:space="preserve"> </w:t>
      </w:r>
      <w:r w:rsidRPr="007B7A3E">
        <w:rPr>
          <w:rFonts w:ascii="Times New Roman" w:hAnsi="Times New Roman"/>
          <w:sz w:val="22"/>
        </w:rPr>
        <w:t>cross-reference.</w:t>
      </w:r>
    </w:p>
    <w:p w14:paraId="775C2C40" w14:textId="77777777" w:rsidR="007B7A3E" w:rsidRPr="007B7A3E" w:rsidRDefault="007B7A3E" w:rsidP="00D27392">
      <w:pPr>
        <w:spacing w:before="1"/>
        <w:rPr>
          <w:rFonts w:ascii="Times New Roman" w:hAnsi="Times New Roman"/>
          <w:szCs w:val="22"/>
        </w:rPr>
      </w:pPr>
    </w:p>
    <w:p w14:paraId="261A84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430.051^B</w:t>
      </w:r>
    </w:p>
    <w:p w14:paraId="625E747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Repayment Due</w:t>
      </w:r>
      <w:r w:rsidRPr="00D27392">
        <w:rPr>
          <w:rFonts w:ascii="Times New Roman" w:hAnsi="Times New Roman"/>
          <w:spacing w:val="-19"/>
          <w:sz w:val="22"/>
        </w:rPr>
        <w:t xml:space="preserve"> </w:t>
      </w:r>
      <w:r w:rsidRPr="007B7A3E">
        <w:rPr>
          <w:rFonts w:ascii="Times New Roman" w:hAnsi="Times New Roman"/>
          <w:sz w:val="22"/>
        </w:rPr>
        <w:t>Dates.</w:t>
      </w:r>
    </w:p>
    <w:p w14:paraId="5CA7F078" w14:textId="77777777" w:rsidR="007B7A3E" w:rsidRPr="007B7A3E" w:rsidRDefault="007B7A3E" w:rsidP="00D27392">
      <w:pPr>
        <w:spacing w:before="1"/>
        <w:rPr>
          <w:rFonts w:ascii="Times New Roman" w:hAnsi="Times New Roman"/>
          <w:szCs w:val="22"/>
        </w:rPr>
      </w:pPr>
    </w:p>
    <w:p w14:paraId="31C11E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430.2^B</w:t>
      </w:r>
    </w:p>
    <w:p w14:paraId="58C019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22"/>
          <w:sz w:val="22"/>
        </w:rPr>
        <w:t xml:space="preserve"> </w:t>
      </w:r>
      <w:r w:rsidRPr="007B7A3E">
        <w:rPr>
          <w:rFonts w:ascii="Times New Roman" w:hAnsi="Times New Roman"/>
          <w:sz w:val="22"/>
        </w:rPr>
        <w:t>Category.</w:t>
      </w:r>
    </w:p>
    <w:p w14:paraId="5CA0BF4A" w14:textId="77777777" w:rsidR="007B7A3E" w:rsidRPr="007B7A3E" w:rsidRDefault="007B7A3E" w:rsidP="00D27392">
      <w:pPr>
        <w:spacing w:before="11"/>
        <w:rPr>
          <w:rFonts w:ascii="Times New Roman" w:hAnsi="Times New Roman"/>
          <w:szCs w:val="22"/>
        </w:rPr>
      </w:pPr>
    </w:p>
    <w:p w14:paraId="1DD752E6"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430.2^C</w:t>
      </w:r>
    </w:p>
    <w:p w14:paraId="6894134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Abbreviation</w:t>
      </w:r>
      <w:r w:rsidRPr="00D27392">
        <w:rPr>
          <w:rFonts w:ascii="Times New Roman" w:hAnsi="Times New Roman"/>
          <w:spacing w:val="-21"/>
          <w:sz w:val="22"/>
        </w:rPr>
        <w:t xml:space="preserve"> </w:t>
      </w:r>
      <w:r w:rsidRPr="007B7A3E">
        <w:rPr>
          <w:rFonts w:ascii="Times New Roman" w:hAnsi="Times New Roman"/>
          <w:sz w:val="22"/>
        </w:rPr>
        <w:t>field.</w:t>
      </w:r>
    </w:p>
    <w:p w14:paraId="13B55155" w14:textId="77777777" w:rsidR="007B7A3E" w:rsidRPr="007B7A3E" w:rsidRDefault="007B7A3E" w:rsidP="00D27392">
      <w:pPr>
        <w:spacing w:before="1"/>
        <w:rPr>
          <w:rFonts w:ascii="Times New Roman" w:hAnsi="Times New Roman"/>
          <w:szCs w:val="22"/>
        </w:rPr>
      </w:pPr>
    </w:p>
    <w:p w14:paraId="2DFDF3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430.2^AC</w:t>
      </w:r>
    </w:p>
    <w:p w14:paraId="0285D6AE"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look-ups by the Category Number field. This cross-reference is</w:t>
      </w:r>
      <w:r w:rsidRPr="00D27392">
        <w:rPr>
          <w:rFonts w:ascii="Times New Roman" w:hAnsi="Times New Roman"/>
          <w:spacing w:val="-20"/>
          <w:sz w:val="22"/>
        </w:rPr>
        <w:t xml:space="preserve"> </w:t>
      </w:r>
      <w:r w:rsidRPr="007B7A3E">
        <w:rPr>
          <w:rFonts w:ascii="Times New Roman" w:hAnsi="Times New Roman"/>
          <w:sz w:val="22"/>
        </w:rPr>
        <w:t>used extensively throughout the AR package and SHOULD NOT be edited. By editing this field, it may</w:t>
      </w:r>
      <w:r w:rsidRPr="00D27392">
        <w:rPr>
          <w:rFonts w:ascii="Times New Roman" w:hAnsi="Times New Roman"/>
          <w:spacing w:val="-29"/>
          <w:sz w:val="22"/>
        </w:rPr>
        <w:t xml:space="preserve"> </w:t>
      </w:r>
      <w:r w:rsidRPr="007B7A3E">
        <w:rPr>
          <w:rFonts w:ascii="Times New Roman" w:hAnsi="Times New Roman"/>
          <w:sz w:val="22"/>
        </w:rPr>
        <w:t>cause serious functional problems within the AR</w:t>
      </w:r>
      <w:r w:rsidRPr="00D27392">
        <w:rPr>
          <w:rFonts w:ascii="Times New Roman" w:hAnsi="Times New Roman"/>
          <w:spacing w:val="-13"/>
          <w:sz w:val="22"/>
        </w:rPr>
        <w:t xml:space="preserve"> </w:t>
      </w:r>
      <w:r w:rsidRPr="007B7A3E">
        <w:rPr>
          <w:rFonts w:ascii="Times New Roman" w:hAnsi="Times New Roman"/>
          <w:sz w:val="22"/>
        </w:rPr>
        <w:t>package.</w:t>
      </w:r>
    </w:p>
    <w:p w14:paraId="6389734D" w14:textId="77777777" w:rsidR="007B7A3E" w:rsidRPr="007B7A3E" w:rsidRDefault="007B7A3E" w:rsidP="00D27392">
      <w:pPr>
        <w:spacing w:before="1"/>
        <w:rPr>
          <w:rFonts w:ascii="Times New Roman" w:hAnsi="Times New Roman"/>
          <w:szCs w:val="22"/>
        </w:rPr>
      </w:pPr>
    </w:p>
    <w:p w14:paraId="2B1943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430.3^B</w:t>
      </w:r>
    </w:p>
    <w:p w14:paraId="0343CB6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Transaction</w:t>
      </w:r>
      <w:r w:rsidRPr="00D27392">
        <w:rPr>
          <w:rFonts w:ascii="Times New Roman" w:hAnsi="Times New Roman"/>
          <w:spacing w:val="-26"/>
          <w:sz w:val="22"/>
        </w:rPr>
        <w:t xml:space="preserve"> </w:t>
      </w:r>
      <w:r w:rsidRPr="007B7A3E">
        <w:rPr>
          <w:rFonts w:ascii="Times New Roman" w:hAnsi="Times New Roman"/>
          <w:sz w:val="22"/>
        </w:rPr>
        <w:t>Type.</w:t>
      </w:r>
    </w:p>
    <w:p w14:paraId="5AE01C4B" w14:textId="77777777" w:rsidR="007B7A3E" w:rsidRPr="007B7A3E" w:rsidRDefault="007B7A3E" w:rsidP="00D27392">
      <w:pPr>
        <w:spacing w:before="2"/>
        <w:rPr>
          <w:rFonts w:ascii="Times New Roman" w:hAnsi="Times New Roman"/>
          <w:szCs w:val="22"/>
        </w:rPr>
      </w:pPr>
    </w:p>
    <w:p w14:paraId="62AA413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430.3^C</w:t>
      </w:r>
    </w:p>
    <w:p w14:paraId="3894AEE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transaction types by</w:t>
      </w:r>
      <w:r w:rsidRPr="00D27392">
        <w:rPr>
          <w:rFonts w:ascii="Times New Roman" w:hAnsi="Times New Roman"/>
          <w:spacing w:val="-24"/>
          <w:sz w:val="22"/>
        </w:rPr>
        <w:t xml:space="preserve"> </w:t>
      </w:r>
      <w:r w:rsidRPr="007B7A3E">
        <w:rPr>
          <w:rFonts w:ascii="Times New Roman" w:hAnsi="Times New Roman"/>
          <w:sz w:val="22"/>
        </w:rPr>
        <w:t>Abbreviation.</w:t>
      </w:r>
    </w:p>
    <w:p w14:paraId="3B06982E" w14:textId="77777777" w:rsidR="007B7A3E" w:rsidRPr="007B7A3E" w:rsidRDefault="007B7A3E" w:rsidP="00D27392">
      <w:pPr>
        <w:spacing w:before="1"/>
        <w:rPr>
          <w:rFonts w:ascii="Times New Roman" w:hAnsi="Times New Roman"/>
          <w:szCs w:val="22"/>
        </w:rPr>
      </w:pPr>
    </w:p>
    <w:p w14:paraId="0708E26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430.3^AC^MUMPS</w:t>
      </w:r>
    </w:p>
    <w:p w14:paraId="7AE213A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Status</w:t>
      </w:r>
      <w:r w:rsidRPr="00D27392">
        <w:rPr>
          <w:rFonts w:ascii="Times New Roman" w:hAnsi="Times New Roman"/>
          <w:spacing w:val="-13"/>
          <w:sz w:val="22"/>
        </w:rPr>
        <w:t xml:space="preserve"> </w:t>
      </w:r>
      <w:r w:rsidRPr="007B7A3E">
        <w:rPr>
          <w:rFonts w:ascii="Times New Roman" w:hAnsi="Times New Roman"/>
          <w:sz w:val="22"/>
        </w:rPr>
        <w:t>Number.</w:t>
      </w:r>
    </w:p>
    <w:p w14:paraId="4E19F5FE" w14:textId="77777777" w:rsidR="007B7A3E" w:rsidRPr="007B7A3E" w:rsidRDefault="007B7A3E" w:rsidP="00D27392">
      <w:pPr>
        <w:spacing w:before="1"/>
        <w:rPr>
          <w:rFonts w:ascii="Times New Roman" w:hAnsi="Times New Roman"/>
          <w:szCs w:val="22"/>
        </w:rPr>
      </w:pPr>
    </w:p>
    <w:p w14:paraId="54FEEDC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430.4^B</w:t>
      </w:r>
    </w:p>
    <w:p w14:paraId="52F6048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Bill</w:t>
      </w:r>
      <w:r w:rsidRPr="00D27392">
        <w:rPr>
          <w:rFonts w:ascii="Times New Roman" w:hAnsi="Times New Roman"/>
          <w:spacing w:val="-21"/>
          <w:sz w:val="22"/>
        </w:rPr>
        <w:t xml:space="preserve"> </w:t>
      </w:r>
      <w:r w:rsidRPr="007B7A3E">
        <w:rPr>
          <w:rFonts w:ascii="Times New Roman" w:hAnsi="Times New Roman"/>
          <w:sz w:val="22"/>
        </w:rPr>
        <w:t>Number.</w:t>
      </w:r>
    </w:p>
    <w:p w14:paraId="431973B5" w14:textId="77777777" w:rsidR="007B7A3E" w:rsidRPr="007B7A3E" w:rsidRDefault="007B7A3E" w:rsidP="00D27392">
      <w:pPr>
        <w:spacing w:before="1"/>
        <w:rPr>
          <w:rFonts w:ascii="Times New Roman" w:hAnsi="Times New Roman"/>
          <w:szCs w:val="22"/>
        </w:rPr>
      </w:pPr>
    </w:p>
    <w:p w14:paraId="4278C27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430.4^C^MUMPS</w:t>
      </w:r>
    </w:p>
    <w:p w14:paraId="2DC935A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sorting and file look-up by AR bill number (without the station</w:t>
      </w:r>
      <w:r w:rsidRPr="00D27392">
        <w:rPr>
          <w:rFonts w:ascii="Times New Roman" w:hAnsi="Times New Roman"/>
          <w:spacing w:val="-30"/>
          <w:sz w:val="22"/>
        </w:rPr>
        <w:t xml:space="preserve"> </w:t>
      </w:r>
      <w:r w:rsidRPr="007B7A3E">
        <w:rPr>
          <w:rFonts w:ascii="Times New Roman" w:hAnsi="Times New Roman"/>
          <w:sz w:val="22"/>
        </w:rPr>
        <w:t>number prefix.).</w:t>
      </w:r>
    </w:p>
    <w:p w14:paraId="1B1C537D" w14:textId="77777777" w:rsidR="007B7A3E" w:rsidRPr="007B7A3E" w:rsidRDefault="007B7A3E" w:rsidP="00D27392">
      <w:pPr>
        <w:spacing w:before="2"/>
        <w:rPr>
          <w:rFonts w:ascii="Times New Roman" w:hAnsi="Times New Roman"/>
          <w:szCs w:val="22"/>
        </w:rPr>
      </w:pPr>
    </w:p>
    <w:p w14:paraId="28BB93A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430.5^B</w:t>
      </w:r>
    </w:p>
    <w:p w14:paraId="3F1BBB0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19"/>
          <w:sz w:val="22"/>
        </w:rPr>
        <w:t xml:space="preserve"> </w:t>
      </w:r>
      <w:r w:rsidRPr="007B7A3E">
        <w:rPr>
          <w:rFonts w:ascii="Times New Roman" w:hAnsi="Times New Roman"/>
          <w:sz w:val="22"/>
        </w:rPr>
        <w:t>Parameter.</w:t>
      </w:r>
    </w:p>
    <w:p w14:paraId="25E26A63" w14:textId="77777777" w:rsidR="007B7A3E" w:rsidRPr="007B7A3E" w:rsidRDefault="007B7A3E" w:rsidP="00D27392">
      <w:pPr>
        <w:spacing w:before="1"/>
        <w:rPr>
          <w:rFonts w:ascii="Times New Roman" w:hAnsi="Times New Roman"/>
          <w:szCs w:val="22"/>
        </w:rPr>
      </w:pPr>
    </w:p>
    <w:p w14:paraId="7A181AF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430.5^C</w:t>
      </w:r>
    </w:p>
    <w:p w14:paraId="09CEC4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the AR Parameter Type</w:t>
      </w:r>
      <w:r w:rsidRPr="00D27392">
        <w:rPr>
          <w:rFonts w:ascii="Times New Roman" w:hAnsi="Times New Roman"/>
          <w:spacing w:val="-22"/>
          <w:sz w:val="22"/>
        </w:rPr>
        <w:t xml:space="preserve"> </w:t>
      </w:r>
      <w:r w:rsidRPr="007B7A3E">
        <w:rPr>
          <w:rFonts w:ascii="Times New Roman" w:hAnsi="Times New Roman"/>
          <w:sz w:val="22"/>
        </w:rPr>
        <w:t>field.</w:t>
      </w:r>
    </w:p>
    <w:p w14:paraId="5C66950A" w14:textId="77777777" w:rsidR="007B7A3E" w:rsidRPr="007B7A3E" w:rsidRDefault="007B7A3E" w:rsidP="00D27392">
      <w:pPr>
        <w:spacing w:before="1"/>
        <w:rPr>
          <w:rFonts w:ascii="Times New Roman" w:hAnsi="Times New Roman"/>
          <w:szCs w:val="22"/>
        </w:rPr>
      </w:pPr>
    </w:p>
    <w:p w14:paraId="667076A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430.5^AC</w:t>
      </w:r>
    </w:p>
    <w:p w14:paraId="0384AC3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Number of Letters</w:t>
      </w:r>
      <w:r w:rsidRPr="00D27392">
        <w:rPr>
          <w:rFonts w:ascii="Times New Roman" w:hAnsi="Times New Roman"/>
          <w:spacing w:val="-17"/>
          <w:sz w:val="22"/>
        </w:rPr>
        <w:t xml:space="preserve"> </w:t>
      </w:r>
      <w:r w:rsidRPr="007B7A3E">
        <w:rPr>
          <w:rFonts w:ascii="Times New Roman" w:hAnsi="Times New Roman"/>
          <w:sz w:val="22"/>
        </w:rPr>
        <w:t>field.</w:t>
      </w:r>
    </w:p>
    <w:p w14:paraId="13CFF275" w14:textId="77777777" w:rsidR="007B7A3E" w:rsidRPr="007B7A3E" w:rsidRDefault="007B7A3E" w:rsidP="00D27392">
      <w:pPr>
        <w:spacing w:before="1"/>
        <w:rPr>
          <w:rFonts w:ascii="Times New Roman" w:hAnsi="Times New Roman"/>
          <w:szCs w:val="22"/>
        </w:rPr>
      </w:pPr>
    </w:p>
    <w:p w14:paraId="2B952DA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430.6^B</w:t>
      </w:r>
    </w:p>
    <w:p w14:paraId="150412A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Debt</w:t>
      </w:r>
      <w:r w:rsidRPr="00D27392">
        <w:rPr>
          <w:rFonts w:ascii="Times New Roman" w:hAnsi="Times New Roman"/>
          <w:spacing w:val="-20"/>
          <w:sz w:val="22"/>
        </w:rPr>
        <w:t xml:space="preserve"> </w:t>
      </w:r>
      <w:r w:rsidRPr="007B7A3E">
        <w:rPr>
          <w:rFonts w:ascii="Times New Roman" w:hAnsi="Times New Roman"/>
          <w:sz w:val="22"/>
        </w:rPr>
        <w:t>List.</w:t>
      </w:r>
    </w:p>
    <w:p w14:paraId="584CDECB" w14:textId="77777777" w:rsidR="007B7A3E" w:rsidRPr="007B7A3E" w:rsidRDefault="007B7A3E" w:rsidP="00D27392">
      <w:pPr>
        <w:spacing w:before="1"/>
        <w:rPr>
          <w:rFonts w:ascii="Times New Roman" w:hAnsi="Times New Roman"/>
          <w:szCs w:val="22"/>
        </w:rPr>
      </w:pPr>
    </w:p>
    <w:p w14:paraId="180C063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430.6^C</w:t>
      </w:r>
    </w:p>
    <w:p w14:paraId="20561D4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Full Name</w:t>
      </w:r>
      <w:r w:rsidRPr="00D27392">
        <w:rPr>
          <w:rFonts w:ascii="Times New Roman" w:hAnsi="Times New Roman"/>
          <w:spacing w:val="-22"/>
          <w:sz w:val="22"/>
        </w:rPr>
        <w:t xml:space="preserve"> </w:t>
      </w:r>
      <w:r w:rsidRPr="007B7A3E">
        <w:rPr>
          <w:rFonts w:ascii="Times New Roman" w:hAnsi="Times New Roman"/>
          <w:sz w:val="22"/>
        </w:rPr>
        <w:t>field.</w:t>
      </w:r>
    </w:p>
    <w:p w14:paraId="22AD1AD6" w14:textId="77777777" w:rsidR="007B7A3E" w:rsidRPr="007B7A3E" w:rsidRDefault="007B7A3E" w:rsidP="00D27392">
      <w:pPr>
        <w:spacing w:before="1"/>
        <w:rPr>
          <w:rFonts w:ascii="Times New Roman" w:hAnsi="Times New Roman"/>
          <w:szCs w:val="22"/>
        </w:rPr>
      </w:pPr>
    </w:p>
    <w:p w14:paraId="65EB3D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430.6^D</w:t>
      </w:r>
    </w:p>
    <w:p w14:paraId="0CA3A62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AR Debt List Type</w:t>
      </w:r>
      <w:r w:rsidRPr="00D27392">
        <w:rPr>
          <w:rFonts w:ascii="Times New Roman" w:hAnsi="Times New Roman"/>
          <w:spacing w:val="-24"/>
          <w:sz w:val="22"/>
        </w:rPr>
        <w:t xml:space="preserve"> </w:t>
      </w:r>
      <w:r w:rsidRPr="007B7A3E">
        <w:rPr>
          <w:rFonts w:ascii="Times New Roman" w:hAnsi="Times New Roman"/>
          <w:sz w:val="22"/>
        </w:rPr>
        <w:t>field.</w:t>
      </w:r>
    </w:p>
    <w:p w14:paraId="7D29FEA8" w14:textId="77777777" w:rsidR="007B7A3E" w:rsidRPr="007B7A3E" w:rsidRDefault="007B7A3E" w:rsidP="00D27392">
      <w:pPr>
        <w:spacing w:before="1"/>
        <w:rPr>
          <w:rFonts w:ascii="Times New Roman" w:hAnsi="Times New Roman"/>
          <w:szCs w:val="22"/>
        </w:rPr>
      </w:pPr>
    </w:p>
    <w:p w14:paraId="4F1B60B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430.7^B</w:t>
      </w:r>
    </w:p>
    <w:p w14:paraId="685A9669" w14:textId="06EFC229"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cross-reference is used for sorting and file look-up by AR </w:t>
      </w:r>
      <w:r w:rsidR="00190B08">
        <w:rPr>
          <w:rFonts w:ascii="Times New Roman" w:hAnsi="Times New Roman"/>
          <w:sz w:val="22"/>
        </w:rPr>
        <w:t>Debt Collector Data Month/Year of report</w:t>
      </w:r>
      <w:r w:rsidRPr="007B7A3E">
        <w:rPr>
          <w:rFonts w:ascii="Times New Roman" w:hAnsi="Times New Roman"/>
          <w:sz w:val="22"/>
        </w:rPr>
        <w:t>.</w:t>
      </w:r>
    </w:p>
    <w:p w14:paraId="764927FD" w14:textId="77777777" w:rsidR="007B7A3E" w:rsidRPr="007B7A3E" w:rsidRDefault="007B7A3E" w:rsidP="00D27392">
      <w:pPr>
        <w:spacing w:before="11"/>
        <w:rPr>
          <w:rFonts w:ascii="Times New Roman" w:hAnsi="Times New Roman"/>
          <w:szCs w:val="22"/>
        </w:rPr>
      </w:pPr>
    </w:p>
    <w:p w14:paraId="6F8FF9B0" w14:textId="36F851B2"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430.7</w:t>
      </w:r>
      <w:r w:rsidR="00190B08">
        <w:rPr>
          <w:rFonts w:ascii="Times New Roman" w:hAnsi="Times New Roman"/>
          <w:sz w:val="22"/>
          <w:u w:val="single" w:color="000000"/>
        </w:rPr>
        <w:t>1</w:t>
      </w:r>
      <w:r w:rsidRPr="00D27392">
        <w:rPr>
          <w:rFonts w:ascii="Times New Roman" w:hAnsi="Times New Roman"/>
          <w:sz w:val="22"/>
          <w:u w:val="single" w:color="000000"/>
        </w:rPr>
        <w:t>^</w:t>
      </w:r>
      <w:r w:rsidR="00190B08">
        <w:rPr>
          <w:rFonts w:ascii="Times New Roman" w:hAnsi="Times New Roman"/>
          <w:sz w:val="22"/>
          <w:u w:val="single" w:color="000000"/>
        </w:rPr>
        <w:t>B</w:t>
      </w:r>
    </w:p>
    <w:p w14:paraId="016ABA9F" w14:textId="23FF3DA2" w:rsidR="007B7A3E" w:rsidRDefault="007B7A3E" w:rsidP="00D27392">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look-up by the </w:t>
      </w:r>
      <w:r w:rsidR="00190B08">
        <w:rPr>
          <w:rFonts w:ascii="Times New Roman" w:hAnsi="Times New Roman"/>
          <w:sz w:val="22"/>
        </w:rPr>
        <w:t>AR Bill Number</w:t>
      </w:r>
      <w:r w:rsidRPr="007B7A3E">
        <w:rPr>
          <w:rFonts w:ascii="Times New Roman" w:hAnsi="Times New Roman"/>
          <w:sz w:val="22"/>
        </w:rPr>
        <w:t>.</w:t>
      </w:r>
    </w:p>
    <w:p w14:paraId="4960B701" w14:textId="77777777" w:rsidR="00190B08" w:rsidRDefault="00190B08" w:rsidP="00D27392">
      <w:pPr>
        <w:pStyle w:val="BodyText"/>
        <w:spacing w:before="35"/>
        <w:ind w:right="136"/>
        <w:rPr>
          <w:rFonts w:ascii="Times New Roman" w:hAnsi="Times New Roman"/>
          <w:sz w:val="22"/>
        </w:rPr>
      </w:pPr>
    </w:p>
    <w:p w14:paraId="6776E6FA" w14:textId="4B4175EC" w:rsidR="00190B08" w:rsidRPr="00D27392" w:rsidRDefault="00190B08" w:rsidP="00190B08">
      <w:pPr>
        <w:pStyle w:val="BodyText"/>
        <w:spacing w:before="72"/>
        <w:ind w:right="136"/>
        <w:rPr>
          <w:rFonts w:ascii="Times New Roman" w:hAnsi="Times New Roman"/>
        </w:rPr>
      </w:pPr>
      <w:r w:rsidRPr="00D27392">
        <w:rPr>
          <w:rFonts w:ascii="Times New Roman" w:hAnsi="Times New Roman"/>
          <w:sz w:val="22"/>
          <w:u w:val="single" w:color="000000"/>
        </w:rPr>
        <w:t>430.7</w:t>
      </w:r>
      <w:r>
        <w:rPr>
          <w:rFonts w:ascii="Times New Roman" w:hAnsi="Times New Roman"/>
          <w:sz w:val="22"/>
          <w:u w:val="single" w:color="000000"/>
        </w:rPr>
        <w:t>1</w:t>
      </w:r>
      <w:r w:rsidRPr="00D27392">
        <w:rPr>
          <w:rFonts w:ascii="Times New Roman" w:hAnsi="Times New Roman"/>
          <w:sz w:val="22"/>
          <w:u w:val="single" w:color="000000"/>
        </w:rPr>
        <w:t>^</w:t>
      </w:r>
      <w:r>
        <w:rPr>
          <w:rFonts w:ascii="Times New Roman" w:hAnsi="Times New Roman"/>
          <w:sz w:val="22"/>
          <w:u w:val="single" w:color="000000"/>
        </w:rPr>
        <w:t>AC</w:t>
      </w:r>
    </w:p>
    <w:p w14:paraId="5787FBE1" w14:textId="11EC34F0" w:rsidR="00190B08" w:rsidRPr="007B7A3E" w:rsidRDefault="00190B08" w:rsidP="00C31B68">
      <w:pPr>
        <w:overflowPunct/>
        <w:textAlignment w:val="auto"/>
        <w:rPr>
          <w:rFonts w:ascii="Times New Roman" w:hAnsi="Times New Roman"/>
        </w:rPr>
      </w:pPr>
      <w:r w:rsidRPr="00C31B68">
        <w:rPr>
          <w:rFonts w:ascii="Times New Roman" w:hAnsi="Times New Roman"/>
        </w:rPr>
        <w:t>This cross</w:t>
      </w:r>
      <w:r w:rsidR="0025135D">
        <w:rPr>
          <w:rFonts w:ascii="Times New Roman" w:hAnsi="Times New Roman"/>
        </w:rPr>
        <w:t>-</w:t>
      </w:r>
      <w:r w:rsidRPr="00C31B68">
        <w:rPr>
          <w:rFonts w:ascii="Times New Roman" w:hAnsi="Times New Roman"/>
        </w:rPr>
        <w:t xml:space="preserve">reference is used to sort the bills for printing the ARDC </w:t>
      </w:r>
      <w:r w:rsidR="00A75FE7" w:rsidRPr="00A75FE7">
        <w:rPr>
          <w:rFonts w:ascii="Times New Roman" w:hAnsi="Times New Roman"/>
        </w:rPr>
        <w:t>Report.</w:t>
      </w:r>
    </w:p>
    <w:p w14:paraId="1E596B52" w14:textId="77777777" w:rsidR="00190B08" w:rsidRPr="007B7A3E" w:rsidRDefault="00190B08" w:rsidP="00D27392">
      <w:pPr>
        <w:pStyle w:val="BodyText"/>
        <w:spacing w:before="35"/>
        <w:ind w:right="136"/>
        <w:rPr>
          <w:rFonts w:ascii="Times New Roman" w:hAnsi="Times New Roman"/>
        </w:rPr>
      </w:pPr>
    </w:p>
    <w:p w14:paraId="7686059A" w14:textId="77777777" w:rsidR="007B7A3E" w:rsidRPr="007B7A3E" w:rsidRDefault="007B7A3E" w:rsidP="00D27392">
      <w:pPr>
        <w:spacing w:before="1"/>
        <w:rPr>
          <w:rFonts w:ascii="Times New Roman" w:hAnsi="Times New Roman"/>
          <w:szCs w:val="22"/>
        </w:rPr>
      </w:pPr>
    </w:p>
    <w:p w14:paraId="0E91ECB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430.8^B</w:t>
      </w:r>
    </w:p>
    <w:p w14:paraId="0F3312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w:t>
      </w:r>
      <w:r w:rsidRPr="00D27392">
        <w:rPr>
          <w:rFonts w:ascii="Times New Roman" w:hAnsi="Times New Roman"/>
          <w:spacing w:val="-18"/>
          <w:sz w:val="22"/>
        </w:rPr>
        <w:t xml:space="preserve"> </w:t>
      </w:r>
      <w:r w:rsidRPr="007B7A3E">
        <w:rPr>
          <w:rFonts w:ascii="Times New Roman" w:hAnsi="Times New Roman"/>
          <w:sz w:val="22"/>
        </w:rPr>
        <w:t>Identifier.</w:t>
      </w:r>
    </w:p>
    <w:p w14:paraId="356AF8C0" w14:textId="77777777" w:rsidR="007B7A3E" w:rsidRPr="007B7A3E" w:rsidRDefault="007B7A3E" w:rsidP="00D27392">
      <w:pPr>
        <w:spacing w:before="1"/>
        <w:rPr>
          <w:rFonts w:ascii="Times New Roman" w:hAnsi="Times New Roman"/>
          <w:szCs w:val="22"/>
        </w:rPr>
      </w:pPr>
    </w:p>
    <w:p w14:paraId="63D5BCF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430.9^B</w:t>
      </w:r>
    </w:p>
    <w:p w14:paraId="19BFE43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Conversion</w:t>
      </w:r>
      <w:r w:rsidRPr="00D27392">
        <w:rPr>
          <w:rFonts w:ascii="Times New Roman" w:hAnsi="Times New Roman"/>
          <w:spacing w:val="-24"/>
          <w:sz w:val="22"/>
        </w:rPr>
        <w:t xml:space="preserve"> </w:t>
      </w:r>
      <w:r w:rsidRPr="007B7A3E">
        <w:rPr>
          <w:rFonts w:ascii="Times New Roman" w:hAnsi="Times New Roman"/>
          <w:sz w:val="22"/>
        </w:rPr>
        <w:t>name.</w:t>
      </w:r>
    </w:p>
    <w:p w14:paraId="71A2F58F" w14:textId="77777777" w:rsidR="007B7A3E" w:rsidRPr="007B7A3E" w:rsidRDefault="007B7A3E" w:rsidP="00D27392">
      <w:pPr>
        <w:spacing w:before="1"/>
        <w:rPr>
          <w:rFonts w:ascii="Times New Roman" w:hAnsi="Times New Roman"/>
          <w:szCs w:val="22"/>
        </w:rPr>
      </w:pPr>
    </w:p>
    <w:p w14:paraId="13B3582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430.95^B</w:t>
      </w:r>
    </w:p>
    <w:p w14:paraId="624984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Inconsistencies</w:t>
      </w:r>
      <w:r w:rsidRPr="00D27392">
        <w:rPr>
          <w:rFonts w:ascii="Times New Roman" w:hAnsi="Times New Roman"/>
          <w:spacing w:val="-21"/>
          <w:sz w:val="22"/>
        </w:rPr>
        <w:t xml:space="preserve"> </w:t>
      </w:r>
      <w:r w:rsidRPr="007B7A3E">
        <w:rPr>
          <w:rFonts w:ascii="Times New Roman" w:hAnsi="Times New Roman"/>
          <w:sz w:val="22"/>
        </w:rPr>
        <w:t>field.</w:t>
      </w:r>
    </w:p>
    <w:p w14:paraId="396EA110" w14:textId="77777777" w:rsidR="007B7A3E" w:rsidRPr="007B7A3E" w:rsidRDefault="007B7A3E" w:rsidP="00D27392">
      <w:pPr>
        <w:spacing w:before="2"/>
        <w:rPr>
          <w:rFonts w:ascii="Times New Roman" w:hAnsi="Times New Roman"/>
          <w:szCs w:val="22"/>
        </w:rPr>
      </w:pPr>
    </w:p>
    <w:p w14:paraId="6425B11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431^B</w:t>
      </w:r>
    </w:p>
    <w:p w14:paraId="1508784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effective</w:t>
      </w:r>
      <w:r w:rsidRPr="00D27392">
        <w:rPr>
          <w:rFonts w:ascii="Times New Roman" w:hAnsi="Times New Roman"/>
          <w:spacing w:val="-20"/>
          <w:sz w:val="22"/>
        </w:rPr>
        <w:t xml:space="preserve"> </w:t>
      </w:r>
      <w:r w:rsidRPr="007B7A3E">
        <w:rPr>
          <w:rFonts w:ascii="Times New Roman" w:hAnsi="Times New Roman"/>
          <w:sz w:val="22"/>
        </w:rPr>
        <w:t>date.</w:t>
      </w:r>
    </w:p>
    <w:p w14:paraId="00FA43D6" w14:textId="77777777" w:rsidR="007B7A3E" w:rsidRPr="007B7A3E" w:rsidRDefault="007B7A3E" w:rsidP="00D27392">
      <w:pPr>
        <w:rPr>
          <w:rFonts w:ascii="Times New Roman" w:hAnsi="Times New Roman"/>
          <w:szCs w:val="22"/>
        </w:rPr>
      </w:pPr>
    </w:p>
    <w:p w14:paraId="1C0923A3" w14:textId="77777777" w:rsidR="007B7A3E" w:rsidRPr="007B7A3E" w:rsidRDefault="007B7A3E" w:rsidP="007B7A3E">
      <w:pPr>
        <w:spacing w:before="2"/>
        <w:rPr>
          <w:rFonts w:ascii="Times New Roman" w:hAnsi="Times New Roman"/>
          <w:szCs w:val="22"/>
        </w:rPr>
      </w:pPr>
    </w:p>
    <w:p w14:paraId="25A8F53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433^B</w:t>
      </w:r>
    </w:p>
    <w:p w14:paraId="5DD40B8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Transaction</w:t>
      </w:r>
      <w:r w:rsidRPr="00D27392">
        <w:rPr>
          <w:rFonts w:ascii="Times New Roman" w:hAnsi="Times New Roman"/>
          <w:spacing w:val="-22"/>
          <w:sz w:val="22"/>
        </w:rPr>
        <w:t xml:space="preserve"> </w:t>
      </w:r>
      <w:r w:rsidRPr="007B7A3E">
        <w:rPr>
          <w:rFonts w:ascii="Times New Roman" w:hAnsi="Times New Roman"/>
          <w:sz w:val="22"/>
        </w:rPr>
        <w:t>Number.</w:t>
      </w:r>
    </w:p>
    <w:p w14:paraId="2ACAC8EB" w14:textId="77777777" w:rsidR="007B7A3E" w:rsidRPr="007B7A3E" w:rsidRDefault="007B7A3E" w:rsidP="00D27392">
      <w:pPr>
        <w:spacing w:before="1"/>
        <w:rPr>
          <w:rFonts w:ascii="Times New Roman" w:hAnsi="Times New Roman"/>
          <w:szCs w:val="22"/>
        </w:rPr>
      </w:pPr>
    </w:p>
    <w:p w14:paraId="408AA83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433.01^B</w:t>
      </w:r>
    </w:p>
    <w:p w14:paraId="22639BA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Fiscal</w:t>
      </w:r>
      <w:r w:rsidRPr="00D27392">
        <w:rPr>
          <w:rFonts w:ascii="Times New Roman" w:hAnsi="Times New Roman"/>
          <w:spacing w:val="-12"/>
          <w:sz w:val="22"/>
        </w:rPr>
        <w:t xml:space="preserve"> </w:t>
      </w:r>
      <w:r w:rsidRPr="007B7A3E">
        <w:rPr>
          <w:rFonts w:ascii="Times New Roman" w:hAnsi="Times New Roman"/>
          <w:sz w:val="22"/>
        </w:rPr>
        <w:t>Year.</w:t>
      </w:r>
    </w:p>
    <w:p w14:paraId="6256F117" w14:textId="77777777" w:rsidR="007B7A3E" w:rsidRPr="007B7A3E" w:rsidRDefault="007B7A3E" w:rsidP="00D27392">
      <w:pPr>
        <w:spacing w:before="1"/>
        <w:rPr>
          <w:rFonts w:ascii="Times New Roman" w:hAnsi="Times New Roman"/>
          <w:szCs w:val="22"/>
        </w:rPr>
      </w:pPr>
    </w:p>
    <w:p w14:paraId="3C6BEBA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w:t>
      </w:r>
    </w:p>
    <w:p w14:paraId="133B450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to determine the transaction entries associated with each internal Bill</w:t>
      </w:r>
      <w:r w:rsidRPr="00D27392">
        <w:rPr>
          <w:rFonts w:ascii="Times New Roman" w:hAnsi="Times New Roman"/>
          <w:spacing w:val="-33"/>
          <w:sz w:val="22"/>
        </w:rPr>
        <w:t xml:space="preserve"> </w:t>
      </w:r>
      <w:r w:rsidRPr="007B7A3E">
        <w:rPr>
          <w:rFonts w:ascii="Times New Roman" w:hAnsi="Times New Roman"/>
          <w:sz w:val="22"/>
        </w:rPr>
        <w:t>number (from file</w:t>
      </w:r>
      <w:r w:rsidRPr="00D27392">
        <w:rPr>
          <w:rFonts w:ascii="Times New Roman" w:hAnsi="Times New Roman"/>
          <w:spacing w:val="-4"/>
          <w:sz w:val="22"/>
        </w:rPr>
        <w:t xml:space="preserve"> </w:t>
      </w:r>
      <w:r w:rsidRPr="007B7A3E">
        <w:rPr>
          <w:rFonts w:ascii="Times New Roman" w:hAnsi="Times New Roman"/>
          <w:sz w:val="22"/>
        </w:rPr>
        <w:t>430).</w:t>
      </w:r>
    </w:p>
    <w:p w14:paraId="63D3C03C" w14:textId="77777777" w:rsidR="007B7A3E" w:rsidRPr="007B7A3E" w:rsidRDefault="007B7A3E" w:rsidP="00D27392">
      <w:pPr>
        <w:spacing w:before="1"/>
        <w:rPr>
          <w:rFonts w:ascii="Times New Roman" w:hAnsi="Times New Roman"/>
          <w:szCs w:val="22"/>
        </w:rPr>
      </w:pPr>
    </w:p>
    <w:p w14:paraId="4D829B7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^^TRIGGER^433^19</w:t>
      </w:r>
    </w:p>
    <w:p w14:paraId="2692B34B" w14:textId="77777777" w:rsidR="007B7A3E" w:rsidRPr="007B7A3E" w:rsidRDefault="007B7A3E" w:rsidP="00D27392">
      <w:pPr>
        <w:pStyle w:val="BodyText"/>
        <w:spacing w:before="35" w:line="273" w:lineRule="auto"/>
        <w:ind w:right="180"/>
        <w:rPr>
          <w:rFonts w:ascii="Times New Roman" w:hAnsi="Times New Roman"/>
        </w:rPr>
      </w:pPr>
      <w:r w:rsidRPr="007B7A3E">
        <w:rPr>
          <w:rFonts w:ascii="Times New Roman" w:hAnsi="Times New Roman"/>
          <w:sz w:val="22"/>
        </w:rPr>
        <w:t>This cross-reference is needed to log an "activity" to the patient account for printing patient</w:t>
      </w:r>
      <w:r w:rsidRPr="00D27392">
        <w:rPr>
          <w:rFonts w:ascii="Times New Roman" w:hAnsi="Times New Roman"/>
          <w:spacing w:val="-29"/>
          <w:sz w:val="22"/>
        </w:rPr>
        <w:t xml:space="preserve"> </w:t>
      </w:r>
      <w:r w:rsidRPr="007B7A3E">
        <w:rPr>
          <w:rFonts w:ascii="Times New Roman" w:hAnsi="Times New Roman"/>
          <w:sz w:val="22"/>
        </w:rPr>
        <w:t>statements and various</w:t>
      </w:r>
      <w:r w:rsidRPr="00D27392">
        <w:rPr>
          <w:rFonts w:ascii="Times New Roman" w:hAnsi="Times New Roman"/>
          <w:spacing w:val="-3"/>
          <w:sz w:val="22"/>
        </w:rPr>
        <w:t xml:space="preserve"> </w:t>
      </w:r>
      <w:r w:rsidRPr="007B7A3E">
        <w:rPr>
          <w:rFonts w:ascii="Times New Roman" w:hAnsi="Times New Roman"/>
          <w:sz w:val="22"/>
        </w:rPr>
        <w:t>reports.</w:t>
      </w:r>
    </w:p>
    <w:p w14:paraId="64F50B47" w14:textId="77777777" w:rsidR="007B7A3E" w:rsidRPr="007B7A3E" w:rsidRDefault="007B7A3E" w:rsidP="00D27392">
      <w:pPr>
        <w:spacing w:before="1"/>
        <w:rPr>
          <w:rFonts w:ascii="Times New Roman" w:hAnsi="Times New Roman"/>
          <w:szCs w:val="22"/>
        </w:rPr>
      </w:pPr>
    </w:p>
    <w:p w14:paraId="27BE842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433^AE^MUMPS</w:t>
      </w:r>
    </w:p>
    <w:p w14:paraId="52DF979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Calm Code</w:t>
      </w:r>
      <w:r w:rsidRPr="00D27392">
        <w:rPr>
          <w:rFonts w:ascii="Times New Roman" w:hAnsi="Times New Roman"/>
          <w:spacing w:val="-17"/>
          <w:sz w:val="22"/>
        </w:rPr>
        <w:t xml:space="preserve"> </w:t>
      </w:r>
      <w:r w:rsidRPr="007B7A3E">
        <w:rPr>
          <w:rFonts w:ascii="Times New Roman" w:hAnsi="Times New Roman"/>
          <w:sz w:val="22"/>
        </w:rPr>
        <w:t>status.</w:t>
      </w:r>
    </w:p>
    <w:p w14:paraId="66C75F22" w14:textId="77777777" w:rsidR="007B7A3E" w:rsidRPr="007B7A3E" w:rsidRDefault="007B7A3E" w:rsidP="00D27392">
      <w:pPr>
        <w:spacing w:before="1"/>
        <w:rPr>
          <w:rFonts w:ascii="Times New Roman" w:hAnsi="Times New Roman"/>
          <w:szCs w:val="22"/>
        </w:rPr>
      </w:pPr>
    </w:p>
    <w:p w14:paraId="09998F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433^AG</w:t>
      </w:r>
    </w:p>
    <w:p w14:paraId="63115D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the Follow-up</w:t>
      </w:r>
      <w:r w:rsidRPr="00D27392">
        <w:rPr>
          <w:rFonts w:ascii="Times New Roman" w:hAnsi="Times New Roman"/>
          <w:spacing w:val="-12"/>
          <w:sz w:val="22"/>
        </w:rPr>
        <w:t xml:space="preserve"> </w:t>
      </w:r>
      <w:r w:rsidRPr="007B7A3E">
        <w:rPr>
          <w:rFonts w:ascii="Times New Roman" w:hAnsi="Times New Roman"/>
          <w:sz w:val="22"/>
        </w:rPr>
        <w:t>List.</w:t>
      </w:r>
    </w:p>
    <w:p w14:paraId="2C4A71A0" w14:textId="77777777" w:rsidR="007B7A3E" w:rsidRPr="007B7A3E" w:rsidRDefault="007B7A3E" w:rsidP="00D27392">
      <w:pPr>
        <w:spacing w:before="1"/>
        <w:rPr>
          <w:rFonts w:ascii="Times New Roman" w:hAnsi="Times New Roman"/>
          <w:szCs w:val="22"/>
        </w:rPr>
      </w:pPr>
    </w:p>
    <w:p w14:paraId="3EF5E3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433^AD^MUMPS</w:t>
      </w:r>
    </w:p>
    <w:p w14:paraId="7A25F10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1C9B9A18" w14:textId="77777777" w:rsidR="007B7A3E" w:rsidRPr="007B7A3E" w:rsidRDefault="007B7A3E" w:rsidP="00D27392">
      <w:pPr>
        <w:spacing w:before="1"/>
        <w:rPr>
          <w:rFonts w:ascii="Times New Roman" w:hAnsi="Times New Roman"/>
          <w:szCs w:val="22"/>
        </w:rPr>
      </w:pPr>
    </w:p>
    <w:p w14:paraId="18733F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433^AW^MUMPS</w:t>
      </w:r>
    </w:p>
    <w:p w14:paraId="1853D3C5" w14:textId="1E6BFA50"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set if the transaction is a 'write-off' transaction (i.e., waivers and compromises).</w:t>
      </w:r>
      <w:r w:rsidRPr="00D27392">
        <w:rPr>
          <w:rFonts w:ascii="Times New Roman" w:hAnsi="Times New Roman"/>
          <w:spacing w:val="18"/>
          <w:sz w:val="22"/>
        </w:rPr>
        <w:t xml:space="preserve"> </w:t>
      </w:r>
      <w:r w:rsidR="004C4431" w:rsidRPr="007E7F07">
        <w:rPr>
          <w:rFonts w:ascii="Times New Roman" w:hAnsi="Times New Roman"/>
          <w:szCs w:val="22"/>
        </w:rPr>
        <w:t xml:space="preserve"> </w:t>
      </w:r>
      <w:r w:rsidRPr="007B7A3E">
        <w:rPr>
          <w:rFonts w:ascii="Times New Roman" w:hAnsi="Times New Roman"/>
          <w:sz w:val="22"/>
        </w:rPr>
        <w:t>It is used to calculate the summary write-off documents for</w:t>
      </w:r>
      <w:r w:rsidRPr="00D27392">
        <w:rPr>
          <w:rFonts w:ascii="Times New Roman" w:hAnsi="Times New Roman"/>
          <w:spacing w:val="-13"/>
          <w:sz w:val="22"/>
        </w:rPr>
        <w:t xml:space="preserve"> </w:t>
      </w:r>
      <w:r w:rsidRPr="007B7A3E">
        <w:rPr>
          <w:rFonts w:ascii="Times New Roman" w:hAnsi="Times New Roman"/>
          <w:sz w:val="22"/>
        </w:rPr>
        <w:t>FMS.</w:t>
      </w:r>
    </w:p>
    <w:p w14:paraId="62EFEA61" w14:textId="77777777" w:rsidR="007B7A3E" w:rsidRPr="007B7A3E" w:rsidRDefault="007B7A3E" w:rsidP="00D27392">
      <w:pPr>
        <w:spacing w:before="1"/>
        <w:rPr>
          <w:rFonts w:ascii="Times New Roman" w:hAnsi="Times New Roman"/>
          <w:szCs w:val="22"/>
        </w:rPr>
      </w:pPr>
    </w:p>
    <w:p w14:paraId="28FF85D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433^AT2^MUMPS</w:t>
      </w:r>
    </w:p>
    <w:p w14:paraId="6DBDA96B"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1"/>
          <w:sz w:val="22"/>
        </w:rPr>
        <w:t xml:space="preserve"> </w:t>
      </w:r>
      <w:r w:rsidRPr="007B7A3E">
        <w:rPr>
          <w:rFonts w:ascii="Times New Roman" w:hAnsi="Times New Roman"/>
          <w:sz w:val="22"/>
        </w:rPr>
        <w:t>(processed).</w:t>
      </w:r>
    </w:p>
    <w:p w14:paraId="20196FCD" w14:textId="77777777" w:rsidR="007B7A3E" w:rsidRPr="007B7A3E" w:rsidRDefault="007B7A3E" w:rsidP="00D27392">
      <w:pPr>
        <w:spacing w:before="1"/>
        <w:rPr>
          <w:rFonts w:ascii="Times New Roman" w:hAnsi="Times New Roman"/>
          <w:szCs w:val="22"/>
        </w:rPr>
      </w:pPr>
    </w:p>
    <w:p w14:paraId="0AE2BDC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433^AEOB1^MUMPS</w:t>
      </w:r>
    </w:p>
    <w:p w14:paraId="37964405"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AEOB cross-ref will be set if the Transaction Type is Payment in Part, for a TP bill referred to</w:t>
      </w:r>
      <w:r w:rsidRPr="00D27392">
        <w:rPr>
          <w:rFonts w:ascii="Times New Roman" w:hAnsi="Times New Roman"/>
          <w:spacing w:val="-26"/>
          <w:sz w:val="22"/>
        </w:rPr>
        <w:t xml:space="preserve"> </w:t>
      </w:r>
      <w:r w:rsidRPr="007B7A3E">
        <w:rPr>
          <w:rFonts w:ascii="Times New Roman" w:hAnsi="Times New Roman"/>
          <w:sz w:val="22"/>
        </w:rPr>
        <w:t>RC that does not have the EOB Code field</w:t>
      </w:r>
      <w:r w:rsidRPr="00D27392">
        <w:rPr>
          <w:rFonts w:ascii="Times New Roman" w:hAnsi="Times New Roman"/>
          <w:spacing w:val="-6"/>
          <w:sz w:val="22"/>
        </w:rPr>
        <w:t xml:space="preserve"> </w:t>
      </w:r>
      <w:r w:rsidRPr="007B7A3E">
        <w:rPr>
          <w:rFonts w:ascii="Times New Roman" w:hAnsi="Times New Roman"/>
          <w:sz w:val="22"/>
        </w:rPr>
        <w:t>populated.</w:t>
      </w:r>
    </w:p>
    <w:p w14:paraId="1ABC426B" w14:textId="77777777" w:rsidR="007B7A3E" w:rsidRPr="007B7A3E" w:rsidRDefault="007B7A3E" w:rsidP="00D27392">
      <w:pPr>
        <w:spacing w:before="1"/>
        <w:rPr>
          <w:rFonts w:ascii="Times New Roman" w:hAnsi="Times New Roman"/>
          <w:szCs w:val="22"/>
        </w:rPr>
      </w:pPr>
    </w:p>
    <w:p w14:paraId="434CCB1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433^AI^MUMPS</w:t>
      </w:r>
    </w:p>
    <w:p w14:paraId="7418822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This cross-reference will file the entry into the AR Date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6B470177" w14:textId="77777777" w:rsidR="007B7A3E" w:rsidRPr="007B7A3E" w:rsidRDefault="007B7A3E" w:rsidP="00D27392">
      <w:pPr>
        <w:spacing w:before="1"/>
        <w:rPr>
          <w:rFonts w:ascii="Times New Roman" w:hAnsi="Times New Roman"/>
          <w:szCs w:val="22"/>
        </w:rPr>
      </w:pPr>
    </w:p>
    <w:p w14:paraId="1E101B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433^AF</w:t>
      </w:r>
    </w:p>
    <w:p w14:paraId="6B01C56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on receipt</w:t>
      </w:r>
      <w:r w:rsidRPr="00D27392">
        <w:rPr>
          <w:rFonts w:ascii="Times New Roman" w:hAnsi="Times New Roman"/>
          <w:spacing w:val="-16"/>
          <w:sz w:val="22"/>
        </w:rPr>
        <w:t xml:space="preserve"> </w:t>
      </w:r>
      <w:r w:rsidRPr="007B7A3E">
        <w:rPr>
          <w:rFonts w:ascii="Times New Roman" w:hAnsi="Times New Roman"/>
          <w:sz w:val="22"/>
        </w:rPr>
        <w:t>number.</w:t>
      </w:r>
    </w:p>
    <w:p w14:paraId="3DFE3A23" w14:textId="77777777" w:rsidR="007B7A3E" w:rsidRPr="007B7A3E" w:rsidRDefault="007B7A3E" w:rsidP="00D27392">
      <w:pPr>
        <w:spacing w:before="2"/>
        <w:rPr>
          <w:rFonts w:ascii="Times New Roman" w:hAnsi="Times New Roman"/>
          <w:szCs w:val="22"/>
        </w:rPr>
      </w:pPr>
    </w:p>
    <w:p w14:paraId="5D091C2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433^AH^MUMPS</w:t>
      </w:r>
    </w:p>
    <w:p w14:paraId="418A741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0"/>
          <w:sz w:val="22"/>
        </w:rPr>
        <w:t xml:space="preserve"> </w:t>
      </w:r>
      <w:r w:rsidRPr="007B7A3E">
        <w:rPr>
          <w:rFonts w:ascii="Times New Roman" w:hAnsi="Times New Roman"/>
          <w:sz w:val="22"/>
        </w:rPr>
        <w:t>ARC.</w:t>
      </w:r>
    </w:p>
    <w:p w14:paraId="7794615B" w14:textId="77777777" w:rsidR="007B7A3E" w:rsidRPr="007B7A3E" w:rsidRDefault="007B7A3E" w:rsidP="00D27392">
      <w:pPr>
        <w:spacing w:before="1"/>
        <w:rPr>
          <w:rFonts w:ascii="Times New Roman" w:hAnsi="Times New Roman"/>
          <w:szCs w:val="22"/>
        </w:rPr>
      </w:pPr>
    </w:p>
    <w:p w14:paraId="1267D97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433^ATD^MUMPS</w:t>
      </w:r>
    </w:p>
    <w:p w14:paraId="350DA7C8" w14:textId="77777777" w:rsidR="007B7A3E" w:rsidRPr="007B7A3E" w:rsidRDefault="007B7A3E" w:rsidP="00D27392">
      <w:pPr>
        <w:pStyle w:val="BodyText"/>
        <w:spacing w:before="35" w:line="273" w:lineRule="auto"/>
        <w:ind w:right="337"/>
        <w:jc w:val="both"/>
        <w:rPr>
          <w:rFonts w:ascii="Times New Roman" w:hAnsi="Times New Roman"/>
        </w:rPr>
      </w:pPr>
      <w:r w:rsidRPr="007B7A3E">
        <w:rPr>
          <w:rFonts w:ascii="Times New Roman" w:hAnsi="Times New Roman"/>
          <w:sz w:val="22"/>
        </w:rPr>
        <w:t>This cross-reference is used for the patient statement. It is sorted by the DEBTOR (field 9, file 430)</w:t>
      </w:r>
      <w:r w:rsidRPr="00D27392">
        <w:rPr>
          <w:rFonts w:ascii="Times New Roman" w:hAnsi="Times New Roman"/>
          <w:spacing w:val="-31"/>
          <w:sz w:val="22"/>
        </w:rPr>
        <w:t xml:space="preserve"> </w:t>
      </w:r>
      <w:r w:rsidRPr="007B7A3E">
        <w:rPr>
          <w:rFonts w:ascii="Times New Roman" w:hAnsi="Times New Roman"/>
          <w:sz w:val="22"/>
        </w:rPr>
        <w:t>and DATE ENTERED (field 19, file 433). Loop through the Debtors transactions (Date Entered) to</w:t>
      </w:r>
      <w:r w:rsidRPr="00D27392">
        <w:rPr>
          <w:rFonts w:ascii="Times New Roman" w:hAnsi="Times New Roman"/>
          <w:spacing w:val="-28"/>
          <w:sz w:val="22"/>
        </w:rPr>
        <w:t xml:space="preserve"> </w:t>
      </w:r>
      <w:r w:rsidRPr="007B7A3E">
        <w:rPr>
          <w:rFonts w:ascii="Times New Roman" w:hAnsi="Times New Roman"/>
          <w:sz w:val="22"/>
        </w:rPr>
        <w:t>display his transactions for a specified time</w:t>
      </w:r>
      <w:r w:rsidRPr="00D27392">
        <w:rPr>
          <w:rFonts w:ascii="Times New Roman" w:hAnsi="Times New Roman"/>
          <w:spacing w:val="-15"/>
          <w:sz w:val="22"/>
        </w:rPr>
        <w:t xml:space="preserve"> </w:t>
      </w:r>
      <w:r w:rsidRPr="007B7A3E">
        <w:rPr>
          <w:rFonts w:ascii="Times New Roman" w:hAnsi="Times New Roman"/>
          <w:sz w:val="22"/>
        </w:rPr>
        <w:t>period.</w:t>
      </w:r>
    </w:p>
    <w:p w14:paraId="67EA746D" w14:textId="77777777" w:rsidR="007B7A3E" w:rsidRPr="007B7A3E" w:rsidRDefault="007B7A3E" w:rsidP="00D27392">
      <w:pPr>
        <w:rPr>
          <w:rFonts w:ascii="Times New Roman" w:hAnsi="Times New Roman"/>
          <w:szCs w:val="22"/>
        </w:rPr>
      </w:pPr>
    </w:p>
    <w:p w14:paraId="28817275" w14:textId="77777777" w:rsidR="007B7A3E" w:rsidRPr="007B7A3E" w:rsidRDefault="007B7A3E" w:rsidP="007B7A3E">
      <w:pPr>
        <w:spacing w:before="2"/>
        <w:rPr>
          <w:rFonts w:ascii="Times New Roman" w:hAnsi="Times New Roman"/>
          <w:szCs w:val="22"/>
        </w:rPr>
      </w:pPr>
    </w:p>
    <w:p w14:paraId="0910CB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433^AT1^MUMPS</w:t>
      </w:r>
    </w:p>
    <w:p w14:paraId="6467FE8B"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0"/>
          <w:sz w:val="22"/>
        </w:rPr>
        <w:t xml:space="preserve"> </w:t>
      </w:r>
      <w:r w:rsidRPr="007B7A3E">
        <w:rPr>
          <w:rFonts w:ascii="Times New Roman" w:hAnsi="Times New Roman"/>
          <w:sz w:val="22"/>
        </w:rPr>
        <w:t>(processed).</w:t>
      </w:r>
    </w:p>
    <w:p w14:paraId="049D10BD" w14:textId="77777777" w:rsidR="007B7A3E" w:rsidRPr="007B7A3E" w:rsidRDefault="007B7A3E" w:rsidP="00D27392">
      <w:pPr>
        <w:spacing w:before="1"/>
        <w:rPr>
          <w:rFonts w:ascii="Times New Roman" w:hAnsi="Times New Roman"/>
          <w:szCs w:val="22"/>
        </w:rPr>
      </w:pPr>
    </w:p>
    <w:p w14:paraId="1897C7E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433^AC^MUMPS</w:t>
      </w:r>
    </w:p>
    <w:p w14:paraId="2F6E8D2E"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cross-reference will file the entry into the AR Data Queue file for transmission to the</w:t>
      </w:r>
      <w:r w:rsidRPr="00D27392">
        <w:rPr>
          <w:rFonts w:ascii="Times New Roman" w:hAnsi="Times New Roman"/>
          <w:spacing w:val="-30"/>
        </w:rPr>
        <w:t xml:space="preserve"> </w:t>
      </w:r>
      <w:r w:rsidRPr="007B7A3E">
        <w:rPr>
          <w:rFonts w:ascii="Times New Roman" w:hAnsi="Times New Roman"/>
        </w:rPr>
        <w:t>ARC.</w:t>
      </w:r>
    </w:p>
    <w:p w14:paraId="3F2AE771" w14:textId="77777777" w:rsidR="004C4431" w:rsidRPr="007E7F07" w:rsidRDefault="004C4431" w:rsidP="004C4431">
      <w:pPr>
        <w:overflowPunct/>
        <w:spacing w:line="288" w:lineRule="atLeast"/>
        <w:textAlignment w:val="auto"/>
        <w:rPr>
          <w:rFonts w:ascii="Times New Roman" w:hAnsi="Times New Roman"/>
          <w:szCs w:val="22"/>
        </w:rPr>
      </w:pPr>
    </w:p>
    <w:p w14:paraId="11DCA6F6" w14:textId="77777777" w:rsidR="007B7A3E" w:rsidRPr="00D27392" w:rsidRDefault="007B7A3E" w:rsidP="00D27392">
      <w:pPr>
        <w:pStyle w:val="BodyText"/>
        <w:spacing w:before="35" w:line="273" w:lineRule="auto"/>
        <w:ind w:right="136"/>
        <w:rPr>
          <w:rFonts w:ascii="Times New Roman" w:hAnsi="Times New Roman"/>
        </w:rPr>
      </w:pPr>
      <w:r w:rsidRPr="007B7A3E">
        <w:rPr>
          <w:rFonts w:ascii="Times New Roman" w:hAnsi="Times New Roman"/>
          <w:spacing w:val="-1"/>
          <w:sz w:val="22"/>
          <w:szCs w:val="22"/>
        </w:rPr>
        <w:t xml:space="preserve"> </w:t>
      </w:r>
      <w:r w:rsidRPr="00D27392">
        <w:rPr>
          <w:rFonts w:ascii="Times New Roman" w:hAnsi="Times New Roman"/>
          <w:sz w:val="22"/>
          <w:u w:val="single" w:color="000000"/>
        </w:rPr>
        <w:t>433^AP^MUMPS</w:t>
      </w:r>
    </w:p>
    <w:p w14:paraId="58FDEE21" w14:textId="77777777" w:rsidR="007B7A3E" w:rsidRPr="007B7A3E" w:rsidRDefault="007B7A3E" w:rsidP="00D27392">
      <w:pPr>
        <w:pStyle w:val="BodyText"/>
        <w:spacing w:before="1"/>
        <w:ind w:right="136"/>
        <w:rPr>
          <w:rFonts w:ascii="Times New Roman" w:hAnsi="Times New Roman"/>
        </w:rPr>
      </w:pPr>
      <w:r w:rsidRPr="007B7A3E">
        <w:rPr>
          <w:rFonts w:ascii="Times New Roman" w:hAnsi="Times New Roman"/>
          <w:sz w:val="22"/>
        </w:rPr>
        <w:t>This cross-reference is used for sorting by the Prepayment Trans.</w:t>
      </w:r>
      <w:r w:rsidRPr="00D27392">
        <w:rPr>
          <w:rFonts w:ascii="Times New Roman" w:hAnsi="Times New Roman"/>
          <w:spacing w:val="-22"/>
          <w:sz w:val="22"/>
        </w:rPr>
        <w:t xml:space="preserve"> </w:t>
      </w:r>
      <w:r w:rsidRPr="007B7A3E">
        <w:rPr>
          <w:rFonts w:ascii="Times New Roman" w:hAnsi="Times New Roman"/>
          <w:sz w:val="22"/>
        </w:rPr>
        <w:t>Date.</w:t>
      </w:r>
    </w:p>
    <w:p w14:paraId="20A53BC3" w14:textId="77777777" w:rsidR="007B7A3E" w:rsidRPr="007B7A3E" w:rsidRDefault="007B7A3E" w:rsidP="00D27392">
      <w:pPr>
        <w:spacing w:before="2"/>
        <w:rPr>
          <w:rFonts w:ascii="Times New Roman" w:hAnsi="Times New Roman"/>
          <w:szCs w:val="22"/>
        </w:rPr>
      </w:pPr>
    </w:p>
    <w:p w14:paraId="7DF25E2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433^AEOB^MUMPS</w:t>
      </w:r>
    </w:p>
    <w:p w14:paraId="56133F2F" w14:textId="6BFDA9B2"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 is used to alert AR staff that EOB Processing should be done for a payment</w:t>
      </w:r>
      <w:r w:rsidRPr="00D27392">
        <w:rPr>
          <w:rFonts w:ascii="Times New Roman" w:hAnsi="Times New Roman"/>
          <w:spacing w:val="-20"/>
          <w:sz w:val="22"/>
        </w:rPr>
        <w:t xml:space="preserve"> </w:t>
      </w:r>
      <w:r w:rsidRPr="007B7A3E">
        <w:rPr>
          <w:rFonts w:ascii="Times New Roman" w:hAnsi="Times New Roman"/>
          <w:sz w:val="22"/>
        </w:rPr>
        <w:t>transaction. These payments are from Insurance Companies whose bill is referred to RC for collection action.</w:t>
      </w:r>
      <w:r w:rsidRPr="00D27392">
        <w:rPr>
          <w:rFonts w:ascii="Times New Roman" w:hAnsi="Times New Roman"/>
          <w:spacing w:val="33"/>
          <w:sz w:val="22"/>
        </w:rPr>
        <w:t xml:space="preserve"> </w:t>
      </w:r>
      <w:r w:rsidR="004C4431" w:rsidRPr="007E7F07">
        <w:rPr>
          <w:rFonts w:ascii="Times New Roman" w:hAnsi="Times New Roman"/>
          <w:szCs w:val="22"/>
        </w:rPr>
        <w:t xml:space="preserve"> </w:t>
      </w:r>
      <w:r w:rsidRPr="007B7A3E">
        <w:rPr>
          <w:rFonts w:ascii="Times New Roman" w:hAnsi="Times New Roman"/>
          <w:sz w:val="22"/>
        </w:rPr>
        <w:t>Once the EOB Code is entered, this cross-ref can be</w:t>
      </w:r>
      <w:r w:rsidRPr="00D27392">
        <w:rPr>
          <w:rFonts w:ascii="Times New Roman" w:hAnsi="Times New Roman"/>
          <w:spacing w:val="-11"/>
          <w:sz w:val="22"/>
        </w:rPr>
        <w:t xml:space="preserve"> </w:t>
      </w:r>
      <w:r w:rsidRPr="007B7A3E">
        <w:rPr>
          <w:rFonts w:ascii="Times New Roman" w:hAnsi="Times New Roman"/>
          <w:sz w:val="22"/>
        </w:rPr>
        <w:t>deleted.</w:t>
      </w:r>
    </w:p>
    <w:p w14:paraId="3B6BC451" w14:textId="77777777" w:rsidR="007B7A3E" w:rsidRPr="007B7A3E" w:rsidRDefault="007B7A3E" w:rsidP="00D27392">
      <w:pPr>
        <w:spacing w:before="1"/>
        <w:rPr>
          <w:rFonts w:ascii="Times New Roman" w:hAnsi="Times New Roman"/>
          <w:szCs w:val="22"/>
        </w:rPr>
      </w:pPr>
    </w:p>
    <w:p w14:paraId="305733E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433.061^B</w:t>
      </w:r>
    </w:p>
    <w:p w14:paraId="1C6E6A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Date of</w:t>
      </w:r>
      <w:r w:rsidRPr="00D27392">
        <w:rPr>
          <w:rFonts w:ascii="Times New Roman" w:hAnsi="Times New Roman"/>
          <w:spacing w:val="-21"/>
          <w:sz w:val="22"/>
        </w:rPr>
        <w:t xml:space="preserve"> </w:t>
      </w:r>
      <w:r w:rsidRPr="007B7A3E">
        <w:rPr>
          <w:rFonts w:ascii="Times New Roman" w:hAnsi="Times New Roman"/>
          <w:sz w:val="22"/>
        </w:rPr>
        <w:t>Charges.</w:t>
      </w:r>
    </w:p>
    <w:p w14:paraId="5305E970"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following three fields within File #430 contain two separate cross-references, which modify a</w:t>
      </w:r>
      <w:r w:rsidRPr="00D27392">
        <w:rPr>
          <w:rFonts w:ascii="Times New Roman" w:hAnsi="Times New Roman"/>
          <w:spacing w:val="-34"/>
          <w:sz w:val="22"/>
        </w:rPr>
        <w:t xml:space="preserve"> </w:t>
      </w:r>
      <w:r w:rsidRPr="007B7A3E">
        <w:rPr>
          <w:rFonts w:ascii="Times New Roman" w:hAnsi="Times New Roman"/>
          <w:sz w:val="22"/>
        </w:rPr>
        <w:t>single reference</w:t>
      </w:r>
      <w:r w:rsidRPr="00D27392">
        <w:rPr>
          <w:rFonts w:ascii="Times New Roman" w:hAnsi="Times New Roman"/>
          <w:spacing w:val="-5"/>
          <w:sz w:val="22"/>
        </w:rPr>
        <w:t xml:space="preserve"> </w:t>
      </w:r>
      <w:r w:rsidRPr="007B7A3E">
        <w:rPr>
          <w:rFonts w:ascii="Times New Roman" w:hAnsi="Times New Roman"/>
          <w:sz w:val="22"/>
        </w:rPr>
        <w:t>level:</w:t>
      </w:r>
    </w:p>
    <w:p w14:paraId="24D94907" w14:textId="77777777" w:rsidR="007B7A3E" w:rsidRPr="007B7A3E" w:rsidRDefault="007B7A3E" w:rsidP="00D27392">
      <w:pPr>
        <w:spacing w:before="1"/>
        <w:rPr>
          <w:rFonts w:ascii="Times New Roman" w:hAnsi="Times New Roman"/>
          <w:szCs w:val="22"/>
        </w:rPr>
      </w:pPr>
    </w:p>
    <w:p w14:paraId="3ED35521" w14:textId="77777777" w:rsidR="007B7A3E" w:rsidRPr="007B7A3E" w:rsidRDefault="007B7A3E" w:rsidP="00D27392">
      <w:pPr>
        <w:pStyle w:val="ListParagraph"/>
        <w:widowControl w:val="0"/>
        <w:numPr>
          <w:ilvl w:val="0"/>
          <w:numId w:val="37"/>
        </w:numPr>
        <w:tabs>
          <w:tab w:val="left" w:pos="821"/>
        </w:tabs>
        <w:overflowPunct/>
        <w:autoSpaceDE/>
        <w:autoSpaceDN/>
        <w:adjustRightInd/>
        <w:ind w:right="136"/>
        <w:textAlignment w:val="auto"/>
        <w:rPr>
          <w:rFonts w:ascii="Times New Roman" w:hAnsi="Times New Roman"/>
          <w:szCs w:val="22"/>
        </w:rPr>
      </w:pPr>
      <w:r w:rsidRPr="007B7A3E">
        <w:rPr>
          <w:rFonts w:ascii="Times New Roman" w:hAnsi="Times New Roman"/>
          <w:szCs w:val="22"/>
        </w:rPr>
        <w:t>field #9, ATD x-ref, and field #60, AK x-ref, both setup</w:t>
      </w:r>
      <w:r w:rsidRPr="00D27392">
        <w:rPr>
          <w:rFonts w:ascii="Times New Roman" w:hAnsi="Times New Roman"/>
          <w:spacing w:val="-11"/>
        </w:rPr>
        <w:t xml:space="preserve"> </w:t>
      </w:r>
      <w:r w:rsidRPr="007B7A3E">
        <w:rPr>
          <w:rFonts w:ascii="Times New Roman" w:hAnsi="Times New Roman"/>
          <w:szCs w:val="22"/>
        </w:rPr>
        <w:t>"ATD";</w:t>
      </w:r>
    </w:p>
    <w:p w14:paraId="4C75A6AF" w14:textId="77777777" w:rsidR="007B7A3E" w:rsidRPr="007B7A3E" w:rsidRDefault="007B7A3E" w:rsidP="00D27392">
      <w:pPr>
        <w:spacing w:before="1"/>
        <w:rPr>
          <w:rFonts w:ascii="Times New Roman" w:hAnsi="Times New Roman"/>
          <w:szCs w:val="22"/>
        </w:rPr>
      </w:pPr>
    </w:p>
    <w:p w14:paraId="58885D4A" w14:textId="77777777" w:rsidR="007B7A3E" w:rsidRPr="003467F8" w:rsidRDefault="007B7A3E" w:rsidP="00D27392">
      <w:pPr>
        <w:pStyle w:val="ListParagraph"/>
        <w:widowControl w:val="0"/>
        <w:numPr>
          <w:ilvl w:val="0"/>
          <w:numId w:val="37"/>
        </w:numPr>
        <w:tabs>
          <w:tab w:val="left" w:pos="821"/>
        </w:tabs>
        <w:overflowPunct/>
        <w:autoSpaceDE/>
        <w:autoSpaceDN/>
        <w:adjustRightInd/>
        <w:spacing w:before="11"/>
        <w:ind w:right="136"/>
        <w:textAlignment w:val="auto"/>
        <w:rPr>
          <w:rFonts w:ascii="Times New Roman" w:hAnsi="Times New Roman"/>
          <w:szCs w:val="22"/>
        </w:rPr>
      </w:pPr>
      <w:r w:rsidRPr="003467F8">
        <w:rPr>
          <w:rFonts w:ascii="Times New Roman" w:hAnsi="Times New Roman"/>
          <w:szCs w:val="22"/>
        </w:rPr>
        <w:t>field #8, AS2 x-ref, and field #9 AS 1 x-ref, both setup</w:t>
      </w:r>
      <w:r w:rsidRPr="00D27392">
        <w:rPr>
          <w:rFonts w:ascii="Times New Roman" w:hAnsi="Times New Roman"/>
          <w:spacing w:val="-11"/>
        </w:rPr>
        <w:t xml:space="preserve"> </w:t>
      </w:r>
      <w:r w:rsidRPr="003467F8">
        <w:rPr>
          <w:rFonts w:ascii="Times New Roman" w:hAnsi="Times New Roman"/>
          <w:szCs w:val="22"/>
        </w:rPr>
        <w:t>"AS";</w:t>
      </w:r>
    </w:p>
    <w:p w14:paraId="7D641516" w14:textId="77777777" w:rsidR="004C4431" w:rsidRPr="007E7F07" w:rsidRDefault="004C4431" w:rsidP="004C4431">
      <w:pPr>
        <w:overflowPunct/>
        <w:spacing w:line="288" w:lineRule="atLeast"/>
        <w:textAlignment w:val="auto"/>
        <w:rPr>
          <w:rFonts w:ascii="Times New Roman" w:hAnsi="Times New Roman"/>
          <w:szCs w:val="22"/>
        </w:rPr>
      </w:pPr>
    </w:p>
    <w:p w14:paraId="026FD84C" w14:textId="77777777" w:rsidR="007B7A3E" w:rsidRPr="007B7A3E" w:rsidRDefault="007B7A3E" w:rsidP="00D27392">
      <w:pPr>
        <w:pStyle w:val="BodyText"/>
        <w:spacing w:before="72"/>
        <w:ind w:right="136"/>
        <w:rPr>
          <w:rFonts w:ascii="Times New Roman" w:hAnsi="Times New Roman"/>
        </w:rPr>
      </w:pPr>
      <w:r w:rsidRPr="007B7A3E">
        <w:rPr>
          <w:rFonts w:ascii="Times New Roman" w:hAnsi="Times New Roman"/>
          <w:sz w:val="22"/>
        </w:rPr>
        <w:t>The re-indexing of both or either cross-reference may be done to correctly establish the</w:t>
      </w:r>
      <w:r w:rsidRPr="00D27392">
        <w:rPr>
          <w:rFonts w:ascii="Times New Roman" w:hAnsi="Times New Roman"/>
          <w:spacing w:val="-26"/>
          <w:sz w:val="22"/>
        </w:rPr>
        <w:t xml:space="preserve"> </w:t>
      </w:r>
      <w:r w:rsidRPr="007B7A3E">
        <w:rPr>
          <w:rFonts w:ascii="Times New Roman" w:hAnsi="Times New Roman"/>
          <w:sz w:val="22"/>
        </w:rPr>
        <w:t>index.</w:t>
      </w:r>
    </w:p>
    <w:p w14:paraId="17C98B1E" w14:textId="77777777" w:rsidR="007B7A3E" w:rsidRPr="007B7A3E" w:rsidRDefault="007B7A3E" w:rsidP="00D27392">
      <w:pPr>
        <w:spacing w:before="1"/>
        <w:rPr>
          <w:rFonts w:ascii="Times New Roman" w:hAnsi="Times New Roman"/>
          <w:szCs w:val="22"/>
        </w:rPr>
      </w:pPr>
    </w:p>
    <w:p w14:paraId="29EAB78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433^CA^MUMPS</w:t>
      </w:r>
    </w:p>
    <w:p w14:paraId="2C8F4DF2" w14:textId="0389DDEA"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 xml:space="preserve">This x-ref identifies Contract Adjustment Transactions. </w:t>
      </w:r>
      <w:r w:rsidR="004C4431" w:rsidRPr="007E7F07">
        <w:rPr>
          <w:rFonts w:ascii="Times New Roman" w:hAnsi="Times New Roman"/>
          <w:szCs w:val="22"/>
        </w:rPr>
        <w:t xml:space="preserve"> </w:t>
      </w:r>
      <w:r w:rsidRPr="007B7A3E">
        <w:rPr>
          <w:rFonts w:ascii="Times New Roman" w:hAnsi="Times New Roman"/>
          <w:sz w:val="22"/>
        </w:rPr>
        <w:t>It is used by the FMS data collector to</w:t>
      </w:r>
      <w:r w:rsidRPr="00D27392">
        <w:rPr>
          <w:rFonts w:ascii="Times New Roman" w:hAnsi="Times New Roman"/>
          <w:spacing w:val="-28"/>
          <w:sz w:val="22"/>
        </w:rPr>
        <w:t xml:space="preserve"> </w:t>
      </w:r>
      <w:r w:rsidRPr="007B7A3E">
        <w:rPr>
          <w:rFonts w:ascii="Times New Roman" w:hAnsi="Times New Roman"/>
          <w:sz w:val="22"/>
        </w:rPr>
        <w:t>compile the WR 06 document for transmission to</w:t>
      </w:r>
      <w:r w:rsidRPr="00D27392">
        <w:rPr>
          <w:rFonts w:ascii="Times New Roman" w:hAnsi="Times New Roman"/>
          <w:spacing w:val="-11"/>
          <w:sz w:val="22"/>
        </w:rPr>
        <w:t xml:space="preserve"> </w:t>
      </w:r>
      <w:r w:rsidRPr="007B7A3E">
        <w:rPr>
          <w:rFonts w:ascii="Times New Roman" w:hAnsi="Times New Roman"/>
          <w:sz w:val="22"/>
        </w:rPr>
        <w:t>FMS.</w:t>
      </w:r>
    </w:p>
    <w:p w14:paraId="10AE1495" w14:textId="77777777" w:rsidR="007B7A3E" w:rsidRPr="007B7A3E" w:rsidRDefault="007B7A3E" w:rsidP="00D27392">
      <w:pPr>
        <w:spacing w:before="1"/>
        <w:rPr>
          <w:rFonts w:ascii="Times New Roman" w:hAnsi="Times New Roman"/>
          <w:szCs w:val="22"/>
        </w:rPr>
      </w:pPr>
    </w:p>
    <w:p w14:paraId="01585F8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433^ACE^MUMPS</w:t>
      </w:r>
    </w:p>
    <w:p w14:paraId="3655E895" w14:textId="77777777"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This cross-reference is set to aid in printing the medication co-pay exemption report. It is set</w:t>
      </w:r>
      <w:r w:rsidRPr="00D27392">
        <w:rPr>
          <w:rFonts w:ascii="Times New Roman" w:hAnsi="Times New Roman"/>
          <w:spacing w:val="-30"/>
          <w:sz w:val="22"/>
        </w:rPr>
        <w:t xml:space="preserve"> </w:t>
      </w:r>
      <w:r w:rsidRPr="007B7A3E">
        <w:rPr>
          <w:rFonts w:ascii="Times New Roman" w:hAnsi="Times New Roman"/>
          <w:sz w:val="22"/>
        </w:rPr>
        <w:t>whenever the decrease transaction or interest exemption transaction is applied as a result of an exemption</w:t>
      </w:r>
      <w:r w:rsidRPr="00D27392">
        <w:rPr>
          <w:rFonts w:ascii="Times New Roman" w:hAnsi="Times New Roman"/>
          <w:spacing w:val="-20"/>
          <w:sz w:val="22"/>
        </w:rPr>
        <w:t xml:space="preserve"> </w:t>
      </w:r>
      <w:r w:rsidRPr="007B7A3E">
        <w:rPr>
          <w:rFonts w:ascii="Times New Roman" w:hAnsi="Times New Roman"/>
          <w:sz w:val="22"/>
        </w:rPr>
        <w:t xml:space="preserve">from </w:t>
      </w:r>
      <w:r w:rsidRPr="007B7A3E">
        <w:rPr>
          <w:rFonts w:ascii="Times New Roman" w:hAnsi="Times New Roman"/>
          <w:sz w:val="22"/>
        </w:rPr>
        <w:lastRenderedPageBreak/>
        <w:t>medication co-pays. It is also set for the increase transaction if a refund Bill is set up as a result</w:t>
      </w:r>
      <w:r w:rsidRPr="00D27392">
        <w:rPr>
          <w:rFonts w:ascii="Times New Roman" w:hAnsi="Times New Roman"/>
          <w:spacing w:val="-26"/>
          <w:sz w:val="22"/>
        </w:rPr>
        <w:t xml:space="preserve"> </w:t>
      </w:r>
      <w:r w:rsidRPr="007B7A3E">
        <w:rPr>
          <w:rFonts w:ascii="Times New Roman" w:hAnsi="Times New Roman"/>
          <w:sz w:val="22"/>
        </w:rPr>
        <w:t>of medication</w:t>
      </w:r>
      <w:r w:rsidRPr="00D27392">
        <w:rPr>
          <w:rFonts w:ascii="Times New Roman" w:hAnsi="Times New Roman"/>
          <w:spacing w:val="-5"/>
          <w:sz w:val="22"/>
        </w:rPr>
        <w:t xml:space="preserve"> </w:t>
      </w:r>
      <w:r w:rsidRPr="007B7A3E">
        <w:rPr>
          <w:rFonts w:ascii="Times New Roman" w:hAnsi="Times New Roman"/>
          <w:sz w:val="22"/>
        </w:rPr>
        <w:t>co-pays.</w:t>
      </w:r>
    </w:p>
    <w:p w14:paraId="18C85F7E" w14:textId="77777777" w:rsidR="007B7A3E" w:rsidRPr="007B7A3E" w:rsidRDefault="007B7A3E" w:rsidP="00D27392">
      <w:pPr>
        <w:spacing w:before="2"/>
        <w:rPr>
          <w:rFonts w:ascii="Times New Roman" w:hAnsi="Times New Roman"/>
          <w:szCs w:val="22"/>
        </w:rPr>
      </w:pPr>
    </w:p>
    <w:p w14:paraId="5A042F0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434^B</w:t>
      </w:r>
    </w:p>
    <w:p w14:paraId="6D8CF9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file look-up and sorting by AR Form Letter name</w:t>
      </w:r>
      <w:r w:rsidRPr="00D27392">
        <w:rPr>
          <w:rFonts w:ascii="Times New Roman" w:hAnsi="Times New Roman"/>
          <w:spacing w:val="-24"/>
          <w:sz w:val="22"/>
        </w:rPr>
        <w:t xml:space="preserve"> </w:t>
      </w:r>
      <w:r w:rsidRPr="007B7A3E">
        <w:rPr>
          <w:rFonts w:ascii="Times New Roman" w:hAnsi="Times New Roman"/>
          <w:sz w:val="22"/>
        </w:rPr>
        <w:t>field.</w:t>
      </w:r>
    </w:p>
    <w:p w14:paraId="545095E2" w14:textId="77777777" w:rsidR="007B7A3E" w:rsidRPr="007B7A3E" w:rsidRDefault="007B7A3E" w:rsidP="00D27392">
      <w:pPr>
        <w:spacing w:before="1"/>
        <w:rPr>
          <w:rFonts w:ascii="Times New Roman" w:hAnsi="Times New Roman"/>
          <w:szCs w:val="22"/>
        </w:rPr>
      </w:pPr>
    </w:p>
    <w:p w14:paraId="3292F29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434^C</w:t>
      </w:r>
    </w:p>
    <w:p w14:paraId="4A707AF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Full</w:t>
      </w:r>
      <w:r w:rsidRPr="00D27392">
        <w:rPr>
          <w:rFonts w:ascii="Times New Roman" w:hAnsi="Times New Roman"/>
          <w:spacing w:val="-21"/>
          <w:sz w:val="22"/>
        </w:rPr>
        <w:t xml:space="preserve"> </w:t>
      </w:r>
      <w:r w:rsidRPr="007B7A3E">
        <w:rPr>
          <w:rFonts w:ascii="Times New Roman" w:hAnsi="Times New Roman"/>
          <w:sz w:val="22"/>
        </w:rPr>
        <w:t>Name.</w:t>
      </w:r>
    </w:p>
    <w:p w14:paraId="582B45B4" w14:textId="77777777" w:rsidR="007B7A3E" w:rsidRPr="007B7A3E" w:rsidRDefault="007B7A3E" w:rsidP="00D27392">
      <w:pPr>
        <w:spacing w:before="1"/>
        <w:rPr>
          <w:rFonts w:ascii="Times New Roman" w:hAnsi="Times New Roman"/>
          <w:szCs w:val="22"/>
        </w:rPr>
      </w:pPr>
    </w:p>
    <w:p w14:paraId="0F1DE5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435^B</w:t>
      </w:r>
    </w:p>
    <w:p w14:paraId="09001AA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B7A3E">
        <w:rPr>
          <w:rFonts w:ascii="Times New Roman" w:hAnsi="Times New Roman"/>
          <w:sz w:val="22"/>
        </w:rPr>
        <w:t>#.</w:t>
      </w:r>
    </w:p>
    <w:p w14:paraId="640B2A1E" w14:textId="77777777" w:rsidR="007B7A3E" w:rsidRPr="007B7A3E" w:rsidRDefault="007B7A3E" w:rsidP="00D27392">
      <w:pPr>
        <w:spacing w:before="1"/>
        <w:rPr>
          <w:rFonts w:ascii="Times New Roman" w:hAnsi="Times New Roman"/>
          <w:szCs w:val="22"/>
        </w:rPr>
      </w:pPr>
    </w:p>
    <w:p w14:paraId="1B5BBC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435^AF^MUMPS</w:t>
      </w:r>
    </w:p>
    <w:p w14:paraId="295F5BE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will kill the corresponding file 433 "AF" cross-reference when the receipt number</w:t>
      </w:r>
      <w:r w:rsidRPr="00D27392">
        <w:rPr>
          <w:rFonts w:ascii="Times New Roman" w:hAnsi="Times New Roman"/>
          <w:spacing w:val="-31"/>
          <w:sz w:val="22"/>
        </w:rPr>
        <w:t xml:space="preserve"> </w:t>
      </w:r>
      <w:r w:rsidRPr="007B7A3E">
        <w:rPr>
          <w:rFonts w:ascii="Times New Roman" w:hAnsi="Times New Roman"/>
          <w:sz w:val="22"/>
        </w:rPr>
        <w:t>is killed in this</w:t>
      </w:r>
      <w:r w:rsidRPr="00D27392">
        <w:rPr>
          <w:rFonts w:ascii="Times New Roman" w:hAnsi="Times New Roman"/>
          <w:spacing w:val="-10"/>
          <w:sz w:val="22"/>
        </w:rPr>
        <w:t xml:space="preserve"> </w:t>
      </w:r>
      <w:r w:rsidRPr="007B7A3E">
        <w:rPr>
          <w:rFonts w:ascii="Times New Roman" w:hAnsi="Times New Roman"/>
          <w:sz w:val="22"/>
        </w:rPr>
        <w:t>file.</w:t>
      </w:r>
    </w:p>
    <w:p w14:paraId="4A548AD9" w14:textId="77777777" w:rsidR="007B7A3E" w:rsidRPr="007B7A3E" w:rsidRDefault="007B7A3E" w:rsidP="00D27392">
      <w:pPr>
        <w:spacing w:before="1"/>
        <w:rPr>
          <w:rFonts w:ascii="Times New Roman" w:hAnsi="Times New Roman"/>
          <w:szCs w:val="22"/>
        </w:rPr>
      </w:pPr>
    </w:p>
    <w:p w14:paraId="285F84F2" w14:textId="77777777" w:rsidR="007B7A3E" w:rsidRPr="007B7A3E" w:rsidRDefault="007B7A3E" w:rsidP="00D27392">
      <w:pPr>
        <w:pStyle w:val="BodyText"/>
        <w:spacing w:line="273" w:lineRule="auto"/>
        <w:ind w:right="184"/>
        <w:rPr>
          <w:rFonts w:ascii="Times New Roman" w:hAnsi="Times New Roman"/>
        </w:rPr>
      </w:pPr>
      <w:r w:rsidRPr="007B7A3E">
        <w:rPr>
          <w:rFonts w:ascii="Times New Roman" w:hAnsi="Times New Roman"/>
          <w:sz w:val="22"/>
        </w:rPr>
        <w:t>Since the receipt number x-ref in file 433 is only needed for the printing of the 215 and requires</w:t>
      </w:r>
      <w:r w:rsidRPr="00D27392">
        <w:rPr>
          <w:rFonts w:ascii="Times New Roman" w:hAnsi="Times New Roman"/>
          <w:spacing w:val="-28"/>
          <w:sz w:val="22"/>
        </w:rPr>
        <w:t xml:space="preserve"> </w:t>
      </w:r>
      <w:r w:rsidRPr="007B7A3E">
        <w:rPr>
          <w:rFonts w:ascii="Times New Roman" w:hAnsi="Times New Roman"/>
          <w:sz w:val="22"/>
        </w:rPr>
        <w:t>the "Batch Payment" entry in this file, once the receipt number is purged from this file the corresponding</w:t>
      </w:r>
      <w:r w:rsidRPr="00D27392">
        <w:rPr>
          <w:rFonts w:ascii="Times New Roman" w:hAnsi="Times New Roman"/>
          <w:spacing w:val="-30"/>
          <w:sz w:val="22"/>
        </w:rPr>
        <w:t xml:space="preserve"> </w:t>
      </w:r>
      <w:r w:rsidRPr="007B7A3E">
        <w:rPr>
          <w:rFonts w:ascii="Times New Roman" w:hAnsi="Times New Roman"/>
          <w:sz w:val="22"/>
        </w:rPr>
        <w:t>433 x-ref can be</w:t>
      </w:r>
      <w:r w:rsidRPr="00D27392">
        <w:rPr>
          <w:rFonts w:ascii="Times New Roman" w:hAnsi="Times New Roman"/>
          <w:spacing w:val="-3"/>
          <w:sz w:val="22"/>
        </w:rPr>
        <w:t xml:space="preserve"> </w:t>
      </w:r>
      <w:r w:rsidRPr="007B7A3E">
        <w:rPr>
          <w:rFonts w:ascii="Times New Roman" w:hAnsi="Times New Roman"/>
          <w:sz w:val="22"/>
        </w:rPr>
        <w:t>purged.</w:t>
      </w:r>
    </w:p>
    <w:p w14:paraId="737BF0C8" w14:textId="77777777" w:rsidR="007B7A3E" w:rsidRPr="007B7A3E" w:rsidRDefault="007B7A3E" w:rsidP="00D27392">
      <w:pPr>
        <w:spacing w:before="1"/>
        <w:rPr>
          <w:rFonts w:ascii="Times New Roman" w:hAnsi="Times New Roman"/>
          <w:szCs w:val="22"/>
        </w:rPr>
      </w:pPr>
    </w:p>
    <w:p w14:paraId="74D123B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435^AA1^MUMPS</w:t>
      </w:r>
    </w:p>
    <w:p w14:paraId="1652FA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stores the last receipt number used by a user specific to type of</w:t>
      </w:r>
      <w:r w:rsidRPr="00D27392">
        <w:rPr>
          <w:rFonts w:ascii="Times New Roman" w:hAnsi="Times New Roman"/>
          <w:spacing w:val="-25"/>
          <w:sz w:val="22"/>
        </w:rPr>
        <w:t xml:space="preserve"> </w:t>
      </w:r>
      <w:r w:rsidRPr="007B7A3E">
        <w:rPr>
          <w:rFonts w:ascii="Times New Roman" w:hAnsi="Times New Roman"/>
          <w:sz w:val="22"/>
        </w:rPr>
        <w:t>payment.</w:t>
      </w:r>
    </w:p>
    <w:p w14:paraId="086742F9" w14:textId="77777777" w:rsidR="007B7A3E" w:rsidRPr="007B7A3E" w:rsidRDefault="007B7A3E" w:rsidP="00D27392">
      <w:pPr>
        <w:spacing w:before="1"/>
        <w:rPr>
          <w:rFonts w:ascii="Times New Roman" w:hAnsi="Times New Roman"/>
          <w:szCs w:val="22"/>
        </w:rPr>
      </w:pPr>
    </w:p>
    <w:p w14:paraId="7C80F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is used to show the default Receipt # when using the payment options in the Agent</w:t>
      </w:r>
      <w:r w:rsidRPr="003467F8">
        <w:rPr>
          <w:rFonts w:ascii="Times New Roman" w:hAnsi="Times New Roman"/>
          <w:sz w:val="22"/>
        </w:rPr>
        <w:t xml:space="preserve"> </w:t>
      </w:r>
      <w:r w:rsidRPr="007B7A3E">
        <w:rPr>
          <w:rFonts w:ascii="Times New Roman" w:hAnsi="Times New Roman"/>
          <w:sz w:val="22"/>
        </w:rPr>
        <w:t>Cashier module.</w:t>
      </w:r>
    </w:p>
    <w:p w14:paraId="7B8C2C24" w14:textId="77777777" w:rsidR="007B7A3E" w:rsidRPr="007B7A3E" w:rsidRDefault="007B7A3E" w:rsidP="00D27392">
      <w:pPr>
        <w:spacing w:before="2"/>
        <w:rPr>
          <w:rFonts w:ascii="Times New Roman" w:hAnsi="Times New Roman"/>
          <w:szCs w:val="22"/>
        </w:rPr>
      </w:pPr>
    </w:p>
    <w:p w14:paraId="4B864F2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435^AA^MUMPS</w:t>
      </w:r>
    </w:p>
    <w:p w14:paraId="4EDA6E1A" w14:textId="523D834E" w:rsidR="004C4431" w:rsidRPr="00A917CB" w:rsidRDefault="007B7A3E" w:rsidP="00A917CB">
      <w:pPr>
        <w:pStyle w:val="BodyText"/>
        <w:spacing w:before="35"/>
        <w:ind w:right="136"/>
        <w:rPr>
          <w:rFonts w:ascii="Times New Roman" w:hAnsi="Times New Roman"/>
          <w:sz w:val="22"/>
        </w:rPr>
      </w:pPr>
      <w:r w:rsidRPr="00D27392">
        <w:rPr>
          <w:rFonts w:ascii="Times New Roman" w:hAnsi="Times New Roman"/>
          <w:sz w:val="22"/>
        </w:rPr>
        <w:t>This x-ref stores the last receipt number used by a user specific to type of payment.</w:t>
      </w:r>
      <w:r w:rsidRPr="007B7A3E">
        <w:rPr>
          <w:rFonts w:ascii="Times New Roman" w:hAnsi="Times New Roman"/>
          <w:sz w:val="22"/>
          <w:szCs w:val="22"/>
        </w:rPr>
        <w:t xml:space="preserve"> </w:t>
      </w:r>
      <w:r w:rsidRPr="00D27392">
        <w:rPr>
          <w:rFonts w:ascii="Times New Roman" w:hAnsi="Times New Roman"/>
          <w:sz w:val="22"/>
        </w:rPr>
        <w:t>This x-ref supports the x-ref in field "OPENED BY".</w:t>
      </w:r>
    </w:p>
    <w:p w14:paraId="2CBEC373" w14:textId="77777777" w:rsidR="004C4431" w:rsidRPr="007E7F07" w:rsidRDefault="004C4431" w:rsidP="004C4431">
      <w:pPr>
        <w:overflowPunct/>
        <w:spacing w:line="288" w:lineRule="atLeast"/>
        <w:textAlignment w:val="auto"/>
        <w:rPr>
          <w:rFonts w:ascii="Times New Roman" w:hAnsi="Times New Roman"/>
          <w:szCs w:val="22"/>
        </w:rPr>
      </w:pPr>
    </w:p>
    <w:p w14:paraId="1653DCBD" w14:textId="03723150" w:rsidR="007B7A3E" w:rsidRPr="00D27392" w:rsidRDefault="007B7A3E" w:rsidP="00D27392">
      <w:pPr>
        <w:pStyle w:val="BodyText"/>
        <w:spacing w:before="11"/>
        <w:ind w:right="136"/>
        <w:rPr>
          <w:rFonts w:ascii="Times New Roman" w:hAnsi="Times New Roman"/>
        </w:rPr>
      </w:pPr>
      <w:r w:rsidRPr="00D27392">
        <w:rPr>
          <w:rFonts w:ascii="Times New Roman" w:hAnsi="Times New Roman"/>
          <w:sz w:val="22"/>
          <w:u w:val="single" w:color="000000"/>
        </w:rPr>
        <w:t>435.01^B</w:t>
      </w:r>
    </w:p>
    <w:p w14:paraId="2D5CCAC0"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x-ref is used for look-up and sorting by</w:t>
      </w:r>
      <w:r w:rsidRPr="00D27392">
        <w:rPr>
          <w:rFonts w:ascii="Times New Roman" w:hAnsi="Times New Roman"/>
          <w:spacing w:val="-19"/>
        </w:rPr>
        <w:t xml:space="preserve"> </w:t>
      </w:r>
      <w:r w:rsidRPr="007B7A3E">
        <w:rPr>
          <w:rFonts w:ascii="Times New Roman" w:hAnsi="Times New Roman"/>
        </w:rPr>
        <w:t>fileman.</w:t>
      </w:r>
    </w:p>
    <w:p w14:paraId="5BDAF586" w14:textId="77777777" w:rsidR="004C4431" w:rsidRPr="007E7F07" w:rsidRDefault="004C4431" w:rsidP="004C4431">
      <w:pPr>
        <w:overflowPunct/>
        <w:spacing w:line="288" w:lineRule="atLeast"/>
        <w:textAlignment w:val="auto"/>
        <w:rPr>
          <w:rFonts w:ascii="Times New Roman" w:hAnsi="Times New Roman"/>
          <w:szCs w:val="22"/>
        </w:rPr>
      </w:pPr>
    </w:p>
    <w:p w14:paraId="2A47FAD4" w14:textId="1CE321DA" w:rsidR="007B7A3E" w:rsidRPr="00D27392" w:rsidRDefault="007B7A3E" w:rsidP="00D27392">
      <w:pPr>
        <w:pStyle w:val="BodyText"/>
        <w:spacing w:before="35"/>
        <w:ind w:right="136"/>
        <w:rPr>
          <w:rFonts w:ascii="Times New Roman" w:hAnsi="Times New Roman"/>
          <w:u w:val="single"/>
        </w:rPr>
      </w:pPr>
      <w:r w:rsidRPr="00D27392">
        <w:rPr>
          <w:rFonts w:ascii="Times New Roman" w:hAnsi="Times New Roman"/>
          <w:sz w:val="22"/>
          <w:u w:val="single"/>
        </w:rPr>
        <w:t>435^AC^MUMPS</w:t>
      </w:r>
    </w:p>
    <w:p w14:paraId="266E6B63"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cross-reference is needed to display payments not yet posted to patient accounts during the use of</w:t>
      </w:r>
      <w:r w:rsidRPr="00D27392">
        <w:rPr>
          <w:rFonts w:ascii="Times New Roman" w:hAnsi="Times New Roman"/>
          <w:spacing w:val="-24"/>
          <w:sz w:val="22"/>
        </w:rPr>
        <w:t xml:space="preserve"> </w:t>
      </w:r>
      <w:r w:rsidRPr="007B7A3E">
        <w:rPr>
          <w:rFonts w:ascii="Times New Roman" w:hAnsi="Times New Roman"/>
          <w:sz w:val="22"/>
        </w:rPr>
        <w:t>the "Account Profile"</w:t>
      </w:r>
      <w:r w:rsidRPr="00D27392">
        <w:rPr>
          <w:rFonts w:ascii="Times New Roman" w:hAnsi="Times New Roman"/>
          <w:spacing w:val="-8"/>
          <w:sz w:val="22"/>
        </w:rPr>
        <w:t xml:space="preserve"> </w:t>
      </w:r>
      <w:r w:rsidRPr="007B7A3E">
        <w:rPr>
          <w:rFonts w:ascii="Times New Roman" w:hAnsi="Times New Roman"/>
          <w:sz w:val="22"/>
        </w:rPr>
        <w:t>option.</w:t>
      </w:r>
    </w:p>
    <w:p w14:paraId="751A7CAB" w14:textId="77777777" w:rsidR="007B7A3E" w:rsidRPr="007B7A3E" w:rsidRDefault="007B7A3E" w:rsidP="00D27392">
      <w:pPr>
        <w:spacing w:before="1"/>
        <w:rPr>
          <w:rFonts w:ascii="Times New Roman" w:hAnsi="Times New Roman"/>
          <w:szCs w:val="22"/>
        </w:rPr>
      </w:pPr>
    </w:p>
    <w:p w14:paraId="142DA5CF" w14:textId="77777777" w:rsidR="007B7A3E" w:rsidRPr="00D27392" w:rsidRDefault="007B7A3E" w:rsidP="00D27392">
      <w:pPr>
        <w:pStyle w:val="BodyText"/>
        <w:ind w:right="136"/>
        <w:rPr>
          <w:rFonts w:ascii="Times New Roman" w:hAnsi="Times New Roman"/>
          <w:u w:val="single"/>
        </w:rPr>
      </w:pPr>
      <w:r w:rsidRPr="00D27392">
        <w:rPr>
          <w:rFonts w:ascii="Times New Roman" w:hAnsi="Times New Roman"/>
          <w:sz w:val="22"/>
          <w:u w:val="single"/>
        </w:rPr>
        <w:t>^^TRIGGER^435.01^.03</w:t>
      </w:r>
    </w:p>
    <w:p w14:paraId="363EA91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1CE9248E" w14:textId="77777777" w:rsidR="007B7A3E" w:rsidRPr="007B7A3E" w:rsidRDefault="007B7A3E" w:rsidP="00D27392">
      <w:pPr>
        <w:spacing w:before="1"/>
        <w:rPr>
          <w:rFonts w:ascii="Times New Roman" w:hAnsi="Times New Roman"/>
          <w:szCs w:val="22"/>
        </w:rPr>
      </w:pPr>
    </w:p>
    <w:p w14:paraId="372C2F9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436.1^B</w:t>
      </w:r>
    </w:p>
    <w:p w14:paraId="352A325C" w14:textId="7A0A0458"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r w:rsidR="004C4431" w:rsidRPr="007E7F07">
        <w:rPr>
          <w:rFonts w:ascii="Times New Roman" w:hAnsi="Times New Roman"/>
          <w:szCs w:val="22"/>
        </w:rPr>
        <w:t xml:space="preserve"> </w:t>
      </w:r>
    </w:p>
    <w:p w14:paraId="2EDAB4FC" w14:textId="77777777" w:rsidR="007B7A3E" w:rsidRPr="007B7A3E" w:rsidRDefault="007B7A3E" w:rsidP="00D27392">
      <w:pPr>
        <w:spacing w:before="1"/>
        <w:rPr>
          <w:rFonts w:ascii="Times New Roman" w:hAnsi="Times New Roman"/>
          <w:szCs w:val="22"/>
        </w:rPr>
      </w:pPr>
    </w:p>
    <w:p w14:paraId="175DFE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436.1^C</w:t>
      </w:r>
    </w:p>
    <w:p w14:paraId="0C0928E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6731436" w14:textId="77777777" w:rsidR="007B7A3E" w:rsidRPr="007B7A3E" w:rsidRDefault="007B7A3E" w:rsidP="00D27392">
      <w:pPr>
        <w:spacing w:before="2"/>
        <w:rPr>
          <w:rFonts w:ascii="Times New Roman" w:hAnsi="Times New Roman"/>
          <w:szCs w:val="22"/>
        </w:rPr>
      </w:pPr>
    </w:p>
    <w:p w14:paraId="17DB43D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436.12^B</w:t>
      </w:r>
    </w:p>
    <w:p w14:paraId="51C6825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No</w:t>
      </w:r>
      <w:r w:rsidRPr="00D27392">
        <w:rPr>
          <w:rFonts w:ascii="Times New Roman" w:hAnsi="Times New Roman"/>
          <w:spacing w:val="-4"/>
          <w:sz w:val="22"/>
        </w:rPr>
        <w:t xml:space="preserve"> </w:t>
      </w:r>
      <w:r w:rsidRPr="007B7A3E">
        <w:rPr>
          <w:rFonts w:ascii="Times New Roman" w:hAnsi="Times New Roman"/>
          <w:sz w:val="22"/>
        </w:rPr>
        <w:t>Description.</w:t>
      </w:r>
    </w:p>
    <w:p w14:paraId="478351BF" w14:textId="77777777" w:rsidR="007B7A3E" w:rsidRPr="007B7A3E" w:rsidRDefault="007B7A3E" w:rsidP="00D27392">
      <w:pPr>
        <w:spacing w:before="1"/>
        <w:rPr>
          <w:rFonts w:ascii="Times New Roman" w:hAnsi="Times New Roman"/>
          <w:szCs w:val="22"/>
        </w:rPr>
      </w:pPr>
    </w:p>
    <w:p w14:paraId="13E3D5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^^TRIGGER^436.12^.02</w:t>
      </w:r>
    </w:p>
    <w:p w14:paraId="268E8D11" w14:textId="77777777" w:rsidR="00EE5FB1" w:rsidRPr="003467F8"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trigger will insert the current user into ENTERED BY field of the COMMENT DATE</w:t>
      </w:r>
      <w:r w:rsidRPr="00D27392">
        <w:rPr>
          <w:rFonts w:ascii="Times New Roman" w:hAnsi="Times New Roman"/>
          <w:spacing w:val="-34"/>
          <w:sz w:val="22"/>
        </w:rPr>
        <w:t xml:space="preserve"> </w:t>
      </w:r>
      <w:r w:rsidRPr="007B7A3E">
        <w:rPr>
          <w:rFonts w:ascii="Times New Roman" w:hAnsi="Times New Roman"/>
          <w:sz w:val="22"/>
        </w:rPr>
        <w:t>TIME multiple.</w:t>
      </w:r>
    </w:p>
    <w:p w14:paraId="45C68C5C" w14:textId="77777777" w:rsidR="00EE5FB1" w:rsidRPr="00D804D9" w:rsidRDefault="00EE5FB1" w:rsidP="00EB342B">
      <w:pPr>
        <w:overflowPunct/>
        <w:spacing w:line="288" w:lineRule="atLeast"/>
        <w:textAlignment w:val="auto"/>
      </w:pPr>
      <w:r w:rsidRPr="00D804D9">
        <w:br w:type="page"/>
      </w:r>
    </w:p>
    <w:p w14:paraId="6D036E53" w14:textId="77777777" w:rsidR="00427BB0" w:rsidRPr="00AB278E" w:rsidRDefault="00427BB0" w:rsidP="00AB278E">
      <w:pPr>
        <w:pStyle w:val="Heading1"/>
      </w:pPr>
      <w:bookmarkStart w:id="62" w:name="_Toc425503944"/>
      <w:bookmarkStart w:id="63" w:name="_Toc493599085"/>
      <w:r w:rsidRPr="00AB278E">
        <w:lastRenderedPageBreak/>
        <w:t>Operating Specifics</w:t>
      </w:r>
      <w:bookmarkEnd w:id="62"/>
      <w:bookmarkEnd w:id="63"/>
    </w:p>
    <w:p w14:paraId="37AC5C3D" w14:textId="77777777" w:rsidR="000502A6" w:rsidRPr="00AB278E" w:rsidRDefault="000502A6" w:rsidP="00427BB0">
      <w:pPr>
        <w:overflowPunct/>
        <w:spacing w:line="288" w:lineRule="atLeast"/>
        <w:textAlignment w:val="auto"/>
        <w:rPr>
          <w:rFonts w:ascii="Times New Roman" w:hAnsi="Times New Roman"/>
          <w:szCs w:val="22"/>
        </w:rPr>
      </w:pPr>
    </w:p>
    <w:p w14:paraId="6A5B7430"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51854215" w14:textId="77777777" w:rsidR="000502A6" w:rsidRPr="00AB278E" w:rsidRDefault="000502A6" w:rsidP="00427BB0">
      <w:pPr>
        <w:overflowPunct/>
        <w:spacing w:line="288" w:lineRule="atLeast"/>
        <w:textAlignment w:val="auto"/>
        <w:rPr>
          <w:rFonts w:ascii="Times New Roman" w:hAnsi="Times New Roman"/>
          <w:szCs w:val="22"/>
        </w:rPr>
      </w:pPr>
    </w:p>
    <w:p w14:paraId="0045080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AB278E" w:rsidRDefault="000502A6" w:rsidP="00427BB0">
      <w:pPr>
        <w:overflowPunct/>
        <w:spacing w:line="288" w:lineRule="atLeast"/>
        <w:textAlignment w:val="auto"/>
        <w:rPr>
          <w:rFonts w:ascii="Times New Roman" w:hAnsi="Times New Roman"/>
          <w:szCs w:val="22"/>
        </w:rPr>
      </w:pPr>
    </w:p>
    <w:p w14:paraId="020E42E3"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828B0BD" w14:textId="77777777" w:rsidR="000502A6" w:rsidRPr="00AB278E" w:rsidRDefault="000502A6" w:rsidP="00427BB0">
      <w:pPr>
        <w:overflowPunct/>
        <w:spacing w:line="288" w:lineRule="atLeast"/>
        <w:textAlignment w:val="auto"/>
        <w:rPr>
          <w:rFonts w:ascii="Times New Roman" w:hAnsi="Times New Roman"/>
          <w:szCs w:val="22"/>
        </w:rPr>
      </w:pPr>
    </w:p>
    <w:p w14:paraId="4C113E4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AR test sites were asked to provide the number of entries made in the three main files for Accounts Receivable using VA FileMan. In addition, the sites ran %ZTBKC to obtain the block count for the associated globals. These files represent the most active and fastest growing AR files. As a result, it is estimated that AR will require the following (note that block sizes are for DSM-11):</w:t>
      </w:r>
    </w:p>
    <w:p w14:paraId="4C8FA8EC" w14:textId="77777777" w:rsidR="000502A6" w:rsidRPr="00AB278E" w:rsidRDefault="000502A6" w:rsidP="00427BB0">
      <w:pPr>
        <w:overflowPunct/>
        <w:spacing w:line="288" w:lineRule="atLeast"/>
        <w:textAlignment w:val="auto"/>
        <w:rPr>
          <w:rFonts w:ascii="Times New Roman" w:hAnsi="Times New Roman"/>
          <w:szCs w:val="22"/>
        </w:rPr>
      </w:pPr>
    </w:p>
    <w:p w14:paraId="3E50523B"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^RCD(340 - 1/5 block per entry (AR Debtor)</w:t>
      </w:r>
    </w:p>
    <w:p w14:paraId="2A6F7BE0"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^PRCA(430 - 1/2 block per entry (Accounts Receivable)</w:t>
      </w:r>
    </w:p>
    <w:p w14:paraId="11EFFD12"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^PRCA(433 - 1/4 block per entry (AR Transaction)</w:t>
      </w:r>
    </w:p>
    <w:p w14:paraId="3ECC53F6"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^RCD(341 - 1/4 block per entry(AR Event)</w:t>
      </w:r>
    </w:p>
    <w:p w14:paraId="3FBDD597" w14:textId="77777777" w:rsidR="000502A6" w:rsidRPr="00AB278E" w:rsidRDefault="000502A6" w:rsidP="000502A6">
      <w:pPr>
        <w:overflowPunct/>
        <w:spacing w:line="288" w:lineRule="atLeast"/>
        <w:ind w:left="720"/>
        <w:textAlignment w:val="auto"/>
        <w:rPr>
          <w:rFonts w:ascii="Times New Roman" w:hAnsi="Times New Roman"/>
          <w:szCs w:val="22"/>
        </w:rPr>
      </w:pPr>
    </w:p>
    <w:p w14:paraId="70B7D7CC"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57DE940F" w14:textId="77777777" w:rsidR="000502A6" w:rsidRPr="00AB278E" w:rsidRDefault="000502A6" w:rsidP="00427BB0">
      <w:pPr>
        <w:overflowPunct/>
        <w:spacing w:line="288" w:lineRule="atLeast"/>
        <w:textAlignment w:val="auto"/>
        <w:rPr>
          <w:rFonts w:ascii="Times New Roman" w:hAnsi="Times New Roman"/>
          <w:szCs w:val="22"/>
        </w:rPr>
      </w:pPr>
    </w:p>
    <w:p w14:paraId="10E2F37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6DA30B46" w14:textId="77777777" w:rsidR="000502A6" w:rsidRPr="00AB278E" w:rsidRDefault="000502A6" w:rsidP="00427BB0">
      <w:pPr>
        <w:overflowPunct/>
        <w:spacing w:line="288" w:lineRule="atLeast"/>
        <w:textAlignment w:val="auto"/>
        <w:rPr>
          <w:rFonts w:ascii="Times New Roman" w:hAnsi="Times New Roman"/>
          <w:szCs w:val="22"/>
        </w:rPr>
      </w:pPr>
    </w:p>
    <w:p w14:paraId="22F45D9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13B81A24" w14:textId="77777777" w:rsidR="000502A6" w:rsidRPr="00AB278E" w:rsidRDefault="000502A6" w:rsidP="00427BB0">
      <w:pPr>
        <w:overflowPunct/>
        <w:spacing w:line="288" w:lineRule="atLeast"/>
        <w:textAlignment w:val="auto"/>
        <w:rPr>
          <w:rFonts w:ascii="Times New Roman" w:hAnsi="Times New Roman"/>
          <w:szCs w:val="22"/>
        </w:rPr>
      </w:pPr>
    </w:p>
    <w:p w14:paraId="6D55AF09" w14:textId="77777777" w:rsidR="004C4431" w:rsidRPr="007E7F07" w:rsidRDefault="004C4431" w:rsidP="004C4431">
      <w:pPr>
        <w:overflowPunct/>
        <w:spacing w:line="288" w:lineRule="atLeast"/>
        <w:textAlignment w:val="auto"/>
        <w:rPr>
          <w:rFonts w:ascii="Times New Roman" w:hAnsi="Times New Roman"/>
          <w:szCs w:val="22"/>
        </w:rPr>
      </w:pPr>
    </w:p>
    <w:p w14:paraId="18CFA33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70B4F0B5" w14:textId="77777777" w:rsidR="000502A6" w:rsidRPr="00AB278E" w:rsidRDefault="000502A6" w:rsidP="00427BB0">
      <w:pPr>
        <w:overflowPunct/>
        <w:spacing w:line="288" w:lineRule="atLeast"/>
        <w:textAlignment w:val="auto"/>
        <w:rPr>
          <w:rFonts w:ascii="Times New Roman" w:hAnsi="Times New Roman"/>
          <w:szCs w:val="22"/>
        </w:rPr>
      </w:pPr>
    </w:p>
    <w:p w14:paraId="68834264"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E96F33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4FFE16C5"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61BC527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10B48356"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781F477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6306910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0DF694E2" w14:textId="77777777" w:rsidR="00F75CA5"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47BA65B0" w14:textId="77777777" w:rsidR="000502A6" w:rsidRPr="00AB278E" w:rsidRDefault="000502A6" w:rsidP="00427BB0">
      <w:pPr>
        <w:overflowPunct/>
        <w:spacing w:line="288" w:lineRule="atLeast"/>
        <w:textAlignment w:val="auto"/>
        <w:rPr>
          <w:rFonts w:ascii="Times New Roman" w:hAnsi="Times New Roman"/>
          <w:szCs w:val="22"/>
        </w:rPr>
      </w:pPr>
    </w:p>
    <w:p w14:paraId="54DBE4A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12DEF093" w14:textId="77777777" w:rsidR="000502A6" w:rsidRPr="00AB278E" w:rsidRDefault="000502A6" w:rsidP="00427BB0">
      <w:pPr>
        <w:overflowPunct/>
        <w:spacing w:line="288" w:lineRule="atLeast"/>
        <w:textAlignment w:val="auto"/>
        <w:rPr>
          <w:rFonts w:ascii="Times New Roman" w:hAnsi="Times New Roman"/>
          <w:szCs w:val="22"/>
        </w:rPr>
      </w:pPr>
    </w:p>
    <w:p w14:paraId="0DBFE317"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57798DD" w14:textId="77777777" w:rsidR="000502A6" w:rsidRPr="00AB278E" w:rsidRDefault="000502A6" w:rsidP="00427BB0">
      <w:pPr>
        <w:overflowPunct/>
        <w:spacing w:line="288" w:lineRule="atLeast"/>
        <w:textAlignment w:val="auto"/>
        <w:rPr>
          <w:rFonts w:ascii="Times New Roman" w:hAnsi="Times New Roman"/>
          <w:szCs w:val="22"/>
        </w:rPr>
      </w:pPr>
    </w:p>
    <w:p w14:paraId="28300FE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 following is a list of globals that should be translated to allow access in a distributed operating system environment. All globals are accessed by all users and all AR data is stored in ^PRC* and RC*.</w:t>
      </w:r>
    </w:p>
    <w:p w14:paraId="56DF04E8" w14:textId="77777777" w:rsidR="000502A6" w:rsidRPr="00AB278E" w:rsidRDefault="000502A6" w:rsidP="00427BB0">
      <w:pPr>
        <w:overflowPunct/>
        <w:spacing w:line="288" w:lineRule="atLeast"/>
        <w:textAlignment w:val="auto"/>
        <w:rPr>
          <w:rFonts w:ascii="Times New Roman" w:hAnsi="Times New Roman"/>
          <w:szCs w:val="22"/>
        </w:rPr>
      </w:pPr>
    </w:p>
    <w:p w14:paraId="44CC1904"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64E8750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44DEB828"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The PRCAK, PRCA, and RC globals may grow very large.</w:t>
      </w:r>
    </w:p>
    <w:p w14:paraId="2F4BA0DD"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0366F8F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20698B1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0C0A0B7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PRCAK - Archive Purge</w:t>
      </w:r>
      <w:r w:rsidR="000502A6" w:rsidRPr="00AB278E">
        <w:rPr>
          <w:rFonts w:ascii="Times New Roman" w:hAnsi="Times New Roman"/>
          <w:szCs w:val="22"/>
        </w:rPr>
        <w:t>.</w:t>
      </w:r>
    </w:p>
    <w:p w14:paraId="78675FDF" w14:textId="77777777" w:rsidR="000502A6" w:rsidRPr="00AB278E" w:rsidRDefault="009859BA" w:rsidP="000502A6">
      <w:pPr>
        <w:pStyle w:val="Heading1"/>
      </w:pPr>
      <w:r w:rsidRPr="00AB278E">
        <w:br w:type="page"/>
      </w:r>
    </w:p>
    <w:p w14:paraId="30D5E752" w14:textId="77777777" w:rsidR="00427BB0" w:rsidRPr="00AB278E" w:rsidRDefault="00427BB0" w:rsidP="000502A6">
      <w:pPr>
        <w:pStyle w:val="Heading1"/>
      </w:pPr>
      <w:bookmarkStart w:id="64" w:name="_Toc425503945"/>
      <w:bookmarkStart w:id="65" w:name="_Toc493599086"/>
      <w:r w:rsidRPr="00AB278E">
        <w:lastRenderedPageBreak/>
        <w:t>On-line Documentation</w:t>
      </w:r>
      <w:bookmarkEnd w:id="64"/>
      <w:bookmarkEnd w:id="65"/>
    </w:p>
    <w:p w14:paraId="191811A1" w14:textId="77777777" w:rsidR="000502A6" w:rsidRPr="00AB278E" w:rsidRDefault="000502A6" w:rsidP="000502A6">
      <w:pPr>
        <w:rPr>
          <w:rFonts w:ascii="Times New Roman" w:hAnsi="Times New Roman"/>
          <w:szCs w:val="22"/>
        </w:rPr>
      </w:pPr>
    </w:p>
    <w:p w14:paraId="4B6902F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It is recommended that you print the AR Data Dictionaries immediately after you load the software. This is done through the VA FileMan option List File Attributes. The AR files include numbers 340 - 344, 347 - 348.1, and 430</w:t>
      </w:r>
      <w:r w:rsidR="00162830" w:rsidRPr="00AB278E">
        <w:rPr>
          <w:rFonts w:ascii="Times New Roman" w:hAnsi="Times New Roman"/>
          <w:szCs w:val="22"/>
        </w:rPr>
        <w:t xml:space="preserve"> </w:t>
      </w:r>
      <w:r w:rsidRPr="00AB278E">
        <w:rPr>
          <w:rFonts w:ascii="Times New Roman" w:hAnsi="Times New Roman"/>
          <w:szCs w:val="22"/>
        </w:rPr>
        <w:t>-</w:t>
      </w:r>
      <w:r w:rsidR="00162830" w:rsidRPr="00AB278E">
        <w:rPr>
          <w:rFonts w:ascii="Times New Roman" w:hAnsi="Times New Roman"/>
          <w:szCs w:val="22"/>
        </w:rPr>
        <w:t xml:space="preserve"> </w:t>
      </w:r>
      <w:r w:rsidRPr="00AB278E">
        <w:rPr>
          <w:rFonts w:ascii="Times New Roman" w:hAnsi="Times New Roman"/>
          <w:szCs w:val="22"/>
        </w:rPr>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AB278E" w:rsidRDefault="000502A6" w:rsidP="00427BB0">
      <w:pPr>
        <w:overflowPunct/>
        <w:spacing w:line="288" w:lineRule="atLeast"/>
        <w:textAlignment w:val="auto"/>
        <w:rPr>
          <w:rFonts w:ascii="Times New Roman" w:hAnsi="Times New Roman"/>
          <w:szCs w:val="22"/>
        </w:rPr>
      </w:pPr>
    </w:p>
    <w:p w14:paraId="3DB2D4D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109CADE7" w14:textId="77777777" w:rsidR="000502A6" w:rsidRPr="00AB278E" w:rsidRDefault="000502A6" w:rsidP="00427BB0">
      <w:pPr>
        <w:overflowPunct/>
        <w:spacing w:line="288" w:lineRule="atLeast"/>
        <w:textAlignment w:val="auto"/>
        <w:rPr>
          <w:rFonts w:ascii="Times New Roman" w:hAnsi="Times New Roman"/>
          <w:szCs w:val="22"/>
        </w:rPr>
      </w:pPr>
    </w:p>
    <w:p w14:paraId="65C83050"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AB278E" w:rsidRDefault="000502A6" w:rsidP="00C56387">
      <w:pPr>
        <w:ind w:right="-539"/>
        <w:jc w:val="center"/>
        <w:rPr>
          <w:bCs/>
          <w:i/>
          <w:szCs w:val="22"/>
        </w:rPr>
      </w:pPr>
      <w:r w:rsidRPr="00AB278E">
        <w:br w:type="page"/>
      </w:r>
    </w:p>
    <w:p w14:paraId="2960148A" w14:textId="77777777" w:rsidR="00C56387" w:rsidRPr="00AB278E" w:rsidRDefault="00C56387" w:rsidP="00C56387">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3CB18850" w14:textId="77777777" w:rsidR="009859BA" w:rsidRPr="00AB278E" w:rsidRDefault="009859BA" w:rsidP="009859BA">
      <w:r w:rsidRPr="00AB278E">
        <w:br w:type="page"/>
      </w:r>
    </w:p>
    <w:p w14:paraId="01C72F9F" w14:textId="77777777" w:rsidR="009F7436" w:rsidRPr="00AB278E" w:rsidRDefault="009F7436" w:rsidP="009F7436">
      <w:pPr>
        <w:pStyle w:val="Heading1"/>
      </w:pPr>
      <w:bookmarkStart w:id="66" w:name="_Toc425503946"/>
      <w:bookmarkStart w:id="67" w:name="_Toc493599087"/>
      <w:r w:rsidRPr="00AB278E">
        <w:lastRenderedPageBreak/>
        <w:t>Appendix 1: AR Archiving Checklist and Troubleshooting Guide</w:t>
      </w:r>
      <w:bookmarkEnd w:id="66"/>
      <w:bookmarkEnd w:id="67"/>
    </w:p>
    <w:p w14:paraId="517A8FF9" w14:textId="77777777" w:rsidR="009F7436" w:rsidRPr="00AB278E" w:rsidRDefault="009F7436" w:rsidP="009F7436">
      <w:pPr>
        <w:overflowPunct/>
        <w:spacing w:line="288" w:lineRule="atLeast"/>
        <w:textAlignment w:val="auto"/>
        <w:rPr>
          <w:rFonts w:ascii="Times New Roman" w:hAnsi="Times New Roman"/>
          <w:szCs w:val="22"/>
        </w:rPr>
      </w:pPr>
    </w:p>
    <w:p w14:paraId="65F2198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13CB1BC1" w14:textId="77777777" w:rsidR="009F7436" w:rsidRPr="00AB278E" w:rsidRDefault="009F7436" w:rsidP="009F7436">
      <w:pPr>
        <w:overflowPunct/>
        <w:spacing w:line="288" w:lineRule="atLeast"/>
        <w:textAlignment w:val="auto"/>
        <w:rPr>
          <w:rFonts w:ascii="Times New Roman" w:hAnsi="Times New Roman"/>
          <w:szCs w:val="22"/>
        </w:rPr>
      </w:pPr>
    </w:p>
    <w:p w14:paraId="71F4734F"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AB278E" w:rsidRDefault="009F7436" w:rsidP="009F7436">
      <w:pPr>
        <w:overflowPunct/>
        <w:spacing w:line="288" w:lineRule="atLeast"/>
        <w:textAlignment w:val="auto"/>
        <w:rPr>
          <w:rFonts w:ascii="Times New Roman" w:hAnsi="Times New Roman"/>
          <w:szCs w:val="22"/>
        </w:rPr>
      </w:pPr>
    </w:p>
    <w:p w14:paraId="5D61EB9E"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1098F933" w14:textId="77777777" w:rsidR="009F7436" w:rsidRPr="00AB278E" w:rsidRDefault="009F7436" w:rsidP="009F7436">
      <w:pPr>
        <w:overflowPunct/>
        <w:spacing w:line="288" w:lineRule="atLeast"/>
        <w:textAlignment w:val="auto"/>
        <w:rPr>
          <w:rFonts w:ascii="Times New Roman" w:hAnsi="Times New Roman"/>
          <w:szCs w:val="22"/>
        </w:rPr>
      </w:pPr>
    </w:p>
    <w:p w14:paraId="579CC31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AB278E" w:rsidRDefault="009F7436" w:rsidP="009F7436">
      <w:pPr>
        <w:overflowPunct/>
        <w:spacing w:line="288" w:lineRule="atLeast"/>
        <w:textAlignment w:val="auto"/>
        <w:rPr>
          <w:rFonts w:ascii="Times New Roman" w:hAnsi="Times New Roman"/>
          <w:szCs w:val="22"/>
        </w:rPr>
      </w:pPr>
    </w:p>
    <w:p w14:paraId="7FBBA616"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5CDFA9DA" w14:textId="77777777" w:rsidR="009F7436" w:rsidRPr="00AB278E" w:rsidRDefault="009F7436" w:rsidP="009F7436">
      <w:pPr>
        <w:overflowPunct/>
        <w:spacing w:line="288" w:lineRule="atLeast"/>
        <w:textAlignment w:val="auto"/>
        <w:rPr>
          <w:rFonts w:ascii="Times New Roman" w:hAnsi="Times New Roman"/>
          <w:szCs w:val="22"/>
        </w:rPr>
      </w:pPr>
    </w:p>
    <w:p w14:paraId="0B8406CF"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AB278E" w:rsidRDefault="009F7436" w:rsidP="009F7436">
      <w:pPr>
        <w:overflowPunct/>
        <w:spacing w:line="288" w:lineRule="atLeast"/>
        <w:ind w:left="360"/>
        <w:textAlignment w:val="auto"/>
        <w:rPr>
          <w:rFonts w:ascii="Times New Roman" w:hAnsi="Times New Roman"/>
          <w:szCs w:val="22"/>
        </w:rPr>
      </w:pPr>
    </w:p>
    <w:p w14:paraId="7785C8F4"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627B23A3" w14:textId="77777777" w:rsidR="009F7436" w:rsidRPr="00AB278E" w:rsidRDefault="009F7436" w:rsidP="009F7436">
      <w:pPr>
        <w:pStyle w:val="ListParagraph"/>
        <w:rPr>
          <w:rFonts w:cs="Century Schoolbook"/>
          <w:sz w:val="23"/>
          <w:szCs w:val="23"/>
        </w:rPr>
      </w:pPr>
    </w:p>
    <w:p w14:paraId="29130CBE"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AB278E" w:rsidRDefault="009F7436" w:rsidP="009F7436">
      <w:pPr>
        <w:overflowPunct/>
        <w:spacing w:line="288" w:lineRule="atLeast"/>
        <w:ind w:left="360"/>
        <w:textAlignment w:val="auto"/>
        <w:rPr>
          <w:rFonts w:ascii="Times New Roman" w:hAnsi="Times New Roman"/>
          <w:szCs w:val="22"/>
        </w:rPr>
      </w:pPr>
    </w:p>
    <w:p w14:paraId="5BA96E6F"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AB278E" w:rsidRDefault="009F7436" w:rsidP="009F7436">
      <w:pPr>
        <w:overflowPunct/>
        <w:spacing w:line="288" w:lineRule="atLeast"/>
        <w:ind w:left="360"/>
        <w:textAlignment w:val="auto"/>
        <w:rPr>
          <w:rFonts w:ascii="Times New Roman" w:hAnsi="Times New Roman"/>
          <w:szCs w:val="22"/>
        </w:rPr>
      </w:pPr>
    </w:p>
    <w:p w14:paraId="78F23E73"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AB278E" w:rsidRDefault="009F7436" w:rsidP="009F7436">
      <w:pPr>
        <w:overflowPunct/>
        <w:spacing w:line="288" w:lineRule="atLeast"/>
        <w:ind w:left="360"/>
        <w:textAlignment w:val="auto"/>
        <w:rPr>
          <w:rFonts w:ascii="Times New Roman" w:hAnsi="Times New Roman"/>
          <w:szCs w:val="22"/>
        </w:rPr>
      </w:pPr>
    </w:p>
    <w:p w14:paraId="7E425608"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AB278E" w:rsidRDefault="00F75CA5" w:rsidP="005F2B18">
      <w:pPr>
        <w:overflowPunct/>
        <w:spacing w:line="288" w:lineRule="atLeast"/>
        <w:ind w:left="360"/>
        <w:textAlignment w:val="auto"/>
        <w:rPr>
          <w:rFonts w:ascii="Times New Roman" w:hAnsi="Times New Roman"/>
          <w:szCs w:val="22"/>
        </w:rPr>
      </w:pPr>
    </w:p>
    <w:p w14:paraId="51E32DC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On the system where the global ^PRCAK is located, calculate the amount of disk space required by multiplying the number of records to be archived by .003. “.003” is the amount of space each record </w:t>
      </w:r>
      <w:r w:rsidRPr="00AB278E">
        <w:rPr>
          <w:rFonts w:ascii="Times New Roman" w:hAnsi="Times New Roman"/>
          <w:szCs w:val="22"/>
        </w:rPr>
        <w:lastRenderedPageBreak/>
        <w:t>takes up in megabytes. The product of this multiplication is the number of megabytes of temporary storage that will be necessary for the archiving procedure.</w:t>
      </w:r>
    </w:p>
    <w:p w14:paraId="135FC645" w14:textId="77777777" w:rsidR="009F7436" w:rsidRPr="00AB278E" w:rsidRDefault="009F7436" w:rsidP="005F2B18">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C460787" w14:textId="77777777" w:rsidR="009F7436" w:rsidRPr="00AB278E" w:rsidRDefault="009F7436" w:rsidP="005F2B18">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059BA44F" w14:textId="77777777" w:rsidR="005F2B18" w:rsidRPr="00AB278E" w:rsidRDefault="005F2B18" w:rsidP="005F2B18">
      <w:pPr>
        <w:overflowPunct/>
        <w:spacing w:line="288" w:lineRule="atLeast"/>
        <w:textAlignment w:val="auto"/>
        <w:rPr>
          <w:rFonts w:ascii="Times New Roman" w:hAnsi="Times New Roman"/>
          <w:szCs w:val="22"/>
        </w:rPr>
      </w:pPr>
    </w:p>
    <w:p w14:paraId="3EFB0B2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Select the option Build Temporary Archive File. During this process, the system will loop </w:t>
      </w:r>
      <w:r w:rsidR="0032572A" w:rsidRPr="00AB278E">
        <w:rPr>
          <w:rFonts w:ascii="Times New Roman" w:hAnsi="Times New Roman"/>
          <w:szCs w:val="22"/>
        </w:rPr>
        <w:t>through</w:t>
      </w:r>
      <w:r w:rsidRPr="00AB278E">
        <w:rPr>
          <w:rFonts w:ascii="Times New Roman" w:hAnsi="Times New Roman"/>
          <w:szCs w:val="22"/>
        </w:rPr>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AB278E" w:rsidRDefault="005F2B18" w:rsidP="005F2B18">
      <w:pPr>
        <w:overflowPunct/>
        <w:spacing w:line="288" w:lineRule="atLeast"/>
        <w:ind w:left="360"/>
        <w:textAlignment w:val="auto"/>
        <w:rPr>
          <w:rFonts w:ascii="Times New Roman" w:hAnsi="Times New Roman"/>
          <w:szCs w:val="22"/>
        </w:rPr>
      </w:pPr>
    </w:p>
    <w:p w14:paraId="28FC66FB"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 write the global ^PRCAK to a removable storage medium i.e. tape, disk, etc.</w:t>
      </w:r>
    </w:p>
    <w:p w14:paraId="760766F9" w14:textId="77777777" w:rsidR="005F2B18" w:rsidRPr="00AB278E" w:rsidRDefault="005F2B18" w:rsidP="005F2B18">
      <w:pPr>
        <w:pStyle w:val="ListParagraph"/>
        <w:rPr>
          <w:rFonts w:cs="Century Schoolbook"/>
          <w:sz w:val="23"/>
          <w:szCs w:val="23"/>
        </w:rPr>
      </w:pPr>
    </w:p>
    <w:p w14:paraId="15065CB7"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AB278E" w:rsidRDefault="005F2B18" w:rsidP="005F2B18">
      <w:pPr>
        <w:overflowPunct/>
        <w:spacing w:line="288" w:lineRule="atLeast"/>
        <w:textAlignment w:val="auto"/>
        <w:rPr>
          <w:rFonts w:ascii="Times New Roman" w:hAnsi="Times New Roman"/>
          <w:szCs w:val="22"/>
        </w:rPr>
      </w:pPr>
    </w:p>
    <w:p w14:paraId="45AAC347"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AB278E" w:rsidRDefault="005F2B18" w:rsidP="009F7436">
      <w:pPr>
        <w:overflowPunct/>
        <w:spacing w:line="288" w:lineRule="atLeast"/>
        <w:textAlignment w:val="auto"/>
        <w:rPr>
          <w:rFonts w:ascii="Times New Roman" w:hAnsi="Times New Roman"/>
          <w:szCs w:val="22"/>
        </w:rPr>
      </w:pPr>
    </w:p>
    <w:p w14:paraId="33340648"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6DE1BF43" w14:textId="77777777" w:rsidR="0032572A" w:rsidRPr="00AB278E" w:rsidRDefault="0032572A" w:rsidP="009F7436">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32572A" w:rsidRPr="00AB278E" w14:paraId="384C3AE4" w14:textId="77777777" w:rsidTr="00CC63D0">
        <w:tc>
          <w:tcPr>
            <w:tcW w:w="4788" w:type="dxa"/>
          </w:tcPr>
          <w:p w14:paraId="087355A5"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4BA9486C"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32572A" w:rsidRPr="00AB278E" w14:paraId="1675398D" w14:textId="77777777" w:rsidTr="00CC63D0">
        <w:tc>
          <w:tcPr>
            <w:tcW w:w="4788" w:type="dxa"/>
          </w:tcPr>
          <w:p w14:paraId="5F7C06A2"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34174B7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7CB7138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32572A" w:rsidRPr="00AB278E" w14:paraId="556761AC" w14:textId="77777777" w:rsidTr="00CC63D0">
        <w:tc>
          <w:tcPr>
            <w:tcW w:w="4788" w:type="dxa"/>
          </w:tcPr>
          <w:p w14:paraId="2A2D947D"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31A65714"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32572A" w:rsidRPr="00AB278E" w14:paraId="1ED38653" w14:textId="77777777" w:rsidTr="00CC63D0">
        <w:tc>
          <w:tcPr>
            <w:tcW w:w="4788" w:type="dxa"/>
          </w:tcPr>
          <w:p w14:paraId="7A1AE14B"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7441E3F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33D4E0EA" w14:textId="77777777" w:rsidR="0032572A" w:rsidRPr="00AB278E" w:rsidRDefault="0032572A" w:rsidP="009F7436">
      <w:pPr>
        <w:overflowPunct/>
        <w:spacing w:line="288" w:lineRule="atLeast"/>
        <w:textAlignment w:val="auto"/>
        <w:rPr>
          <w:rFonts w:ascii="Times New Roman" w:hAnsi="Times New Roman"/>
          <w:szCs w:val="22"/>
        </w:rPr>
      </w:pPr>
    </w:p>
    <w:p w14:paraId="08C544C8" w14:textId="77777777" w:rsidR="0032572A" w:rsidRPr="00AB278E" w:rsidRDefault="0032572A" w:rsidP="009F7436">
      <w:pPr>
        <w:overflowPunct/>
        <w:spacing w:line="288" w:lineRule="atLeast"/>
        <w:textAlignment w:val="auto"/>
        <w:rPr>
          <w:rFonts w:ascii="Times New Roman" w:hAnsi="Times New Roman"/>
          <w:szCs w:val="22"/>
        </w:rPr>
      </w:pPr>
    </w:p>
    <w:p w14:paraId="12EC62FB" w14:textId="77777777" w:rsidR="0032572A"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AB278E" w:rsidRDefault="0032572A" w:rsidP="00797D58">
      <w:pPr>
        <w:pStyle w:val="Heading1"/>
      </w:pPr>
      <w:r w:rsidRPr="00AB278E">
        <w:br w:type="page"/>
      </w:r>
      <w:bookmarkStart w:id="68" w:name="_Toc425503947"/>
      <w:bookmarkStart w:id="69" w:name="_Toc493599088"/>
      <w:r w:rsidR="00797D58" w:rsidRPr="00AB278E">
        <w:lastRenderedPageBreak/>
        <w:t>Appendix 2: FMS Documents</w:t>
      </w:r>
      <w:bookmarkEnd w:id="68"/>
      <w:bookmarkEnd w:id="69"/>
    </w:p>
    <w:p w14:paraId="7636D969" w14:textId="77777777" w:rsidR="00797D58" w:rsidRPr="00AB278E" w:rsidRDefault="00797D58" w:rsidP="00797D58">
      <w:pPr>
        <w:rPr>
          <w:rFonts w:ascii="Times New Roman" w:hAnsi="Times New Roman"/>
          <w:szCs w:val="22"/>
        </w:rPr>
      </w:pPr>
    </w:p>
    <w:p w14:paraId="313F93F8" w14:textId="77777777" w:rsidR="00797D58" w:rsidRPr="00AB278E" w:rsidRDefault="00797D58" w:rsidP="009859BA">
      <w:pPr>
        <w:rPr>
          <w:rFonts w:ascii="Times New Roman" w:hAnsi="Times New Roman"/>
          <w:szCs w:val="22"/>
        </w:rPr>
      </w:pPr>
      <w:bookmarkStart w:id="70"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70"/>
    </w:p>
    <w:p w14:paraId="6F1C70A0" w14:textId="77777777" w:rsidR="00797D58" w:rsidRPr="00AB278E" w:rsidRDefault="00797D58" w:rsidP="009859BA">
      <w:pPr>
        <w:rPr>
          <w:rFonts w:ascii="Times New Roman" w:hAnsi="Times New Roman"/>
          <w:szCs w:val="22"/>
        </w:rPr>
      </w:pPr>
    </w:p>
    <w:p w14:paraId="31199AAB" w14:textId="77777777" w:rsidR="00797D58" w:rsidRPr="00AB278E" w:rsidRDefault="00797D58" w:rsidP="009859BA">
      <w:pPr>
        <w:rPr>
          <w:rFonts w:ascii="Times New Roman" w:hAnsi="Times New Roman"/>
          <w:szCs w:val="22"/>
        </w:rPr>
      </w:pPr>
      <w:bookmarkStart w:id="71" w:name="_Toc308624244"/>
      <w:r w:rsidRPr="00AB278E">
        <w:rPr>
          <w:rFonts w:ascii="Times New Roman" w:hAnsi="Times New Roman"/>
          <w:szCs w:val="22"/>
        </w:rPr>
        <w:t>COLUMN KEYS</w:t>
      </w:r>
      <w:bookmarkEnd w:id="71"/>
    </w:p>
    <w:p w14:paraId="3E4F655E" w14:textId="77777777" w:rsidR="00797D58" w:rsidRPr="00AB278E" w:rsidRDefault="00797D58" w:rsidP="009859BA">
      <w:pPr>
        <w:rPr>
          <w:rFonts w:ascii="Times New Roman" w:hAnsi="Times New Roman"/>
          <w:szCs w:val="22"/>
        </w:rPr>
      </w:pPr>
    </w:p>
    <w:p w14:paraId="06F0996C" w14:textId="1BED5D9E" w:rsidR="00797D58" w:rsidRPr="00AB278E" w:rsidRDefault="00797D58" w:rsidP="00D27392">
      <w:pPr>
        <w:tabs>
          <w:tab w:val="left" w:pos="2880"/>
        </w:tabs>
        <w:rPr>
          <w:rFonts w:ascii="Times New Roman" w:hAnsi="Times New Roman"/>
          <w:szCs w:val="22"/>
        </w:rPr>
      </w:pPr>
      <w:bookmarkStart w:id="72" w:name="_Toc308624245"/>
      <w:r w:rsidRPr="00AB278E">
        <w:rPr>
          <w:rFonts w:ascii="Times New Roman" w:hAnsi="Times New Roman"/>
          <w:szCs w:val="22"/>
        </w:rPr>
        <w:t>#</w:t>
      </w:r>
      <w:r w:rsidRPr="00AB278E">
        <w:rPr>
          <w:rFonts w:ascii="Times New Roman" w:hAnsi="Times New Roman"/>
          <w:szCs w:val="22"/>
        </w:rPr>
        <w:tab/>
        <w:t>= Field Number</w:t>
      </w:r>
      <w:bookmarkEnd w:id="72"/>
    </w:p>
    <w:p w14:paraId="573A88A5" w14:textId="7C2D2DB1" w:rsidR="00797D58" w:rsidRPr="00AB278E" w:rsidRDefault="00797D58" w:rsidP="00D27392">
      <w:pPr>
        <w:tabs>
          <w:tab w:val="left" w:pos="2880"/>
        </w:tabs>
        <w:rPr>
          <w:rFonts w:ascii="Times New Roman" w:hAnsi="Times New Roman"/>
          <w:szCs w:val="22"/>
        </w:rPr>
      </w:pPr>
      <w:bookmarkStart w:id="73" w:name="_Toc308624246"/>
      <w:r w:rsidRPr="00AB278E">
        <w:rPr>
          <w:rFonts w:ascii="Times New Roman" w:hAnsi="Times New Roman"/>
          <w:szCs w:val="22"/>
        </w:rPr>
        <w:t>Field Name</w:t>
      </w:r>
      <w:r w:rsidRPr="00AB278E">
        <w:rPr>
          <w:rFonts w:ascii="Times New Roman" w:hAnsi="Times New Roman"/>
          <w:szCs w:val="22"/>
        </w:rPr>
        <w:tab/>
        <w:t>= Name of Field</w:t>
      </w:r>
      <w:bookmarkEnd w:id="73"/>
    </w:p>
    <w:p w14:paraId="7B98F58F" w14:textId="6C3EE173" w:rsidR="00797D58" w:rsidRPr="00AB278E" w:rsidRDefault="00797D58" w:rsidP="00D27392">
      <w:pPr>
        <w:tabs>
          <w:tab w:val="left" w:pos="2880"/>
        </w:tabs>
        <w:rPr>
          <w:rFonts w:ascii="Times New Roman" w:hAnsi="Times New Roman"/>
          <w:szCs w:val="22"/>
        </w:rPr>
      </w:pPr>
      <w:bookmarkStart w:id="74"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74"/>
    </w:p>
    <w:p w14:paraId="36116410" w14:textId="435BE63F" w:rsidR="00797D58" w:rsidRPr="00AB278E" w:rsidRDefault="00797D58" w:rsidP="00D27392">
      <w:pPr>
        <w:tabs>
          <w:tab w:val="left" w:pos="2880"/>
        </w:tabs>
        <w:rPr>
          <w:rFonts w:ascii="Times New Roman" w:hAnsi="Times New Roman"/>
          <w:szCs w:val="22"/>
        </w:rPr>
      </w:pPr>
      <w:bookmarkStart w:id="75" w:name="_Toc308624248"/>
      <w:r w:rsidRPr="00AB278E">
        <w:rPr>
          <w:rFonts w:ascii="Times New Roman" w:hAnsi="Times New Roman"/>
          <w:szCs w:val="22"/>
        </w:rPr>
        <w:t>Value</w:t>
      </w:r>
      <w:r w:rsidRPr="00AB278E">
        <w:rPr>
          <w:rFonts w:ascii="Times New Roman" w:hAnsi="Times New Roman"/>
          <w:szCs w:val="22"/>
        </w:rPr>
        <w:tab/>
        <w:t>= Default or pattern in Alpha/Numeric</w:t>
      </w:r>
      <w:bookmarkEnd w:id="75"/>
    </w:p>
    <w:p w14:paraId="5438900E" w14:textId="379CE743" w:rsidR="00797D58" w:rsidRPr="00AB278E" w:rsidRDefault="00797D58" w:rsidP="00D27392">
      <w:pPr>
        <w:tabs>
          <w:tab w:val="left" w:pos="2880"/>
        </w:tabs>
        <w:rPr>
          <w:rFonts w:ascii="Times New Roman" w:hAnsi="Times New Roman"/>
          <w:szCs w:val="22"/>
        </w:rPr>
      </w:pPr>
      <w:bookmarkStart w:id="76" w:name="_Toc308624249"/>
      <w:r w:rsidRPr="00AB278E">
        <w:rPr>
          <w:rFonts w:ascii="Times New Roman" w:hAnsi="Times New Roman"/>
          <w:szCs w:val="22"/>
        </w:rPr>
        <w:t>Value Status</w:t>
      </w:r>
      <w:r w:rsidRPr="00AB278E">
        <w:rPr>
          <w:rFonts w:ascii="Times New Roman" w:hAnsi="Times New Roman"/>
          <w:szCs w:val="22"/>
        </w:rPr>
        <w:tab/>
        <w:t>= Hard Code or Variable data element</w:t>
      </w:r>
      <w:bookmarkEnd w:id="76"/>
    </w:p>
    <w:p w14:paraId="18FB458D" w14:textId="1960D028" w:rsidR="00797D58" w:rsidRPr="00AB278E" w:rsidRDefault="00797D58" w:rsidP="00D27392">
      <w:pPr>
        <w:tabs>
          <w:tab w:val="left" w:pos="2880"/>
        </w:tabs>
        <w:rPr>
          <w:rFonts w:ascii="Times New Roman" w:hAnsi="Times New Roman"/>
          <w:szCs w:val="22"/>
        </w:rPr>
      </w:pPr>
      <w:bookmarkStart w:id="77" w:name="_Toc308624250"/>
      <w:r w:rsidRPr="00AB278E">
        <w:rPr>
          <w:rFonts w:ascii="Times New Roman" w:hAnsi="Times New Roman"/>
          <w:szCs w:val="22"/>
        </w:rPr>
        <w:t>Description</w:t>
      </w:r>
      <w:r w:rsidRPr="00AB278E">
        <w:rPr>
          <w:rFonts w:ascii="Times New Roman" w:hAnsi="Times New Roman"/>
          <w:szCs w:val="22"/>
        </w:rPr>
        <w:tab/>
        <w:t>= Brief explanation of field</w:t>
      </w:r>
      <w:bookmarkEnd w:id="77"/>
    </w:p>
    <w:p w14:paraId="7AA7EB3D" w14:textId="77777777" w:rsidR="00797D58" w:rsidRPr="00AB278E" w:rsidRDefault="00797D58" w:rsidP="009859BA">
      <w:pPr>
        <w:rPr>
          <w:rFonts w:ascii="Times New Roman" w:hAnsi="Times New Roman"/>
          <w:szCs w:val="22"/>
        </w:rPr>
      </w:pPr>
    </w:p>
    <w:p w14:paraId="16F88C22" w14:textId="77777777" w:rsidR="00797D58" w:rsidRPr="00AB278E" w:rsidRDefault="00797D58" w:rsidP="009859BA">
      <w:pPr>
        <w:rPr>
          <w:rFonts w:ascii="Times New Roman" w:hAnsi="Times New Roman"/>
          <w:szCs w:val="22"/>
        </w:rPr>
      </w:pPr>
      <w:bookmarkStart w:id="78" w:name="_Toc308624251"/>
      <w:r w:rsidRPr="00AB278E">
        <w:rPr>
          <w:rFonts w:ascii="Times New Roman" w:hAnsi="Times New Roman"/>
          <w:szCs w:val="22"/>
        </w:rPr>
        <w:t>Any segments not listed in a document, are not required or not used.</w:t>
      </w:r>
      <w:bookmarkEnd w:id="78"/>
    </w:p>
    <w:p w14:paraId="5824A953" w14:textId="77777777" w:rsidR="009A66D3" w:rsidRPr="00EB342B" w:rsidRDefault="00797D58" w:rsidP="009859BA">
      <w:pPr>
        <w:rPr>
          <w:rFonts w:ascii="Times New Roman" w:hAnsi="Times New Roman"/>
          <w:szCs w:val="22"/>
        </w:rPr>
      </w:pPr>
      <w:r w:rsidRPr="00AB278E">
        <w:rPr>
          <w:rFonts w:ascii="Times New Roman" w:hAnsi="Times New Roman"/>
          <w:szCs w:val="22"/>
        </w:rPr>
        <w:br w:type="page"/>
      </w:r>
      <w:r w:rsidR="002845F6" w:rsidRPr="00EB342B">
        <w:rPr>
          <w:rFonts w:ascii="Times New Roman" w:hAnsi="Times New Roman"/>
          <w:szCs w:val="22"/>
        </w:rPr>
        <w:lastRenderedPageBreak/>
        <w:t>DETAILED CASH RECEIPT (CR) DOCUMENT</w:t>
      </w:r>
    </w:p>
    <w:p w14:paraId="1180BF1B" w14:textId="77777777" w:rsidR="009A66D3" w:rsidRPr="00AB278E" w:rsidRDefault="009A66D3" w:rsidP="009A66D3">
      <w:pPr>
        <w:rPr>
          <w:rFonts w:ascii="Times New Roman" w:hAnsi="Times New Roman"/>
          <w:szCs w:val="22"/>
        </w:rPr>
      </w:pPr>
    </w:p>
    <w:p w14:paraId="13301C25" w14:textId="77777777" w:rsidR="009A66D3" w:rsidRPr="00AB278E" w:rsidRDefault="0075220D" w:rsidP="0075220D">
      <w:pPr>
        <w:numPr>
          <w:ilvl w:val="1"/>
          <w:numId w:val="19"/>
        </w:numPr>
        <w:rPr>
          <w:rFonts w:ascii="Times New Roman" w:hAnsi="Times New Roman"/>
          <w:szCs w:val="22"/>
        </w:rPr>
      </w:pPr>
      <w:r w:rsidRPr="00AB278E">
        <w:rPr>
          <w:rFonts w:ascii="Times New Roman" w:hAnsi="Times New Roman"/>
          <w:szCs w:val="22"/>
        </w:rPr>
        <w:t>CONTROL SEGMENT</w:t>
      </w:r>
    </w:p>
    <w:p w14:paraId="37B466CC" w14:textId="77777777" w:rsidR="00242CEF" w:rsidRPr="00AB278E" w:rsidRDefault="00242CEF" w:rsidP="009A66D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00388A98" w14:textId="77777777" w:rsidTr="00CC63D0">
        <w:trPr>
          <w:cantSplit/>
          <w:tblHeader/>
        </w:trPr>
        <w:tc>
          <w:tcPr>
            <w:tcW w:w="558" w:type="dxa"/>
          </w:tcPr>
          <w:p w14:paraId="1ED8722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0A03E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E86AF0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FF5E05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6AC049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D7CD6A0" w14:textId="77777777" w:rsidTr="00CC63D0">
        <w:trPr>
          <w:cantSplit/>
        </w:trPr>
        <w:tc>
          <w:tcPr>
            <w:tcW w:w="558" w:type="dxa"/>
          </w:tcPr>
          <w:p w14:paraId="1429A11E"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1</w:t>
            </w:r>
          </w:p>
        </w:tc>
        <w:tc>
          <w:tcPr>
            <w:tcW w:w="2520" w:type="dxa"/>
          </w:tcPr>
          <w:p w14:paraId="1C16C2B6" w14:textId="77777777" w:rsidR="00DA136E" w:rsidRPr="00AB278E" w:rsidRDefault="000D4536" w:rsidP="009A66D3">
            <w:pPr>
              <w:rPr>
                <w:rFonts w:ascii="Times New Roman" w:hAnsi="Times New Roman"/>
                <w:szCs w:val="22"/>
              </w:rPr>
            </w:pPr>
            <w:r w:rsidRPr="00AB278E">
              <w:rPr>
                <w:rFonts w:ascii="Times New Roman" w:hAnsi="Times New Roman"/>
                <w:szCs w:val="22"/>
              </w:rPr>
              <w:t>Segment-ID</w:t>
            </w:r>
          </w:p>
        </w:tc>
        <w:tc>
          <w:tcPr>
            <w:tcW w:w="1080" w:type="dxa"/>
          </w:tcPr>
          <w:p w14:paraId="3038748D" w14:textId="77777777" w:rsidR="00DA136E" w:rsidRPr="00AB278E" w:rsidRDefault="000D4536" w:rsidP="009A66D3">
            <w:pPr>
              <w:rPr>
                <w:rFonts w:ascii="Times New Roman" w:hAnsi="Times New Roman"/>
                <w:szCs w:val="22"/>
              </w:rPr>
            </w:pPr>
            <w:r w:rsidRPr="00AB278E">
              <w:rPr>
                <w:rFonts w:ascii="Times New Roman" w:hAnsi="Times New Roman"/>
                <w:szCs w:val="22"/>
              </w:rPr>
              <w:t>CTL</w:t>
            </w:r>
          </w:p>
        </w:tc>
        <w:tc>
          <w:tcPr>
            <w:tcW w:w="1080" w:type="dxa"/>
          </w:tcPr>
          <w:p w14:paraId="00DC0644"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3E9054B" w14:textId="77777777" w:rsidR="00DA136E" w:rsidRPr="00AB278E" w:rsidRDefault="009E5DF7" w:rsidP="009E5DF7">
            <w:pPr>
              <w:rPr>
                <w:rFonts w:ascii="Times New Roman" w:hAnsi="Times New Roman"/>
                <w:szCs w:val="22"/>
              </w:rPr>
            </w:pPr>
            <w:r w:rsidRPr="00AB278E">
              <w:rPr>
                <w:rFonts w:ascii="Times New Roman" w:hAnsi="Times New Roman"/>
                <w:szCs w:val="22"/>
              </w:rPr>
              <w:t>Segment identifier</w:t>
            </w:r>
          </w:p>
        </w:tc>
      </w:tr>
      <w:tr w:rsidR="00CC63D0" w:rsidRPr="00AB278E" w14:paraId="6267EF77" w14:textId="77777777" w:rsidTr="00CC63D0">
        <w:trPr>
          <w:cantSplit/>
        </w:trPr>
        <w:tc>
          <w:tcPr>
            <w:tcW w:w="558" w:type="dxa"/>
          </w:tcPr>
          <w:p w14:paraId="6942AF4C"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2</w:t>
            </w:r>
          </w:p>
        </w:tc>
        <w:tc>
          <w:tcPr>
            <w:tcW w:w="2520" w:type="dxa"/>
          </w:tcPr>
          <w:p w14:paraId="3E4BDFE2" w14:textId="77777777" w:rsidR="00DA136E" w:rsidRPr="00AB278E" w:rsidRDefault="000D4536" w:rsidP="009A66D3">
            <w:pPr>
              <w:rPr>
                <w:rFonts w:ascii="Times New Roman" w:hAnsi="Times New Roman"/>
                <w:szCs w:val="22"/>
              </w:rPr>
            </w:pPr>
            <w:r w:rsidRPr="00AB278E">
              <w:rPr>
                <w:rFonts w:ascii="Times New Roman" w:hAnsi="Times New Roman"/>
                <w:szCs w:val="22"/>
              </w:rPr>
              <w:t>Source System</w:t>
            </w:r>
          </w:p>
        </w:tc>
        <w:tc>
          <w:tcPr>
            <w:tcW w:w="1080" w:type="dxa"/>
          </w:tcPr>
          <w:p w14:paraId="7FD8C2CE" w14:textId="77777777" w:rsidR="00DA136E" w:rsidRPr="00AB278E" w:rsidRDefault="000D4536" w:rsidP="009A66D3">
            <w:pPr>
              <w:rPr>
                <w:rFonts w:ascii="Times New Roman" w:hAnsi="Times New Roman"/>
                <w:szCs w:val="22"/>
              </w:rPr>
            </w:pPr>
            <w:r w:rsidRPr="00AB278E">
              <w:rPr>
                <w:rFonts w:ascii="Times New Roman" w:hAnsi="Times New Roman"/>
                <w:szCs w:val="22"/>
              </w:rPr>
              <w:t>ARS</w:t>
            </w:r>
          </w:p>
        </w:tc>
        <w:tc>
          <w:tcPr>
            <w:tcW w:w="1080" w:type="dxa"/>
          </w:tcPr>
          <w:p w14:paraId="39B653A5"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2B3AFB1" w14:textId="77777777" w:rsidR="00DA136E" w:rsidRPr="00AB278E" w:rsidRDefault="009E5DF7" w:rsidP="009A66D3">
            <w:pPr>
              <w:rPr>
                <w:rFonts w:ascii="Times New Roman" w:hAnsi="Times New Roman"/>
                <w:szCs w:val="22"/>
              </w:rPr>
            </w:pPr>
            <w:r w:rsidRPr="00AB278E">
              <w:rPr>
                <w:rFonts w:ascii="Times New Roman" w:hAnsi="Times New Roman"/>
                <w:szCs w:val="22"/>
              </w:rPr>
              <w:t>Source system identification</w:t>
            </w:r>
          </w:p>
        </w:tc>
      </w:tr>
      <w:tr w:rsidR="00CC63D0" w:rsidRPr="00AB278E" w14:paraId="3047FEEF" w14:textId="77777777" w:rsidTr="00CC63D0">
        <w:trPr>
          <w:cantSplit/>
        </w:trPr>
        <w:tc>
          <w:tcPr>
            <w:tcW w:w="558" w:type="dxa"/>
          </w:tcPr>
          <w:p w14:paraId="485AA416"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3</w:t>
            </w:r>
          </w:p>
        </w:tc>
        <w:tc>
          <w:tcPr>
            <w:tcW w:w="2520" w:type="dxa"/>
          </w:tcPr>
          <w:p w14:paraId="5855C37F" w14:textId="77777777" w:rsidR="00DA136E" w:rsidRPr="00AB278E" w:rsidRDefault="000D4536" w:rsidP="009A66D3">
            <w:pPr>
              <w:rPr>
                <w:rFonts w:ascii="Times New Roman" w:hAnsi="Times New Roman"/>
                <w:szCs w:val="22"/>
              </w:rPr>
            </w:pPr>
            <w:r w:rsidRPr="00AB278E">
              <w:rPr>
                <w:rFonts w:ascii="Times New Roman" w:hAnsi="Times New Roman"/>
                <w:szCs w:val="22"/>
              </w:rPr>
              <w:t>Destination System</w:t>
            </w:r>
          </w:p>
        </w:tc>
        <w:tc>
          <w:tcPr>
            <w:tcW w:w="1080" w:type="dxa"/>
          </w:tcPr>
          <w:p w14:paraId="6D39C15E" w14:textId="77777777" w:rsidR="00DA136E" w:rsidRPr="00AB278E" w:rsidRDefault="000D4536" w:rsidP="009A66D3">
            <w:pPr>
              <w:rPr>
                <w:rFonts w:ascii="Times New Roman" w:hAnsi="Times New Roman"/>
                <w:szCs w:val="22"/>
              </w:rPr>
            </w:pPr>
            <w:r w:rsidRPr="00AB278E">
              <w:rPr>
                <w:rFonts w:ascii="Times New Roman" w:hAnsi="Times New Roman"/>
                <w:szCs w:val="22"/>
              </w:rPr>
              <w:t>FMS</w:t>
            </w:r>
          </w:p>
        </w:tc>
        <w:tc>
          <w:tcPr>
            <w:tcW w:w="1080" w:type="dxa"/>
          </w:tcPr>
          <w:p w14:paraId="5BBC120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590BAF11" w14:textId="77777777" w:rsidR="00DA136E" w:rsidRPr="00AB278E" w:rsidRDefault="009E5DF7" w:rsidP="009A66D3">
            <w:pPr>
              <w:rPr>
                <w:rFonts w:ascii="Times New Roman" w:hAnsi="Times New Roman"/>
                <w:szCs w:val="22"/>
              </w:rPr>
            </w:pPr>
            <w:r w:rsidRPr="00AB278E">
              <w:rPr>
                <w:rFonts w:ascii="Times New Roman" w:hAnsi="Times New Roman"/>
                <w:szCs w:val="22"/>
              </w:rPr>
              <w:t>Destination system identification</w:t>
            </w:r>
          </w:p>
        </w:tc>
      </w:tr>
      <w:tr w:rsidR="00CC63D0" w:rsidRPr="00AB278E" w14:paraId="67AEA594" w14:textId="77777777" w:rsidTr="00CC63D0">
        <w:trPr>
          <w:cantSplit/>
        </w:trPr>
        <w:tc>
          <w:tcPr>
            <w:tcW w:w="558" w:type="dxa"/>
          </w:tcPr>
          <w:p w14:paraId="550BF5E8"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4</w:t>
            </w:r>
          </w:p>
        </w:tc>
        <w:tc>
          <w:tcPr>
            <w:tcW w:w="2520" w:type="dxa"/>
          </w:tcPr>
          <w:p w14:paraId="46E5B260" w14:textId="77777777" w:rsidR="00DA136E" w:rsidRPr="00AB278E" w:rsidRDefault="000D4536" w:rsidP="009A66D3">
            <w:pPr>
              <w:rPr>
                <w:rFonts w:ascii="Times New Roman" w:hAnsi="Times New Roman"/>
                <w:szCs w:val="22"/>
              </w:rPr>
            </w:pPr>
            <w:r w:rsidRPr="00AB278E">
              <w:rPr>
                <w:rFonts w:ascii="Times New Roman" w:hAnsi="Times New Roman"/>
                <w:szCs w:val="22"/>
              </w:rPr>
              <w:t>Submitting Stations</w:t>
            </w:r>
          </w:p>
        </w:tc>
        <w:tc>
          <w:tcPr>
            <w:tcW w:w="1080" w:type="dxa"/>
          </w:tcPr>
          <w:p w14:paraId="74F8F8B2" w14:textId="77777777" w:rsidR="00DA136E"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0E69AD1E"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231378" w14:textId="77777777" w:rsidR="00DA136E" w:rsidRPr="00AB278E" w:rsidRDefault="009E5DF7" w:rsidP="009A66D3">
            <w:pPr>
              <w:rPr>
                <w:rFonts w:ascii="Times New Roman" w:hAnsi="Times New Roman"/>
                <w:szCs w:val="22"/>
              </w:rPr>
            </w:pPr>
            <w:r w:rsidRPr="00AB278E">
              <w:rPr>
                <w:rFonts w:ascii="Times New Roman" w:hAnsi="Times New Roman"/>
                <w:szCs w:val="22"/>
              </w:rPr>
              <w:t>IFCAP Station</w:t>
            </w:r>
          </w:p>
        </w:tc>
      </w:tr>
      <w:tr w:rsidR="00CC63D0" w:rsidRPr="00AB278E" w14:paraId="7AF56FB7" w14:textId="77777777" w:rsidTr="00CC63D0">
        <w:trPr>
          <w:cantSplit/>
        </w:trPr>
        <w:tc>
          <w:tcPr>
            <w:tcW w:w="558" w:type="dxa"/>
          </w:tcPr>
          <w:p w14:paraId="32130771"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5</w:t>
            </w:r>
          </w:p>
        </w:tc>
        <w:tc>
          <w:tcPr>
            <w:tcW w:w="2520" w:type="dxa"/>
          </w:tcPr>
          <w:p w14:paraId="1F114A60"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class</w:t>
            </w:r>
          </w:p>
        </w:tc>
        <w:tc>
          <w:tcPr>
            <w:tcW w:w="1080" w:type="dxa"/>
          </w:tcPr>
          <w:p w14:paraId="755F13EC" w14:textId="77777777" w:rsidR="00DA136E" w:rsidRPr="00AB278E" w:rsidRDefault="000D4536" w:rsidP="009A66D3">
            <w:pPr>
              <w:rPr>
                <w:rFonts w:ascii="Times New Roman" w:hAnsi="Times New Roman"/>
                <w:szCs w:val="22"/>
              </w:rPr>
            </w:pPr>
            <w:r w:rsidRPr="00AB278E">
              <w:rPr>
                <w:rFonts w:ascii="Times New Roman" w:hAnsi="Times New Roman"/>
                <w:szCs w:val="22"/>
              </w:rPr>
              <w:t>DOC</w:t>
            </w:r>
          </w:p>
        </w:tc>
        <w:tc>
          <w:tcPr>
            <w:tcW w:w="1080" w:type="dxa"/>
          </w:tcPr>
          <w:p w14:paraId="5B8C36C6"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D1E3574" w14:textId="77777777" w:rsidR="00DA136E" w:rsidRPr="00AB278E" w:rsidRDefault="009E5DF7" w:rsidP="009A66D3">
            <w:pPr>
              <w:rPr>
                <w:rFonts w:ascii="Times New Roman" w:hAnsi="Times New Roman"/>
                <w:szCs w:val="22"/>
              </w:rPr>
            </w:pPr>
            <w:r w:rsidRPr="00AB278E">
              <w:rPr>
                <w:rFonts w:ascii="Times New Roman" w:hAnsi="Times New Roman"/>
                <w:szCs w:val="22"/>
              </w:rPr>
              <w:t>DOC indicates document transaction</w:t>
            </w:r>
          </w:p>
        </w:tc>
      </w:tr>
      <w:tr w:rsidR="00CC63D0" w:rsidRPr="00AB278E" w14:paraId="030728CB" w14:textId="77777777" w:rsidTr="00CC63D0">
        <w:trPr>
          <w:cantSplit/>
        </w:trPr>
        <w:tc>
          <w:tcPr>
            <w:tcW w:w="558" w:type="dxa"/>
          </w:tcPr>
          <w:p w14:paraId="34CBB1BF"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6</w:t>
            </w:r>
          </w:p>
        </w:tc>
        <w:tc>
          <w:tcPr>
            <w:tcW w:w="2520" w:type="dxa"/>
          </w:tcPr>
          <w:p w14:paraId="056EC661"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code</w:t>
            </w:r>
          </w:p>
        </w:tc>
        <w:tc>
          <w:tcPr>
            <w:tcW w:w="1080" w:type="dxa"/>
          </w:tcPr>
          <w:p w14:paraId="05BD307D" w14:textId="77777777" w:rsidR="00DA136E" w:rsidRPr="00AB278E" w:rsidRDefault="000D4536" w:rsidP="009A66D3">
            <w:pPr>
              <w:rPr>
                <w:rFonts w:ascii="Times New Roman" w:hAnsi="Times New Roman"/>
                <w:szCs w:val="22"/>
              </w:rPr>
            </w:pPr>
            <w:r w:rsidRPr="00AB278E">
              <w:rPr>
                <w:rFonts w:ascii="Times New Roman" w:hAnsi="Times New Roman"/>
                <w:szCs w:val="22"/>
              </w:rPr>
              <w:t>CR</w:t>
            </w:r>
          </w:p>
        </w:tc>
        <w:tc>
          <w:tcPr>
            <w:tcW w:w="1080" w:type="dxa"/>
          </w:tcPr>
          <w:p w14:paraId="45F9D63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C9B0B24" w14:textId="77777777" w:rsidR="00DA136E" w:rsidRPr="00AB278E" w:rsidRDefault="009E5DF7" w:rsidP="009A66D3">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89686F7" w14:textId="77777777" w:rsidTr="00CC63D0">
        <w:trPr>
          <w:cantSplit/>
        </w:trPr>
        <w:tc>
          <w:tcPr>
            <w:tcW w:w="558" w:type="dxa"/>
          </w:tcPr>
          <w:p w14:paraId="44B49683"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7</w:t>
            </w:r>
          </w:p>
        </w:tc>
        <w:tc>
          <w:tcPr>
            <w:tcW w:w="2520" w:type="dxa"/>
          </w:tcPr>
          <w:p w14:paraId="5EFF0438" w14:textId="77777777" w:rsidR="00DA136E" w:rsidRPr="00AB278E" w:rsidRDefault="000D4536" w:rsidP="009A66D3">
            <w:pPr>
              <w:rPr>
                <w:rFonts w:ascii="Times New Roman" w:hAnsi="Times New Roman"/>
                <w:szCs w:val="22"/>
              </w:rPr>
            </w:pPr>
            <w:r w:rsidRPr="00AB278E">
              <w:rPr>
                <w:rFonts w:ascii="Times New Roman" w:hAnsi="Times New Roman"/>
                <w:szCs w:val="22"/>
              </w:rPr>
              <w:t>SEC1 code</w:t>
            </w:r>
          </w:p>
        </w:tc>
        <w:tc>
          <w:tcPr>
            <w:tcW w:w="1080" w:type="dxa"/>
          </w:tcPr>
          <w:p w14:paraId="7851C702" w14:textId="77777777" w:rsidR="00DA136E" w:rsidRPr="00AB278E" w:rsidRDefault="000D4536" w:rsidP="009A66D3">
            <w:pPr>
              <w:rPr>
                <w:rFonts w:ascii="Times New Roman" w:hAnsi="Times New Roman"/>
                <w:szCs w:val="22"/>
              </w:rPr>
            </w:pPr>
            <w:r w:rsidRPr="00AB278E">
              <w:rPr>
                <w:rFonts w:ascii="Times New Roman" w:hAnsi="Times New Roman"/>
                <w:szCs w:val="22"/>
              </w:rPr>
              <w:t>4A</w:t>
            </w:r>
          </w:p>
        </w:tc>
        <w:tc>
          <w:tcPr>
            <w:tcW w:w="1080" w:type="dxa"/>
          </w:tcPr>
          <w:p w14:paraId="744CA2CA"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3B0E2462" w14:textId="77777777" w:rsidR="00DA136E" w:rsidRPr="00AB278E" w:rsidRDefault="009E5DF7" w:rsidP="009A66D3">
            <w:pPr>
              <w:rPr>
                <w:rFonts w:ascii="Times New Roman" w:hAnsi="Times New Roman"/>
                <w:szCs w:val="22"/>
              </w:rPr>
            </w:pPr>
            <w:r w:rsidRPr="00AB278E">
              <w:rPr>
                <w:rFonts w:ascii="Times New Roman" w:hAnsi="Times New Roman"/>
                <w:szCs w:val="22"/>
              </w:rPr>
              <w:t>VHA = 10, VBA = 20</w:t>
            </w:r>
          </w:p>
        </w:tc>
      </w:tr>
      <w:tr w:rsidR="00CC63D0" w:rsidRPr="00AB278E" w14:paraId="1DDAE9D1" w14:textId="77777777" w:rsidTr="00CC63D0">
        <w:trPr>
          <w:cantSplit/>
        </w:trPr>
        <w:tc>
          <w:tcPr>
            <w:tcW w:w="558" w:type="dxa"/>
          </w:tcPr>
          <w:p w14:paraId="31C47086"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8</w:t>
            </w:r>
          </w:p>
        </w:tc>
        <w:tc>
          <w:tcPr>
            <w:tcW w:w="2520" w:type="dxa"/>
          </w:tcPr>
          <w:p w14:paraId="581D8065" w14:textId="77777777" w:rsidR="004A0F1F" w:rsidRPr="00AB278E" w:rsidRDefault="000D4536" w:rsidP="009A66D3">
            <w:pPr>
              <w:rPr>
                <w:rFonts w:ascii="Times New Roman" w:hAnsi="Times New Roman"/>
                <w:szCs w:val="22"/>
              </w:rPr>
            </w:pPr>
            <w:r w:rsidRPr="00AB278E">
              <w:rPr>
                <w:rFonts w:ascii="Times New Roman" w:hAnsi="Times New Roman"/>
                <w:szCs w:val="22"/>
              </w:rPr>
              <w:t>Batch number</w:t>
            </w:r>
          </w:p>
        </w:tc>
        <w:tc>
          <w:tcPr>
            <w:tcW w:w="1080" w:type="dxa"/>
          </w:tcPr>
          <w:p w14:paraId="7ED399F9" w14:textId="77777777" w:rsidR="004A0F1F" w:rsidRPr="00AB278E" w:rsidRDefault="000D4536" w:rsidP="009A66D3">
            <w:pPr>
              <w:rPr>
                <w:rFonts w:ascii="Times New Roman" w:hAnsi="Times New Roman"/>
                <w:szCs w:val="22"/>
              </w:rPr>
            </w:pPr>
            <w:r w:rsidRPr="00AB278E">
              <w:rPr>
                <w:rFonts w:ascii="Times New Roman" w:hAnsi="Times New Roman"/>
                <w:szCs w:val="22"/>
              </w:rPr>
              <w:t>null</w:t>
            </w:r>
          </w:p>
        </w:tc>
        <w:tc>
          <w:tcPr>
            <w:tcW w:w="1080" w:type="dxa"/>
          </w:tcPr>
          <w:p w14:paraId="16C6EC42" w14:textId="77777777" w:rsidR="004A0F1F"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68624AC2" w14:textId="77777777" w:rsidR="004A0F1F" w:rsidRPr="00AB278E" w:rsidRDefault="004A0F1F" w:rsidP="009A66D3">
            <w:pPr>
              <w:rPr>
                <w:sz w:val="20"/>
              </w:rPr>
            </w:pPr>
          </w:p>
        </w:tc>
      </w:tr>
      <w:tr w:rsidR="00CC63D0" w:rsidRPr="00AB278E" w14:paraId="7AF0C099" w14:textId="77777777" w:rsidTr="00CC63D0">
        <w:trPr>
          <w:cantSplit/>
        </w:trPr>
        <w:tc>
          <w:tcPr>
            <w:tcW w:w="558" w:type="dxa"/>
          </w:tcPr>
          <w:p w14:paraId="7248BBA2"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9</w:t>
            </w:r>
          </w:p>
        </w:tc>
        <w:tc>
          <w:tcPr>
            <w:tcW w:w="2520" w:type="dxa"/>
          </w:tcPr>
          <w:p w14:paraId="6B532558"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Number</w:t>
            </w:r>
          </w:p>
        </w:tc>
        <w:tc>
          <w:tcPr>
            <w:tcW w:w="1080" w:type="dxa"/>
          </w:tcPr>
          <w:p w14:paraId="6FCC8598" w14:textId="77777777" w:rsidR="004A0F1F" w:rsidRPr="00AB278E" w:rsidRDefault="000D4536" w:rsidP="009A66D3">
            <w:pPr>
              <w:rPr>
                <w:rFonts w:ascii="Times New Roman" w:hAnsi="Times New Roman"/>
                <w:szCs w:val="22"/>
              </w:rPr>
            </w:pPr>
            <w:r w:rsidRPr="00AB278E">
              <w:rPr>
                <w:rFonts w:ascii="Times New Roman" w:hAnsi="Times New Roman"/>
                <w:szCs w:val="22"/>
              </w:rPr>
              <w:t>11A</w:t>
            </w:r>
          </w:p>
        </w:tc>
        <w:tc>
          <w:tcPr>
            <w:tcW w:w="1080" w:type="dxa"/>
          </w:tcPr>
          <w:p w14:paraId="142E1653"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1B3C9A" w14:textId="77777777" w:rsidR="004A0F1F" w:rsidRPr="00AB278E" w:rsidRDefault="009E5DF7" w:rsidP="009A66D3">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4CBEB93" w14:textId="77777777" w:rsidTr="00CC63D0">
        <w:trPr>
          <w:cantSplit/>
        </w:trPr>
        <w:tc>
          <w:tcPr>
            <w:tcW w:w="558" w:type="dxa"/>
          </w:tcPr>
          <w:p w14:paraId="0119B9E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10</w:t>
            </w:r>
          </w:p>
        </w:tc>
        <w:tc>
          <w:tcPr>
            <w:tcW w:w="2520" w:type="dxa"/>
          </w:tcPr>
          <w:p w14:paraId="52FE74D1"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Date</w:t>
            </w:r>
          </w:p>
        </w:tc>
        <w:tc>
          <w:tcPr>
            <w:tcW w:w="1080" w:type="dxa"/>
          </w:tcPr>
          <w:p w14:paraId="06D446DA" w14:textId="77777777" w:rsidR="004A0F1F" w:rsidRPr="00AB278E" w:rsidRDefault="000D4536" w:rsidP="009A66D3">
            <w:pPr>
              <w:rPr>
                <w:rFonts w:ascii="Times New Roman" w:hAnsi="Times New Roman"/>
                <w:szCs w:val="22"/>
              </w:rPr>
            </w:pPr>
            <w:r w:rsidRPr="00AB278E">
              <w:rPr>
                <w:rFonts w:ascii="Times New Roman" w:hAnsi="Times New Roman"/>
                <w:szCs w:val="22"/>
              </w:rPr>
              <w:t>8N</w:t>
            </w:r>
          </w:p>
        </w:tc>
        <w:tc>
          <w:tcPr>
            <w:tcW w:w="1080" w:type="dxa"/>
          </w:tcPr>
          <w:p w14:paraId="18AEDEBB"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A374FE"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date of creation of document (YYYYMMDD)</w:t>
            </w:r>
          </w:p>
        </w:tc>
      </w:tr>
      <w:tr w:rsidR="00CC63D0" w:rsidRPr="00AB278E" w14:paraId="5BEAF1DF" w14:textId="77777777" w:rsidTr="00CC63D0">
        <w:trPr>
          <w:cantSplit/>
        </w:trPr>
        <w:tc>
          <w:tcPr>
            <w:tcW w:w="558" w:type="dxa"/>
          </w:tcPr>
          <w:p w14:paraId="3E191BD4"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11</w:t>
            </w:r>
          </w:p>
        </w:tc>
        <w:tc>
          <w:tcPr>
            <w:tcW w:w="2520" w:type="dxa"/>
          </w:tcPr>
          <w:p w14:paraId="644D5B0C"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Time</w:t>
            </w:r>
          </w:p>
        </w:tc>
        <w:tc>
          <w:tcPr>
            <w:tcW w:w="1080" w:type="dxa"/>
          </w:tcPr>
          <w:p w14:paraId="06AABCB2" w14:textId="77777777" w:rsidR="004A0F1F" w:rsidRPr="00AB278E" w:rsidRDefault="000D4536" w:rsidP="009A66D3">
            <w:pPr>
              <w:rPr>
                <w:rFonts w:ascii="Times New Roman" w:hAnsi="Times New Roman"/>
                <w:szCs w:val="22"/>
              </w:rPr>
            </w:pPr>
            <w:r w:rsidRPr="00AB278E">
              <w:rPr>
                <w:rFonts w:ascii="Times New Roman" w:hAnsi="Times New Roman"/>
                <w:szCs w:val="22"/>
              </w:rPr>
              <w:t>6N</w:t>
            </w:r>
          </w:p>
        </w:tc>
        <w:tc>
          <w:tcPr>
            <w:tcW w:w="1080" w:type="dxa"/>
          </w:tcPr>
          <w:p w14:paraId="5F15AA44"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D31D5FB"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time of creation of document (HHMMSS)</w:t>
            </w:r>
          </w:p>
        </w:tc>
      </w:tr>
      <w:tr w:rsidR="00CC63D0" w:rsidRPr="00AB278E" w14:paraId="575BF61E" w14:textId="77777777" w:rsidTr="00CC63D0">
        <w:trPr>
          <w:cantSplit/>
        </w:trPr>
        <w:tc>
          <w:tcPr>
            <w:tcW w:w="558" w:type="dxa"/>
          </w:tcPr>
          <w:p w14:paraId="5F4DE33C"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12</w:t>
            </w:r>
          </w:p>
        </w:tc>
        <w:tc>
          <w:tcPr>
            <w:tcW w:w="2520" w:type="dxa"/>
          </w:tcPr>
          <w:p w14:paraId="4A134BDD" w14:textId="77777777" w:rsidR="004A0F1F" w:rsidRPr="00AB278E" w:rsidRDefault="000D4536" w:rsidP="009A66D3">
            <w:pPr>
              <w:rPr>
                <w:rFonts w:ascii="Times New Roman" w:hAnsi="Times New Roman"/>
                <w:szCs w:val="22"/>
              </w:rPr>
            </w:pPr>
            <w:r w:rsidRPr="00AB278E">
              <w:rPr>
                <w:rFonts w:ascii="Times New Roman" w:hAnsi="Times New Roman"/>
                <w:szCs w:val="22"/>
              </w:rPr>
              <w:t>Sequence Number</w:t>
            </w:r>
          </w:p>
        </w:tc>
        <w:tc>
          <w:tcPr>
            <w:tcW w:w="1080" w:type="dxa"/>
          </w:tcPr>
          <w:p w14:paraId="615239AC"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2A7B53E7"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84E8548" w14:textId="77777777" w:rsidR="004A0F1F" w:rsidRPr="00AB278E" w:rsidRDefault="009E5DF7" w:rsidP="009A66D3">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D952735" w14:textId="77777777" w:rsidTr="00CC63D0">
        <w:trPr>
          <w:cantSplit/>
        </w:trPr>
        <w:tc>
          <w:tcPr>
            <w:tcW w:w="558" w:type="dxa"/>
          </w:tcPr>
          <w:p w14:paraId="7DFDCA5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13</w:t>
            </w:r>
          </w:p>
        </w:tc>
        <w:tc>
          <w:tcPr>
            <w:tcW w:w="2520" w:type="dxa"/>
          </w:tcPr>
          <w:p w14:paraId="0C496074" w14:textId="77777777" w:rsidR="004A0F1F" w:rsidRPr="00AB278E" w:rsidRDefault="000D4536" w:rsidP="009A66D3">
            <w:pPr>
              <w:rPr>
                <w:rFonts w:ascii="Times New Roman" w:hAnsi="Times New Roman"/>
                <w:szCs w:val="22"/>
              </w:rPr>
            </w:pPr>
            <w:r w:rsidRPr="00AB278E">
              <w:rPr>
                <w:rFonts w:ascii="Times New Roman" w:hAnsi="Times New Roman"/>
                <w:szCs w:val="22"/>
              </w:rPr>
              <w:t>Sequence Total</w:t>
            </w:r>
          </w:p>
        </w:tc>
        <w:tc>
          <w:tcPr>
            <w:tcW w:w="1080" w:type="dxa"/>
          </w:tcPr>
          <w:p w14:paraId="7605EF9E"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5CC68A6A"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B8F4D3" w14:textId="77777777" w:rsidR="004A0F1F" w:rsidRPr="00AB278E" w:rsidRDefault="009E5DF7" w:rsidP="009A66D3">
            <w:pPr>
              <w:rPr>
                <w:rFonts w:ascii="Times New Roman" w:hAnsi="Times New Roman"/>
                <w:szCs w:val="22"/>
              </w:rPr>
            </w:pPr>
            <w:r w:rsidRPr="00AB278E">
              <w:rPr>
                <w:rFonts w:ascii="Times New Roman" w:hAnsi="Times New Roman"/>
                <w:szCs w:val="22"/>
              </w:rPr>
              <w:t>Total number of transaction parts</w:t>
            </w:r>
          </w:p>
        </w:tc>
      </w:tr>
      <w:tr w:rsidR="00CC63D0" w:rsidRPr="00AB278E" w14:paraId="1ADCF088" w14:textId="77777777" w:rsidTr="00CC63D0">
        <w:trPr>
          <w:cantSplit/>
        </w:trPr>
        <w:tc>
          <w:tcPr>
            <w:tcW w:w="558" w:type="dxa"/>
          </w:tcPr>
          <w:p w14:paraId="7E0DECF3"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14</w:t>
            </w:r>
          </w:p>
        </w:tc>
        <w:tc>
          <w:tcPr>
            <w:tcW w:w="2520" w:type="dxa"/>
          </w:tcPr>
          <w:p w14:paraId="7748182A" w14:textId="77777777" w:rsidR="004A0F1F" w:rsidRPr="00AB278E" w:rsidRDefault="000D4536" w:rsidP="009A66D3">
            <w:pPr>
              <w:rPr>
                <w:rFonts w:ascii="Times New Roman" w:hAnsi="Times New Roman"/>
                <w:szCs w:val="22"/>
              </w:rPr>
            </w:pPr>
            <w:r w:rsidRPr="00AB278E">
              <w:rPr>
                <w:rFonts w:ascii="Times New Roman" w:hAnsi="Times New Roman"/>
                <w:szCs w:val="22"/>
              </w:rPr>
              <w:t>Version</w:t>
            </w:r>
          </w:p>
        </w:tc>
        <w:tc>
          <w:tcPr>
            <w:tcW w:w="1080" w:type="dxa"/>
          </w:tcPr>
          <w:p w14:paraId="23D4070F" w14:textId="77777777" w:rsidR="004A0F1F"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181F9169"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E1A1D26" w14:textId="77777777" w:rsidR="004A0F1F" w:rsidRPr="00AB278E" w:rsidRDefault="009E5DF7" w:rsidP="009A66D3">
            <w:pPr>
              <w:rPr>
                <w:rFonts w:ascii="Times New Roman" w:hAnsi="Times New Roman"/>
                <w:szCs w:val="22"/>
              </w:rPr>
            </w:pPr>
            <w:r w:rsidRPr="00AB278E">
              <w:rPr>
                <w:rFonts w:ascii="Times New Roman" w:hAnsi="Times New Roman"/>
                <w:szCs w:val="22"/>
              </w:rPr>
              <w:t>IFCAP-FMS Interface Version</w:t>
            </w:r>
          </w:p>
        </w:tc>
      </w:tr>
    </w:tbl>
    <w:p w14:paraId="29044DF3"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252F3420" w14:textId="77777777" w:rsidR="00DA136E" w:rsidRPr="00AB278E" w:rsidRDefault="0075220D" w:rsidP="00DA136E">
      <w:pPr>
        <w:numPr>
          <w:ilvl w:val="1"/>
          <w:numId w:val="19"/>
        </w:numPr>
        <w:rPr>
          <w:rFonts w:ascii="Times New Roman" w:hAnsi="Times New Roman"/>
          <w:szCs w:val="22"/>
        </w:rPr>
      </w:pPr>
      <w:r w:rsidRPr="00AB278E">
        <w:rPr>
          <w:rFonts w:ascii="Times New Roman" w:hAnsi="Times New Roman"/>
          <w:szCs w:val="22"/>
        </w:rPr>
        <w:lastRenderedPageBreak/>
        <w:t>DOCUMENT SEGMENTS</w:t>
      </w:r>
    </w:p>
    <w:p w14:paraId="1EEF891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28536419" w14:textId="77777777" w:rsidTr="00CC63D0">
        <w:trPr>
          <w:cantSplit/>
          <w:tblHeader/>
        </w:trPr>
        <w:tc>
          <w:tcPr>
            <w:tcW w:w="558" w:type="dxa"/>
          </w:tcPr>
          <w:p w14:paraId="666B0C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3CD44D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4D751E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36E35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F44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42B3E7" w14:textId="77777777" w:rsidTr="00CC63D0">
        <w:trPr>
          <w:cantSplit/>
        </w:trPr>
        <w:tc>
          <w:tcPr>
            <w:tcW w:w="558" w:type="dxa"/>
            <w:tcBorders>
              <w:bottom w:val="single" w:sz="4" w:space="0" w:color="auto"/>
            </w:tcBorders>
          </w:tcPr>
          <w:p w14:paraId="2233CC8E"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3B2347"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FC51D67" w14:textId="77777777" w:rsidR="00DA136E" w:rsidRPr="00AB278E" w:rsidRDefault="002D562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5805E49D"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203FF6"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3265D974" w14:textId="77777777" w:rsidTr="00CC63D0">
        <w:trPr>
          <w:cantSplit/>
        </w:trPr>
        <w:tc>
          <w:tcPr>
            <w:tcW w:w="558" w:type="dxa"/>
          </w:tcPr>
          <w:p w14:paraId="26FCA8B8"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2</w:t>
            </w:r>
          </w:p>
        </w:tc>
        <w:tc>
          <w:tcPr>
            <w:tcW w:w="2520" w:type="dxa"/>
          </w:tcPr>
          <w:p w14:paraId="45E161CD"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7271CFD5" w14:textId="77777777" w:rsidR="00DA136E" w:rsidRPr="00AB278E" w:rsidRDefault="002D5620" w:rsidP="00D42A60">
            <w:pPr>
              <w:rPr>
                <w:rFonts w:ascii="Times New Roman" w:hAnsi="Times New Roman"/>
                <w:szCs w:val="22"/>
              </w:rPr>
            </w:pPr>
            <w:r w:rsidRPr="00AB278E">
              <w:rPr>
                <w:rFonts w:ascii="Times New Roman" w:hAnsi="Times New Roman"/>
                <w:szCs w:val="22"/>
              </w:rPr>
              <w:t>CR1</w:t>
            </w:r>
          </w:p>
        </w:tc>
        <w:tc>
          <w:tcPr>
            <w:tcW w:w="1080" w:type="dxa"/>
          </w:tcPr>
          <w:p w14:paraId="133F20D5"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77DB47FE"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1D4A52FE" w14:textId="77777777" w:rsidTr="00CC63D0">
        <w:trPr>
          <w:cantSplit/>
        </w:trPr>
        <w:tc>
          <w:tcPr>
            <w:tcW w:w="558" w:type="dxa"/>
          </w:tcPr>
          <w:p w14:paraId="08540C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3</w:t>
            </w:r>
          </w:p>
        </w:tc>
        <w:tc>
          <w:tcPr>
            <w:tcW w:w="2520" w:type="dxa"/>
          </w:tcPr>
          <w:p w14:paraId="1B6FC69E" w14:textId="77777777" w:rsidR="00DA136E" w:rsidRPr="00AB278E" w:rsidRDefault="00F4525C" w:rsidP="00D42A60">
            <w:pPr>
              <w:rPr>
                <w:rFonts w:ascii="Times New Roman" w:hAnsi="Times New Roman"/>
                <w:szCs w:val="22"/>
              </w:rPr>
            </w:pPr>
            <w:r w:rsidRPr="00AB278E">
              <w:rPr>
                <w:rFonts w:ascii="Times New Roman" w:hAnsi="Times New Roman"/>
                <w:szCs w:val="22"/>
              </w:rPr>
              <w:t>Trans code</w:t>
            </w:r>
          </w:p>
        </w:tc>
        <w:tc>
          <w:tcPr>
            <w:tcW w:w="1080" w:type="dxa"/>
          </w:tcPr>
          <w:p w14:paraId="2A235F83" w14:textId="77777777" w:rsidR="00DA136E" w:rsidRPr="00AB278E" w:rsidRDefault="002D5620" w:rsidP="00D42A60">
            <w:pPr>
              <w:rPr>
                <w:rFonts w:ascii="Times New Roman" w:hAnsi="Times New Roman"/>
                <w:szCs w:val="22"/>
              </w:rPr>
            </w:pPr>
            <w:r w:rsidRPr="00AB278E">
              <w:rPr>
                <w:rFonts w:ascii="Times New Roman" w:hAnsi="Times New Roman"/>
                <w:szCs w:val="22"/>
              </w:rPr>
              <w:t>CR</w:t>
            </w:r>
          </w:p>
        </w:tc>
        <w:tc>
          <w:tcPr>
            <w:tcW w:w="1080" w:type="dxa"/>
          </w:tcPr>
          <w:p w14:paraId="2A13DC5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56F8AE7A" w14:textId="77777777" w:rsidR="00DA136E" w:rsidRPr="00AB278E" w:rsidRDefault="00B57D87"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3C6C2998" w14:textId="77777777" w:rsidTr="00CC63D0">
        <w:trPr>
          <w:cantSplit/>
        </w:trPr>
        <w:tc>
          <w:tcPr>
            <w:tcW w:w="558" w:type="dxa"/>
          </w:tcPr>
          <w:p w14:paraId="475E97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4</w:t>
            </w:r>
          </w:p>
        </w:tc>
        <w:tc>
          <w:tcPr>
            <w:tcW w:w="2520" w:type="dxa"/>
          </w:tcPr>
          <w:p w14:paraId="12E67F9D" w14:textId="77777777" w:rsidR="00DA136E" w:rsidRPr="00AB278E" w:rsidRDefault="00F4525C" w:rsidP="00D42A60">
            <w:pPr>
              <w:rPr>
                <w:rFonts w:ascii="Times New Roman" w:hAnsi="Times New Roman"/>
                <w:szCs w:val="22"/>
              </w:rPr>
            </w:pPr>
            <w:r w:rsidRPr="00AB278E">
              <w:rPr>
                <w:rFonts w:ascii="Times New Roman" w:hAnsi="Times New Roman"/>
                <w:szCs w:val="22"/>
              </w:rPr>
              <w:t>Trans Number</w:t>
            </w:r>
          </w:p>
        </w:tc>
        <w:tc>
          <w:tcPr>
            <w:tcW w:w="1080" w:type="dxa"/>
          </w:tcPr>
          <w:p w14:paraId="2FBA5E69" w14:textId="77777777" w:rsidR="00DA136E" w:rsidRPr="00AB278E" w:rsidRDefault="002D5620" w:rsidP="00D42A60">
            <w:pPr>
              <w:rPr>
                <w:rFonts w:ascii="Times New Roman" w:hAnsi="Times New Roman"/>
                <w:szCs w:val="22"/>
              </w:rPr>
            </w:pPr>
            <w:r w:rsidRPr="00AB278E">
              <w:rPr>
                <w:rFonts w:ascii="Times New Roman" w:hAnsi="Times New Roman"/>
                <w:szCs w:val="22"/>
              </w:rPr>
              <w:t>11A</w:t>
            </w:r>
          </w:p>
        </w:tc>
        <w:tc>
          <w:tcPr>
            <w:tcW w:w="1080" w:type="dxa"/>
          </w:tcPr>
          <w:p w14:paraId="1BC4BAB6"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653BA66A" w14:textId="77777777" w:rsidR="00DA136E" w:rsidRPr="00AB278E" w:rsidRDefault="00B57D8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3D25B59" w14:textId="77777777" w:rsidTr="00CC63D0">
        <w:trPr>
          <w:cantSplit/>
        </w:trPr>
        <w:tc>
          <w:tcPr>
            <w:tcW w:w="558" w:type="dxa"/>
          </w:tcPr>
          <w:p w14:paraId="1C84741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5</w:t>
            </w:r>
          </w:p>
        </w:tc>
        <w:tc>
          <w:tcPr>
            <w:tcW w:w="2520" w:type="dxa"/>
          </w:tcPr>
          <w:p w14:paraId="2065DE29" w14:textId="77777777" w:rsidR="00DA136E" w:rsidRPr="00AB278E" w:rsidRDefault="00F4525C" w:rsidP="00D42A60">
            <w:pPr>
              <w:rPr>
                <w:rFonts w:ascii="Times New Roman" w:hAnsi="Times New Roman"/>
                <w:szCs w:val="22"/>
              </w:rPr>
            </w:pPr>
            <w:r w:rsidRPr="00AB278E">
              <w:rPr>
                <w:rFonts w:ascii="Times New Roman" w:hAnsi="Times New Roman"/>
                <w:szCs w:val="22"/>
              </w:rPr>
              <w:t>Header XDivision</w:t>
            </w:r>
          </w:p>
        </w:tc>
        <w:tc>
          <w:tcPr>
            <w:tcW w:w="1080" w:type="dxa"/>
          </w:tcPr>
          <w:p w14:paraId="7F089BE3" w14:textId="77777777" w:rsidR="00DA136E" w:rsidRPr="00AB278E" w:rsidRDefault="002D5620" w:rsidP="00D42A60">
            <w:pPr>
              <w:rPr>
                <w:rFonts w:ascii="Times New Roman" w:hAnsi="Times New Roman"/>
                <w:szCs w:val="22"/>
              </w:rPr>
            </w:pPr>
            <w:r w:rsidRPr="00AB278E">
              <w:rPr>
                <w:rFonts w:ascii="Times New Roman" w:hAnsi="Times New Roman"/>
                <w:szCs w:val="22"/>
              </w:rPr>
              <w:t>4A</w:t>
            </w:r>
          </w:p>
        </w:tc>
        <w:tc>
          <w:tcPr>
            <w:tcW w:w="1080" w:type="dxa"/>
          </w:tcPr>
          <w:p w14:paraId="0851613C"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50BE163" w14:textId="77777777" w:rsidR="00DA136E" w:rsidRPr="00AB278E" w:rsidRDefault="00B57D87" w:rsidP="00D42A60">
            <w:pPr>
              <w:rPr>
                <w:rFonts w:ascii="Times New Roman" w:hAnsi="Times New Roman"/>
                <w:szCs w:val="22"/>
              </w:rPr>
            </w:pPr>
            <w:r w:rsidRPr="00AB278E">
              <w:rPr>
                <w:rFonts w:ascii="Times New Roman" w:hAnsi="Times New Roman"/>
                <w:szCs w:val="22"/>
              </w:rPr>
              <w:t>VHA = 10, VBA = 20</w:t>
            </w:r>
          </w:p>
        </w:tc>
      </w:tr>
      <w:tr w:rsidR="00CC63D0" w:rsidRPr="00AB278E" w14:paraId="4CEA2460" w14:textId="77777777" w:rsidTr="00CC63D0">
        <w:trPr>
          <w:cantSplit/>
        </w:trPr>
        <w:tc>
          <w:tcPr>
            <w:tcW w:w="558" w:type="dxa"/>
            <w:tcBorders>
              <w:bottom w:val="single" w:sz="4" w:space="0" w:color="auto"/>
            </w:tcBorders>
          </w:tcPr>
          <w:p w14:paraId="58072AA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5FBB018" w14:textId="77777777" w:rsidR="00DA136E" w:rsidRPr="00AB278E" w:rsidRDefault="00F4525C"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39F4C61" w14:textId="77777777" w:rsidR="00DA136E" w:rsidRPr="00AB278E" w:rsidRDefault="002D562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5141FFE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C031283" w14:textId="77777777" w:rsidR="00DA136E" w:rsidRPr="00AB278E" w:rsidRDefault="00B57D87"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5DB6EFDA" w14:textId="77777777" w:rsidTr="00CC63D0">
        <w:trPr>
          <w:cantSplit/>
        </w:trPr>
        <w:tc>
          <w:tcPr>
            <w:tcW w:w="558" w:type="dxa"/>
          </w:tcPr>
          <w:p w14:paraId="4D82493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7</w:t>
            </w:r>
          </w:p>
        </w:tc>
        <w:tc>
          <w:tcPr>
            <w:tcW w:w="2520" w:type="dxa"/>
          </w:tcPr>
          <w:p w14:paraId="1A3FDB16" w14:textId="77777777" w:rsidR="00DA7607"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1EC4AA7E" w14:textId="77777777" w:rsidR="00DA7607" w:rsidRPr="00AB278E" w:rsidRDefault="002D5620" w:rsidP="00D42A60">
            <w:pPr>
              <w:rPr>
                <w:rFonts w:ascii="Times New Roman" w:hAnsi="Times New Roman"/>
                <w:szCs w:val="22"/>
              </w:rPr>
            </w:pPr>
            <w:r w:rsidRPr="00AB278E">
              <w:rPr>
                <w:rFonts w:ascii="Times New Roman" w:hAnsi="Times New Roman"/>
                <w:szCs w:val="22"/>
              </w:rPr>
              <w:t>CR2</w:t>
            </w:r>
          </w:p>
        </w:tc>
        <w:tc>
          <w:tcPr>
            <w:tcW w:w="1080" w:type="dxa"/>
          </w:tcPr>
          <w:p w14:paraId="79CD72E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9BDB433" w14:textId="77777777" w:rsidR="00DA7607"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089F39" w14:textId="77777777" w:rsidTr="00CC63D0">
        <w:trPr>
          <w:cantSplit/>
        </w:trPr>
        <w:tc>
          <w:tcPr>
            <w:tcW w:w="558" w:type="dxa"/>
          </w:tcPr>
          <w:p w14:paraId="4E1C6A8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8</w:t>
            </w:r>
          </w:p>
        </w:tc>
        <w:tc>
          <w:tcPr>
            <w:tcW w:w="2520" w:type="dxa"/>
          </w:tcPr>
          <w:p w14:paraId="33302300" w14:textId="77777777" w:rsidR="00DA7607" w:rsidRPr="00AB278E" w:rsidRDefault="00F4525C" w:rsidP="00D42A60">
            <w:pPr>
              <w:rPr>
                <w:rFonts w:ascii="Times New Roman" w:hAnsi="Times New Roman"/>
                <w:szCs w:val="22"/>
              </w:rPr>
            </w:pPr>
            <w:r w:rsidRPr="00AB278E">
              <w:rPr>
                <w:rFonts w:ascii="Times New Roman" w:hAnsi="Times New Roman"/>
                <w:szCs w:val="22"/>
              </w:rPr>
              <w:t>Record Year</w:t>
            </w:r>
          </w:p>
        </w:tc>
        <w:tc>
          <w:tcPr>
            <w:tcW w:w="1080" w:type="dxa"/>
          </w:tcPr>
          <w:p w14:paraId="58BB7BEF"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2B8E5DDC"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FB39931" w14:textId="77777777" w:rsidR="00DA7607" w:rsidRPr="00AB278E" w:rsidRDefault="00B57D87"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7F12D39" w14:textId="77777777" w:rsidTr="00CC63D0">
        <w:trPr>
          <w:cantSplit/>
        </w:trPr>
        <w:tc>
          <w:tcPr>
            <w:tcW w:w="558" w:type="dxa"/>
          </w:tcPr>
          <w:p w14:paraId="7DD1574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9</w:t>
            </w:r>
          </w:p>
        </w:tc>
        <w:tc>
          <w:tcPr>
            <w:tcW w:w="2520" w:type="dxa"/>
          </w:tcPr>
          <w:p w14:paraId="630E0526" w14:textId="77777777" w:rsidR="00DA7607" w:rsidRPr="00AB278E" w:rsidRDefault="00F4525C" w:rsidP="00D42A60">
            <w:pPr>
              <w:rPr>
                <w:rFonts w:ascii="Times New Roman" w:hAnsi="Times New Roman"/>
                <w:szCs w:val="22"/>
              </w:rPr>
            </w:pPr>
            <w:r w:rsidRPr="00AB278E">
              <w:rPr>
                <w:rFonts w:ascii="Times New Roman" w:hAnsi="Times New Roman"/>
                <w:szCs w:val="22"/>
              </w:rPr>
              <w:t>Record Month</w:t>
            </w:r>
          </w:p>
        </w:tc>
        <w:tc>
          <w:tcPr>
            <w:tcW w:w="1080" w:type="dxa"/>
          </w:tcPr>
          <w:p w14:paraId="2BE87239"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72D25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2FD3BF0" w14:textId="77777777" w:rsidR="00DA7607" w:rsidRPr="00AB278E" w:rsidRDefault="00B57D87"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EF8FC0E" w14:textId="77777777" w:rsidTr="00CC63D0">
        <w:trPr>
          <w:cantSplit/>
        </w:trPr>
        <w:tc>
          <w:tcPr>
            <w:tcW w:w="558" w:type="dxa"/>
          </w:tcPr>
          <w:p w14:paraId="4A609EA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10</w:t>
            </w:r>
          </w:p>
        </w:tc>
        <w:tc>
          <w:tcPr>
            <w:tcW w:w="2520" w:type="dxa"/>
          </w:tcPr>
          <w:p w14:paraId="77B42ACF" w14:textId="77777777" w:rsidR="00DA7607" w:rsidRPr="00AB278E" w:rsidRDefault="00F4525C" w:rsidP="00D42A60">
            <w:pPr>
              <w:rPr>
                <w:rFonts w:ascii="Times New Roman" w:hAnsi="Times New Roman"/>
                <w:szCs w:val="22"/>
              </w:rPr>
            </w:pPr>
            <w:r w:rsidRPr="00AB278E">
              <w:rPr>
                <w:rFonts w:ascii="Times New Roman" w:hAnsi="Times New Roman"/>
                <w:szCs w:val="22"/>
              </w:rPr>
              <w:t>Record Day</w:t>
            </w:r>
          </w:p>
        </w:tc>
        <w:tc>
          <w:tcPr>
            <w:tcW w:w="1080" w:type="dxa"/>
          </w:tcPr>
          <w:p w14:paraId="55DB50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59B93BDE"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23AA5D7" w14:textId="77777777" w:rsidR="00DA7607" w:rsidRPr="00AB278E" w:rsidRDefault="00B57D87"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00E32CF2" w14:textId="77777777" w:rsidTr="00CC63D0">
        <w:trPr>
          <w:cantSplit/>
        </w:trPr>
        <w:tc>
          <w:tcPr>
            <w:tcW w:w="558" w:type="dxa"/>
          </w:tcPr>
          <w:p w14:paraId="00EA5B7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11</w:t>
            </w:r>
          </w:p>
        </w:tc>
        <w:tc>
          <w:tcPr>
            <w:tcW w:w="2520" w:type="dxa"/>
          </w:tcPr>
          <w:p w14:paraId="39C478F1" w14:textId="77777777" w:rsidR="00DA7607" w:rsidRPr="00AB278E" w:rsidRDefault="00F4525C" w:rsidP="00D42A60">
            <w:pPr>
              <w:rPr>
                <w:rFonts w:ascii="Times New Roman" w:hAnsi="Times New Roman"/>
                <w:szCs w:val="22"/>
              </w:rPr>
            </w:pPr>
            <w:r w:rsidRPr="00AB278E">
              <w:rPr>
                <w:rFonts w:ascii="Times New Roman" w:hAnsi="Times New Roman"/>
                <w:szCs w:val="22"/>
              </w:rPr>
              <w:t>Fisc Month</w:t>
            </w:r>
          </w:p>
        </w:tc>
        <w:tc>
          <w:tcPr>
            <w:tcW w:w="1080" w:type="dxa"/>
          </w:tcPr>
          <w:p w14:paraId="416087AC"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F41B9C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78127DE" w14:textId="77777777" w:rsidR="00DA7607" w:rsidRPr="00AB278E" w:rsidRDefault="00DA7607" w:rsidP="00D42A60">
            <w:pPr>
              <w:rPr>
                <w:sz w:val="20"/>
              </w:rPr>
            </w:pPr>
          </w:p>
        </w:tc>
      </w:tr>
      <w:tr w:rsidR="00CC63D0" w:rsidRPr="00AB278E" w14:paraId="6978606F" w14:textId="77777777" w:rsidTr="00CC63D0">
        <w:trPr>
          <w:cantSplit/>
        </w:trPr>
        <w:tc>
          <w:tcPr>
            <w:tcW w:w="558" w:type="dxa"/>
          </w:tcPr>
          <w:p w14:paraId="263FE35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12</w:t>
            </w:r>
          </w:p>
        </w:tc>
        <w:tc>
          <w:tcPr>
            <w:tcW w:w="2520" w:type="dxa"/>
          </w:tcPr>
          <w:p w14:paraId="7C01F0AC" w14:textId="77777777" w:rsidR="00DA7607" w:rsidRPr="00AB278E" w:rsidRDefault="00F4525C" w:rsidP="00D42A60">
            <w:pPr>
              <w:rPr>
                <w:rFonts w:ascii="Times New Roman" w:hAnsi="Times New Roman"/>
                <w:szCs w:val="22"/>
              </w:rPr>
            </w:pPr>
            <w:r w:rsidRPr="00AB278E">
              <w:rPr>
                <w:rFonts w:ascii="Times New Roman" w:hAnsi="Times New Roman"/>
                <w:szCs w:val="22"/>
              </w:rPr>
              <w:t>Fisc Year</w:t>
            </w:r>
          </w:p>
        </w:tc>
        <w:tc>
          <w:tcPr>
            <w:tcW w:w="1080" w:type="dxa"/>
          </w:tcPr>
          <w:p w14:paraId="717B0149"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6ED4D6D"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8C00479" w14:textId="77777777" w:rsidR="00DA7607" w:rsidRPr="00AB278E" w:rsidRDefault="00DA7607" w:rsidP="00D42A60">
            <w:pPr>
              <w:rPr>
                <w:sz w:val="20"/>
              </w:rPr>
            </w:pPr>
          </w:p>
        </w:tc>
      </w:tr>
      <w:tr w:rsidR="00CC63D0" w:rsidRPr="00AB278E" w14:paraId="68C9D380" w14:textId="77777777" w:rsidTr="00CC63D0">
        <w:trPr>
          <w:cantSplit/>
        </w:trPr>
        <w:tc>
          <w:tcPr>
            <w:tcW w:w="558" w:type="dxa"/>
          </w:tcPr>
          <w:p w14:paraId="4A18714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13</w:t>
            </w:r>
          </w:p>
        </w:tc>
        <w:tc>
          <w:tcPr>
            <w:tcW w:w="2520" w:type="dxa"/>
          </w:tcPr>
          <w:p w14:paraId="26BF2476" w14:textId="77777777" w:rsidR="00DA7607" w:rsidRPr="00AB278E" w:rsidRDefault="00F4525C" w:rsidP="00D42A60">
            <w:pPr>
              <w:rPr>
                <w:rFonts w:ascii="Times New Roman" w:hAnsi="Times New Roman"/>
                <w:szCs w:val="22"/>
              </w:rPr>
            </w:pPr>
            <w:r w:rsidRPr="00AB278E">
              <w:rPr>
                <w:rFonts w:ascii="Times New Roman" w:hAnsi="Times New Roman"/>
                <w:szCs w:val="22"/>
              </w:rPr>
              <w:t>Beg Budget FY</w:t>
            </w:r>
          </w:p>
        </w:tc>
        <w:tc>
          <w:tcPr>
            <w:tcW w:w="1080" w:type="dxa"/>
          </w:tcPr>
          <w:p w14:paraId="0DE69105"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156319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2B9B10B" w14:textId="77777777" w:rsidR="00DA7607" w:rsidRPr="00AB278E" w:rsidRDefault="00DA7607" w:rsidP="00D42A60">
            <w:pPr>
              <w:rPr>
                <w:sz w:val="20"/>
              </w:rPr>
            </w:pPr>
          </w:p>
        </w:tc>
      </w:tr>
      <w:tr w:rsidR="00CC63D0" w:rsidRPr="00AB278E" w14:paraId="09A120C9" w14:textId="77777777" w:rsidTr="00CC63D0">
        <w:trPr>
          <w:cantSplit/>
        </w:trPr>
        <w:tc>
          <w:tcPr>
            <w:tcW w:w="558" w:type="dxa"/>
          </w:tcPr>
          <w:p w14:paraId="21C3D3E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14</w:t>
            </w:r>
          </w:p>
        </w:tc>
        <w:tc>
          <w:tcPr>
            <w:tcW w:w="2520" w:type="dxa"/>
          </w:tcPr>
          <w:p w14:paraId="70A52F2A" w14:textId="77777777" w:rsidR="00DA7607" w:rsidRPr="00AB278E" w:rsidRDefault="00F4525C" w:rsidP="00D42A60">
            <w:pPr>
              <w:rPr>
                <w:rFonts w:ascii="Times New Roman" w:hAnsi="Times New Roman"/>
                <w:szCs w:val="22"/>
              </w:rPr>
            </w:pPr>
            <w:r w:rsidRPr="00AB278E">
              <w:rPr>
                <w:rFonts w:ascii="Times New Roman" w:hAnsi="Times New Roman"/>
                <w:szCs w:val="22"/>
              </w:rPr>
              <w:t>End Budget FY</w:t>
            </w:r>
          </w:p>
        </w:tc>
        <w:tc>
          <w:tcPr>
            <w:tcW w:w="1080" w:type="dxa"/>
          </w:tcPr>
          <w:p w14:paraId="0C0F4DD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229835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D9FE1AA" w14:textId="77777777" w:rsidR="00DA7607" w:rsidRPr="00AB278E" w:rsidRDefault="00DA7607" w:rsidP="00D42A60">
            <w:pPr>
              <w:rPr>
                <w:sz w:val="20"/>
              </w:rPr>
            </w:pPr>
          </w:p>
        </w:tc>
      </w:tr>
      <w:tr w:rsidR="00CC63D0" w:rsidRPr="00AB278E" w14:paraId="5F0BF86B" w14:textId="77777777" w:rsidTr="00CC63D0">
        <w:trPr>
          <w:cantSplit/>
        </w:trPr>
        <w:tc>
          <w:tcPr>
            <w:tcW w:w="558" w:type="dxa"/>
          </w:tcPr>
          <w:p w14:paraId="0573735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15</w:t>
            </w:r>
          </w:p>
        </w:tc>
        <w:tc>
          <w:tcPr>
            <w:tcW w:w="2520" w:type="dxa"/>
          </w:tcPr>
          <w:p w14:paraId="391BE263"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Type</w:t>
            </w:r>
          </w:p>
        </w:tc>
        <w:tc>
          <w:tcPr>
            <w:tcW w:w="1080" w:type="dxa"/>
          </w:tcPr>
          <w:p w14:paraId="7DC8C262"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9D6225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6EF2284" w14:textId="77777777" w:rsidR="00DA7607" w:rsidRPr="00AB278E" w:rsidRDefault="00DA7607" w:rsidP="00D42A60">
            <w:pPr>
              <w:rPr>
                <w:sz w:val="20"/>
              </w:rPr>
            </w:pPr>
          </w:p>
        </w:tc>
      </w:tr>
      <w:tr w:rsidR="00CC63D0" w:rsidRPr="00AB278E" w14:paraId="2264C81F" w14:textId="77777777" w:rsidTr="00CC63D0">
        <w:trPr>
          <w:cantSplit/>
        </w:trPr>
        <w:tc>
          <w:tcPr>
            <w:tcW w:w="558" w:type="dxa"/>
          </w:tcPr>
          <w:p w14:paraId="6946123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16</w:t>
            </w:r>
          </w:p>
        </w:tc>
        <w:tc>
          <w:tcPr>
            <w:tcW w:w="2520" w:type="dxa"/>
          </w:tcPr>
          <w:p w14:paraId="4036812E" w14:textId="77777777" w:rsidR="00DA7607" w:rsidRPr="00AB278E" w:rsidRDefault="00F4525C" w:rsidP="00D42A60">
            <w:pPr>
              <w:rPr>
                <w:rFonts w:ascii="Times New Roman" w:hAnsi="Times New Roman"/>
                <w:szCs w:val="22"/>
              </w:rPr>
            </w:pPr>
            <w:r w:rsidRPr="00AB278E">
              <w:rPr>
                <w:rFonts w:ascii="Times New Roman" w:hAnsi="Times New Roman"/>
                <w:szCs w:val="22"/>
              </w:rPr>
              <w:t>Document Action</w:t>
            </w:r>
          </w:p>
        </w:tc>
        <w:tc>
          <w:tcPr>
            <w:tcW w:w="1080" w:type="dxa"/>
          </w:tcPr>
          <w:p w14:paraId="0606A572" w14:textId="77777777" w:rsidR="00DA7607" w:rsidRPr="00AB278E" w:rsidRDefault="002D5620" w:rsidP="00D42A60">
            <w:pPr>
              <w:rPr>
                <w:rFonts w:ascii="Times New Roman" w:hAnsi="Times New Roman"/>
                <w:szCs w:val="22"/>
              </w:rPr>
            </w:pPr>
            <w:r w:rsidRPr="00AB278E">
              <w:rPr>
                <w:rFonts w:ascii="Times New Roman" w:hAnsi="Times New Roman"/>
                <w:szCs w:val="22"/>
              </w:rPr>
              <w:t>E</w:t>
            </w:r>
          </w:p>
        </w:tc>
        <w:tc>
          <w:tcPr>
            <w:tcW w:w="1080" w:type="dxa"/>
          </w:tcPr>
          <w:p w14:paraId="4805B0D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D5D6127" w14:textId="77777777" w:rsidR="00DA7607" w:rsidRPr="00AB278E" w:rsidRDefault="00B57D87"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6D86F5A" w14:textId="77777777" w:rsidTr="00CC63D0">
        <w:trPr>
          <w:cantSplit/>
        </w:trPr>
        <w:tc>
          <w:tcPr>
            <w:tcW w:w="558" w:type="dxa"/>
          </w:tcPr>
          <w:p w14:paraId="0F5E148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17</w:t>
            </w:r>
          </w:p>
        </w:tc>
        <w:tc>
          <w:tcPr>
            <w:tcW w:w="2520" w:type="dxa"/>
          </w:tcPr>
          <w:p w14:paraId="27460231" w14:textId="77777777" w:rsidR="00DA7607" w:rsidRPr="00AB278E" w:rsidRDefault="00F4525C" w:rsidP="00D42A60">
            <w:pPr>
              <w:rPr>
                <w:rFonts w:ascii="Times New Roman" w:hAnsi="Times New Roman"/>
                <w:szCs w:val="22"/>
              </w:rPr>
            </w:pPr>
            <w:r w:rsidRPr="00AB278E">
              <w:rPr>
                <w:rFonts w:ascii="Times New Roman" w:hAnsi="Times New Roman"/>
                <w:szCs w:val="22"/>
              </w:rPr>
              <w:t>Acctg Trans Type</w:t>
            </w:r>
          </w:p>
        </w:tc>
        <w:tc>
          <w:tcPr>
            <w:tcW w:w="1080" w:type="dxa"/>
          </w:tcPr>
          <w:p w14:paraId="43CEDD67"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72109CD2"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25D0D6B" w14:textId="77777777" w:rsidR="00DA7607" w:rsidRPr="00AB278E" w:rsidRDefault="00DA7607" w:rsidP="00D42A60">
            <w:pPr>
              <w:rPr>
                <w:sz w:val="20"/>
              </w:rPr>
            </w:pPr>
          </w:p>
        </w:tc>
      </w:tr>
      <w:tr w:rsidR="00CC63D0" w:rsidRPr="00AB278E" w14:paraId="55F207DC" w14:textId="77777777" w:rsidTr="00CC63D0">
        <w:trPr>
          <w:cantSplit/>
        </w:trPr>
        <w:tc>
          <w:tcPr>
            <w:tcW w:w="558" w:type="dxa"/>
          </w:tcPr>
          <w:p w14:paraId="7834B359"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18</w:t>
            </w:r>
          </w:p>
        </w:tc>
        <w:tc>
          <w:tcPr>
            <w:tcW w:w="2520" w:type="dxa"/>
          </w:tcPr>
          <w:p w14:paraId="18D16481" w14:textId="77777777" w:rsidR="00DA7607" w:rsidRPr="00AB278E" w:rsidRDefault="00F4525C" w:rsidP="00D42A60">
            <w:pPr>
              <w:rPr>
                <w:rFonts w:ascii="Times New Roman" w:hAnsi="Times New Roman"/>
                <w:szCs w:val="22"/>
              </w:rPr>
            </w:pPr>
            <w:r w:rsidRPr="00AB278E">
              <w:rPr>
                <w:rFonts w:ascii="Times New Roman" w:hAnsi="Times New Roman"/>
                <w:szCs w:val="22"/>
              </w:rPr>
              <w:t>Offset Cash Account</w:t>
            </w:r>
          </w:p>
        </w:tc>
        <w:tc>
          <w:tcPr>
            <w:tcW w:w="1080" w:type="dxa"/>
          </w:tcPr>
          <w:p w14:paraId="3409766A"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A109A4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9FB3A23" w14:textId="77777777" w:rsidR="00DA7607" w:rsidRPr="00AB278E" w:rsidRDefault="00DA7607" w:rsidP="00D42A60">
            <w:pPr>
              <w:rPr>
                <w:sz w:val="20"/>
              </w:rPr>
            </w:pPr>
          </w:p>
        </w:tc>
      </w:tr>
      <w:tr w:rsidR="00CC63D0" w:rsidRPr="00AB278E" w14:paraId="7C4B0899" w14:textId="77777777" w:rsidTr="00CC63D0">
        <w:trPr>
          <w:cantSplit/>
        </w:trPr>
        <w:tc>
          <w:tcPr>
            <w:tcW w:w="558" w:type="dxa"/>
          </w:tcPr>
          <w:p w14:paraId="4124772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19</w:t>
            </w:r>
          </w:p>
        </w:tc>
        <w:tc>
          <w:tcPr>
            <w:tcW w:w="2520" w:type="dxa"/>
          </w:tcPr>
          <w:p w14:paraId="2EFB48FE" w14:textId="77777777" w:rsidR="00DA7607" w:rsidRPr="00AB278E" w:rsidRDefault="00F4525C" w:rsidP="00D42A60">
            <w:pPr>
              <w:rPr>
                <w:rFonts w:ascii="Times New Roman" w:hAnsi="Times New Roman"/>
                <w:szCs w:val="22"/>
              </w:rPr>
            </w:pPr>
            <w:r w:rsidRPr="00AB278E">
              <w:rPr>
                <w:rFonts w:ascii="Times New Roman" w:hAnsi="Times New Roman"/>
                <w:szCs w:val="22"/>
              </w:rPr>
              <w:t>Deposit Number</w:t>
            </w:r>
          </w:p>
        </w:tc>
        <w:tc>
          <w:tcPr>
            <w:tcW w:w="1080" w:type="dxa"/>
          </w:tcPr>
          <w:p w14:paraId="792BF27D" w14:textId="77777777" w:rsidR="00DA7607" w:rsidRPr="00AB278E" w:rsidRDefault="002D5620" w:rsidP="00D42A60">
            <w:pPr>
              <w:rPr>
                <w:rFonts w:ascii="Times New Roman" w:hAnsi="Times New Roman"/>
                <w:szCs w:val="22"/>
              </w:rPr>
            </w:pPr>
            <w:r w:rsidRPr="00AB278E">
              <w:rPr>
                <w:rFonts w:ascii="Times New Roman" w:hAnsi="Times New Roman"/>
                <w:szCs w:val="22"/>
              </w:rPr>
              <w:t>12A</w:t>
            </w:r>
          </w:p>
        </w:tc>
        <w:tc>
          <w:tcPr>
            <w:tcW w:w="1080" w:type="dxa"/>
          </w:tcPr>
          <w:p w14:paraId="2602AAC9"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F5EA0C8" w14:textId="77777777" w:rsidR="00DA7607" w:rsidRPr="00AB278E" w:rsidRDefault="00DA7607" w:rsidP="00D42A60">
            <w:pPr>
              <w:rPr>
                <w:sz w:val="20"/>
              </w:rPr>
            </w:pPr>
          </w:p>
        </w:tc>
      </w:tr>
      <w:tr w:rsidR="00CC63D0" w:rsidRPr="00AB278E" w14:paraId="3FB40B74" w14:textId="77777777" w:rsidTr="00CC63D0">
        <w:trPr>
          <w:cantSplit/>
        </w:trPr>
        <w:tc>
          <w:tcPr>
            <w:tcW w:w="558" w:type="dxa"/>
          </w:tcPr>
          <w:p w14:paraId="6595B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20</w:t>
            </w:r>
          </w:p>
        </w:tc>
        <w:tc>
          <w:tcPr>
            <w:tcW w:w="2520" w:type="dxa"/>
          </w:tcPr>
          <w:p w14:paraId="3C99BB69" w14:textId="77777777" w:rsidR="00DA7607" w:rsidRPr="00AB278E" w:rsidRDefault="00F4525C" w:rsidP="00D42A60">
            <w:pPr>
              <w:rPr>
                <w:rFonts w:ascii="Times New Roman" w:hAnsi="Times New Roman"/>
                <w:szCs w:val="22"/>
              </w:rPr>
            </w:pPr>
            <w:r w:rsidRPr="00AB278E">
              <w:rPr>
                <w:rFonts w:ascii="Times New Roman" w:hAnsi="Times New Roman"/>
                <w:szCs w:val="22"/>
              </w:rPr>
              <w:t>Fund</w:t>
            </w:r>
          </w:p>
        </w:tc>
        <w:tc>
          <w:tcPr>
            <w:tcW w:w="1080" w:type="dxa"/>
          </w:tcPr>
          <w:p w14:paraId="70B77BC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A13F92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7B492241" w14:textId="77777777" w:rsidR="00DA7607" w:rsidRPr="00AB278E" w:rsidRDefault="00DA7607" w:rsidP="00D42A60">
            <w:pPr>
              <w:rPr>
                <w:sz w:val="20"/>
              </w:rPr>
            </w:pPr>
          </w:p>
        </w:tc>
      </w:tr>
      <w:tr w:rsidR="00CC63D0" w:rsidRPr="00AB278E" w14:paraId="66633821" w14:textId="77777777" w:rsidTr="00CC63D0">
        <w:trPr>
          <w:cantSplit/>
        </w:trPr>
        <w:tc>
          <w:tcPr>
            <w:tcW w:w="558" w:type="dxa"/>
          </w:tcPr>
          <w:p w14:paraId="79283415"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21</w:t>
            </w:r>
          </w:p>
        </w:tc>
        <w:tc>
          <w:tcPr>
            <w:tcW w:w="2520" w:type="dxa"/>
          </w:tcPr>
          <w:p w14:paraId="16630CC2"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Total</w:t>
            </w:r>
          </w:p>
        </w:tc>
        <w:tc>
          <w:tcPr>
            <w:tcW w:w="1080" w:type="dxa"/>
          </w:tcPr>
          <w:p w14:paraId="70ED1D27" w14:textId="77777777" w:rsidR="00DA7607" w:rsidRPr="00AB278E" w:rsidRDefault="002D5620" w:rsidP="00D42A60">
            <w:pPr>
              <w:rPr>
                <w:rFonts w:ascii="Times New Roman" w:hAnsi="Times New Roman"/>
                <w:szCs w:val="22"/>
              </w:rPr>
            </w:pPr>
            <w:r w:rsidRPr="00AB278E">
              <w:rPr>
                <w:rFonts w:ascii="Times New Roman" w:hAnsi="Times New Roman"/>
                <w:szCs w:val="22"/>
              </w:rPr>
              <w:t>15N</w:t>
            </w:r>
          </w:p>
        </w:tc>
        <w:tc>
          <w:tcPr>
            <w:tcW w:w="1080" w:type="dxa"/>
          </w:tcPr>
          <w:p w14:paraId="53846797"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1986E09A" w14:textId="77777777" w:rsidR="00DA7607" w:rsidRPr="00AB278E" w:rsidRDefault="00B57D87" w:rsidP="00D42A60">
            <w:pPr>
              <w:rPr>
                <w:rFonts w:ascii="Times New Roman" w:hAnsi="Times New Roman"/>
                <w:szCs w:val="22"/>
              </w:rPr>
            </w:pPr>
            <w:r w:rsidRPr="00AB278E">
              <w:rPr>
                <w:rFonts w:ascii="Times New Roman" w:hAnsi="Times New Roman"/>
                <w:szCs w:val="22"/>
              </w:rPr>
              <w:t>Payment amount (Each payment will generate a separate document)</w:t>
            </w:r>
          </w:p>
        </w:tc>
      </w:tr>
      <w:tr w:rsidR="00CC63D0" w:rsidRPr="00AB278E" w14:paraId="012B7C8A" w14:textId="77777777" w:rsidTr="00CC63D0">
        <w:trPr>
          <w:cantSplit/>
        </w:trPr>
        <w:tc>
          <w:tcPr>
            <w:tcW w:w="558" w:type="dxa"/>
          </w:tcPr>
          <w:p w14:paraId="076D2F12"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22</w:t>
            </w:r>
          </w:p>
        </w:tc>
        <w:tc>
          <w:tcPr>
            <w:tcW w:w="2520" w:type="dxa"/>
          </w:tcPr>
          <w:p w14:paraId="02B37A4B" w14:textId="77777777" w:rsidR="00DA7607" w:rsidRPr="00AB278E" w:rsidRDefault="00F4525C" w:rsidP="00D42A60">
            <w:pPr>
              <w:rPr>
                <w:rFonts w:ascii="Times New Roman" w:hAnsi="Times New Roman"/>
                <w:szCs w:val="22"/>
              </w:rPr>
            </w:pPr>
            <w:r w:rsidRPr="00AB278E">
              <w:rPr>
                <w:rFonts w:ascii="Times New Roman" w:hAnsi="Times New Roman"/>
                <w:szCs w:val="22"/>
              </w:rPr>
              <w:t>Billed Fund</w:t>
            </w:r>
          </w:p>
        </w:tc>
        <w:tc>
          <w:tcPr>
            <w:tcW w:w="1080" w:type="dxa"/>
          </w:tcPr>
          <w:p w14:paraId="3A673DED"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5BF8D2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0972321" w14:textId="77777777" w:rsidR="00DA7607" w:rsidRPr="00AB278E" w:rsidRDefault="00DA7607" w:rsidP="00D42A60">
            <w:pPr>
              <w:rPr>
                <w:sz w:val="20"/>
              </w:rPr>
            </w:pPr>
          </w:p>
        </w:tc>
      </w:tr>
      <w:tr w:rsidR="00CC63D0" w:rsidRPr="00AB278E" w14:paraId="162EFB4C" w14:textId="77777777" w:rsidTr="00CC63D0">
        <w:trPr>
          <w:cantSplit/>
        </w:trPr>
        <w:tc>
          <w:tcPr>
            <w:tcW w:w="558" w:type="dxa"/>
          </w:tcPr>
          <w:p w14:paraId="7C555B8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23</w:t>
            </w:r>
          </w:p>
        </w:tc>
        <w:tc>
          <w:tcPr>
            <w:tcW w:w="2520" w:type="dxa"/>
          </w:tcPr>
          <w:p w14:paraId="71A60A82"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Year</w:t>
            </w:r>
          </w:p>
        </w:tc>
        <w:tc>
          <w:tcPr>
            <w:tcW w:w="1080" w:type="dxa"/>
          </w:tcPr>
          <w:p w14:paraId="09EE2453"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F44AD0"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9E6CC0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387064EC" w14:textId="77777777" w:rsidTr="00CC63D0">
        <w:trPr>
          <w:cantSplit/>
        </w:trPr>
        <w:tc>
          <w:tcPr>
            <w:tcW w:w="558" w:type="dxa"/>
          </w:tcPr>
          <w:p w14:paraId="236B4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24</w:t>
            </w:r>
          </w:p>
        </w:tc>
        <w:tc>
          <w:tcPr>
            <w:tcW w:w="2520" w:type="dxa"/>
          </w:tcPr>
          <w:p w14:paraId="668EDE9A"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Month</w:t>
            </w:r>
          </w:p>
        </w:tc>
        <w:tc>
          <w:tcPr>
            <w:tcW w:w="1080" w:type="dxa"/>
          </w:tcPr>
          <w:p w14:paraId="11FE991B"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6F446E82"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F5058E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02848B94" w14:textId="77777777" w:rsidTr="00CC63D0">
        <w:trPr>
          <w:cantSplit/>
        </w:trPr>
        <w:tc>
          <w:tcPr>
            <w:tcW w:w="558" w:type="dxa"/>
          </w:tcPr>
          <w:p w14:paraId="4ADC8FF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25</w:t>
            </w:r>
          </w:p>
        </w:tc>
        <w:tc>
          <w:tcPr>
            <w:tcW w:w="2520" w:type="dxa"/>
          </w:tcPr>
          <w:p w14:paraId="0A8CF073"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Day</w:t>
            </w:r>
          </w:p>
        </w:tc>
        <w:tc>
          <w:tcPr>
            <w:tcW w:w="1080" w:type="dxa"/>
          </w:tcPr>
          <w:p w14:paraId="5BF111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4A46496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57C097C" w14:textId="77777777" w:rsidR="00DA7607" w:rsidRPr="00AB278E" w:rsidRDefault="00B57D87"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60C86490" w14:textId="77777777" w:rsidTr="00CC63D0">
        <w:trPr>
          <w:cantSplit/>
        </w:trPr>
        <w:tc>
          <w:tcPr>
            <w:tcW w:w="558" w:type="dxa"/>
          </w:tcPr>
          <w:p w14:paraId="31EB62B7"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26</w:t>
            </w:r>
          </w:p>
        </w:tc>
        <w:tc>
          <w:tcPr>
            <w:tcW w:w="2520" w:type="dxa"/>
          </w:tcPr>
          <w:p w14:paraId="2E36D7EE" w14:textId="77777777" w:rsidR="00DA7607" w:rsidRPr="00AB278E" w:rsidRDefault="00F4525C" w:rsidP="00D42A60">
            <w:pPr>
              <w:rPr>
                <w:rFonts w:ascii="Times New Roman" w:hAnsi="Times New Roman"/>
                <w:szCs w:val="22"/>
              </w:rPr>
            </w:pPr>
            <w:r w:rsidRPr="00AB278E">
              <w:rPr>
                <w:rFonts w:ascii="Times New Roman" w:hAnsi="Times New Roman"/>
                <w:szCs w:val="22"/>
              </w:rPr>
              <w:t>Disbursing Office</w:t>
            </w:r>
          </w:p>
        </w:tc>
        <w:tc>
          <w:tcPr>
            <w:tcW w:w="1080" w:type="dxa"/>
          </w:tcPr>
          <w:p w14:paraId="0906A0F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5E595BCC"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52392ED" w14:textId="77777777" w:rsidR="00DA7607" w:rsidRPr="00AB278E" w:rsidRDefault="00DA7607" w:rsidP="00D42A60">
            <w:pPr>
              <w:rPr>
                <w:sz w:val="20"/>
              </w:rPr>
            </w:pPr>
          </w:p>
        </w:tc>
      </w:tr>
      <w:tr w:rsidR="00CC63D0" w:rsidRPr="00AB278E" w14:paraId="4F53642A" w14:textId="77777777" w:rsidTr="00CC63D0">
        <w:trPr>
          <w:cantSplit/>
        </w:trPr>
        <w:tc>
          <w:tcPr>
            <w:tcW w:w="558" w:type="dxa"/>
          </w:tcPr>
          <w:p w14:paraId="02C6D9AF"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27</w:t>
            </w:r>
          </w:p>
        </w:tc>
        <w:tc>
          <w:tcPr>
            <w:tcW w:w="2520" w:type="dxa"/>
          </w:tcPr>
          <w:p w14:paraId="2199BB3C"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Code</w:t>
            </w:r>
          </w:p>
        </w:tc>
        <w:tc>
          <w:tcPr>
            <w:tcW w:w="1080" w:type="dxa"/>
          </w:tcPr>
          <w:p w14:paraId="21B0AA2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17CF50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1D123B4" w14:textId="77777777" w:rsidR="00DA7607" w:rsidRPr="00AB278E" w:rsidRDefault="00DA7607" w:rsidP="00D42A60">
            <w:pPr>
              <w:rPr>
                <w:sz w:val="20"/>
              </w:rPr>
            </w:pPr>
          </w:p>
        </w:tc>
      </w:tr>
      <w:tr w:rsidR="00CC63D0" w:rsidRPr="00AB278E" w14:paraId="55A76FD3" w14:textId="77777777" w:rsidTr="00CC63D0">
        <w:trPr>
          <w:cantSplit/>
        </w:trPr>
        <w:tc>
          <w:tcPr>
            <w:tcW w:w="558" w:type="dxa"/>
          </w:tcPr>
          <w:p w14:paraId="4D368CC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28</w:t>
            </w:r>
          </w:p>
        </w:tc>
        <w:tc>
          <w:tcPr>
            <w:tcW w:w="2520" w:type="dxa"/>
          </w:tcPr>
          <w:p w14:paraId="40C49ABF"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171580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044B82DB"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FE7AB67" w14:textId="77777777" w:rsidR="00DA7607" w:rsidRPr="00AB278E" w:rsidRDefault="00DA7607" w:rsidP="00D42A60">
            <w:pPr>
              <w:rPr>
                <w:sz w:val="20"/>
              </w:rPr>
            </w:pPr>
          </w:p>
        </w:tc>
      </w:tr>
    </w:tbl>
    <w:p w14:paraId="1379D097"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4343E9A7" w14:textId="77777777" w:rsidR="009A66D3" w:rsidRPr="00AB278E" w:rsidRDefault="0075220D" w:rsidP="009A66D3">
      <w:pPr>
        <w:numPr>
          <w:ilvl w:val="1"/>
          <w:numId w:val="19"/>
        </w:numPr>
        <w:rPr>
          <w:rFonts w:ascii="Times New Roman" w:hAnsi="Times New Roman"/>
          <w:szCs w:val="22"/>
        </w:rPr>
      </w:pPr>
      <w:r w:rsidRPr="00AB278E">
        <w:rPr>
          <w:rFonts w:ascii="Times New Roman" w:hAnsi="Times New Roman"/>
          <w:szCs w:val="22"/>
        </w:rPr>
        <w:lastRenderedPageBreak/>
        <w:t>LINE SEGMENTS</w:t>
      </w:r>
    </w:p>
    <w:p w14:paraId="1F6779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6AD118EB" w14:textId="77777777" w:rsidTr="00CC63D0">
        <w:trPr>
          <w:cantSplit/>
          <w:tblHeader/>
        </w:trPr>
        <w:tc>
          <w:tcPr>
            <w:tcW w:w="558" w:type="dxa"/>
          </w:tcPr>
          <w:p w14:paraId="5FA7F2D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91C57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F5BA64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A07520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5E3AF8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D03E58D" w14:textId="77777777" w:rsidTr="00CC63D0">
        <w:trPr>
          <w:cantSplit/>
        </w:trPr>
        <w:tc>
          <w:tcPr>
            <w:tcW w:w="558" w:type="dxa"/>
            <w:tcBorders>
              <w:bottom w:val="single" w:sz="4" w:space="0" w:color="auto"/>
            </w:tcBorders>
          </w:tcPr>
          <w:p w14:paraId="72B5D18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40015"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F40FF4" w14:textId="77777777" w:rsidR="00DA136E" w:rsidRPr="00AB278E" w:rsidRDefault="00816777"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4314D3D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10EBA0B"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5D9DE23A" w14:textId="77777777" w:rsidTr="00CC63D0">
        <w:trPr>
          <w:cantSplit/>
        </w:trPr>
        <w:tc>
          <w:tcPr>
            <w:tcW w:w="558" w:type="dxa"/>
          </w:tcPr>
          <w:p w14:paraId="198A3CD9"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2</w:t>
            </w:r>
          </w:p>
        </w:tc>
        <w:tc>
          <w:tcPr>
            <w:tcW w:w="2520" w:type="dxa"/>
          </w:tcPr>
          <w:p w14:paraId="674D1697"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Pr>
          <w:p w14:paraId="13687CD2" w14:textId="77777777" w:rsidR="00DA136E" w:rsidRPr="00AB278E" w:rsidRDefault="00816777" w:rsidP="00D42A60">
            <w:pPr>
              <w:rPr>
                <w:rFonts w:ascii="Times New Roman" w:hAnsi="Times New Roman"/>
                <w:szCs w:val="22"/>
              </w:rPr>
            </w:pPr>
            <w:r w:rsidRPr="00AB278E">
              <w:rPr>
                <w:rFonts w:ascii="Times New Roman" w:hAnsi="Times New Roman"/>
                <w:szCs w:val="22"/>
              </w:rPr>
              <w:t>CRA</w:t>
            </w:r>
          </w:p>
        </w:tc>
        <w:tc>
          <w:tcPr>
            <w:tcW w:w="1080" w:type="dxa"/>
          </w:tcPr>
          <w:p w14:paraId="2A892F3A"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BE57A9E"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039024A6" w14:textId="77777777" w:rsidTr="00CC63D0">
        <w:trPr>
          <w:cantSplit/>
        </w:trPr>
        <w:tc>
          <w:tcPr>
            <w:tcW w:w="558" w:type="dxa"/>
          </w:tcPr>
          <w:p w14:paraId="0CFCBB64"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3</w:t>
            </w:r>
          </w:p>
        </w:tc>
        <w:tc>
          <w:tcPr>
            <w:tcW w:w="2520" w:type="dxa"/>
          </w:tcPr>
          <w:p w14:paraId="56ADA984" w14:textId="77777777" w:rsidR="00DA136E" w:rsidRPr="00AB278E" w:rsidRDefault="002B56B5" w:rsidP="00D42A60">
            <w:pPr>
              <w:rPr>
                <w:rFonts w:ascii="Times New Roman" w:hAnsi="Times New Roman"/>
                <w:szCs w:val="22"/>
              </w:rPr>
            </w:pPr>
            <w:r w:rsidRPr="00AB278E">
              <w:rPr>
                <w:rFonts w:ascii="Times New Roman" w:hAnsi="Times New Roman"/>
                <w:szCs w:val="22"/>
              </w:rPr>
              <w:t>Line No</w:t>
            </w:r>
          </w:p>
        </w:tc>
        <w:tc>
          <w:tcPr>
            <w:tcW w:w="1080" w:type="dxa"/>
          </w:tcPr>
          <w:p w14:paraId="5F4D2403" w14:textId="77777777" w:rsidR="00DA136E"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2D6B78FB"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F0D129F" w14:textId="77777777" w:rsidR="00DA136E" w:rsidRPr="00AB278E" w:rsidRDefault="00816777"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2995AF35" w14:textId="77777777" w:rsidTr="00CC63D0">
        <w:trPr>
          <w:cantSplit/>
        </w:trPr>
        <w:tc>
          <w:tcPr>
            <w:tcW w:w="558" w:type="dxa"/>
          </w:tcPr>
          <w:p w14:paraId="4BDAA15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4</w:t>
            </w:r>
          </w:p>
        </w:tc>
        <w:tc>
          <w:tcPr>
            <w:tcW w:w="2520" w:type="dxa"/>
          </w:tcPr>
          <w:p w14:paraId="1D6C4074" w14:textId="77777777" w:rsidR="00DA136E" w:rsidRPr="00AB278E" w:rsidRDefault="002B56B5" w:rsidP="00D42A60">
            <w:pPr>
              <w:rPr>
                <w:rFonts w:ascii="Times New Roman" w:hAnsi="Times New Roman"/>
                <w:szCs w:val="22"/>
              </w:rPr>
            </w:pPr>
            <w:r w:rsidRPr="00AB278E">
              <w:rPr>
                <w:rFonts w:ascii="Times New Roman" w:hAnsi="Times New Roman"/>
                <w:szCs w:val="22"/>
              </w:rPr>
              <w:t>Line Beg Budget FY</w:t>
            </w:r>
          </w:p>
        </w:tc>
        <w:tc>
          <w:tcPr>
            <w:tcW w:w="1080" w:type="dxa"/>
          </w:tcPr>
          <w:p w14:paraId="5CF15E4E"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2BBD112"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A50673E" w14:textId="77777777" w:rsidR="00DA136E" w:rsidRPr="00AB278E" w:rsidRDefault="00DA136E" w:rsidP="00D42A60">
            <w:pPr>
              <w:rPr>
                <w:sz w:val="20"/>
              </w:rPr>
            </w:pPr>
          </w:p>
        </w:tc>
      </w:tr>
      <w:tr w:rsidR="00CC63D0" w:rsidRPr="00AB278E" w14:paraId="334BFA1F" w14:textId="77777777" w:rsidTr="00CC63D0">
        <w:trPr>
          <w:cantSplit/>
        </w:trPr>
        <w:tc>
          <w:tcPr>
            <w:tcW w:w="558" w:type="dxa"/>
          </w:tcPr>
          <w:p w14:paraId="6E6F5D7E"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5</w:t>
            </w:r>
          </w:p>
        </w:tc>
        <w:tc>
          <w:tcPr>
            <w:tcW w:w="2520" w:type="dxa"/>
          </w:tcPr>
          <w:p w14:paraId="4162916D" w14:textId="77777777" w:rsidR="00DA136E" w:rsidRPr="00AB278E" w:rsidRDefault="002B56B5" w:rsidP="00D42A60">
            <w:pPr>
              <w:rPr>
                <w:rFonts w:ascii="Times New Roman" w:hAnsi="Times New Roman"/>
                <w:szCs w:val="22"/>
              </w:rPr>
            </w:pPr>
            <w:r w:rsidRPr="00AB278E">
              <w:rPr>
                <w:rFonts w:ascii="Times New Roman" w:hAnsi="Times New Roman"/>
                <w:szCs w:val="22"/>
              </w:rPr>
              <w:t>Line End Budget FY</w:t>
            </w:r>
          </w:p>
        </w:tc>
        <w:tc>
          <w:tcPr>
            <w:tcW w:w="1080" w:type="dxa"/>
          </w:tcPr>
          <w:p w14:paraId="7D71D6BD"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3481031"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EA1E145" w14:textId="77777777" w:rsidR="00DA136E" w:rsidRPr="00AB278E" w:rsidRDefault="00DA136E" w:rsidP="00D42A60">
            <w:pPr>
              <w:rPr>
                <w:sz w:val="20"/>
              </w:rPr>
            </w:pPr>
          </w:p>
        </w:tc>
      </w:tr>
      <w:tr w:rsidR="00CC63D0" w:rsidRPr="00AB278E" w14:paraId="37481D14" w14:textId="77777777" w:rsidTr="00CC63D0">
        <w:trPr>
          <w:cantSplit/>
        </w:trPr>
        <w:tc>
          <w:tcPr>
            <w:tcW w:w="558" w:type="dxa"/>
          </w:tcPr>
          <w:p w14:paraId="04C739E0"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6</w:t>
            </w:r>
          </w:p>
        </w:tc>
        <w:tc>
          <w:tcPr>
            <w:tcW w:w="2520" w:type="dxa"/>
          </w:tcPr>
          <w:p w14:paraId="6A040C35" w14:textId="77777777" w:rsidR="00DA136E" w:rsidRPr="00AB278E" w:rsidRDefault="002B56B5" w:rsidP="00D42A60">
            <w:pPr>
              <w:rPr>
                <w:rFonts w:ascii="Times New Roman" w:hAnsi="Times New Roman"/>
                <w:szCs w:val="22"/>
              </w:rPr>
            </w:pPr>
            <w:r w:rsidRPr="00AB278E">
              <w:rPr>
                <w:rFonts w:ascii="Times New Roman" w:hAnsi="Times New Roman"/>
                <w:szCs w:val="22"/>
              </w:rPr>
              <w:t>Line Fund</w:t>
            </w:r>
          </w:p>
        </w:tc>
        <w:tc>
          <w:tcPr>
            <w:tcW w:w="1080" w:type="dxa"/>
          </w:tcPr>
          <w:p w14:paraId="3855322F"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773024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22A2E89" w14:textId="77777777" w:rsidR="00DA136E" w:rsidRPr="00AB278E" w:rsidRDefault="00DA136E" w:rsidP="00D42A60">
            <w:pPr>
              <w:rPr>
                <w:sz w:val="20"/>
              </w:rPr>
            </w:pPr>
          </w:p>
        </w:tc>
      </w:tr>
      <w:tr w:rsidR="00CC63D0" w:rsidRPr="00AB278E" w14:paraId="5202E1C1" w14:textId="77777777" w:rsidTr="00CC63D0">
        <w:trPr>
          <w:cantSplit/>
        </w:trPr>
        <w:tc>
          <w:tcPr>
            <w:tcW w:w="558" w:type="dxa"/>
          </w:tcPr>
          <w:p w14:paraId="649063E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7</w:t>
            </w:r>
          </w:p>
        </w:tc>
        <w:tc>
          <w:tcPr>
            <w:tcW w:w="2520" w:type="dxa"/>
          </w:tcPr>
          <w:p w14:paraId="12557461" w14:textId="77777777" w:rsidR="00423FF5" w:rsidRPr="00AB278E" w:rsidRDefault="002B56B5" w:rsidP="00D42A60">
            <w:pPr>
              <w:rPr>
                <w:rFonts w:ascii="Times New Roman" w:hAnsi="Times New Roman"/>
                <w:szCs w:val="22"/>
              </w:rPr>
            </w:pPr>
            <w:r w:rsidRPr="00AB278E">
              <w:rPr>
                <w:rFonts w:ascii="Times New Roman" w:hAnsi="Times New Roman"/>
                <w:szCs w:val="22"/>
              </w:rPr>
              <w:t>XOrganization</w:t>
            </w:r>
          </w:p>
        </w:tc>
        <w:tc>
          <w:tcPr>
            <w:tcW w:w="1080" w:type="dxa"/>
          </w:tcPr>
          <w:p w14:paraId="735E70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90CC2F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9A17499" w14:textId="77777777" w:rsidR="00423FF5" w:rsidRPr="00AB278E" w:rsidRDefault="00423FF5" w:rsidP="00D42A60">
            <w:pPr>
              <w:rPr>
                <w:sz w:val="20"/>
              </w:rPr>
            </w:pPr>
          </w:p>
        </w:tc>
      </w:tr>
      <w:tr w:rsidR="00CC63D0" w:rsidRPr="00AB278E" w14:paraId="670AF1DE" w14:textId="77777777" w:rsidTr="00CC63D0">
        <w:trPr>
          <w:cantSplit/>
        </w:trPr>
        <w:tc>
          <w:tcPr>
            <w:tcW w:w="558" w:type="dxa"/>
          </w:tcPr>
          <w:p w14:paraId="539B90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8</w:t>
            </w:r>
          </w:p>
        </w:tc>
        <w:tc>
          <w:tcPr>
            <w:tcW w:w="2520" w:type="dxa"/>
          </w:tcPr>
          <w:p w14:paraId="1206C4C7" w14:textId="77777777" w:rsidR="00423FF5" w:rsidRPr="00AB278E" w:rsidRDefault="002B56B5" w:rsidP="00D42A60">
            <w:pPr>
              <w:rPr>
                <w:rFonts w:ascii="Times New Roman" w:hAnsi="Times New Roman"/>
                <w:szCs w:val="22"/>
              </w:rPr>
            </w:pPr>
            <w:r w:rsidRPr="00AB278E">
              <w:rPr>
                <w:rFonts w:ascii="Times New Roman" w:hAnsi="Times New Roman"/>
                <w:szCs w:val="22"/>
              </w:rPr>
              <w:t>Sat Station</w:t>
            </w:r>
          </w:p>
        </w:tc>
        <w:tc>
          <w:tcPr>
            <w:tcW w:w="1080" w:type="dxa"/>
          </w:tcPr>
          <w:p w14:paraId="28B7CA8E"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2DE26F45"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2D3810E" w14:textId="77777777" w:rsidR="00423FF5" w:rsidRPr="00AB278E" w:rsidRDefault="00423FF5" w:rsidP="00D42A60">
            <w:pPr>
              <w:rPr>
                <w:sz w:val="20"/>
              </w:rPr>
            </w:pPr>
          </w:p>
        </w:tc>
      </w:tr>
      <w:tr w:rsidR="00CC63D0" w:rsidRPr="00AB278E" w14:paraId="32AAEC5D" w14:textId="77777777" w:rsidTr="00CC63D0">
        <w:trPr>
          <w:cantSplit/>
        </w:trPr>
        <w:tc>
          <w:tcPr>
            <w:tcW w:w="558" w:type="dxa"/>
          </w:tcPr>
          <w:p w14:paraId="29EDAE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9</w:t>
            </w:r>
          </w:p>
        </w:tc>
        <w:tc>
          <w:tcPr>
            <w:tcW w:w="2520" w:type="dxa"/>
          </w:tcPr>
          <w:p w14:paraId="1E40276E" w14:textId="77777777" w:rsidR="00423FF5" w:rsidRPr="00AB278E" w:rsidRDefault="002B56B5" w:rsidP="00D42A60">
            <w:pPr>
              <w:rPr>
                <w:rFonts w:ascii="Times New Roman" w:hAnsi="Times New Roman"/>
                <w:szCs w:val="22"/>
              </w:rPr>
            </w:pPr>
            <w:r w:rsidRPr="00AB278E">
              <w:rPr>
                <w:rFonts w:ascii="Times New Roman" w:hAnsi="Times New Roman"/>
                <w:szCs w:val="22"/>
              </w:rPr>
              <w:t>XProgram</w:t>
            </w:r>
          </w:p>
        </w:tc>
        <w:tc>
          <w:tcPr>
            <w:tcW w:w="1080" w:type="dxa"/>
          </w:tcPr>
          <w:p w14:paraId="1E355F1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08D8458"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01AE408" w14:textId="77777777" w:rsidR="00423FF5" w:rsidRPr="00AB278E" w:rsidRDefault="00423FF5" w:rsidP="00D42A60">
            <w:pPr>
              <w:rPr>
                <w:sz w:val="20"/>
              </w:rPr>
            </w:pPr>
          </w:p>
        </w:tc>
      </w:tr>
      <w:tr w:rsidR="00CC63D0" w:rsidRPr="00AB278E" w14:paraId="370A5F65" w14:textId="77777777" w:rsidTr="00CC63D0">
        <w:trPr>
          <w:cantSplit/>
        </w:trPr>
        <w:tc>
          <w:tcPr>
            <w:tcW w:w="558" w:type="dxa"/>
          </w:tcPr>
          <w:p w14:paraId="623A687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10</w:t>
            </w:r>
          </w:p>
        </w:tc>
        <w:tc>
          <w:tcPr>
            <w:tcW w:w="2520" w:type="dxa"/>
          </w:tcPr>
          <w:p w14:paraId="75C6EF1A" w14:textId="77777777" w:rsidR="00423FF5" w:rsidRPr="00AB278E" w:rsidRDefault="002B56B5" w:rsidP="00D42A60">
            <w:pPr>
              <w:rPr>
                <w:rFonts w:ascii="Times New Roman" w:hAnsi="Times New Roman"/>
                <w:szCs w:val="22"/>
              </w:rPr>
            </w:pPr>
            <w:r w:rsidRPr="00AB278E">
              <w:rPr>
                <w:rFonts w:ascii="Times New Roman" w:hAnsi="Times New Roman"/>
                <w:szCs w:val="22"/>
              </w:rPr>
              <w:t>Revenue Source</w:t>
            </w:r>
          </w:p>
        </w:tc>
        <w:tc>
          <w:tcPr>
            <w:tcW w:w="1080" w:type="dxa"/>
          </w:tcPr>
          <w:p w14:paraId="6BCFB00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A0F8D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F7783DC" w14:textId="77777777" w:rsidR="00423FF5" w:rsidRPr="00AB278E" w:rsidRDefault="00423FF5" w:rsidP="00D42A60">
            <w:pPr>
              <w:rPr>
                <w:sz w:val="20"/>
              </w:rPr>
            </w:pPr>
          </w:p>
        </w:tc>
      </w:tr>
      <w:tr w:rsidR="00CC63D0" w:rsidRPr="00AB278E" w14:paraId="39289FB9" w14:textId="77777777" w:rsidTr="00CC63D0">
        <w:trPr>
          <w:cantSplit/>
        </w:trPr>
        <w:tc>
          <w:tcPr>
            <w:tcW w:w="558" w:type="dxa"/>
          </w:tcPr>
          <w:p w14:paraId="23FA82A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11</w:t>
            </w:r>
          </w:p>
        </w:tc>
        <w:tc>
          <w:tcPr>
            <w:tcW w:w="2520" w:type="dxa"/>
          </w:tcPr>
          <w:p w14:paraId="5C7410A5" w14:textId="77777777" w:rsidR="00423FF5" w:rsidRPr="00AB278E" w:rsidRDefault="002B56B5" w:rsidP="00D42A60">
            <w:pPr>
              <w:rPr>
                <w:rFonts w:ascii="Times New Roman" w:hAnsi="Times New Roman"/>
                <w:szCs w:val="22"/>
              </w:rPr>
            </w:pPr>
            <w:r w:rsidRPr="00AB278E">
              <w:rPr>
                <w:rFonts w:ascii="Times New Roman" w:hAnsi="Times New Roman"/>
                <w:szCs w:val="22"/>
              </w:rPr>
              <w:t>Sub Rev Source</w:t>
            </w:r>
          </w:p>
        </w:tc>
        <w:tc>
          <w:tcPr>
            <w:tcW w:w="1080" w:type="dxa"/>
          </w:tcPr>
          <w:p w14:paraId="6BAF761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5512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897A60" w14:textId="77777777" w:rsidR="00423FF5" w:rsidRPr="00AB278E" w:rsidRDefault="00423FF5" w:rsidP="00D42A60">
            <w:pPr>
              <w:rPr>
                <w:sz w:val="20"/>
              </w:rPr>
            </w:pPr>
          </w:p>
        </w:tc>
      </w:tr>
      <w:tr w:rsidR="00CC63D0" w:rsidRPr="00AB278E" w14:paraId="3F7D7512" w14:textId="77777777" w:rsidTr="00CC63D0">
        <w:trPr>
          <w:cantSplit/>
        </w:trPr>
        <w:tc>
          <w:tcPr>
            <w:tcW w:w="558" w:type="dxa"/>
          </w:tcPr>
          <w:p w14:paraId="668456CB"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12</w:t>
            </w:r>
          </w:p>
        </w:tc>
        <w:tc>
          <w:tcPr>
            <w:tcW w:w="2520" w:type="dxa"/>
          </w:tcPr>
          <w:p w14:paraId="7E029ABC" w14:textId="77777777" w:rsidR="00423FF5" w:rsidRPr="00AB278E" w:rsidRDefault="002B56B5" w:rsidP="00D42A60">
            <w:pPr>
              <w:rPr>
                <w:rFonts w:ascii="Times New Roman" w:hAnsi="Times New Roman"/>
                <w:szCs w:val="22"/>
              </w:rPr>
            </w:pPr>
            <w:r w:rsidRPr="00AB278E">
              <w:rPr>
                <w:rFonts w:ascii="Times New Roman" w:hAnsi="Times New Roman"/>
                <w:szCs w:val="22"/>
              </w:rPr>
              <w:t>Budget Object Code</w:t>
            </w:r>
          </w:p>
        </w:tc>
        <w:tc>
          <w:tcPr>
            <w:tcW w:w="1080" w:type="dxa"/>
          </w:tcPr>
          <w:p w14:paraId="44F71B34"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6DB6BF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AC8AC0E" w14:textId="77777777" w:rsidR="00423FF5" w:rsidRPr="00AB278E" w:rsidRDefault="00423FF5" w:rsidP="00D42A60">
            <w:pPr>
              <w:rPr>
                <w:sz w:val="20"/>
              </w:rPr>
            </w:pPr>
          </w:p>
        </w:tc>
      </w:tr>
      <w:tr w:rsidR="00CC63D0" w:rsidRPr="00AB278E" w14:paraId="34B33634" w14:textId="77777777" w:rsidTr="00CC63D0">
        <w:trPr>
          <w:cantSplit/>
        </w:trPr>
        <w:tc>
          <w:tcPr>
            <w:tcW w:w="558" w:type="dxa"/>
          </w:tcPr>
          <w:p w14:paraId="4B01012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13</w:t>
            </w:r>
          </w:p>
        </w:tc>
        <w:tc>
          <w:tcPr>
            <w:tcW w:w="2520" w:type="dxa"/>
          </w:tcPr>
          <w:p w14:paraId="009688FF" w14:textId="77777777" w:rsidR="00423FF5" w:rsidRPr="00AB278E" w:rsidRDefault="002B56B5" w:rsidP="00D42A60">
            <w:pPr>
              <w:rPr>
                <w:rFonts w:ascii="Times New Roman" w:hAnsi="Times New Roman"/>
                <w:szCs w:val="22"/>
              </w:rPr>
            </w:pPr>
            <w:r w:rsidRPr="00AB278E">
              <w:rPr>
                <w:rFonts w:ascii="Times New Roman" w:hAnsi="Times New Roman"/>
                <w:szCs w:val="22"/>
              </w:rPr>
              <w:t>Sub BOC</w:t>
            </w:r>
          </w:p>
        </w:tc>
        <w:tc>
          <w:tcPr>
            <w:tcW w:w="1080" w:type="dxa"/>
          </w:tcPr>
          <w:p w14:paraId="2A123ED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02357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4C92C40" w14:textId="77777777" w:rsidR="00423FF5" w:rsidRPr="00AB278E" w:rsidRDefault="00423FF5" w:rsidP="00D42A60">
            <w:pPr>
              <w:rPr>
                <w:sz w:val="20"/>
              </w:rPr>
            </w:pPr>
          </w:p>
        </w:tc>
      </w:tr>
      <w:tr w:rsidR="00CC63D0" w:rsidRPr="00AB278E" w14:paraId="0C418A3D" w14:textId="77777777" w:rsidTr="00CC63D0">
        <w:trPr>
          <w:cantSplit/>
        </w:trPr>
        <w:tc>
          <w:tcPr>
            <w:tcW w:w="558" w:type="dxa"/>
          </w:tcPr>
          <w:p w14:paraId="5A334BC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14</w:t>
            </w:r>
          </w:p>
        </w:tc>
        <w:tc>
          <w:tcPr>
            <w:tcW w:w="2520" w:type="dxa"/>
          </w:tcPr>
          <w:p w14:paraId="7CEE3205" w14:textId="77777777" w:rsidR="00423FF5" w:rsidRPr="00AB278E" w:rsidRDefault="002B56B5" w:rsidP="00D42A60">
            <w:pPr>
              <w:rPr>
                <w:rFonts w:ascii="Times New Roman" w:hAnsi="Times New Roman"/>
                <w:szCs w:val="22"/>
              </w:rPr>
            </w:pPr>
            <w:r w:rsidRPr="00AB278E">
              <w:rPr>
                <w:rFonts w:ascii="Times New Roman" w:hAnsi="Times New Roman"/>
                <w:szCs w:val="22"/>
              </w:rPr>
              <w:t>Travel Type</w:t>
            </w:r>
          </w:p>
        </w:tc>
        <w:tc>
          <w:tcPr>
            <w:tcW w:w="1080" w:type="dxa"/>
          </w:tcPr>
          <w:p w14:paraId="5901D88F"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DDD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6C55B03" w14:textId="77777777" w:rsidR="00423FF5" w:rsidRPr="00AB278E" w:rsidRDefault="00423FF5" w:rsidP="00D42A60">
            <w:pPr>
              <w:rPr>
                <w:sz w:val="20"/>
              </w:rPr>
            </w:pPr>
          </w:p>
        </w:tc>
      </w:tr>
      <w:tr w:rsidR="00CC63D0" w:rsidRPr="00AB278E" w14:paraId="4C104497" w14:textId="77777777" w:rsidTr="00CC63D0">
        <w:trPr>
          <w:cantSplit/>
        </w:trPr>
        <w:tc>
          <w:tcPr>
            <w:tcW w:w="558" w:type="dxa"/>
          </w:tcPr>
          <w:p w14:paraId="4960FB4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15</w:t>
            </w:r>
          </w:p>
        </w:tc>
        <w:tc>
          <w:tcPr>
            <w:tcW w:w="2520" w:type="dxa"/>
          </w:tcPr>
          <w:p w14:paraId="2894F10B" w14:textId="77777777" w:rsidR="00423FF5" w:rsidRPr="00AB278E" w:rsidRDefault="002B56B5" w:rsidP="00D42A60">
            <w:pPr>
              <w:rPr>
                <w:rFonts w:ascii="Times New Roman" w:hAnsi="Times New Roman"/>
                <w:szCs w:val="22"/>
              </w:rPr>
            </w:pPr>
            <w:r w:rsidRPr="00AB278E">
              <w:rPr>
                <w:rFonts w:ascii="Times New Roman" w:hAnsi="Times New Roman"/>
                <w:szCs w:val="22"/>
              </w:rPr>
              <w:t>Job Number</w:t>
            </w:r>
          </w:p>
        </w:tc>
        <w:tc>
          <w:tcPr>
            <w:tcW w:w="1080" w:type="dxa"/>
          </w:tcPr>
          <w:p w14:paraId="74EFFE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01583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CA3340A" w14:textId="77777777" w:rsidR="00423FF5" w:rsidRPr="00AB278E" w:rsidRDefault="00423FF5" w:rsidP="00D42A60">
            <w:pPr>
              <w:rPr>
                <w:sz w:val="20"/>
              </w:rPr>
            </w:pPr>
          </w:p>
        </w:tc>
      </w:tr>
      <w:tr w:rsidR="00CC63D0" w:rsidRPr="00AB278E" w14:paraId="64B82D8C" w14:textId="77777777" w:rsidTr="00CC63D0">
        <w:trPr>
          <w:cantSplit/>
        </w:trPr>
        <w:tc>
          <w:tcPr>
            <w:tcW w:w="558" w:type="dxa"/>
          </w:tcPr>
          <w:p w14:paraId="2724307F"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16</w:t>
            </w:r>
          </w:p>
        </w:tc>
        <w:tc>
          <w:tcPr>
            <w:tcW w:w="2520" w:type="dxa"/>
          </w:tcPr>
          <w:p w14:paraId="3265313C" w14:textId="77777777" w:rsidR="00423FF5" w:rsidRPr="00AB278E" w:rsidRDefault="002B56B5" w:rsidP="00D42A60">
            <w:pPr>
              <w:rPr>
                <w:rFonts w:ascii="Times New Roman" w:hAnsi="Times New Roman"/>
                <w:szCs w:val="22"/>
              </w:rPr>
            </w:pPr>
            <w:r w:rsidRPr="00AB278E">
              <w:rPr>
                <w:rFonts w:ascii="Times New Roman" w:hAnsi="Times New Roman"/>
                <w:szCs w:val="22"/>
              </w:rPr>
              <w:t>Report Category</w:t>
            </w:r>
          </w:p>
        </w:tc>
        <w:tc>
          <w:tcPr>
            <w:tcW w:w="1080" w:type="dxa"/>
          </w:tcPr>
          <w:p w14:paraId="6F1E8E0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23AB9F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FC3CE0" w14:textId="77777777" w:rsidR="00423FF5" w:rsidRPr="00AB278E" w:rsidRDefault="00423FF5" w:rsidP="00D42A60">
            <w:pPr>
              <w:rPr>
                <w:sz w:val="20"/>
              </w:rPr>
            </w:pPr>
          </w:p>
        </w:tc>
      </w:tr>
      <w:tr w:rsidR="00CC63D0" w:rsidRPr="00AB278E" w14:paraId="7F6D84F7" w14:textId="77777777" w:rsidTr="00CC63D0">
        <w:trPr>
          <w:cantSplit/>
        </w:trPr>
        <w:tc>
          <w:tcPr>
            <w:tcW w:w="558" w:type="dxa"/>
          </w:tcPr>
          <w:p w14:paraId="08B8525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17</w:t>
            </w:r>
          </w:p>
        </w:tc>
        <w:tc>
          <w:tcPr>
            <w:tcW w:w="2520" w:type="dxa"/>
          </w:tcPr>
          <w:p w14:paraId="223B9E76" w14:textId="77777777" w:rsidR="00423FF5" w:rsidRPr="00AB278E" w:rsidRDefault="002B56B5" w:rsidP="00D42A60">
            <w:pPr>
              <w:rPr>
                <w:rFonts w:ascii="Times New Roman" w:hAnsi="Times New Roman"/>
                <w:szCs w:val="22"/>
              </w:rPr>
            </w:pPr>
            <w:r w:rsidRPr="00AB278E">
              <w:rPr>
                <w:rFonts w:ascii="Times New Roman" w:hAnsi="Times New Roman"/>
                <w:szCs w:val="22"/>
              </w:rPr>
              <w:t>GL Account</w:t>
            </w:r>
          </w:p>
        </w:tc>
        <w:tc>
          <w:tcPr>
            <w:tcW w:w="1080" w:type="dxa"/>
          </w:tcPr>
          <w:p w14:paraId="643AD9F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0C82B4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A300646" w14:textId="77777777" w:rsidR="00423FF5" w:rsidRPr="00AB278E" w:rsidRDefault="00423FF5" w:rsidP="00D42A60">
            <w:pPr>
              <w:rPr>
                <w:sz w:val="20"/>
              </w:rPr>
            </w:pPr>
          </w:p>
        </w:tc>
      </w:tr>
      <w:tr w:rsidR="00CC63D0" w:rsidRPr="00AB278E" w14:paraId="7394CA1A" w14:textId="77777777" w:rsidTr="00CC63D0">
        <w:trPr>
          <w:cantSplit/>
        </w:trPr>
        <w:tc>
          <w:tcPr>
            <w:tcW w:w="558" w:type="dxa"/>
          </w:tcPr>
          <w:p w14:paraId="2792FA4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18</w:t>
            </w:r>
          </w:p>
        </w:tc>
        <w:tc>
          <w:tcPr>
            <w:tcW w:w="2520" w:type="dxa"/>
          </w:tcPr>
          <w:p w14:paraId="4C9779A3" w14:textId="77777777" w:rsidR="00423FF5" w:rsidRPr="00AB278E" w:rsidRDefault="002B56B5" w:rsidP="00D42A60">
            <w:pPr>
              <w:rPr>
                <w:rFonts w:ascii="Times New Roman" w:hAnsi="Times New Roman"/>
                <w:szCs w:val="22"/>
              </w:rPr>
            </w:pPr>
            <w:r w:rsidRPr="00AB278E">
              <w:rPr>
                <w:rFonts w:ascii="Times New Roman" w:hAnsi="Times New Roman"/>
                <w:szCs w:val="22"/>
              </w:rPr>
              <w:t>Vendor ID</w:t>
            </w:r>
          </w:p>
        </w:tc>
        <w:tc>
          <w:tcPr>
            <w:tcW w:w="1080" w:type="dxa"/>
          </w:tcPr>
          <w:p w14:paraId="6A223CE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E86555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28496AA" w14:textId="77777777" w:rsidR="00423FF5" w:rsidRPr="00AB278E" w:rsidRDefault="00423FF5" w:rsidP="00D42A60">
            <w:pPr>
              <w:rPr>
                <w:sz w:val="20"/>
              </w:rPr>
            </w:pPr>
          </w:p>
        </w:tc>
      </w:tr>
      <w:tr w:rsidR="00CC63D0" w:rsidRPr="00AB278E" w14:paraId="294E4F6D" w14:textId="77777777" w:rsidTr="00CC63D0">
        <w:trPr>
          <w:cantSplit/>
        </w:trPr>
        <w:tc>
          <w:tcPr>
            <w:tcW w:w="558" w:type="dxa"/>
          </w:tcPr>
          <w:p w14:paraId="2E1A39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19</w:t>
            </w:r>
          </w:p>
        </w:tc>
        <w:tc>
          <w:tcPr>
            <w:tcW w:w="2520" w:type="dxa"/>
          </w:tcPr>
          <w:p w14:paraId="3F10B616" w14:textId="77777777" w:rsidR="00423FF5" w:rsidRPr="00AB278E" w:rsidRDefault="002B56B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7F26470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A80AE7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5B2D97D" w14:textId="77777777" w:rsidR="00423FF5" w:rsidRPr="00AB278E" w:rsidRDefault="00423FF5" w:rsidP="00D42A60">
            <w:pPr>
              <w:rPr>
                <w:sz w:val="20"/>
              </w:rPr>
            </w:pPr>
          </w:p>
        </w:tc>
      </w:tr>
      <w:tr w:rsidR="00CC63D0" w:rsidRPr="00AB278E" w14:paraId="5B9784FB" w14:textId="77777777" w:rsidTr="00CC63D0">
        <w:trPr>
          <w:cantSplit/>
        </w:trPr>
        <w:tc>
          <w:tcPr>
            <w:tcW w:w="558" w:type="dxa"/>
          </w:tcPr>
          <w:p w14:paraId="3C49D9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20</w:t>
            </w:r>
          </w:p>
        </w:tc>
        <w:tc>
          <w:tcPr>
            <w:tcW w:w="2520" w:type="dxa"/>
          </w:tcPr>
          <w:p w14:paraId="781F2443" w14:textId="77777777" w:rsidR="00423FF5" w:rsidRPr="00AB278E" w:rsidRDefault="002B56B5" w:rsidP="00D42A60">
            <w:pPr>
              <w:rPr>
                <w:rFonts w:ascii="Times New Roman" w:hAnsi="Times New Roman"/>
                <w:szCs w:val="22"/>
              </w:rPr>
            </w:pPr>
            <w:r w:rsidRPr="00AB278E">
              <w:rPr>
                <w:rFonts w:ascii="Times New Roman" w:hAnsi="Times New Roman"/>
                <w:szCs w:val="22"/>
              </w:rPr>
              <w:t>Line Amount</w:t>
            </w:r>
          </w:p>
        </w:tc>
        <w:tc>
          <w:tcPr>
            <w:tcW w:w="1080" w:type="dxa"/>
          </w:tcPr>
          <w:p w14:paraId="5DBF2642" w14:textId="77777777" w:rsidR="00423FF5" w:rsidRPr="00AB278E" w:rsidRDefault="00816777" w:rsidP="00D42A60">
            <w:pPr>
              <w:rPr>
                <w:rFonts w:ascii="Times New Roman" w:hAnsi="Times New Roman"/>
                <w:szCs w:val="22"/>
              </w:rPr>
            </w:pPr>
            <w:r w:rsidRPr="00AB278E">
              <w:rPr>
                <w:rFonts w:ascii="Times New Roman" w:hAnsi="Times New Roman"/>
                <w:szCs w:val="22"/>
              </w:rPr>
              <w:t>15N</w:t>
            </w:r>
          </w:p>
        </w:tc>
        <w:tc>
          <w:tcPr>
            <w:tcW w:w="1080" w:type="dxa"/>
          </w:tcPr>
          <w:p w14:paraId="092B9F00"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697F817D" w14:textId="77777777" w:rsidR="00423FF5" w:rsidRPr="00AB278E" w:rsidRDefault="00816777" w:rsidP="00D42A60">
            <w:pPr>
              <w:rPr>
                <w:rFonts w:ascii="Times New Roman" w:hAnsi="Times New Roman"/>
                <w:szCs w:val="22"/>
              </w:rPr>
            </w:pPr>
            <w:r w:rsidRPr="00AB278E">
              <w:rPr>
                <w:rFonts w:ascii="Times New Roman" w:hAnsi="Times New Roman"/>
                <w:szCs w:val="22"/>
              </w:rPr>
              <w:t>Amount of collection</w:t>
            </w:r>
          </w:p>
        </w:tc>
      </w:tr>
      <w:tr w:rsidR="00CC63D0" w:rsidRPr="00AB278E" w14:paraId="37F4D71C" w14:textId="77777777" w:rsidTr="00CC63D0">
        <w:trPr>
          <w:cantSplit/>
        </w:trPr>
        <w:tc>
          <w:tcPr>
            <w:tcW w:w="558" w:type="dxa"/>
          </w:tcPr>
          <w:p w14:paraId="5ED572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21</w:t>
            </w:r>
          </w:p>
        </w:tc>
        <w:tc>
          <w:tcPr>
            <w:tcW w:w="2520" w:type="dxa"/>
          </w:tcPr>
          <w:p w14:paraId="3D99E9CA" w14:textId="77777777" w:rsidR="00423FF5" w:rsidRPr="00AB278E" w:rsidRDefault="002B56B5" w:rsidP="00D42A60">
            <w:pPr>
              <w:rPr>
                <w:rFonts w:ascii="Times New Roman" w:hAnsi="Times New Roman"/>
                <w:szCs w:val="22"/>
              </w:rPr>
            </w:pPr>
            <w:r w:rsidRPr="00AB278E">
              <w:rPr>
                <w:rFonts w:ascii="Times New Roman" w:hAnsi="Times New Roman"/>
                <w:szCs w:val="22"/>
              </w:rPr>
              <w:t>Incr/Decr Indicator</w:t>
            </w:r>
          </w:p>
        </w:tc>
        <w:tc>
          <w:tcPr>
            <w:tcW w:w="1080" w:type="dxa"/>
          </w:tcPr>
          <w:p w14:paraId="54AAC98A" w14:textId="77777777" w:rsidR="00423FF5" w:rsidRPr="00AB278E" w:rsidRDefault="00816777" w:rsidP="00D42A60">
            <w:pPr>
              <w:rPr>
                <w:rFonts w:ascii="Times New Roman" w:hAnsi="Times New Roman"/>
                <w:szCs w:val="22"/>
              </w:rPr>
            </w:pPr>
            <w:r w:rsidRPr="00AB278E">
              <w:rPr>
                <w:rFonts w:ascii="Times New Roman" w:hAnsi="Times New Roman"/>
                <w:szCs w:val="22"/>
              </w:rPr>
              <w:t>I</w:t>
            </w:r>
          </w:p>
        </w:tc>
        <w:tc>
          <w:tcPr>
            <w:tcW w:w="1080" w:type="dxa"/>
          </w:tcPr>
          <w:p w14:paraId="3702A73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BD510DD" w14:textId="77777777" w:rsidR="00423FF5" w:rsidRPr="00AB278E" w:rsidRDefault="00816777" w:rsidP="00D42A60">
            <w:pPr>
              <w:rPr>
                <w:rFonts w:ascii="Times New Roman" w:hAnsi="Times New Roman"/>
                <w:szCs w:val="22"/>
              </w:rPr>
            </w:pPr>
            <w:r w:rsidRPr="00AB278E">
              <w:rPr>
                <w:rFonts w:ascii="Times New Roman" w:hAnsi="Times New Roman"/>
                <w:szCs w:val="22"/>
              </w:rPr>
              <w:t>I for increase</w:t>
            </w:r>
          </w:p>
        </w:tc>
      </w:tr>
      <w:tr w:rsidR="00CC63D0" w:rsidRPr="00AB278E" w14:paraId="6E90F52A" w14:textId="77777777" w:rsidTr="00CC63D0">
        <w:trPr>
          <w:cantSplit/>
        </w:trPr>
        <w:tc>
          <w:tcPr>
            <w:tcW w:w="558" w:type="dxa"/>
          </w:tcPr>
          <w:p w14:paraId="46ED2B8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22</w:t>
            </w:r>
          </w:p>
        </w:tc>
        <w:tc>
          <w:tcPr>
            <w:tcW w:w="2520" w:type="dxa"/>
          </w:tcPr>
          <w:p w14:paraId="13AAE801" w14:textId="77777777" w:rsidR="00423FF5" w:rsidRPr="00AB278E" w:rsidRDefault="002B56B5" w:rsidP="00D42A60">
            <w:pPr>
              <w:rPr>
                <w:rFonts w:ascii="Times New Roman" w:hAnsi="Times New Roman"/>
                <w:szCs w:val="22"/>
              </w:rPr>
            </w:pPr>
            <w:r w:rsidRPr="00AB278E">
              <w:rPr>
                <w:rFonts w:ascii="Times New Roman" w:hAnsi="Times New Roman"/>
                <w:szCs w:val="22"/>
              </w:rPr>
              <w:t>Partial Final Ind</w:t>
            </w:r>
          </w:p>
        </w:tc>
        <w:tc>
          <w:tcPr>
            <w:tcW w:w="1080" w:type="dxa"/>
          </w:tcPr>
          <w:p w14:paraId="1E9336A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0A522D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A35D74A" w14:textId="77777777" w:rsidR="00423FF5" w:rsidRPr="00AB278E" w:rsidRDefault="00423FF5" w:rsidP="00D42A60">
            <w:pPr>
              <w:rPr>
                <w:sz w:val="20"/>
              </w:rPr>
            </w:pPr>
          </w:p>
        </w:tc>
      </w:tr>
      <w:tr w:rsidR="00CC63D0" w:rsidRPr="00AB278E" w14:paraId="23DB6631" w14:textId="77777777" w:rsidTr="00CC63D0">
        <w:trPr>
          <w:cantSplit/>
        </w:trPr>
        <w:tc>
          <w:tcPr>
            <w:tcW w:w="558" w:type="dxa"/>
          </w:tcPr>
          <w:p w14:paraId="4A1A50C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23</w:t>
            </w:r>
          </w:p>
        </w:tc>
        <w:tc>
          <w:tcPr>
            <w:tcW w:w="2520" w:type="dxa"/>
          </w:tcPr>
          <w:p w14:paraId="6E9AD51C" w14:textId="77777777" w:rsidR="00423FF5" w:rsidRPr="00AB278E" w:rsidRDefault="002B56B5" w:rsidP="00D42A60">
            <w:pPr>
              <w:rPr>
                <w:rFonts w:ascii="Times New Roman" w:hAnsi="Times New Roman"/>
                <w:szCs w:val="22"/>
              </w:rPr>
            </w:pPr>
            <w:r w:rsidRPr="00AB278E">
              <w:rPr>
                <w:rFonts w:ascii="Times New Roman" w:hAnsi="Times New Roman"/>
                <w:szCs w:val="22"/>
              </w:rPr>
              <w:t>Line Trans Type</w:t>
            </w:r>
          </w:p>
        </w:tc>
        <w:tc>
          <w:tcPr>
            <w:tcW w:w="1080" w:type="dxa"/>
          </w:tcPr>
          <w:p w14:paraId="44EE910D" w14:textId="77777777" w:rsidR="00423FF5" w:rsidRPr="00AB278E" w:rsidRDefault="00816777" w:rsidP="00D42A60">
            <w:pPr>
              <w:rPr>
                <w:rFonts w:ascii="Times New Roman" w:hAnsi="Times New Roman"/>
                <w:szCs w:val="22"/>
              </w:rPr>
            </w:pPr>
            <w:r w:rsidRPr="00AB278E">
              <w:rPr>
                <w:rFonts w:ascii="Times New Roman" w:hAnsi="Times New Roman"/>
                <w:szCs w:val="22"/>
              </w:rPr>
              <w:t>2A</w:t>
            </w:r>
          </w:p>
        </w:tc>
        <w:tc>
          <w:tcPr>
            <w:tcW w:w="1080" w:type="dxa"/>
          </w:tcPr>
          <w:p w14:paraId="0F3F7F8F"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120D50A4" w14:textId="77777777" w:rsidR="00423FF5" w:rsidRPr="00AB278E" w:rsidRDefault="00816777" w:rsidP="00D42A60">
            <w:pPr>
              <w:rPr>
                <w:rFonts w:ascii="Times New Roman" w:hAnsi="Times New Roman"/>
                <w:szCs w:val="22"/>
              </w:rPr>
            </w:pPr>
            <w:r w:rsidRPr="00AB278E">
              <w:rPr>
                <w:rFonts w:ascii="Times New Roman" w:hAnsi="Times New Roman"/>
                <w:szCs w:val="22"/>
              </w:rPr>
              <w:t>Refund (01) or Reimbursement (05)</w:t>
            </w:r>
          </w:p>
        </w:tc>
      </w:tr>
      <w:tr w:rsidR="00CC63D0" w:rsidRPr="00AB278E" w14:paraId="639F87D0" w14:textId="77777777" w:rsidTr="00CC63D0">
        <w:trPr>
          <w:cantSplit/>
        </w:trPr>
        <w:tc>
          <w:tcPr>
            <w:tcW w:w="558" w:type="dxa"/>
          </w:tcPr>
          <w:p w14:paraId="32EC2BA3"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24</w:t>
            </w:r>
          </w:p>
        </w:tc>
        <w:tc>
          <w:tcPr>
            <w:tcW w:w="2520" w:type="dxa"/>
          </w:tcPr>
          <w:p w14:paraId="2952CAC8"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Code</w:t>
            </w:r>
          </w:p>
        </w:tc>
        <w:tc>
          <w:tcPr>
            <w:tcW w:w="1080" w:type="dxa"/>
          </w:tcPr>
          <w:p w14:paraId="683A27D5" w14:textId="77777777" w:rsidR="00423FF5" w:rsidRPr="00AB278E" w:rsidRDefault="00816777" w:rsidP="00D42A60">
            <w:pPr>
              <w:rPr>
                <w:rFonts w:ascii="Times New Roman" w:hAnsi="Times New Roman"/>
                <w:szCs w:val="22"/>
              </w:rPr>
            </w:pPr>
            <w:r w:rsidRPr="00AB278E">
              <w:rPr>
                <w:rFonts w:ascii="Times New Roman" w:hAnsi="Times New Roman"/>
                <w:szCs w:val="22"/>
              </w:rPr>
              <w:t>BD</w:t>
            </w:r>
          </w:p>
        </w:tc>
        <w:tc>
          <w:tcPr>
            <w:tcW w:w="1080" w:type="dxa"/>
          </w:tcPr>
          <w:p w14:paraId="1A16F3AB"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D8EA010" w14:textId="77777777" w:rsidR="00423FF5" w:rsidRPr="00AB278E" w:rsidRDefault="00816777" w:rsidP="00D42A60">
            <w:pPr>
              <w:rPr>
                <w:rFonts w:ascii="Times New Roman" w:hAnsi="Times New Roman"/>
                <w:szCs w:val="22"/>
              </w:rPr>
            </w:pPr>
            <w:r w:rsidRPr="00AB278E">
              <w:rPr>
                <w:rFonts w:ascii="Times New Roman" w:hAnsi="Times New Roman"/>
                <w:szCs w:val="22"/>
              </w:rPr>
              <w:t>Referenced transaction code</w:t>
            </w:r>
          </w:p>
        </w:tc>
      </w:tr>
      <w:tr w:rsidR="00CC63D0" w:rsidRPr="00AB278E" w14:paraId="2C4F45A8" w14:textId="77777777" w:rsidTr="00CC63D0">
        <w:trPr>
          <w:cantSplit/>
        </w:trPr>
        <w:tc>
          <w:tcPr>
            <w:tcW w:w="558" w:type="dxa"/>
          </w:tcPr>
          <w:p w14:paraId="7A2A161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25</w:t>
            </w:r>
          </w:p>
        </w:tc>
        <w:tc>
          <w:tcPr>
            <w:tcW w:w="2520" w:type="dxa"/>
          </w:tcPr>
          <w:p w14:paraId="3B9E8743"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Numb</w:t>
            </w:r>
          </w:p>
        </w:tc>
        <w:tc>
          <w:tcPr>
            <w:tcW w:w="1080" w:type="dxa"/>
          </w:tcPr>
          <w:p w14:paraId="4BB7E896" w14:textId="77777777" w:rsidR="00423FF5" w:rsidRPr="00AB278E" w:rsidRDefault="00816777" w:rsidP="00D42A60">
            <w:pPr>
              <w:rPr>
                <w:rFonts w:ascii="Times New Roman" w:hAnsi="Times New Roman"/>
                <w:szCs w:val="22"/>
              </w:rPr>
            </w:pPr>
            <w:r w:rsidRPr="00AB278E">
              <w:rPr>
                <w:rFonts w:ascii="Times New Roman" w:hAnsi="Times New Roman"/>
                <w:szCs w:val="22"/>
              </w:rPr>
              <w:t>11A</w:t>
            </w:r>
          </w:p>
        </w:tc>
        <w:tc>
          <w:tcPr>
            <w:tcW w:w="1080" w:type="dxa"/>
          </w:tcPr>
          <w:p w14:paraId="696294C3"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05F1E79E" w14:textId="77777777" w:rsidR="00423FF5" w:rsidRPr="00AB278E" w:rsidRDefault="00816777" w:rsidP="00D42A60">
            <w:pPr>
              <w:rPr>
                <w:rFonts w:ascii="Times New Roman" w:hAnsi="Times New Roman"/>
                <w:szCs w:val="22"/>
              </w:rPr>
            </w:pPr>
            <w:r w:rsidRPr="00AB278E">
              <w:rPr>
                <w:rFonts w:ascii="Times New Roman" w:hAnsi="Times New Roman"/>
                <w:szCs w:val="22"/>
              </w:rPr>
              <w:t>Bill Number</w:t>
            </w:r>
          </w:p>
        </w:tc>
      </w:tr>
      <w:tr w:rsidR="00CC63D0" w:rsidRPr="00AB278E" w14:paraId="7775C4C7" w14:textId="77777777" w:rsidTr="00CC63D0">
        <w:trPr>
          <w:cantSplit/>
        </w:trPr>
        <w:tc>
          <w:tcPr>
            <w:tcW w:w="558" w:type="dxa"/>
          </w:tcPr>
          <w:p w14:paraId="78300CC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26</w:t>
            </w:r>
          </w:p>
        </w:tc>
        <w:tc>
          <w:tcPr>
            <w:tcW w:w="2520" w:type="dxa"/>
          </w:tcPr>
          <w:p w14:paraId="66672AD2"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Line</w:t>
            </w:r>
          </w:p>
        </w:tc>
        <w:tc>
          <w:tcPr>
            <w:tcW w:w="1080" w:type="dxa"/>
          </w:tcPr>
          <w:p w14:paraId="1EE2B64C" w14:textId="77777777" w:rsidR="00423FF5"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7A784CA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422D5EC" w14:textId="77777777" w:rsidR="00423FF5" w:rsidRPr="00AB278E" w:rsidRDefault="00816777" w:rsidP="00D42A60">
            <w:pPr>
              <w:rPr>
                <w:rFonts w:ascii="Times New Roman" w:hAnsi="Times New Roman"/>
                <w:szCs w:val="22"/>
              </w:rPr>
            </w:pPr>
            <w:r w:rsidRPr="00AB278E">
              <w:rPr>
                <w:rFonts w:ascii="Times New Roman" w:hAnsi="Times New Roman"/>
                <w:szCs w:val="22"/>
              </w:rPr>
              <w:t>Document line to which collection is applied</w:t>
            </w:r>
          </w:p>
        </w:tc>
      </w:tr>
      <w:tr w:rsidR="00CC63D0" w:rsidRPr="00AB278E" w14:paraId="46CBA435" w14:textId="77777777" w:rsidTr="00CC63D0">
        <w:trPr>
          <w:cantSplit/>
        </w:trPr>
        <w:tc>
          <w:tcPr>
            <w:tcW w:w="558" w:type="dxa"/>
          </w:tcPr>
          <w:p w14:paraId="7C0B04D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27</w:t>
            </w:r>
          </w:p>
        </w:tc>
        <w:tc>
          <w:tcPr>
            <w:tcW w:w="2520" w:type="dxa"/>
          </w:tcPr>
          <w:p w14:paraId="4DC5CABA" w14:textId="77777777" w:rsidR="00423FF5" w:rsidRPr="00AB278E" w:rsidRDefault="002B56B5" w:rsidP="00D42A60">
            <w:pPr>
              <w:rPr>
                <w:rFonts w:ascii="Times New Roman" w:hAnsi="Times New Roman"/>
                <w:szCs w:val="22"/>
              </w:rPr>
            </w:pPr>
            <w:r w:rsidRPr="00AB278E">
              <w:rPr>
                <w:rFonts w:ascii="Times New Roman" w:hAnsi="Times New Roman"/>
                <w:szCs w:val="22"/>
              </w:rPr>
              <w:t>Check Number</w:t>
            </w:r>
          </w:p>
        </w:tc>
        <w:tc>
          <w:tcPr>
            <w:tcW w:w="1080" w:type="dxa"/>
          </w:tcPr>
          <w:p w14:paraId="37FF2FF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3DEF961"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C11ED5C" w14:textId="77777777" w:rsidR="00423FF5" w:rsidRPr="00AB278E" w:rsidRDefault="00423FF5" w:rsidP="00D42A60">
            <w:pPr>
              <w:rPr>
                <w:sz w:val="20"/>
              </w:rPr>
            </w:pPr>
          </w:p>
        </w:tc>
      </w:tr>
      <w:tr w:rsidR="00CC63D0" w:rsidRPr="00AB278E" w14:paraId="7C78E934" w14:textId="77777777" w:rsidTr="00CC63D0">
        <w:trPr>
          <w:cantSplit/>
        </w:trPr>
        <w:tc>
          <w:tcPr>
            <w:tcW w:w="558" w:type="dxa"/>
          </w:tcPr>
          <w:p w14:paraId="0D67718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28</w:t>
            </w:r>
          </w:p>
        </w:tc>
        <w:tc>
          <w:tcPr>
            <w:tcW w:w="2520" w:type="dxa"/>
          </w:tcPr>
          <w:p w14:paraId="547B0D93" w14:textId="77777777" w:rsidR="00423FF5" w:rsidRPr="00AB278E" w:rsidRDefault="002B56B5" w:rsidP="00D42A60">
            <w:pPr>
              <w:rPr>
                <w:rFonts w:ascii="Times New Roman" w:hAnsi="Times New Roman"/>
                <w:szCs w:val="22"/>
              </w:rPr>
            </w:pPr>
            <w:r w:rsidRPr="00AB278E">
              <w:rPr>
                <w:rFonts w:ascii="Times New Roman" w:hAnsi="Times New Roman"/>
                <w:szCs w:val="22"/>
              </w:rPr>
              <w:t>Advance Flag</w:t>
            </w:r>
          </w:p>
        </w:tc>
        <w:tc>
          <w:tcPr>
            <w:tcW w:w="1080" w:type="dxa"/>
          </w:tcPr>
          <w:p w14:paraId="0FC4AFD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799E8F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68A8E11" w14:textId="77777777" w:rsidR="00423FF5" w:rsidRPr="00AB278E" w:rsidRDefault="00423FF5" w:rsidP="00D42A60">
            <w:pPr>
              <w:rPr>
                <w:sz w:val="20"/>
              </w:rPr>
            </w:pPr>
          </w:p>
        </w:tc>
      </w:tr>
      <w:tr w:rsidR="00CC63D0" w:rsidRPr="00AB278E" w14:paraId="17C6351C" w14:textId="77777777" w:rsidTr="00CC63D0">
        <w:trPr>
          <w:cantSplit/>
        </w:trPr>
        <w:tc>
          <w:tcPr>
            <w:tcW w:w="558" w:type="dxa"/>
          </w:tcPr>
          <w:p w14:paraId="4597779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29</w:t>
            </w:r>
          </w:p>
        </w:tc>
        <w:tc>
          <w:tcPr>
            <w:tcW w:w="2520" w:type="dxa"/>
          </w:tcPr>
          <w:p w14:paraId="5ED38D88" w14:textId="77777777" w:rsidR="00423FF5" w:rsidRPr="00AB278E" w:rsidRDefault="002B56B5" w:rsidP="00D42A60">
            <w:pPr>
              <w:rPr>
                <w:rFonts w:ascii="Times New Roman" w:hAnsi="Times New Roman"/>
                <w:szCs w:val="22"/>
              </w:rPr>
            </w:pPr>
            <w:r w:rsidRPr="00AB278E">
              <w:rPr>
                <w:rFonts w:ascii="Times New Roman" w:hAnsi="Times New Roman"/>
                <w:szCs w:val="22"/>
              </w:rPr>
              <w:t>Line Description</w:t>
            </w:r>
          </w:p>
        </w:tc>
        <w:tc>
          <w:tcPr>
            <w:tcW w:w="1080" w:type="dxa"/>
          </w:tcPr>
          <w:p w14:paraId="74E984A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D92EA3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830EB78" w14:textId="77777777" w:rsidR="00423FF5" w:rsidRPr="00AB278E" w:rsidRDefault="00423FF5" w:rsidP="00D42A60">
            <w:pPr>
              <w:rPr>
                <w:sz w:val="20"/>
              </w:rPr>
            </w:pPr>
          </w:p>
        </w:tc>
      </w:tr>
      <w:tr w:rsidR="00CC63D0" w:rsidRPr="00AB278E" w14:paraId="7C74825D" w14:textId="77777777" w:rsidTr="00CC63D0">
        <w:trPr>
          <w:cantSplit/>
        </w:trPr>
        <w:tc>
          <w:tcPr>
            <w:tcW w:w="558" w:type="dxa"/>
          </w:tcPr>
          <w:p w14:paraId="29F036D5"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30</w:t>
            </w:r>
          </w:p>
        </w:tc>
        <w:tc>
          <w:tcPr>
            <w:tcW w:w="2520" w:type="dxa"/>
          </w:tcPr>
          <w:p w14:paraId="7F74640A" w14:textId="77777777" w:rsidR="00423FF5" w:rsidRPr="00AB278E" w:rsidRDefault="002B56B5" w:rsidP="00D42A60">
            <w:pPr>
              <w:rPr>
                <w:rFonts w:ascii="Times New Roman" w:hAnsi="Times New Roman"/>
                <w:szCs w:val="22"/>
              </w:rPr>
            </w:pPr>
            <w:r w:rsidRPr="00AB278E">
              <w:rPr>
                <w:rFonts w:ascii="Times New Roman" w:hAnsi="Times New Roman"/>
                <w:szCs w:val="22"/>
              </w:rPr>
              <w:t>Agreement Numb</w:t>
            </w:r>
          </w:p>
        </w:tc>
        <w:tc>
          <w:tcPr>
            <w:tcW w:w="1080" w:type="dxa"/>
          </w:tcPr>
          <w:p w14:paraId="2F2ECB98"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14558B7"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C693DCB" w14:textId="77777777" w:rsidR="00423FF5" w:rsidRPr="00AB278E" w:rsidRDefault="00423FF5" w:rsidP="00D42A60">
            <w:pPr>
              <w:rPr>
                <w:sz w:val="20"/>
              </w:rPr>
            </w:pPr>
          </w:p>
        </w:tc>
      </w:tr>
      <w:tr w:rsidR="00CC63D0" w:rsidRPr="00AB278E" w14:paraId="63A18C68" w14:textId="77777777" w:rsidTr="00CC63D0">
        <w:trPr>
          <w:cantSplit/>
        </w:trPr>
        <w:tc>
          <w:tcPr>
            <w:tcW w:w="558" w:type="dxa"/>
          </w:tcPr>
          <w:p w14:paraId="1CBA200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31</w:t>
            </w:r>
          </w:p>
        </w:tc>
        <w:tc>
          <w:tcPr>
            <w:tcW w:w="2520" w:type="dxa"/>
          </w:tcPr>
          <w:p w14:paraId="2B6B51EF" w14:textId="77777777" w:rsidR="00423FF5" w:rsidRPr="00AB278E" w:rsidRDefault="002B56B5" w:rsidP="00D42A60">
            <w:pPr>
              <w:rPr>
                <w:rFonts w:ascii="Times New Roman" w:hAnsi="Times New Roman"/>
                <w:szCs w:val="22"/>
              </w:rPr>
            </w:pPr>
            <w:r w:rsidRPr="00AB278E">
              <w:rPr>
                <w:rFonts w:ascii="Times New Roman" w:hAnsi="Times New Roman"/>
                <w:szCs w:val="22"/>
              </w:rPr>
              <w:t>Travel Advance Numb</w:t>
            </w:r>
          </w:p>
        </w:tc>
        <w:tc>
          <w:tcPr>
            <w:tcW w:w="1080" w:type="dxa"/>
          </w:tcPr>
          <w:p w14:paraId="4F3309C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40BDE5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65E1D95" w14:textId="77777777" w:rsidR="00423FF5" w:rsidRPr="00AB278E" w:rsidRDefault="00423FF5" w:rsidP="00D42A60">
            <w:pPr>
              <w:rPr>
                <w:sz w:val="20"/>
              </w:rPr>
            </w:pPr>
          </w:p>
        </w:tc>
      </w:tr>
      <w:tr w:rsidR="00CC63D0" w:rsidRPr="00AB278E" w14:paraId="64150EE1" w14:textId="77777777" w:rsidTr="00CC63D0">
        <w:trPr>
          <w:cantSplit/>
        </w:trPr>
        <w:tc>
          <w:tcPr>
            <w:tcW w:w="558" w:type="dxa"/>
          </w:tcPr>
          <w:p w14:paraId="479463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32</w:t>
            </w:r>
          </w:p>
        </w:tc>
        <w:tc>
          <w:tcPr>
            <w:tcW w:w="2520" w:type="dxa"/>
          </w:tcPr>
          <w:p w14:paraId="22AF5BB3" w14:textId="77777777" w:rsidR="00423FF5" w:rsidRPr="00AB278E" w:rsidRDefault="002B56B5" w:rsidP="00D42A60">
            <w:pPr>
              <w:rPr>
                <w:rFonts w:ascii="Times New Roman" w:hAnsi="Times New Roman"/>
                <w:szCs w:val="22"/>
              </w:rPr>
            </w:pPr>
            <w:r w:rsidRPr="00AB278E">
              <w:rPr>
                <w:rFonts w:ascii="Times New Roman" w:hAnsi="Times New Roman"/>
                <w:szCs w:val="22"/>
              </w:rPr>
              <w:t>Action Out</w:t>
            </w:r>
          </w:p>
        </w:tc>
        <w:tc>
          <w:tcPr>
            <w:tcW w:w="1080" w:type="dxa"/>
          </w:tcPr>
          <w:p w14:paraId="3C5D9B4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E1A9D9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E1C05BE" w14:textId="77777777" w:rsidR="00423FF5" w:rsidRPr="00AB278E" w:rsidRDefault="00423FF5" w:rsidP="00D42A60">
            <w:pPr>
              <w:rPr>
                <w:sz w:val="20"/>
              </w:rPr>
            </w:pPr>
          </w:p>
        </w:tc>
      </w:tr>
      <w:tr w:rsidR="00CC63D0" w:rsidRPr="00AB278E" w14:paraId="3E25ED94" w14:textId="77777777" w:rsidTr="00CC63D0">
        <w:trPr>
          <w:cantSplit/>
        </w:trPr>
        <w:tc>
          <w:tcPr>
            <w:tcW w:w="558" w:type="dxa"/>
          </w:tcPr>
          <w:p w14:paraId="16E8CB2C"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33</w:t>
            </w:r>
          </w:p>
        </w:tc>
        <w:tc>
          <w:tcPr>
            <w:tcW w:w="2520" w:type="dxa"/>
          </w:tcPr>
          <w:p w14:paraId="7BC70D01" w14:textId="77777777" w:rsidR="00423FF5" w:rsidRPr="00AB278E" w:rsidRDefault="002B56B5" w:rsidP="00D42A60">
            <w:pPr>
              <w:rPr>
                <w:rFonts w:ascii="Times New Roman" w:hAnsi="Times New Roman"/>
                <w:szCs w:val="22"/>
              </w:rPr>
            </w:pPr>
            <w:r w:rsidRPr="00AB278E">
              <w:rPr>
                <w:rFonts w:ascii="Times New Roman" w:hAnsi="Times New Roman"/>
                <w:szCs w:val="22"/>
              </w:rPr>
              <w:t>Cost Center</w:t>
            </w:r>
          </w:p>
        </w:tc>
        <w:tc>
          <w:tcPr>
            <w:tcW w:w="1080" w:type="dxa"/>
          </w:tcPr>
          <w:p w14:paraId="1E4ADE25"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938F1C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8A146CC" w14:textId="77777777" w:rsidR="00423FF5" w:rsidRPr="00AB278E" w:rsidRDefault="00423FF5" w:rsidP="00D42A60">
            <w:pPr>
              <w:rPr>
                <w:sz w:val="20"/>
              </w:rPr>
            </w:pPr>
          </w:p>
        </w:tc>
      </w:tr>
      <w:tr w:rsidR="00CC63D0" w:rsidRPr="00AB278E" w14:paraId="55166971" w14:textId="77777777" w:rsidTr="00CC63D0">
        <w:trPr>
          <w:cantSplit/>
        </w:trPr>
        <w:tc>
          <w:tcPr>
            <w:tcW w:w="558" w:type="dxa"/>
          </w:tcPr>
          <w:p w14:paraId="50182F1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34</w:t>
            </w:r>
          </w:p>
        </w:tc>
        <w:tc>
          <w:tcPr>
            <w:tcW w:w="2520" w:type="dxa"/>
          </w:tcPr>
          <w:p w14:paraId="4AD27305" w14:textId="77777777" w:rsidR="00423FF5" w:rsidRPr="00AB278E" w:rsidRDefault="002B56B5" w:rsidP="00D42A60">
            <w:pPr>
              <w:rPr>
                <w:rFonts w:ascii="Times New Roman" w:hAnsi="Times New Roman"/>
                <w:szCs w:val="22"/>
              </w:rPr>
            </w:pPr>
            <w:r w:rsidRPr="00AB278E">
              <w:rPr>
                <w:rFonts w:ascii="Times New Roman" w:hAnsi="Times New Roman"/>
                <w:szCs w:val="22"/>
              </w:rPr>
              <w:t>Cost Sat Station</w:t>
            </w:r>
          </w:p>
        </w:tc>
        <w:tc>
          <w:tcPr>
            <w:tcW w:w="1080" w:type="dxa"/>
          </w:tcPr>
          <w:p w14:paraId="06936A7A"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0686DC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47A876" w14:textId="77777777" w:rsidR="00423FF5" w:rsidRPr="00AB278E" w:rsidRDefault="00423FF5" w:rsidP="00D42A60">
            <w:pPr>
              <w:rPr>
                <w:sz w:val="20"/>
              </w:rPr>
            </w:pPr>
          </w:p>
        </w:tc>
      </w:tr>
      <w:tr w:rsidR="00CC63D0" w:rsidRPr="00AB278E" w14:paraId="4C29E8FC" w14:textId="77777777" w:rsidTr="00CC63D0">
        <w:trPr>
          <w:cantSplit/>
        </w:trPr>
        <w:tc>
          <w:tcPr>
            <w:tcW w:w="558" w:type="dxa"/>
          </w:tcPr>
          <w:p w14:paraId="57D8053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35</w:t>
            </w:r>
          </w:p>
        </w:tc>
        <w:tc>
          <w:tcPr>
            <w:tcW w:w="2520" w:type="dxa"/>
          </w:tcPr>
          <w:p w14:paraId="154C0D48" w14:textId="77777777" w:rsidR="00423FF5" w:rsidRPr="00AB278E" w:rsidRDefault="002B56B5" w:rsidP="00D42A60">
            <w:pPr>
              <w:rPr>
                <w:rFonts w:ascii="Times New Roman" w:hAnsi="Times New Roman"/>
                <w:szCs w:val="22"/>
              </w:rPr>
            </w:pPr>
            <w:r w:rsidRPr="00AB278E">
              <w:rPr>
                <w:rFonts w:ascii="Times New Roman" w:hAnsi="Times New Roman"/>
                <w:szCs w:val="22"/>
              </w:rPr>
              <w:t>Reclass Adv Ind</w:t>
            </w:r>
          </w:p>
        </w:tc>
        <w:tc>
          <w:tcPr>
            <w:tcW w:w="1080" w:type="dxa"/>
          </w:tcPr>
          <w:p w14:paraId="21A64CE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3E0701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39E598" w14:textId="77777777" w:rsidR="00423FF5" w:rsidRPr="00AB278E" w:rsidRDefault="00423FF5" w:rsidP="00D42A60">
            <w:pPr>
              <w:rPr>
                <w:sz w:val="20"/>
              </w:rPr>
            </w:pPr>
          </w:p>
        </w:tc>
      </w:tr>
    </w:tbl>
    <w:p w14:paraId="7EDBF38B" w14:textId="77777777" w:rsidR="009A66D3" w:rsidRPr="00AB278E" w:rsidRDefault="009A66D3" w:rsidP="009A66D3">
      <w:pPr>
        <w:rPr>
          <w:rFonts w:ascii="Times New Roman" w:hAnsi="Times New Roman"/>
          <w:szCs w:val="22"/>
        </w:rPr>
      </w:pPr>
      <w:r w:rsidRPr="00AB278E">
        <w:rPr>
          <w:rFonts w:ascii="Times New Roman" w:hAnsi="Times New Roman"/>
          <w:szCs w:val="22"/>
        </w:rPr>
        <w:br w:type="page"/>
      </w:r>
    </w:p>
    <w:p w14:paraId="571B2031"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lastRenderedPageBreak/>
        <w:t>SUMMARY CASH RECEIPT (CR) DOCUMENT</w:t>
      </w:r>
    </w:p>
    <w:p w14:paraId="46AEEC04" w14:textId="77777777" w:rsidR="009A66D3" w:rsidRPr="00AB278E" w:rsidRDefault="009A66D3" w:rsidP="009A66D3">
      <w:pPr>
        <w:overflowPunct/>
        <w:textAlignment w:val="auto"/>
        <w:rPr>
          <w:rFonts w:ascii="Times New Roman" w:hAnsi="Times New Roman"/>
          <w:color w:val="000000"/>
          <w:szCs w:val="22"/>
        </w:rPr>
      </w:pPr>
    </w:p>
    <w:p w14:paraId="3FA124BA"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40AD42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09EF567" w14:textId="77777777" w:rsidTr="00CC63D0">
        <w:trPr>
          <w:cantSplit/>
          <w:tblHeader/>
        </w:trPr>
        <w:tc>
          <w:tcPr>
            <w:tcW w:w="558" w:type="dxa"/>
          </w:tcPr>
          <w:p w14:paraId="4E79BB2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F0E93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D3C78E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3F6F7A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486C0C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505289" w14:textId="77777777" w:rsidTr="00CC63D0">
        <w:trPr>
          <w:cantSplit/>
        </w:trPr>
        <w:tc>
          <w:tcPr>
            <w:tcW w:w="558" w:type="dxa"/>
          </w:tcPr>
          <w:p w14:paraId="0D39391A"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1</w:t>
            </w:r>
          </w:p>
        </w:tc>
        <w:tc>
          <w:tcPr>
            <w:tcW w:w="2520" w:type="dxa"/>
          </w:tcPr>
          <w:p w14:paraId="67505543" w14:textId="77777777" w:rsidR="00DA136E" w:rsidRPr="00AB278E" w:rsidRDefault="00091D66" w:rsidP="00091D66">
            <w:pPr>
              <w:rPr>
                <w:rFonts w:ascii="Times New Roman" w:hAnsi="Times New Roman"/>
                <w:szCs w:val="22"/>
              </w:rPr>
            </w:pPr>
            <w:r w:rsidRPr="00AB278E">
              <w:rPr>
                <w:rFonts w:ascii="Times New Roman" w:hAnsi="Times New Roman"/>
                <w:szCs w:val="22"/>
              </w:rPr>
              <w:t>Segment-ID</w:t>
            </w:r>
          </w:p>
        </w:tc>
        <w:tc>
          <w:tcPr>
            <w:tcW w:w="1080" w:type="dxa"/>
          </w:tcPr>
          <w:p w14:paraId="0FE3DBBC" w14:textId="77777777" w:rsidR="00DA136E" w:rsidRPr="00AB278E" w:rsidRDefault="00CE6228" w:rsidP="00D42A60">
            <w:pPr>
              <w:rPr>
                <w:rFonts w:ascii="Times New Roman" w:hAnsi="Times New Roman"/>
                <w:szCs w:val="22"/>
              </w:rPr>
            </w:pPr>
            <w:r w:rsidRPr="00AB278E">
              <w:rPr>
                <w:rFonts w:ascii="Times New Roman" w:hAnsi="Times New Roman"/>
                <w:szCs w:val="22"/>
              </w:rPr>
              <w:t>CTL</w:t>
            </w:r>
          </w:p>
        </w:tc>
        <w:tc>
          <w:tcPr>
            <w:tcW w:w="1080" w:type="dxa"/>
          </w:tcPr>
          <w:p w14:paraId="33718075"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2459D515" w14:textId="77777777" w:rsidR="00DA136E" w:rsidRPr="00AB278E" w:rsidRDefault="00CE6228"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2573C" w14:textId="77777777" w:rsidTr="00CC63D0">
        <w:trPr>
          <w:cantSplit/>
        </w:trPr>
        <w:tc>
          <w:tcPr>
            <w:tcW w:w="558" w:type="dxa"/>
          </w:tcPr>
          <w:p w14:paraId="157B055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2</w:t>
            </w:r>
          </w:p>
        </w:tc>
        <w:tc>
          <w:tcPr>
            <w:tcW w:w="2520" w:type="dxa"/>
          </w:tcPr>
          <w:p w14:paraId="2B87F36E" w14:textId="77777777" w:rsidR="00DA136E" w:rsidRPr="00AB278E" w:rsidRDefault="00091D66" w:rsidP="00D42A60">
            <w:pPr>
              <w:rPr>
                <w:rFonts w:ascii="Times New Roman" w:hAnsi="Times New Roman"/>
                <w:szCs w:val="22"/>
              </w:rPr>
            </w:pPr>
            <w:r w:rsidRPr="00AB278E">
              <w:rPr>
                <w:rFonts w:ascii="Times New Roman" w:hAnsi="Times New Roman"/>
                <w:szCs w:val="22"/>
              </w:rPr>
              <w:t>Source System</w:t>
            </w:r>
          </w:p>
        </w:tc>
        <w:tc>
          <w:tcPr>
            <w:tcW w:w="1080" w:type="dxa"/>
          </w:tcPr>
          <w:p w14:paraId="1992983B" w14:textId="77777777" w:rsidR="00DA136E" w:rsidRPr="00AB278E" w:rsidRDefault="00CE6228" w:rsidP="00D42A60">
            <w:pPr>
              <w:rPr>
                <w:rFonts w:ascii="Times New Roman" w:hAnsi="Times New Roman"/>
                <w:szCs w:val="22"/>
              </w:rPr>
            </w:pPr>
            <w:r w:rsidRPr="00AB278E">
              <w:rPr>
                <w:rFonts w:ascii="Times New Roman" w:hAnsi="Times New Roman"/>
                <w:szCs w:val="22"/>
              </w:rPr>
              <w:t>ARS</w:t>
            </w:r>
          </w:p>
        </w:tc>
        <w:tc>
          <w:tcPr>
            <w:tcW w:w="1080" w:type="dxa"/>
          </w:tcPr>
          <w:p w14:paraId="27E6DE0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5EE0C780" w14:textId="77777777" w:rsidR="00DA136E" w:rsidRPr="00AB278E" w:rsidRDefault="00CE6228"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353F9283" w14:textId="77777777" w:rsidTr="00CC63D0">
        <w:trPr>
          <w:cantSplit/>
        </w:trPr>
        <w:tc>
          <w:tcPr>
            <w:tcW w:w="558" w:type="dxa"/>
          </w:tcPr>
          <w:p w14:paraId="21E97B8E"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3</w:t>
            </w:r>
          </w:p>
        </w:tc>
        <w:tc>
          <w:tcPr>
            <w:tcW w:w="2520" w:type="dxa"/>
          </w:tcPr>
          <w:p w14:paraId="1535B9A6" w14:textId="77777777" w:rsidR="00DA136E" w:rsidRPr="00AB278E" w:rsidRDefault="00091D66" w:rsidP="00D42A60">
            <w:pPr>
              <w:rPr>
                <w:rFonts w:ascii="Times New Roman" w:hAnsi="Times New Roman"/>
                <w:szCs w:val="22"/>
              </w:rPr>
            </w:pPr>
            <w:r w:rsidRPr="00AB278E">
              <w:rPr>
                <w:rFonts w:ascii="Times New Roman" w:hAnsi="Times New Roman"/>
                <w:szCs w:val="22"/>
              </w:rPr>
              <w:t>Destination System</w:t>
            </w:r>
          </w:p>
        </w:tc>
        <w:tc>
          <w:tcPr>
            <w:tcW w:w="1080" w:type="dxa"/>
          </w:tcPr>
          <w:p w14:paraId="491FDE96" w14:textId="77777777" w:rsidR="00DA136E" w:rsidRPr="00AB278E" w:rsidRDefault="00CE6228" w:rsidP="00D42A60">
            <w:pPr>
              <w:rPr>
                <w:rFonts w:ascii="Times New Roman" w:hAnsi="Times New Roman"/>
                <w:szCs w:val="22"/>
              </w:rPr>
            </w:pPr>
            <w:r w:rsidRPr="00AB278E">
              <w:rPr>
                <w:rFonts w:ascii="Times New Roman" w:hAnsi="Times New Roman"/>
                <w:szCs w:val="22"/>
              </w:rPr>
              <w:t>FMS</w:t>
            </w:r>
          </w:p>
        </w:tc>
        <w:tc>
          <w:tcPr>
            <w:tcW w:w="1080" w:type="dxa"/>
          </w:tcPr>
          <w:p w14:paraId="66AAECB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46473817" w14:textId="77777777" w:rsidR="00DA136E" w:rsidRPr="00AB278E" w:rsidRDefault="00CE6228"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434B8CAD" w14:textId="77777777" w:rsidTr="00CC63D0">
        <w:trPr>
          <w:cantSplit/>
        </w:trPr>
        <w:tc>
          <w:tcPr>
            <w:tcW w:w="558" w:type="dxa"/>
          </w:tcPr>
          <w:p w14:paraId="62E4825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4</w:t>
            </w:r>
          </w:p>
        </w:tc>
        <w:tc>
          <w:tcPr>
            <w:tcW w:w="2520" w:type="dxa"/>
          </w:tcPr>
          <w:p w14:paraId="7369C3EF" w14:textId="77777777" w:rsidR="00DA136E" w:rsidRPr="00AB278E" w:rsidRDefault="00091D66"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B8E90B9" w14:textId="77777777" w:rsidR="00DA136E"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752EE6F" w14:textId="77777777" w:rsidR="00DA136E"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7392015F" w14:textId="77777777" w:rsidR="00DA136E" w:rsidRPr="00AB278E" w:rsidRDefault="00CE6228" w:rsidP="00D42A60">
            <w:pPr>
              <w:rPr>
                <w:rFonts w:ascii="Times New Roman" w:hAnsi="Times New Roman"/>
                <w:szCs w:val="22"/>
              </w:rPr>
            </w:pPr>
            <w:r w:rsidRPr="00AB278E">
              <w:rPr>
                <w:rFonts w:ascii="Times New Roman" w:hAnsi="Times New Roman"/>
                <w:szCs w:val="22"/>
              </w:rPr>
              <w:t>IFCAP Station</w:t>
            </w:r>
          </w:p>
        </w:tc>
      </w:tr>
      <w:tr w:rsidR="00CC63D0" w:rsidRPr="00AB278E" w14:paraId="7B786325" w14:textId="77777777" w:rsidTr="00CC63D0">
        <w:trPr>
          <w:cantSplit/>
        </w:trPr>
        <w:tc>
          <w:tcPr>
            <w:tcW w:w="558" w:type="dxa"/>
          </w:tcPr>
          <w:p w14:paraId="4460A9B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5</w:t>
            </w:r>
          </w:p>
        </w:tc>
        <w:tc>
          <w:tcPr>
            <w:tcW w:w="2520" w:type="dxa"/>
          </w:tcPr>
          <w:p w14:paraId="4B5C3F74"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class</w:t>
            </w:r>
          </w:p>
        </w:tc>
        <w:tc>
          <w:tcPr>
            <w:tcW w:w="1080" w:type="dxa"/>
          </w:tcPr>
          <w:p w14:paraId="2CFB1AC9" w14:textId="77777777" w:rsidR="00DA136E" w:rsidRPr="00AB278E" w:rsidRDefault="00CE6228" w:rsidP="00D42A60">
            <w:pPr>
              <w:rPr>
                <w:rFonts w:ascii="Times New Roman" w:hAnsi="Times New Roman"/>
                <w:szCs w:val="22"/>
              </w:rPr>
            </w:pPr>
            <w:r w:rsidRPr="00AB278E">
              <w:rPr>
                <w:rFonts w:ascii="Times New Roman" w:hAnsi="Times New Roman"/>
                <w:szCs w:val="22"/>
              </w:rPr>
              <w:t>DOC</w:t>
            </w:r>
          </w:p>
        </w:tc>
        <w:tc>
          <w:tcPr>
            <w:tcW w:w="1080" w:type="dxa"/>
          </w:tcPr>
          <w:p w14:paraId="383F5C1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1BD0511" w14:textId="77777777" w:rsidR="00DA136E" w:rsidRPr="00AB278E" w:rsidRDefault="00CE6228" w:rsidP="00D42A60">
            <w:pPr>
              <w:rPr>
                <w:rFonts w:ascii="Times New Roman" w:hAnsi="Times New Roman"/>
                <w:szCs w:val="22"/>
              </w:rPr>
            </w:pPr>
            <w:r w:rsidRPr="00AB278E">
              <w:rPr>
                <w:rFonts w:ascii="Times New Roman" w:hAnsi="Times New Roman"/>
                <w:szCs w:val="22"/>
              </w:rPr>
              <w:t>DOC indicates document transaction</w:t>
            </w:r>
          </w:p>
        </w:tc>
      </w:tr>
      <w:tr w:rsidR="00CC63D0" w:rsidRPr="00AB278E" w14:paraId="61B699FB" w14:textId="77777777" w:rsidTr="00CC63D0">
        <w:trPr>
          <w:cantSplit/>
        </w:trPr>
        <w:tc>
          <w:tcPr>
            <w:tcW w:w="558" w:type="dxa"/>
          </w:tcPr>
          <w:p w14:paraId="548079F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6</w:t>
            </w:r>
          </w:p>
        </w:tc>
        <w:tc>
          <w:tcPr>
            <w:tcW w:w="2520" w:type="dxa"/>
          </w:tcPr>
          <w:p w14:paraId="5FD354B0"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code</w:t>
            </w:r>
          </w:p>
        </w:tc>
        <w:tc>
          <w:tcPr>
            <w:tcW w:w="1080" w:type="dxa"/>
          </w:tcPr>
          <w:p w14:paraId="4964D5FA" w14:textId="77777777" w:rsidR="00DA136E" w:rsidRPr="00AB278E" w:rsidRDefault="00CE6228" w:rsidP="00D42A60">
            <w:pPr>
              <w:rPr>
                <w:rFonts w:ascii="Times New Roman" w:hAnsi="Times New Roman"/>
                <w:szCs w:val="22"/>
              </w:rPr>
            </w:pPr>
            <w:r w:rsidRPr="00AB278E">
              <w:rPr>
                <w:rFonts w:ascii="Times New Roman" w:hAnsi="Times New Roman"/>
                <w:szCs w:val="22"/>
              </w:rPr>
              <w:t>CR</w:t>
            </w:r>
          </w:p>
        </w:tc>
        <w:tc>
          <w:tcPr>
            <w:tcW w:w="1080" w:type="dxa"/>
          </w:tcPr>
          <w:p w14:paraId="3C71C33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35A13CD" w14:textId="77777777" w:rsidR="00DA136E" w:rsidRPr="00AB278E" w:rsidRDefault="00CE6228" w:rsidP="00D42A60">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7836762" w14:textId="77777777" w:rsidTr="00CC63D0">
        <w:trPr>
          <w:cantSplit/>
        </w:trPr>
        <w:tc>
          <w:tcPr>
            <w:tcW w:w="558" w:type="dxa"/>
          </w:tcPr>
          <w:p w14:paraId="353E0B6D"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7</w:t>
            </w:r>
          </w:p>
        </w:tc>
        <w:tc>
          <w:tcPr>
            <w:tcW w:w="2520" w:type="dxa"/>
          </w:tcPr>
          <w:p w14:paraId="284914E3" w14:textId="77777777" w:rsidR="00DA136E" w:rsidRPr="00AB278E" w:rsidRDefault="00091D66" w:rsidP="00D42A60">
            <w:pPr>
              <w:rPr>
                <w:rFonts w:ascii="Times New Roman" w:hAnsi="Times New Roman"/>
                <w:szCs w:val="22"/>
              </w:rPr>
            </w:pPr>
            <w:r w:rsidRPr="00AB278E">
              <w:rPr>
                <w:rFonts w:ascii="Times New Roman" w:hAnsi="Times New Roman"/>
                <w:szCs w:val="22"/>
              </w:rPr>
              <w:t>SEC1 code</w:t>
            </w:r>
          </w:p>
        </w:tc>
        <w:tc>
          <w:tcPr>
            <w:tcW w:w="1080" w:type="dxa"/>
          </w:tcPr>
          <w:p w14:paraId="16B31C76" w14:textId="77777777" w:rsidR="00DA136E" w:rsidRPr="00AB278E" w:rsidRDefault="00CE6228" w:rsidP="00D42A60">
            <w:pPr>
              <w:rPr>
                <w:rFonts w:ascii="Times New Roman" w:hAnsi="Times New Roman"/>
                <w:szCs w:val="22"/>
              </w:rPr>
            </w:pPr>
            <w:r w:rsidRPr="00AB278E">
              <w:rPr>
                <w:rFonts w:ascii="Times New Roman" w:hAnsi="Times New Roman"/>
                <w:szCs w:val="22"/>
              </w:rPr>
              <w:t>4A</w:t>
            </w:r>
          </w:p>
        </w:tc>
        <w:tc>
          <w:tcPr>
            <w:tcW w:w="1080" w:type="dxa"/>
          </w:tcPr>
          <w:p w14:paraId="7057A618"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6D8BCEA4" w14:textId="77777777" w:rsidR="00DA136E" w:rsidRPr="00AB278E" w:rsidRDefault="00CE6228" w:rsidP="00D42A60">
            <w:pPr>
              <w:rPr>
                <w:rFonts w:ascii="Times New Roman" w:hAnsi="Times New Roman"/>
                <w:szCs w:val="22"/>
              </w:rPr>
            </w:pPr>
            <w:r w:rsidRPr="00AB278E">
              <w:rPr>
                <w:rFonts w:ascii="Times New Roman" w:hAnsi="Times New Roman"/>
                <w:szCs w:val="22"/>
              </w:rPr>
              <w:t>VHA = 10, VBA = 20</w:t>
            </w:r>
          </w:p>
        </w:tc>
      </w:tr>
      <w:tr w:rsidR="00CC63D0" w:rsidRPr="00AB278E" w14:paraId="7D302509" w14:textId="77777777" w:rsidTr="00CC63D0">
        <w:trPr>
          <w:cantSplit/>
        </w:trPr>
        <w:tc>
          <w:tcPr>
            <w:tcW w:w="558" w:type="dxa"/>
          </w:tcPr>
          <w:p w14:paraId="7721F38A"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8</w:t>
            </w:r>
          </w:p>
        </w:tc>
        <w:tc>
          <w:tcPr>
            <w:tcW w:w="2520" w:type="dxa"/>
          </w:tcPr>
          <w:p w14:paraId="6C88E646" w14:textId="77777777" w:rsidR="009B5F7B" w:rsidRPr="00AB278E" w:rsidRDefault="00091D66" w:rsidP="00D42A60">
            <w:pPr>
              <w:rPr>
                <w:rFonts w:ascii="Times New Roman" w:hAnsi="Times New Roman"/>
                <w:szCs w:val="22"/>
              </w:rPr>
            </w:pPr>
            <w:r w:rsidRPr="00AB278E">
              <w:rPr>
                <w:rFonts w:ascii="Times New Roman" w:hAnsi="Times New Roman"/>
                <w:szCs w:val="22"/>
              </w:rPr>
              <w:t>Batch number</w:t>
            </w:r>
          </w:p>
        </w:tc>
        <w:tc>
          <w:tcPr>
            <w:tcW w:w="1080" w:type="dxa"/>
          </w:tcPr>
          <w:p w14:paraId="5AF6F00F" w14:textId="77777777" w:rsidR="009B5F7B" w:rsidRPr="00AB278E" w:rsidRDefault="00CE6228" w:rsidP="00D42A60">
            <w:pPr>
              <w:rPr>
                <w:rFonts w:ascii="Times New Roman" w:hAnsi="Times New Roman"/>
                <w:szCs w:val="22"/>
              </w:rPr>
            </w:pPr>
            <w:r w:rsidRPr="00AB278E">
              <w:rPr>
                <w:rFonts w:ascii="Times New Roman" w:hAnsi="Times New Roman"/>
                <w:szCs w:val="22"/>
              </w:rPr>
              <w:t>null</w:t>
            </w:r>
          </w:p>
        </w:tc>
        <w:tc>
          <w:tcPr>
            <w:tcW w:w="1080" w:type="dxa"/>
          </w:tcPr>
          <w:p w14:paraId="4E644731" w14:textId="77777777" w:rsidR="009B5F7B"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80BF12C" w14:textId="77777777" w:rsidR="009B5F7B" w:rsidRPr="00AB278E" w:rsidRDefault="009B5F7B" w:rsidP="00D42A60">
            <w:pPr>
              <w:rPr>
                <w:sz w:val="20"/>
              </w:rPr>
            </w:pPr>
          </w:p>
        </w:tc>
      </w:tr>
      <w:tr w:rsidR="00CC63D0" w:rsidRPr="00AB278E" w14:paraId="6E8B43E6" w14:textId="77777777" w:rsidTr="00CC63D0">
        <w:trPr>
          <w:cantSplit/>
        </w:trPr>
        <w:tc>
          <w:tcPr>
            <w:tcW w:w="558" w:type="dxa"/>
          </w:tcPr>
          <w:p w14:paraId="3B09B472"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9</w:t>
            </w:r>
          </w:p>
        </w:tc>
        <w:tc>
          <w:tcPr>
            <w:tcW w:w="2520" w:type="dxa"/>
          </w:tcPr>
          <w:p w14:paraId="7E5C3BB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Number</w:t>
            </w:r>
          </w:p>
        </w:tc>
        <w:tc>
          <w:tcPr>
            <w:tcW w:w="1080" w:type="dxa"/>
          </w:tcPr>
          <w:p w14:paraId="336C1EE5" w14:textId="77777777" w:rsidR="009B5F7B" w:rsidRPr="00AB278E" w:rsidRDefault="00CE6228" w:rsidP="00D42A60">
            <w:pPr>
              <w:rPr>
                <w:rFonts w:ascii="Times New Roman" w:hAnsi="Times New Roman"/>
                <w:szCs w:val="22"/>
              </w:rPr>
            </w:pPr>
            <w:r w:rsidRPr="00AB278E">
              <w:rPr>
                <w:rFonts w:ascii="Times New Roman" w:hAnsi="Times New Roman"/>
                <w:szCs w:val="22"/>
              </w:rPr>
              <w:t>11A</w:t>
            </w:r>
          </w:p>
        </w:tc>
        <w:tc>
          <w:tcPr>
            <w:tcW w:w="1080" w:type="dxa"/>
          </w:tcPr>
          <w:p w14:paraId="55EA063D"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DFE4434" w14:textId="77777777" w:rsidR="009B5F7B" w:rsidRPr="00AB278E" w:rsidRDefault="00CE6228"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7147C6" w14:textId="77777777" w:rsidTr="00CC63D0">
        <w:trPr>
          <w:cantSplit/>
        </w:trPr>
        <w:tc>
          <w:tcPr>
            <w:tcW w:w="558" w:type="dxa"/>
          </w:tcPr>
          <w:p w14:paraId="6FB8B38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10</w:t>
            </w:r>
          </w:p>
        </w:tc>
        <w:tc>
          <w:tcPr>
            <w:tcW w:w="2520" w:type="dxa"/>
          </w:tcPr>
          <w:p w14:paraId="1BCD491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Date</w:t>
            </w:r>
          </w:p>
        </w:tc>
        <w:tc>
          <w:tcPr>
            <w:tcW w:w="1080" w:type="dxa"/>
          </w:tcPr>
          <w:p w14:paraId="2D79F6F6" w14:textId="77777777" w:rsidR="009B5F7B" w:rsidRPr="00AB278E" w:rsidRDefault="00CE6228" w:rsidP="00D42A60">
            <w:pPr>
              <w:rPr>
                <w:rFonts w:ascii="Times New Roman" w:hAnsi="Times New Roman"/>
                <w:szCs w:val="22"/>
              </w:rPr>
            </w:pPr>
            <w:r w:rsidRPr="00AB278E">
              <w:rPr>
                <w:rFonts w:ascii="Times New Roman" w:hAnsi="Times New Roman"/>
                <w:szCs w:val="22"/>
              </w:rPr>
              <w:t>8N</w:t>
            </w:r>
          </w:p>
        </w:tc>
        <w:tc>
          <w:tcPr>
            <w:tcW w:w="1080" w:type="dxa"/>
          </w:tcPr>
          <w:p w14:paraId="3B03FBA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22DA3007"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date of creation of document (YYYYMMDD)</w:t>
            </w:r>
          </w:p>
        </w:tc>
      </w:tr>
      <w:tr w:rsidR="00CC63D0" w:rsidRPr="00AB278E" w14:paraId="542FB9B2" w14:textId="77777777" w:rsidTr="00CC63D0">
        <w:trPr>
          <w:cantSplit/>
        </w:trPr>
        <w:tc>
          <w:tcPr>
            <w:tcW w:w="558" w:type="dxa"/>
          </w:tcPr>
          <w:p w14:paraId="3FDB387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11</w:t>
            </w:r>
          </w:p>
        </w:tc>
        <w:tc>
          <w:tcPr>
            <w:tcW w:w="2520" w:type="dxa"/>
          </w:tcPr>
          <w:p w14:paraId="58131124"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Time</w:t>
            </w:r>
          </w:p>
        </w:tc>
        <w:tc>
          <w:tcPr>
            <w:tcW w:w="1080" w:type="dxa"/>
          </w:tcPr>
          <w:p w14:paraId="6E8563F9" w14:textId="77777777" w:rsidR="009B5F7B" w:rsidRPr="00AB278E" w:rsidRDefault="00CE6228" w:rsidP="00D42A60">
            <w:pPr>
              <w:rPr>
                <w:rFonts w:ascii="Times New Roman" w:hAnsi="Times New Roman"/>
                <w:szCs w:val="22"/>
              </w:rPr>
            </w:pPr>
            <w:r w:rsidRPr="00AB278E">
              <w:rPr>
                <w:rFonts w:ascii="Times New Roman" w:hAnsi="Times New Roman"/>
                <w:szCs w:val="22"/>
              </w:rPr>
              <w:t>6N</w:t>
            </w:r>
          </w:p>
        </w:tc>
        <w:tc>
          <w:tcPr>
            <w:tcW w:w="1080" w:type="dxa"/>
          </w:tcPr>
          <w:p w14:paraId="0E5935C1"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F6FEEFB"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time of creation of document (HHMMSS)</w:t>
            </w:r>
          </w:p>
        </w:tc>
      </w:tr>
      <w:tr w:rsidR="00CC63D0" w:rsidRPr="00AB278E" w14:paraId="6AADE407" w14:textId="77777777" w:rsidTr="00CC63D0">
        <w:trPr>
          <w:cantSplit/>
        </w:trPr>
        <w:tc>
          <w:tcPr>
            <w:tcW w:w="558" w:type="dxa"/>
          </w:tcPr>
          <w:p w14:paraId="45F3C971"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12</w:t>
            </w:r>
          </w:p>
        </w:tc>
        <w:tc>
          <w:tcPr>
            <w:tcW w:w="2520" w:type="dxa"/>
          </w:tcPr>
          <w:p w14:paraId="3483BD7B" w14:textId="77777777" w:rsidR="009B5F7B" w:rsidRPr="00AB278E" w:rsidRDefault="00091D66" w:rsidP="00D42A60">
            <w:pPr>
              <w:rPr>
                <w:rFonts w:ascii="Times New Roman" w:hAnsi="Times New Roman"/>
                <w:szCs w:val="22"/>
              </w:rPr>
            </w:pPr>
            <w:r w:rsidRPr="00AB278E">
              <w:rPr>
                <w:rFonts w:ascii="Times New Roman" w:hAnsi="Times New Roman"/>
                <w:szCs w:val="22"/>
              </w:rPr>
              <w:t>Sequence Number</w:t>
            </w:r>
          </w:p>
        </w:tc>
        <w:tc>
          <w:tcPr>
            <w:tcW w:w="1080" w:type="dxa"/>
          </w:tcPr>
          <w:p w14:paraId="3D08F1D3"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1B31F2D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63DC4A5" w14:textId="77777777" w:rsidR="009B5F7B" w:rsidRPr="00AB278E" w:rsidRDefault="00CE6228"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35950502" w14:textId="77777777" w:rsidTr="00CC63D0">
        <w:trPr>
          <w:cantSplit/>
        </w:trPr>
        <w:tc>
          <w:tcPr>
            <w:tcW w:w="558" w:type="dxa"/>
          </w:tcPr>
          <w:p w14:paraId="2C11C493"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13</w:t>
            </w:r>
          </w:p>
        </w:tc>
        <w:tc>
          <w:tcPr>
            <w:tcW w:w="2520" w:type="dxa"/>
          </w:tcPr>
          <w:p w14:paraId="40AF01AF" w14:textId="77777777" w:rsidR="009B5F7B" w:rsidRPr="00AB278E" w:rsidRDefault="00091D66" w:rsidP="00D42A60">
            <w:pPr>
              <w:rPr>
                <w:rFonts w:ascii="Times New Roman" w:hAnsi="Times New Roman"/>
                <w:szCs w:val="22"/>
              </w:rPr>
            </w:pPr>
            <w:r w:rsidRPr="00AB278E">
              <w:rPr>
                <w:rFonts w:ascii="Times New Roman" w:hAnsi="Times New Roman"/>
                <w:szCs w:val="22"/>
              </w:rPr>
              <w:t>Sequence Total</w:t>
            </w:r>
          </w:p>
        </w:tc>
        <w:tc>
          <w:tcPr>
            <w:tcW w:w="1080" w:type="dxa"/>
          </w:tcPr>
          <w:p w14:paraId="14E07EF4"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03730B1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F7D50E3" w14:textId="77777777" w:rsidR="009B5F7B" w:rsidRPr="00AB278E" w:rsidRDefault="00CE6228"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1DDFA27B" w14:textId="77777777" w:rsidTr="00CC63D0">
        <w:trPr>
          <w:cantSplit/>
        </w:trPr>
        <w:tc>
          <w:tcPr>
            <w:tcW w:w="558" w:type="dxa"/>
          </w:tcPr>
          <w:p w14:paraId="30EDF0F9"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14</w:t>
            </w:r>
          </w:p>
        </w:tc>
        <w:tc>
          <w:tcPr>
            <w:tcW w:w="2520" w:type="dxa"/>
          </w:tcPr>
          <w:p w14:paraId="334252BB" w14:textId="77777777" w:rsidR="009B5F7B" w:rsidRPr="00AB278E" w:rsidRDefault="00091D66" w:rsidP="00D42A60">
            <w:pPr>
              <w:rPr>
                <w:rFonts w:ascii="Times New Roman" w:hAnsi="Times New Roman"/>
                <w:szCs w:val="22"/>
              </w:rPr>
            </w:pPr>
            <w:r w:rsidRPr="00AB278E">
              <w:rPr>
                <w:rFonts w:ascii="Times New Roman" w:hAnsi="Times New Roman"/>
                <w:szCs w:val="22"/>
              </w:rPr>
              <w:t>Version</w:t>
            </w:r>
          </w:p>
        </w:tc>
        <w:tc>
          <w:tcPr>
            <w:tcW w:w="1080" w:type="dxa"/>
          </w:tcPr>
          <w:p w14:paraId="126C9459" w14:textId="77777777" w:rsidR="009B5F7B"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A83C79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5C8CBA9B" w14:textId="77777777" w:rsidR="009B5F7B" w:rsidRPr="00AB278E" w:rsidRDefault="00CE6228" w:rsidP="00D42A60">
            <w:pPr>
              <w:rPr>
                <w:rFonts w:ascii="Times New Roman" w:hAnsi="Times New Roman"/>
                <w:szCs w:val="22"/>
              </w:rPr>
            </w:pPr>
            <w:r w:rsidRPr="00AB278E">
              <w:rPr>
                <w:rFonts w:ascii="Times New Roman" w:hAnsi="Times New Roman"/>
                <w:szCs w:val="22"/>
              </w:rPr>
              <w:t>IFCAP-FMS Interface Version</w:t>
            </w:r>
          </w:p>
        </w:tc>
      </w:tr>
    </w:tbl>
    <w:p w14:paraId="2768F7D1"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0F7CA12"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3D0FD06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4C700348" w14:textId="77777777" w:rsidTr="00CC63D0">
        <w:trPr>
          <w:cantSplit/>
          <w:tblHeader/>
        </w:trPr>
        <w:tc>
          <w:tcPr>
            <w:tcW w:w="558" w:type="dxa"/>
          </w:tcPr>
          <w:p w14:paraId="22BB04A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BADEB3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A26269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4A3B8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7EF252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E82D55" w14:textId="77777777" w:rsidTr="00CC63D0">
        <w:trPr>
          <w:cantSplit/>
        </w:trPr>
        <w:tc>
          <w:tcPr>
            <w:tcW w:w="558" w:type="dxa"/>
            <w:tcBorders>
              <w:bottom w:val="single" w:sz="4" w:space="0" w:color="auto"/>
            </w:tcBorders>
          </w:tcPr>
          <w:p w14:paraId="003AC60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9CB274C"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1AF7005" w14:textId="77777777" w:rsidR="00DA136E" w:rsidRPr="00AB278E" w:rsidRDefault="006218B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26936C6"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967244C"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DA206" w14:textId="77777777" w:rsidTr="00CC63D0">
        <w:trPr>
          <w:cantSplit/>
        </w:trPr>
        <w:tc>
          <w:tcPr>
            <w:tcW w:w="558" w:type="dxa"/>
          </w:tcPr>
          <w:p w14:paraId="6A1FF8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79807DD"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72A91D" w14:textId="77777777" w:rsidR="00DA136E" w:rsidRPr="00AB278E" w:rsidRDefault="006218B0" w:rsidP="00D42A60">
            <w:pPr>
              <w:rPr>
                <w:rFonts w:ascii="Times New Roman" w:hAnsi="Times New Roman"/>
                <w:szCs w:val="22"/>
              </w:rPr>
            </w:pPr>
            <w:r w:rsidRPr="00AB278E">
              <w:rPr>
                <w:rFonts w:ascii="Times New Roman" w:hAnsi="Times New Roman"/>
                <w:szCs w:val="22"/>
              </w:rPr>
              <w:t>CR1</w:t>
            </w:r>
          </w:p>
        </w:tc>
        <w:tc>
          <w:tcPr>
            <w:tcW w:w="1080" w:type="dxa"/>
          </w:tcPr>
          <w:p w14:paraId="1FCE92BB"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DFD790"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5D2FF13" w14:textId="77777777" w:rsidTr="00CC63D0">
        <w:trPr>
          <w:cantSplit/>
        </w:trPr>
        <w:tc>
          <w:tcPr>
            <w:tcW w:w="558" w:type="dxa"/>
          </w:tcPr>
          <w:p w14:paraId="531DC3E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37F15B59" w14:textId="77777777" w:rsidR="00DA136E" w:rsidRPr="00AB278E" w:rsidRDefault="00EC6F4D" w:rsidP="00D42A60">
            <w:pPr>
              <w:rPr>
                <w:rFonts w:ascii="Times New Roman" w:hAnsi="Times New Roman"/>
                <w:szCs w:val="22"/>
              </w:rPr>
            </w:pPr>
            <w:r w:rsidRPr="00AB278E">
              <w:rPr>
                <w:rFonts w:ascii="Times New Roman" w:hAnsi="Times New Roman"/>
                <w:szCs w:val="22"/>
              </w:rPr>
              <w:t>Trans code</w:t>
            </w:r>
          </w:p>
        </w:tc>
        <w:tc>
          <w:tcPr>
            <w:tcW w:w="1080" w:type="dxa"/>
          </w:tcPr>
          <w:p w14:paraId="414A246C" w14:textId="77777777" w:rsidR="00DA136E" w:rsidRPr="00AB278E" w:rsidRDefault="006218B0" w:rsidP="00D42A60">
            <w:pPr>
              <w:rPr>
                <w:rFonts w:ascii="Times New Roman" w:hAnsi="Times New Roman"/>
                <w:szCs w:val="22"/>
              </w:rPr>
            </w:pPr>
            <w:r w:rsidRPr="00AB278E">
              <w:rPr>
                <w:rFonts w:ascii="Times New Roman" w:hAnsi="Times New Roman"/>
                <w:szCs w:val="22"/>
              </w:rPr>
              <w:t>CR</w:t>
            </w:r>
          </w:p>
        </w:tc>
        <w:tc>
          <w:tcPr>
            <w:tcW w:w="1080" w:type="dxa"/>
          </w:tcPr>
          <w:p w14:paraId="54641AD3"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1F65F775" w14:textId="77777777" w:rsidR="00DA136E" w:rsidRPr="00AB278E" w:rsidRDefault="00155A69"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07412771" w14:textId="77777777" w:rsidTr="00CC63D0">
        <w:trPr>
          <w:cantSplit/>
        </w:trPr>
        <w:tc>
          <w:tcPr>
            <w:tcW w:w="558" w:type="dxa"/>
          </w:tcPr>
          <w:p w14:paraId="2A903EE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7AC97323" w14:textId="77777777" w:rsidR="00DA136E" w:rsidRPr="00AB278E" w:rsidRDefault="00EC6F4D" w:rsidP="00D42A60">
            <w:pPr>
              <w:rPr>
                <w:rFonts w:ascii="Times New Roman" w:hAnsi="Times New Roman"/>
                <w:szCs w:val="22"/>
              </w:rPr>
            </w:pPr>
            <w:r w:rsidRPr="00AB278E">
              <w:rPr>
                <w:rFonts w:ascii="Times New Roman" w:hAnsi="Times New Roman"/>
                <w:szCs w:val="22"/>
              </w:rPr>
              <w:t>Trans Number</w:t>
            </w:r>
          </w:p>
        </w:tc>
        <w:tc>
          <w:tcPr>
            <w:tcW w:w="1080" w:type="dxa"/>
          </w:tcPr>
          <w:p w14:paraId="1D52FC67" w14:textId="77777777" w:rsidR="00DA136E" w:rsidRPr="00AB278E" w:rsidRDefault="006218B0" w:rsidP="00D42A60">
            <w:pPr>
              <w:rPr>
                <w:rFonts w:ascii="Times New Roman" w:hAnsi="Times New Roman"/>
                <w:szCs w:val="22"/>
              </w:rPr>
            </w:pPr>
            <w:r w:rsidRPr="00AB278E">
              <w:rPr>
                <w:rFonts w:ascii="Times New Roman" w:hAnsi="Times New Roman"/>
                <w:szCs w:val="22"/>
              </w:rPr>
              <w:t>11A</w:t>
            </w:r>
          </w:p>
        </w:tc>
        <w:tc>
          <w:tcPr>
            <w:tcW w:w="1080" w:type="dxa"/>
          </w:tcPr>
          <w:p w14:paraId="13A9CA78" w14:textId="77777777" w:rsidR="00DA136E"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3C92945" w14:textId="77777777" w:rsidR="00DA136E" w:rsidRPr="00AB278E" w:rsidRDefault="00155A69"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DE092F3" w14:textId="77777777" w:rsidTr="00CC63D0">
        <w:trPr>
          <w:cantSplit/>
        </w:trPr>
        <w:tc>
          <w:tcPr>
            <w:tcW w:w="558" w:type="dxa"/>
          </w:tcPr>
          <w:p w14:paraId="6992D8C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4192B251" w14:textId="77777777" w:rsidR="00DA136E" w:rsidRPr="00AB278E" w:rsidRDefault="00EC6F4D" w:rsidP="00D42A60">
            <w:pPr>
              <w:rPr>
                <w:rFonts w:ascii="Times New Roman" w:hAnsi="Times New Roman"/>
                <w:szCs w:val="22"/>
              </w:rPr>
            </w:pPr>
            <w:r w:rsidRPr="00AB278E">
              <w:rPr>
                <w:rFonts w:ascii="Times New Roman" w:hAnsi="Times New Roman"/>
                <w:szCs w:val="22"/>
              </w:rPr>
              <w:t>Header XDivision</w:t>
            </w:r>
          </w:p>
        </w:tc>
        <w:tc>
          <w:tcPr>
            <w:tcW w:w="1080" w:type="dxa"/>
          </w:tcPr>
          <w:p w14:paraId="33CFA278" w14:textId="77777777" w:rsidR="00DA136E" w:rsidRPr="00AB278E" w:rsidRDefault="006218B0" w:rsidP="00D42A60">
            <w:pPr>
              <w:rPr>
                <w:rFonts w:ascii="Times New Roman" w:hAnsi="Times New Roman"/>
                <w:szCs w:val="22"/>
              </w:rPr>
            </w:pPr>
            <w:r w:rsidRPr="00AB278E">
              <w:rPr>
                <w:rFonts w:ascii="Times New Roman" w:hAnsi="Times New Roman"/>
                <w:szCs w:val="22"/>
              </w:rPr>
              <w:t>4A</w:t>
            </w:r>
          </w:p>
        </w:tc>
        <w:tc>
          <w:tcPr>
            <w:tcW w:w="1080" w:type="dxa"/>
          </w:tcPr>
          <w:p w14:paraId="3F98B5A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607D9C43" w14:textId="77777777" w:rsidR="00DA136E" w:rsidRPr="00AB278E" w:rsidRDefault="00155A69" w:rsidP="00D42A60">
            <w:pPr>
              <w:rPr>
                <w:rFonts w:ascii="Times New Roman" w:hAnsi="Times New Roman"/>
                <w:szCs w:val="22"/>
              </w:rPr>
            </w:pPr>
            <w:r w:rsidRPr="00AB278E">
              <w:rPr>
                <w:rFonts w:ascii="Times New Roman" w:hAnsi="Times New Roman"/>
                <w:szCs w:val="22"/>
              </w:rPr>
              <w:t>VHA = 10, VBA = 20</w:t>
            </w:r>
          </w:p>
        </w:tc>
      </w:tr>
      <w:tr w:rsidR="00CC63D0" w:rsidRPr="00AB278E" w14:paraId="15CC4288" w14:textId="77777777" w:rsidTr="00CC63D0">
        <w:trPr>
          <w:cantSplit/>
        </w:trPr>
        <w:tc>
          <w:tcPr>
            <w:tcW w:w="558" w:type="dxa"/>
            <w:tcBorders>
              <w:bottom w:val="single" w:sz="4" w:space="0" w:color="auto"/>
            </w:tcBorders>
          </w:tcPr>
          <w:p w14:paraId="3B72619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E1704F2" w14:textId="77777777" w:rsidR="00DA136E" w:rsidRPr="00AB278E" w:rsidRDefault="00EC6F4D"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4259400" w14:textId="77777777" w:rsidR="00DA136E" w:rsidRPr="00AB278E" w:rsidRDefault="006218B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70ABA6E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42EE322" w14:textId="77777777" w:rsidR="00DA136E" w:rsidRPr="00AB278E" w:rsidRDefault="00155A69"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7EE2CE54" w14:textId="77777777" w:rsidTr="00CC63D0">
        <w:trPr>
          <w:cantSplit/>
        </w:trPr>
        <w:tc>
          <w:tcPr>
            <w:tcW w:w="558" w:type="dxa"/>
          </w:tcPr>
          <w:p w14:paraId="5821113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079DE1C5" w14:textId="77777777" w:rsidR="00D65650"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EAE8EE" w14:textId="77777777" w:rsidR="00D65650" w:rsidRPr="00AB278E" w:rsidRDefault="006218B0" w:rsidP="00D42A60">
            <w:pPr>
              <w:rPr>
                <w:rFonts w:ascii="Times New Roman" w:hAnsi="Times New Roman"/>
                <w:szCs w:val="22"/>
              </w:rPr>
            </w:pPr>
            <w:r w:rsidRPr="00AB278E">
              <w:rPr>
                <w:rFonts w:ascii="Times New Roman" w:hAnsi="Times New Roman"/>
                <w:szCs w:val="22"/>
              </w:rPr>
              <w:t>CR2</w:t>
            </w:r>
          </w:p>
        </w:tc>
        <w:tc>
          <w:tcPr>
            <w:tcW w:w="1080" w:type="dxa"/>
          </w:tcPr>
          <w:p w14:paraId="24F6CC4D"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B0877A5" w14:textId="77777777" w:rsidR="00D65650"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D9B126" w14:textId="77777777" w:rsidTr="00CC63D0">
        <w:trPr>
          <w:cantSplit/>
        </w:trPr>
        <w:tc>
          <w:tcPr>
            <w:tcW w:w="558" w:type="dxa"/>
          </w:tcPr>
          <w:p w14:paraId="5E12611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2241491" w14:textId="77777777" w:rsidR="00D65650" w:rsidRPr="00AB278E" w:rsidRDefault="00EC6F4D" w:rsidP="00D42A60">
            <w:pPr>
              <w:rPr>
                <w:rFonts w:ascii="Times New Roman" w:hAnsi="Times New Roman"/>
                <w:szCs w:val="22"/>
              </w:rPr>
            </w:pPr>
            <w:r w:rsidRPr="00AB278E">
              <w:rPr>
                <w:rFonts w:ascii="Times New Roman" w:hAnsi="Times New Roman"/>
                <w:szCs w:val="22"/>
              </w:rPr>
              <w:t>Record Year</w:t>
            </w:r>
          </w:p>
        </w:tc>
        <w:tc>
          <w:tcPr>
            <w:tcW w:w="1080" w:type="dxa"/>
          </w:tcPr>
          <w:p w14:paraId="3D35A44A"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DEC8BC4"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06BAC9BB" w14:textId="77777777" w:rsidR="00D65650" w:rsidRPr="00AB278E" w:rsidRDefault="00155A69"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100152A" w14:textId="77777777" w:rsidTr="00CC63D0">
        <w:trPr>
          <w:cantSplit/>
        </w:trPr>
        <w:tc>
          <w:tcPr>
            <w:tcW w:w="558" w:type="dxa"/>
          </w:tcPr>
          <w:p w14:paraId="286DCAB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17065BAC" w14:textId="77777777" w:rsidR="00D65650" w:rsidRPr="00AB278E" w:rsidRDefault="00EC6F4D" w:rsidP="00D42A60">
            <w:pPr>
              <w:rPr>
                <w:rFonts w:ascii="Times New Roman" w:hAnsi="Times New Roman"/>
                <w:szCs w:val="22"/>
              </w:rPr>
            </w:pPr>
            <w:r w:rsidRPr="00AB278E">
              <w:rPr>
                <w:rFonts w:ascii="Times New Roman" w:hAnsi="Times New Roman"/>
                <w:szCs w:val="22"/>
              </w:rPr>
              <w:t>Record Month</w:t>
            </w:r>
          </w:p>
        </w:tc>
        <w:tc>
          <w:tcPr>
            <w:tcW w:w="1080" w:type="dxa"/>
          </w:tcPr>
          <w:p w14:paraId="69F787C2"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5820191B"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627015C5" w14:textId="77777777" w:rsidR="00D65650" w:rsidRPr="00AB278E" w:rsidRDefault="00155A69"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48BBC6B" w14:textId="77777777" w:rsidTr="00CC63D0">
        <w:trPr>
          <w:cantSplit/>
        </w:trPr>
        <w:tc>
          <w:tcPr>
            <w:tcW w:w="558" w:type="dxa"/>
          </w:tcPr>
          <w:p w14:paraId="7B38A3A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46EA3A3F" w14:textId="77777777" w:rsidR="00D65650" w:rsidRPr="00AB278E" w:rsidRDefault="00EC6F4D" w:rsidP="00D42A60">
            <w:pPr>
              <w:rPr>
                <w:rFonts w:ascii="Times New Roman" w:hAnsi="Times New Roman"/>
                <w:szCs w:val="22"/>
              </w:rPr>
            </w:pPr>
            <w:r w:rsidRPr="00AB278E">
              <w:rPr>
                <w:rFonts w:ascii="Times New Roman" w:hAnsi="Times New Roman"/>
                <w:szCs w:val="22"/>
              </w:rPr>
              <w:t>Record Day</w:t>
            </w:r>
          </w:p>
        </w:tc>
        <w:tc>
          <w:tcPr>
            <w:tcW w:w="1080" w:type="dxa"/>
          </w:tcPr>
          <w:p w14:paraId="22C9515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204230E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265ACD89" w14:textId="77777777" w:rsidR="00D65650" w:rsidRPr="00AB278E" w:rsidRDefault="00155A69"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671A0374" w14:textId="77777777" w:rsidTr="00CC63D0">
        <w:trPr>
          <w:cantSplit/>
        </w:trPr>
        <w:tc>
          <w:tcPr>
            <w:tcW w:w="558" w:type="dxa"/>
          </w:tcPr>
          <w:p w14:paraId="7FC7F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3593AB6C" w14:textId="77777777" w:rsidR="00D65650" w:rsidRPr="00AB278E" w:rsidRDefault="00EC6F4D" w:rsidP="00D42A60">
            <w:pPr>
              <w:rPr>
                <w:rFonts w:ascii="Times New Roman" w:hAnsi="Times New Roman"/>
                <w:szCs w:val="22"/>
              </w:rPr>
            </w:pPr>
            <w:r w:rsidRPr="00AB278E">
              <w:rPr>
                <w:rFonts w:ascii="Times New Roman" w:hAnsi="Times New Roman"/>
                <w:szCs w:val="22"/>
              </w:rPr>
              <w:t>Fisc Month</w:t>
            </w:r>
          </w:p>
        </w:tc>
        <w:tc>
          <w:tcPr>
            <w:tcW w:w="1080" w:type="dxa"/>
          </w:tcPr>
          <w:p w14:paraId="7D241F14"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DC9421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CF96810" w14:textId="77777777" w:rsidR="00D65650" w:rsidRPr="00AB278E" w:rsidRDefault="00D65650" w:rsidP="00D42A60">
            <w:pPr>
              <w:rPr>
                <w:sz w:val="20"/>
              </w:rPr>
            </w:pPr>
          </w:p>
        </w:tc>
      </w:tr>
      <w:tr w:rsidR="00CC63D0" w:rsidRPr="00AB278E" w14:paraId="081ABF1C" w14:textId="77777777" w:rsidTr="00CC63D0">
        <w:trPr>
          <w:cantSplit/>
        </w:trPr>
        <w:tc>
          <w:tcPr>
            <w:tcW w:w="558" w:type="dxa"/>
          </w:tcPr>
          <w:p w14:paraId="6C036A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A1CB01E" w14:textId="77777777" w:rsidR="00D65650" w:rsidRPr="00AB278E" w:rsidRDefault="00EC6F4D" w:rsidP="00D42A60">
            <w:pPr>
              <w:rPr>
                <w:rFonts w:ascii="Times New Roman" w:hAnsi="Times New Roman"/>
                <w:szCs w:val="22"/>
              </w:rPr>
            </w:pPr>
            <w:r w:rsidRPr="00AB278E">
              <w:rPr>
                <w:rFonts w:ascii="Times New Roman" w:hAnsi="Times New Roman"/>
                <w:szCs w:val="22"/>
              </w:rPr>
              <w:t>Fisc Year</w:t>
            </w:r>
          </w:p>
        </w:tc>
        <w:tc>
          <w:tcPr>
            <w:tcW w:w="1080" w:type="dxa"/>
          </w:tcPr>
          <w:p w14:paraId="199D4E96"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2DC823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07D75BE" w14:textId="77777777" w:rsidR="00D65650" w:rsidRPr="00AB278E" w:rsidRDefault="00D65650" w:rsidP="00D42A60">
            <w:pPr>
              <w:rPr>
                <w:sz w:val="20"/>
              </w:rPr>
            </w:pPr>
          </w:p>
        </w:tc>
      </w:tr>
      <w:tr w:rsidR="00CC63D0" w:rsidRPr="00AB278E" w14:paraId="42F25E1E" w14:textId="77777777" w:rsidTr="00CC63D0">
        <w:trPr>
          <w:cantSplit/>
        </w:trPr>
        <w:tc>
          <w:tcPr>
            <w:tcW w:w="558" w:type="dxa"/>
          </w:tcPr>
          <w:p w14:paraId="05225A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12017AAF" w14:textId="77777777" w:rsidR="00D65650" w:rsidRPr="00AB278E" w:rsidRDefault="00EC6F4D" w:rsidP="00D42A60">
            <w:pPr>
              <w:rPr>
                <w:rFonts w:ascii="Times New Roman" w:hAnsi="Times New Roman"/>
                <w:szCs w:val="22"/>
              </w:rPr>
            </w:pPr>
            <w:r w:rsidRPr="00AB278E">
              <w:rPr>
                <w:rFonts w:ascii="Times New Roman" w:hAnsi="Times New Roman"/>
                <w:szCs w:val="22"/>
              </w:rPr>
              <w:t>Beg Budget FY</w:t>
            </w:r>
          </w:p>
        </w:tc>
        <w:tc>
          <w:tcPr>
            <w:tcW w:w="1080" w:type="dxa"/>
          </w:tcPr>
          <w:p w14:paraId="5DCC3EC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F9027E9"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857FF84" w14:textId="77777777" w:rsidR="00D65650" w:rsidRPr="00AB278E" w:rsidRDefault="00D65650" w:rsidP="00D42A60">
            <w:pPr>
              <w:rPr>
                <w:sz w:val="20"/>
              </w:rPr>
            </w:pPr>
          </w:p>
        </w:tc>
      </w:tr>
      <w:tr w:rsidR="00CC63D0" w:rsidRPr="00AB278E" w14:paraId="10404426" w14:textId="77777777" w:rsidTr="00CC63D0">
        <w:trPr>
          <w:cantSplit/>
        </w:trPr>
        <w:tc>
          <w:tcPr>
            <w:tcW w:w="558" w:type="dxa"/>
          </w:tcPr>
          <w:p w14:paraId="671185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6433E4E" w14:textId="77777777" w:rsidR="00D65650" w:rsidRPr="00AB278E" w:rsidRDefault="00EC6F4D" w:rsidP="00D42A60">
            <w:pPr>
              <w:rPr>
                <w:rFonts w:ascii="Times New Roman" w:hAnsi="Times New Roman"/>
                <w:szCs w:val="22"/>
              </w:rPr>
            </w:pPr>
            <w:r w:rsidRPr="00AB278E">
              <w:rPr>
                <w:rFonts w:ascii="Times New Roman" w:hAnsi="Times New Roman"/>
                <w:szCs w:val="22"/>
              </w:rPr>
              <w:t>End Budget FY</w:t>
            </w:r>
          </w:p>
        </w:tc>
        <w:tc>
          <w:tcPr>
            <w:tcW w:w="1080" w:type="dxa"/>
          </w:tcPr>
          <w:p w14:paraId="7CBA101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0908802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6290F64" w14:textId="77777777" w:rsidR="00D65650" w:rsidRPr="00AB278E" w:rsidRDefault="00D65650" w:rsidP="00D42A60">
            <w:pPr>
              <w:rPr>
                <w:sz w:val="20"/>
              </w:rPr>
            </w:pPr>
          </w:p>
        </w:tc>
      </w:tr>
      <w:tr w:rsidR="00CC63D0" w:rsidRPr="00AB278E" w14:paraId="0E75D319" w14:textId="77777777" w:rsidTr="00CC63D0">
        <w:trPr>
          <w:cantSplit/>
        </w:trPr>
        <w:tc>
          <w:tcPr>
            <w:tcW w:w="558" w:type="dxa"/>
          </w:tcPr>
          <w:p w14:paraId="0C8330F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1FFA07F7"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Type</w:t>
            </w:r>
          </w:p>
        </w:tc>
        <w:tc>
          <w:tcPr>
            <w:tcW w:w="1080" w:type="dxa"/>
          </w:tcPr>
          <w:p w14:paraId="561043DB"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907FA1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11C315" w14:textId="77777777" w:rsidR="00D65650" w:rsidRPr="00AB278E" w:rsidRDefault="00D65650" w:rsidP="00D42A60">
            <w:pPr>
              <w:rPr>
                <w:sz w:val="20"/>
              </w:rPr>
            </w:pPr>
          </w:p>
        </w:tc>
      </w:tr>
      <w:tr w:rsidR="00CC63D0" w:rsidRPr="00AB278E" w14:paraId="3D4E72D5" w14:textId="77777777" w:rsidTr="00CC63D0">
        <w:trPr>
          <w:cantSplit/>
        </w:trPr>
        <w:tc>
          <w:tcPr>
            <w:tcW w:w="558" w:type="dxa"/>
          </w:tcPr>
          <w:p w14:paraId="593031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28D7EC04" w14:textId="77777777" w:rsidR="00D65650" w:rsidRPr="00AB278E" w:rsidRDefault="00EC6F4D" w:rsidP="00D42A60">
            <w:pPr>
              <w:rPr>
                <w:rFonts w:ascii="Times New Roman" w:hAnsi="Times New Roman"/>
                <w:szCs w:val="22"/>
              </w:rPr>
            </w:pPr>
            <w:r w:rsidRPr="00AB278E">
              <w:rPr>
                <w:rFonts w:ascii="Times New Roman" w:hAnsi="Times New Roman"/>
                <w:szCs w:val="22"/>
              </w:rPr>
              <w:t>Document Action</w:t>
            </w:r>
          </w:p>
        </w:tc>
        <w:tc>
          <w:tcPr>
            <w:tcW w:w="1080" w:type="dxa"/>
          </w:tcPr>
          <w:p w14:paraId="7E8612D1" w14:textId="77777777" w:rsidR="00D65650" w:rsidRPr="00AB278E" w:rsidRDefault="006218B0" w:rsidP="00D42A60">
            <w:pPr>
              <w:rPr>
                <w:rFonts w:ascii="Times New Roman" w:hAnsi="Times New Roman"/>
                <w:szCs w:val="22"/>
              </w:rPr>
            </w:pPr>
            <w:r w:rsidRPr="00AB278E">
              <w:rPr>
                <w:rFonts w:ascii="Times New Roman" w:hAnsi="Times New Roman"/>
                <w:szCs w:val="22"/>
              </w:rPr>
              <w:t>E</w:t>
            </w:r>
          </w:p>
        </w:tc>
        <w:tc>
          <w:tcPr>
            <w:tcW w:w="1080" w:type="dxa"/>
          </w:tcPr>
          <w:p w14:paraId="788CD30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4D89DF75" w14:textId="77777777" w:rsidR="00D65650" w:rsidRPr="00AB278E" w:rsidRDefault="00155A69"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2C2189CB" w14:textId="77777777" w:rsidTr="00CC63D0">
        <w:trPr>
          <w:cantSplit/>
        </w:trPr>
        <w:tc>
          <w:tcPr>
            <w:tcW w:w="558" w:type="dxa"/>
          </w:tcPr>
          <w:p w14:paraId="05981B5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375E8B4A" w14:textId="77777777" w:rsidR="00D65650" w:rsidRPr="00AB278E" w:rsidRDefault="00EC6F4D" w:rsidP="00D42A60">
            <w:pPr>
              <w:rPr>
                <w:rFonts w:ascii="Times New Roman" w:hAnsi="Times New Roman"/>
                <w:szCs w:val="22"/>
              </w:rPr>
            </w:pPr>
            <w:r w:rsidRPr="00AB278E">
              <w:rPr>
                <w:rFonts w:ascii="Times New Roman" w:hAnsi="Times New Roman"/>
                <w:szCs w:val="22"/>
              </w:rPr>
              <w:t>Acctg Trans Type</w:t>
            </w:r>
          </w:p>
        </w:tc>
        <w:tc>
          <w:tcPr>
            <w:tcW w:w="1080" w:type="dxa"/>
          </w:tcPr>
          <w:p w14:paraId="41125AD1"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832E1F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31372A2" w14:textId="77777777" w:rsidR="00D65650" w:rsidRPr="00AB278E" w:rsidRDefault="00D65650" w:rsidP="00D42A60">
            <w:pPr>
              <w:rPr>
                <w:sz w:val="20"/>
              </w:rPr>
            </w:pPr>
          </w:p>
        </w:tc>
      </w:tr>
      <w:tr w:rsidR="00CC63D0" w:rsidRPr="00AB278E" w14:paraId="1437D9FA" w14:textId="77777777" w:rsidTr="00CC63D0">
        <w:trPr>
          <w:cantSplit/>
        </w:trPr>
        <w:tc>
          <w:tcPr>
            <w:tcW w:w="558" w:type="dxa"/>
          </w:tcPr>
          <w:p w14:paraId="1DAFFB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0351282A" w14:textId="77777777" w:rsidR="00D65650" w:rsidRPr="00AB278E" w:rsidRDefault="00EC6F4D" w:rsidP="00D42A60">
            <w:pPr>
              <w:rPr>
                <w:rFonts w:ascii="Times New Roman" w:hAnsi="Times New Roman"/>
                <w:szCs w:val="22"/>
              </w:rPr>
            </w:pPr>
            <w:r w:rsidRPr="00AB278E">
              <w:rPr>
                <w:rFonts w:ascii="Times New Roman" w:hAnsi="Times New Roman"/>
                <w:szCs w:val="22"/>
              </w:rPr>
              <w:t>Offset Cash Account</w:t>
            </w:r>
          </w:p>
        </w:tc>
        <w:tc>
          <w:tcPr>
            <w:tcW w:w="1080" w:type="dxa"/>
          </w:tcPr>
          <w:p w14:paraId="5B7E769F"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1D99A7C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AC64AFF" w14:textId="77777777" w:rsidR="00D65650" w:rsidRPr="00AB278E" w:rsidRDefault="00D65650" w:rsidP="00D42A60">
            <w:pPr>
              <w:rPr>
                <w:sz w:val="20"/>
              </w:rPr>
            </w:pPr>
          </w:p>
        </w:tc>
      </w:tr>
      <w:tr w:rsidR="00CC63D0" w:rsidRPr="00AB278E" w14:paraId="0273CD8C" w14:textId="77777777" w:rsidTr="00CC63D0">
        <w:trPr>
          <w:cantSplit/>
        </w:trPr>
        <w:tc>
          <w:tcPr>
            <w:tcW w:w="558" w:type="dxa"/>
          </w:tcPr>
          <w:p w14:paraId="3DB20E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72DABE6A" w14:textId="77777777" w:rsidR="00D65650" w:rsidRPr="00AB278E" w:rsidRDefault="00EC6F4D" w:rsidP="00D42A60">
            <w:pPr>
              <w:rPr>
                <w:rFonts w:ascii="Times New Roman" w:hAnsi="Times New Roman"/>
                <w:szCs w:val="22"/>
              </w:rPr>
            </w:pPr>
            <w:r w:rsidRPr="00AB278E">
              <w:rPr>
                <w:rFonts w:ascii="Times New Roman" w:hAnsi="Times New Roman"/>
                <w:szCs w:val="22"/>
              </w:rPr>
              <w:t>Deposit Number</w:t>
            </w:r>
          </w:p>
        </w:tc>
        <w:tc>
          <w:tcPr>
            <w:tcW w:w="1080" w:type="dxa"/>
          </w:tcPr>
          <w:p w14:paraId="4CC7D5AE" w14:textId="77777777" w:rsidR="00D65650" w:rsidRPr="00AB278E" w:rsidRDefault="006218B0" w:rsidP="00D42A60">
            <w:pPr>
              <w:rPr>
                <w:rFonts w:ascii="Times New Roman" w:hAnsi="Times New Roman"/>
                <w:szCs w:val="22"/>
              </w:rPr>
            </w:pPr>
            <w:r w:rsidRPr="00AB278E">
              <w:rPr>
                <w:rFonts w:ascii="Times New Roman" w:hAnsi="Times New Roman"/>
                <w:szCs w:val="22"/>
              </w:rPr>
              <w:t>12A</w:t>
            </w:r>
          </w:p>
        </w:tc>
        <w:tc>
          <w:tcPr>
            <w:tcW w:w="1080" w:type="dxa"/>
          </w:tcPr>
          <w:p w14:paraId="295D40B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9887169" w14:textId="77777777" w:rsidR="00D65650" w:rsidRPr="00AB278E" w:rsidRDefault="00155A69" w:rsidP="00D42A60">
            <w:pPr>
              <w:rPr>
                <w:rFonts w:ascii="Times New Roman" w:hAnsi="Times New Roman"/>
                <w:szCs w:val="22"/>
              </w:rPr>
            </w:pPr>
            <w:r w:rsidRPr="00AB278E">
              <w:rPr>
                <w:rFonts w:ascii="Times New Roman" w:hAnsi="Times New Roman"/>
                <w:szCs w:val="22"/>
              </w:rPr>
              <w:t>SF-215 #</w:t>
            </w:r>
          </w:p>
        </w:tc>
      </w:tr>
      <w:tr w:rsidR="00CC63D0" w:rsidRPr="00AB278E" w14:paraId="2D6B7BBE" w14:textId="77777777" w:rsidTr="00CC63D0">
        <w:trPr>
          <w:cantSplit/>
        </w:trPr>
        <w:tc>
          <w:tcPr>
            <w:tcW w:w="558" w:type="dxa"/>
          </w:tcPr>
          <w:p w14:paraId="2FA125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4356281" w14:textId="77777777" w:rsidR="00D65650" w:rsidRPr="00AB278E" w:rsidRDefault="00EC6F4D" w:rsidP="00D42A60">
            <w:pPr>
              <w:rPr>
                <w:rFonts w:ascii="Times New Roman" w:hAnsi="Times New Roman"/>
                <w:szCs w:val="22"/>
              </w:rPr>
            </w:pPr>
            <w:r w:rsidRPr="00AB278E">
              <w:rPr>
                <w:rFonts w:ascii="Times New Roman" w:hAnsi="Times New Roman"/>
                <w:szCs w:val="22"/>
              </w:rPr>
              <w:t>Fund</w:t>
            </w:r>
          </w:p>
        </w:tc>
        <w:tc>
          <w:tcPr>
            <w:tcW w:w="1080" w:type="dxa"/>
          </w:tcPr>
          <w:p w14:paraId="1F10BE97"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06C648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9592EF7" w14:textId="77777777" w:rsidR="00D65650" w:rsidRPr="00AB278E" w:rsidRDefault="00D65650" w:rsidP="00D42A60">
            <w:pPr>
              <w:rPr>
                <w:sz w:val="20"/>
              </w:rPr>
            </w:pPr>
          </w:p>
        </w:tc>
      </w:tr>
      <w:tr w:rsidR="00CC63D0" w:rsidRPr="00AB278E" w14:paraId="224E6063" w14:textId="77777777" w:rsidTr="00CC63D0">
        <w:trPr>
          <w:cantSplit/>
        </w:trPr>
        <w:tc>
          <w:tcPr>
            <w:tcW w:w="558" w:type="dxa"/>
          </w:tcPr>
          <w:p w14:paraId="0F7702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63B4AB46"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Total</w:t>
            </w:r>
          </w:p>
        </w:tc>
        <w:tc>
          <w:tcPr>
            <w:tcW w:w="1080" w:type="dxa"/>
          </w:tcPr>
          <w:p w14:paraId="251B8CF9" w14:textId="77777777" w:rsidR="00D65650" w:rsidRPr="00AB278E" w:rsidRDefault="006218B0" w:rsidP="00D42A60">
            <w:pPr>
              <w:rPr>
                <w:rFonts w:ascii="Times New Roman" w:hAnsi="Times New Roman"/>
                <w:szCs w:val="22"/>
              </w:rPr>
            </w:pPr>
            <w:r w:rsidRPr="00AB278E">
              <w:rPr>
                <w:rFonts w:ascii="Times New Roman" w:hAnsi="Times New Roman"/>
                <w:szCs w:val="22"/>
              </w:rPr>
              <w:t>15N</w:t>
            </w:r>
          </w:p>
        </w:tc>
        <w:tc>
          <w:tcPr>
            <w:tcW w:w="1080" w:type="dxa"/>
          </w:tcPr>
          <w:p w14:paraId="2CFBFF8E"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A87AEEB" w14:textId="77777777" w:rsidR="00D65650" w:rsidRPr="00AB278E" w:rsidRDefault="00155A69" w:rsidP="00D42A60">
            <w:pPr>
              <w:rPr>
                <w:rFonts w:ascii="Times New Roman" w:hAnsi="Times New Roman"/>
                <w:szCs w:val="22"/>
              </w:rPr>
            </w:pPr>
            <w:r w:rsidRPr="00AB278E">
              <w:rPr>
                <w:rFonts w:ascii="Times New Roman" w:hAnsi="Times New Roman"/>
                <w:szCs w:val="22"/>
              </w:rPr>
              <w:t>Amount of collection for fund</w:t>
            </w:r>
          </w:p>
        </w:tc>
      </w:tr>
      <w:tr w:rsidR="00CC63D0" w:rsidRPr="00AB278E" w14:paraId="319E106B" w14:textId="77777777" w:rsidTr="00CC63D0">
        <w:trPr>
          <w:cantSplit/>
        </w:trPr>
        <w:tc>
          <w:tcPr>
            <w:tcW w:w="558" w:type="dxa"/>
          </w:tcPr>
          <w:p w14:paraId="33D48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7B924F88" w14:textId="77777777" w:rsidR="00D65650" w:rsidRPr="00AB278E" w:rsidRDefault="00EC6F4D" w:rsidP="00D42A60">
            <w:pPr>
              <w:rPr>
                <w:rFonts w:ascii="Times New Roman" w:hAnsi="Times New Roman"/>
                <w:szCs w:val="22"/>
              </w:rPr>
            </w:pPr>
            <w:r w:rsidRPr="00AB278E">
              <w:rPr>
                <w:rFonts w:ascii="Times New Roman" w:hAnsi="Times New Roman"/>
                <w:szCs w:val="22"/>
              </w:rPr>
              <w:t>Billed Fund</w:t>
            </w:r>
          </w:p>
        </w:tc>
        <w:tc>
          <w:tcPr>
            <w:tcW w:w="1080" w:type="dxa"/>
          </w:tcPr>
          <w:p w14:paraId="370213C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5BDD7C4"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F0B5A90" w14:textId="77777777" w:rsidR="00D65650" w:rsidRPr="00AB278E" w:rsidRDefault="00D65650" w:rsidP="00D42A60">
            <w:pPr>
              <w:rPr>
                <w:sz w:val="20"/>
              </w:rPr>
            </w:pPr>
          </w:p>
        </w:tc>
      </w:tr>
      <w:tr w:rsidR="00CC63D0" w:rsidRPr="00AB278E" w14:paraId="4FA41B7D" w14:textId="77777777" w:rsidTr="00CC63D0">
        <w:trPr>
          <w:cantSplit/>
        </w:trPr>
        <w:tc>
          <w:tcPr>
            <w:tcW w:w="558" w:type="dxa"/>
          </w:tcPr>
          <w:p w14:paraId="17E8A50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530EB974"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Year</w:t>
            </w:r>
          </w:p>
        </w:tc>
        <w:tc>
          <w:tcPr>
            <w:tcW w:w="1080" w:type="dxa"/>
          </w:tcPr>
          <w:p w14:paraId="76ED89C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11CB940D"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49FB7AD5"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BB3FF69" w14:textId="77777777" w:rsidTr="00CC63D0">
        <w:trPr>
          <w:cantSplit/>
        </w:trPr>
        <w:tc>
          <w:tcPr>
            <w:tcW w:w="558" w:type="dxa"/>
          </w:tcPr>
          <w:p w14:paraId="65BF69A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7B44B39B"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Month</w:t>
            </w:r>
          </w:p>
        </w:tc>
        <w:tc>
          <w:tcPr>
            <w:tcW w:w="1080" w:type="dxa"/>
          </w:tcPr>
          <w:p w14:paraId="15AB4B41"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6772BF86"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382A5963"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5D7ED53E" w14:textId="77777777" w:rsidTr="00CC63D0">
        <w:trPr>
          <w:cantSplit/>
        </w:trPr>
        <w:tc>
          <w:tcPr>
            <w:tcW w:w="558" w:type="dxa"/>
          </w:tcPr>
          <w:p w14:paraId="535A2DD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459CA07D"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Day</w:t>
            </w:r>
          </w:p>
        </w:tc>
        <w:tc>
          <w:tcPr>
            <w:tcW w:w="1080" w:type="dxa"/>
          </w:tcPr>
          <w:p w14:paraId="24C5B50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FBE8A4F"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BCCDE73" w14:textId="77777777" w:rsidR="00D65650" w:rsidRPr="00AB278E" w:rsidRDefault="00155A69"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14726F81" w14:textId="77777777" w:rsidTr="00CC63D0">
        <w:trPr>
          <w:cantSplit/>
        </w:trPr>
        <w:tc>
          <w:tcPr>
            <w:tcW w:w="558" w:type="dxa"/>
          </w:tcPr>
          <w:p w14:paraId="65C781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31CCF889" w14:textId="77777777" w:rsidR="00D65650" w:rsidRPr="00AB278E" w:rsidRDefault="00EC6F4D" w:rsidP="00D42A60">
            <w:pPr>
              <w:rPr>
                <w:rFonts w:ascii="Times New Roman" w:hAnsi="Times New Roman"/>
                <w:szCs w:val="22"/>
              </w:rPr>
            </w:pPr>
            <w:r w:rsidRPr="00AB278E">
              <w:rPr>
                <w:rFonts w:ascii="Times New Roman" w:hAnsi="Times New Roman"/>
                <w:szCs w:val="22"/>
              </w:rPr>
              <w:t>Disbursing Office</w:t>
            </w:r>
          </w:p>
        </w:tc>
        <w:tc>
          <w:tcPr>
            <w:tcW w:w="1080" w:type="dxa"/>
          </w:tcPr>
          <w:p w14:paraId="1F677B0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5FE7C4E3"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9791048" w14:textId="77777777" w:rsidR="00D65650" w:rsidRPr="00AB278E" w:rsidRDefault="00D65650" w:rsidP="00D42A60">
            <w:pPr>
              <w:rPr>
                <w:sz w:val="20"/>
              </w:rPr>
            </w:pPr>
          </w:p>
        </w:tc>
      </w:tr>
      <w:tr w:rsidR="00CC63D0" w:rsidRPr="00AB278E" w14:paraId="47E062C0" w14:textId="77777777" w:rsidTr="00CC63D0">
        <w:trPr>
          <w:cantSplit/>
        </w:trPr>
        <w:tc>
          <w:tcPr>
            <w:tcW w:w="558" w:type="dxa"/>
          </w:tcPr>
          <w:p w14:paraId="052C571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111511A7"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Code</w:t>
            </w:r>
          </w:p>
        </w:tc>
        <w:tc>
          <w:tcPr>
            <w:tcW w:w="1080" w:type="dxa"/>
          </w:tcPr>
          <w:p w14:paraId="7052EB6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381E20BE"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76DAEDC4" w14:textId="77777777" w:rsidR="00D65650" w:rsidRPr="00AB278E" w:rsidRDefault="00D65650" w:rsidP="00D42A60">
            <w:pPr>
              <w:rPr>
                <w:sz w:val="20"/>
              </w:rPr>
            </w:pPr>
          </w:p>
        </w:tc>
      </w:tr>
      <w:tr w:rsidR="00CC63D0" w:rsidRPr="00AB278E" w14:paraId="1EFAE394" w14:textId="77777777" w:rsidTr="00CC63D0">
        <w:trPr>
          <w:cantSplit/>
        </w:trPr>
        <w:tc>
          <w:tcPr>
            <w:tcW w:w="558" w:type="dxa"/>
          </w:tcPr>
          <w:p w14:paraId="063944F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5E1813DE"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CBF1ED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2B0DF25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117F410" w14:textId="77777777" w:rsidR="00D65650" w:rsidRPr="00AB278E" w:rsidRDefault="00D65650" w:rsidP="00D42A60">
            <w:pPr>
              <w:rPr>
                <w:sz w:val="20"/>
              </w:rPr>
            </w:pPr>
          </w:p>
        </w:tc>
      </w:tr>
    </w:tbl>
    <w:p w14:paraId="19F96F79"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1362C1C"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6646D5A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565BD8BE" w14:textId="77777777" w:rsidTr="00CC63D0">
        <w:trPr>
          <w:cantSplit/>
          <w:tblHeader/>
        </w:trPr>
        <w:tc>
          <w:tcPr>
            <w:tcW w:w="558" w:type="dxa"/>
          </w:tcPr>
          <w:p w14:paraId="467F83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4EB17B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9F9336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835B6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F9AF2A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6440C49" w14:textId="77777777" w:rsidTr="00CC63D0">
        <w:trPr>
          <w:cantSplit/>
        </w:trPr>
        <w:tc>
          <w:tcPr>
            <w:tcW w:w="558" w:type="dxa"/>
            <w:tcBorders>
              <w:bottom w:val="single" w:sz="4" w:space="0" w:color="auto"/>
            </w:tcBorders>
          </w:tcPr>
          <w:p w14:paraId="1C96D65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1A91E2B"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FF746AB" w14:textId="77777777" w:rsidR="00DA136E" w:rsidRPr="00AB278E" w:rsidRDefault="00BA7A1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C5EC8F1"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4F8F95"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BF75B5" w14:textId="77777777" w:rsidTr="00CC63D0">
        <w:trPr>
          <w:cantSplit/>
        </w:trPr>
        <w:tc>
          <w:tcPr>
            <w:tcW w:w="558" w:type="dxa"/>
          </w:tcPr>
          <w:p w14:paraId="0B983F7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AC75DC4"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Pr>
          <w:p w14:paraId="7D65287A" w14:textId="77777777" w:rsidR="00DA136E" w:rsidRPr="00AB278E" w:rsidRDefault="00BA7A1E" w:rsidP="00D42A60">
            <w:pPr>
              <w:rPr>
                <w:rFonts w:ascii="Times New Roman" w:hAnsi="Times New Roman"/>
                <w:szCs w:val="22"/>
              </w:rPr>
            </w:pPr>
            <w:r w:rsidRPr="00AB278E">
              <w:rPr>
                <w:rFonts w:ascii="Times New Roman" w:hAnsi="Times New Roman"/>
                <w:szCs w:val="22"/>
              </w:rPr>
              <w:t>CRA</w:t>
            </w:r>
          </w:p>
        </w:tc>
        <w:tc>
          <w:tcPr>
            <w:tcW w:w="1080" w:type="dxa"/>
          </w:tcPr>
          <w:p w14:paraId="2CCECF53"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4F47880"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B56FB" w14:textId="77777777" w:rsidTr="00CC63D0">
        <w:trPr>
          <w:cantSplit/>
        </w:trPr>
        <w:tc>
          <w:tcPr>
            <w:tcW w:w="558" w:type="dxa"/>
          </w:tcPr>
          <w:p w14:paraId="291364DE"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68115065" w14:textId="77777777" w:rsidR="00DA136E" w:rsidRPr="00AB278E" w:rsidRDefault="00BA7A1E" w:rsidP="00D42A60">
            <w:pPr>
              <w:rPr>
                <w:rFonts w:ascii="Times New Roman" w:hAnsi="Times New Roman"/>
                <w:szCs w:val="22"/>
              </w:rPr>
            </w:pPr>
            <w:r w:rsidRPr="00AB278E">
              <w:rPr>
                <w:rFonts w:ascii="Times New Roman" w:hAnsi="Times New Roman"/>
                <w:szCs w:val="22"/>
              </w:rPr>
              <w:t>Line No</w:t>
            </w:r>
          </w:p>
        </w:tc>
        <w:tc>
          <w:tcPr>
            <w:tcW w:w="1080" w:type="dxa"/>
          </w:tcPr>
          <w:p w14:paraId="7B4628ED" w14:textId="77777777" w:rsidR="00DA136E" w:rsidRPr="00AB278E" w:rsidRDefault="00BA7A1E" w:rsidP="00D42A60">
            <w:pPr>
              <w:rPr>
                <w:rFonts w:ascii="Times New Roman" w:hAnsi="Times New Roman"/>
                <w:szCs w:val="22"/>
              </w:rPr>
            </w:pPr>
            <w:r w:rsidRPr="00AB278E">
              <w:rPr>
                <w:rFonts w:ascii="Times New Roman" w:hAnsi="Times New Roman"/>
                <w:szCs w:val="22"/>
              </w:rPr>
              <w:t>001</w:t>
            </w:r>
          </w:p>
        </w:tc>
        <w:tc>
          <w:tcPr>
            <w:tcW w:w="1080" w:type="dxa"/>
          </w:tcPr>
          <w:p w14:paraId="4D9CFE10"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CB904B" w14:textId="77777777" w:rsidR="00DA136E" w:rsidRPr="00AB278E" w:rsidRDefault="00BA7A1E" w:rsidP="00D42A60">
            <w:pPr>
              <w:rPr>
                <w:rFonts w:ascii="Times New Roman" w:hAnsi="Times New Roman"/>
                <w:szCs w:val="22"/>
              </w:rPr>
            </w:pPr>
            <w:r w:rsidRPr="00AB278E">
              <w:rPr>
                <w:rFonts w:ascii="Times New Roman" w:hAnsi="Times New Roman"/>
                <w:szCs w:val="22"/>
              </w:rPr>
              <w:t>Line #</w:t>
            </w:r>
          </w:p>
        </w:tc>
      </w:tr>
      <w:tr w:rsidR="00CC63D0" w:rsidRPr="00AB278E" w14:paraId="10129830" w14:textId="77777777" w:rsidTr="00CC63D0">
        <w:trPr>
          <w:cantSplit/>
        </w:trPr>
        <w:tc>
          <w:tcPr>
            <w:tcW w:w="558" w:type="dxa"/>
          </w:tcPr>
          <w:p w14:paraId="46F4847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2D8ACCA8" w14:textId="77777777" w:rsidR="00DA136E" w:rsidRPr="00AB278E" w:rsidRDefault="00BA7A1E" w:rsidP="00D42A60">
            <w:pPr>
              <w:rPr>
                <w:rFonts w:ascii="Times New Roman" w:hAnsi="Times New Roman"/>
                <w:szCs w:val="22"/>
              </w:rPr>
            </w:pPr>
            <w:r w:rsidRPr="00AB278E">
              <w:rPr>
                <w:rFonts w:ascii="Times New Roman" w:hAnsi="Times New Roman"/>
                <w:szCs w:val="22"/>
              </w:rPr>
              <w:t>Line Beg Budget FY</w:t>
            </w:r>
          </w:p>
        </w:tc>
        <w:tc>
          <w:tcPr>
            <w:tcW w:w="1080" w:type="dxa"/>
          </w:tcPr>
          <w:p w14:paraId="40DA136F" w14:textId="77777777" w:rsidR="00DA136E" w:rsidRPr="00AB278E" w:rsidRDefault="00BA7A1E" w:rsidP="00D42A60">
            <w:pPr>
              <w:rPr>
                <w:rFonts w:ascii="Times New Roman" w:hAnsi="Times New Roman"/>
                <w:szCs w:val="22"/>
              </w:rPr>
            </w:pPr>
            <w:r w:rsidRPr="00AB278E">
              <w:rPr>
                <w:rFonts w:ascii="Times New Roman" w:hAnsi="Times New Roman"/>
                <w:szCs w:val="22"/>
              </w:rPr>
              <w:t>2N</w:t>
            </w:r>
          </w:p>
        </w:tc>
        <w:tc>
          <w:tcPr>
            <w:tcW w:w="1080" w:type="dxa"/>
          </w:tcPr>
          <w:p w14:paraId="09287154" w14:textId="77777777" w:rsidR="00DA136E" w:rsidRPr="00AB278E" w:rsidRDefault="00DA136E" w:rsidP="00D42A60">
            <w:pPr>
              <w:rPr>
                <w:sz w:val="20"/>
              </w:rPr>
            </w:pPr>
          </w:p>
        </w:tc>
        <w:tc>
          <w:tcPr>
            <w:tcW w:w="4338" w:type="dxa"/>
          </w:tcPr>
          <w:p w14:paraId="6F905B7C" w14:textId="77777777" w:rsidR="00DA136E" w:rsidRPr="00AB278E" w:rsidRDefault="00BA7A1E" w:rsidP="00D42A60">
            <w:pPr>
              <w:rPr>
                <w:rFonts w:ascii="Times New Roman" w:hAnsi="Times New Roman"/>
                <w:szCs w:val="22"/>
              </w:rPr>
            </w:pPr>
            <w:r w:rsidRPr="00AB278E">
              <w:rPr>
                <w:rFonts w:ascii="Times New Roman" w:hAnsi="Times New Roman"/>
                <w:szCs w:val="22"/>
              </w:rPr>
              <w:t>Current Fiscal Year</w:t>
            </w:r>
          </w:p>
        </w:tc>
      </w:tr>
      <w:tr w:rsidR="00CC63D0" w:rsidRPr="00AB278E" w14:paraId="6118BF70" w14:textId="77777777" w:rsidTr="00CC63D0">
        <w:trPr>
          <w:cantSplit/>
        </w:trPr>
        <w:tc>
          <w:tcPr>
            <w:tcW w:w="558" w:type="dxa"/>
          </w:tcPr>
          <w:p w14:paraId="346531E5"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2937EA78" w14:textId="77777777" w:rsidR="00DA136E" w:rsidRPr="00AB278E" w:rsidRDefault="00BA7A1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12AD3FC" w14:textId="77777777" w:rsidR="00DA136E"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31354F2"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7AE9F0E" w14:textId="77777777" w:rsidR="00DA136E" w:rsidRPr="00AB278E" w:rsidRDefault="00DA136E" w:rsidP="00D42A60">
            <w:pPr>
              <w:rPr>
                <w:sz w:val="20"/>
              </w:rPr>
            </w:pPr>
          </w:p>
        </w:tc>
      </w:tr>
      <w:tr w:rsidR="00CC63D0" w:rsidRPr="00AB278E" w14:paraId="2A79B002" w14:textId="77777777" w:rsidTr="00CC63D0">
        <w:trPr>
          <w:cantSplit/>
        </w:trPr>
        <w:tc>
          <w:tcPr>
            <w:tcW w:w="558" w:type="dxa"/>
          </w:tcPr>
          <w:p w14:paraId="0D75265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624CE511" w14:textId="77777777" w:rsidR="00DA136E" w:rsidRPr="00AB278E" w:rsidRDefault="00BA7A1E" w:rsidP="00D42A60">
            <w:pPr>
              <w:rPr>
                <w:rFonts w:ascii="Times New Roman" w:hAnsi="Times New Roman"/>
                <w:szCs w:val="22"/>
              </w:rPr>
            </w:pPr>
            <w:r w:rsidRPr="00AB278E">
              <w:rPr>
                <w:rFonts w:ascii="Times New Roman" w:hAnsi="Times New Roman"/>
                <w:szCs w:val="22"/>
              </w:rPr>
              <w:t>Line Fund</w:t>
            </w:r>
          </w:p>
        </w:tc>
        <w:tc>
          <w:tcPr>
            <w:tcW w:w="1080" w:type="dxa"/>
          </w:tcPr>
          <w:p w14:paraId="3AFCBAFB" w14:textId="77777777" w:rsidR="00DA136E" w:rsidRPr="00AB278E" w:rsidRDefault="00BA7A1E" w:rsidP="00D42A60">
            <w:pPr>
              <w:rPr>
                <w:rFonts w:ascii="Times New Roman" w:hAnsi="Times New Roman"/>
                <w:szCs w:val="22"/>
              </w:rPr>
            </w:pPr>
            <w:r w:rsidRPr="00AB278E">
              <w:rPr>
                <w:rFonts w:ascii="Times New Roman" w:hAnsi="Times New Roman"/>
                <w:szCs w:val="22"/>
              </w:rPr>
              <w:t>6A</w:t>
            </w:r>
          </w:p>
        </w:tc>
        <w:tc>
          <w:tcPr>
            <w:tcW w:w="1080" w:type="dxa"/>
          </w:tcPr>
          <w:p w14:paraId="0C9E080D" w14:textId="77777777" w:rsidR="00DA136E" w:rsidRPr="00AB278E" w:rsidRDefault="00DA136E" w:rsidP="00D42A60">
            <w:pPr>
              <w:rPr>
                <w:sz w:val="20"/>
              </w:rPr>
            </w:pPr>
          </w:p>
        </w:tc>
        <w:tc>
          <w:tcPr>
            <w:tcW w:w="4338" w:type="dxa"/>
          </w:tcPr>
          <w:p w14:paraId="25A79E89" w14:textId="77777777" w:rsidR="00DA136E" w:rsidRPr="00AB278E" w:rsidRDefault="00BA7A1E" w:rsidP="00BA7A1E">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CC63D0" w:rsidRPr="00AB278E" w14:paraId="5569D5D3" w14:textId="77777777" w:rsidTr="00CC63D0">
        <w:trPr>
          <w:cantSplit/>
        </w:trPr>
        <w:tc>
          <w:tcPr>
            <w:tcW w:w="558" w:type="dxa"/>
          </w:tcPr>
          <w:p w14:paraId="196206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609026CC" w14:textId="77777777" w:rsidR="00D65650" w:rsidRPr="00AB278E" w:rsidRDefault="00BA7A1E" w:rsidP="00D42A60">
            <w:pPr>
              <w:rPr>
                <w:rFonts w:ascii="Times New Roman" w:hAnsi="Times New Roman"/>
                <w:szCs w:val="22"/>
              </w:rPr>
            </w:pPr>
            <w:r w:rsidRPr="00AB278E">
              <w:rPr>
                <w:rFonts w:ascii="Times New Roman" w:hAnsi="Times New Roman"/>
                <w:szCs w:val="22"/>
              </w:rPr>
              <w:t>XOrganization</w:t>
            </w:r>
          </w:p>
        </w:tc>
        <w:tc>
          <w:tcPr>
            <w:tcW w:w="1080" w:type="dxa"/>
          </w:tcPr>
          <w:p w14:paraId="152D51C7" w14:textId="77777777" w:rsidR="00D65650" w:rsidRPr="00AB278E" w:rsidRDefault="00BA7A1E" w:rsidP="00D42A60">
            <w:pPr>
              <w:rPr>
                <w:rFonts w:ascii="Times New Roman" w:hAnsi="Times New Roman"/>
                <w:szCs w:val="22"/>
              </w:rPr>
            </w:pPr>
            <w:r w:rsidRPr="00AB278E">
              <w:rPr>
                <w:rFonts w:ascii="Times New Roman" w:hAnsi="Times New Roman"/>
                <w:szCs w:val="22"/>
              </w:rPr>
              <w:t>3N</w:t>
            </w:r>
          </w:p>
        </w:tc>
        <w:tc>
          <w:tcPr>
            <w:tcW w:w="1080" w:type="dxa"/>
          </w:tcPr>
          <w:p w14:paraId="06A707D4" w14:textId="77777777" w:rsidR="00D65650" w:rsidRPr="00AB278E" w:rsidRDefault="00D65650" w:rsidP="00D42A60">
            <w:pPr>
              <w:rPr>
                <w:sz w:val="20"/>
              </w:rPr>
            </w:pPr>
          </w:p>
        </w:tc>
        <w:tc>
          <w:tcPr>
            <w:tcW w:w="4338" w:type="dxa"/>
          </w:tcPr>
          <w:p w14:paraId="50E3FCE6" w14:textId="77777777" w:rsidR="00D65650" w:rsidRPr="00AB278E" w:rsidRDefault="00BA7A1E" w:rsidP="00D42A60">
            <w:pPr>
              <w:rPr>
                <w:rFonts w:ascii="Times New Roman" w:hAnsi="Times New Roman"/>
                <w:szCs w:val="22"/>
              </w:rPr>
            </w:pPr>
            <w:r w:rsidRPr="00AB278E">
              <w:rPr>
                <w:rFonts w:ascii="Times New Roman" w:hAnsi="Times New Roman"/>
                <w:szCs w:val="22"/>
              </w:rPr>
              <w:t>Station number</w:t>
            </w:r>
          </w:p>
        </w:tc>
      </w:tr>
      <w:tr w:rsidR="00CC63D0" w:rsidRPr="00AB278E" w14:paraId="7954E781" w14:textId="77777777" w:rsidTr="00CC63D0">
        <w:trPr>
          <w:cantSplit/>
        </w:trPr>
        <w:tc>
          <w:tcPr>
            <w:tcW w:w="558" w:type="dxa"/>
          </w:tcPr>
          <w:p w14:paraId="583CEA6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33FA2B38" w14:textId="77777777" w:rsidR="00D65650" w:rsidRPr="00AB278E" w:rsidRDefault="00BA7A1E" w:rsidP="00D42A60">
            <w:pPr>
              <w:rPr>
                <w:rFonts w:ascii="Times New Roman" w:hAnsi="Times New Roman"/>
                <w:szCs w:val="22"/>
              </w:rPr>
            </w:pPr>
            <w:r w:rsidRPr="00AB278E">
              <w:rPr>
                <w:rFonts w:ascii="Times New Roman" w:hAnsi="Times New Roman"/>
                <w:szCs w:val="22"/>
              </w:rPr>
              <w:t>Sat Station</w:t>
            </w:r>
          </w:p>
        </w:tc>
        <w:tc>
          <w:tcPr>
            <w:tcW w:w="1080" w:type="dxa"/>
          </w:tcPr>
          <w:p w14:paraId="1F58D21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D80B8E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41B1F5" w14:textId="77777777" w:rsidR="00D65650" w:rsidRPr="00AB278E" w:rsidRDefault="00BA7A1E" w:rsidP="00BA7A1E">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66A9DDA2" w14:textId="77777777" w:rsidTr="00CC63D0">
        <w:trPr>
          <w:cantSplit/>
        </w:trPr>
        <w:tc>
          <w:tcPr>
            <w:tcW w:w="558" w:type="dxa"/>
          </w:tcPr>
          <w:p w14:paraId="49424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0EE28F71" w14:textId="77777777" w:rsidR="00D65650" w:rsidRPr="00AB278E" w:rsidRDefault="00BA7A1E" w:rsidP="00D42A60">
            <w:pPr>
              <w:rPr>
                <w:rFonts w:ascii="Times New Roman" w:hAnsi="Times New Roman"/>
                <w:szCs w:val="22"/>
              </w:rPr>
            </w:pPr>
            <w:r w:rsidRPr="00AB278E">
              <w:rPr>
                <w:rFonts w:ascii="Times New Roman" w:hAnsi="Times New Roman"/>
                <w:szCs w:val="22"/>
              </w:rPr>
              <w:t>XProgram</w:t>
            </w:r>
          </w:p>
        </w:tc>
        <w:tc>
          <w:tcPr>
            <w:tcW w:w="1080" w:type="dxa"/>
          </w:tcPr>
          <w:p w14:paraId="24A59A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0324489"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37BFD1C" w14:textId="77777777" w:rsidR="00D65650" w:rsidRPr="00AB278E" w:rsidRDefault="00D65650" w:rsidP="00D42A60">
            <w:pPr>
              <w:rPr>
                <w:sz w:val="20"/>
              </w:rPr>
            </w:pPr>
          </w:p>
        </w:tc>
      </w:tr>
      <w:tr w:rsidR="00CC63D0" w:rsidRPr="00AB278E" w14:paraId="43756362" w14:textId="77777777" w:rsidTr="00CC63D0">
        <w:trPr>
          <w:cantSplit/>
        </w:trPr>
        <w:tc>
          <w:tcPr>
            <w:tcW w:w="558" w:type="dxa"/>
          </w:tcPr>
          <w:p w14:paraId="1DA87C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63BCFC83" w14:textId="77777777" w:rsidR="00D65650" w:rsidRPr="00AB278E" w:rsidRDefault="00BA7A1E" w:rsidP="00D42A60">
            <w:pPr>
              <w:rPr>
                <w:rFonts w:ascii="Times New Roman" w:hAnsi="Times New Roman"/>
                <w:szCs w:val="22"/>
              </w:rPr>
            </w:pPr>
            <w:r w:rsidRPr="00AB278E">
              <w:rPr>
                <w:rFonts w:ascii="Times New Roman" w:hAnsi="Times New Roman"/>
                <w:szCs w:val="22"/>
              </w:rPr>
              <w:t>Revenue Source</w:t>
            </w:r>
          </w:p>
        </w:tc>
        <w:tc>
          <w:tcPr>
            <w:tcW w:w="1080" w:type="dxa"/>
          </w:tcPr>
          <w:p w14:paraId="64300867" w14:textId="77777777" w:rsidR="00D65650" w:rsidRPr="00AB278E" w:rsidRDefault="00BA7A1E" w:rsidP="00D42A60">
            <w:pPr>
              <w:rPr>
                <w:rFonts w:ascii="Times New Roman" w:hAnsi="Times New Roman"/>
                <w:szCs w:val="22"/>
              </w:rPr>
            </w:pPr>
            <w:r w:rsidRPr="00AB278E">
              <w:rPr>
                <w:rFonts w:ascii="Times New Roman" w:hAnsi="Times New Roman"/>
                <w:szCs w:val="22"/>
              </w:rPr>
              <w:t>ARRV</w:t>
            </w:r>
          </w:p>
        </w:tc>
        <w:tc>
          <w:tcPr>
            <w:tcW w:w="1080" w:type="dxa"/>
          </w:tcPr>
          <w:p w14:paraId="21BF36F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ABF8D2" w14:textId="77777777" w:rsidR="00D65650" w:rsidRPr="00AB278E" w:rsidRDefault="00D65650" w:rsidP="00D42A60">
            <w:pPr>
              <w:rPr>
                <w:sz w:val="20"/>
              </w:rPr>
            </w:pPr>
          </w:p>
        </w:tc>
      </w:tr>
      <w:tr w:rsidR="00CC63D0" w:rsidRPr="00AB278E" w14:paraId="525EA791" w14:textId="77777777" w:rsidTr="00CC63D0">
        <w:trPr>
          <w:cantSplit/>
        </w:trPr>
        <w:tc>
          <w:tcPr>
            <w:tcW w:w="558" w:type="dxa"/>
          </w:tcPr>
          <w:p w14:paraId="0972914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0B3D03A1" w14:textId="77777777" w:rsidR="00D65650" w:rsidRPr="00AB278E" w:rsidRDefault="00BA7A1E" w:rsidP="00D42A60">
            <w:pPr>
              <w:rPr>
                <w:rFonts w:ascii="Times New Roman" w:hAnsi="Times New Roman"/>
                <w:szCs w:val="22"/>
              </w:rPr>
            </w:pPr>
            <w:r w:rsidRPr="00AB278E">
              <w:rPr>
                <w:rFonts w:ascii="Times New Roman" w:hAnsi="Times New Roman"/>
                <w:szCs w:val="22"/>
              </w:rPr>
              <w:t>Sub Rev Source</w:t>
            </w:r>
          </w:p>
        </w:tc>
        <w:tc>
          <w:tcPr>
            <w:tcW w:w="1080" w:type="dxa"/>
          </w:tcPr>
          <w:p w14:paraId="3EC0E3F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F7836F"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79EBFA" w14:textId="77777777" w:rsidR="00D65650" w:rsidRPr="00AB278E" w:rsidRDefault="00D65650" w:rsidP="00D42A60">
            <w:pPr>
              <w:rPr>
                <w:sz w:val="20"/>
              </w:rPr>
            </w:pPr>
          </w:p>
        </w:tc>
      </w:tr>
      <w:tr w:rsidR="00CC63D0" w:rsidRPr="00AB278E" w14:paraId="27D76F12" w14:textId="77777777" w:rsidTr="00CC63D0">
        <w:trPr>
          <w:cantSplit/>
        </w:trPr>
        <w:tc>
          <w:tcPr>
            <w:tcW w:w="558" w:type="dxa"/>
          </w:tcPr>
          <w:p w14:paraId="144F460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403E9160" w14:textId="77777777" w:rsidR="00D65650" w:rsidRPr="00AB278E" w:rsidRDefault="00BA7A1E" w:rsidP="00D42A60">
            <w:pPr>
              <w:rPr>
                <w:rFonts w:ascii="Times New Roman" w:hAnsi="Times New Roman"/>
                <w:szCs w:val="22"/>
              </w:rPr>
            </w:pPr>
            <w:r w:rsidRPr="00AB278E">
              <w:rPr>
                <w:rFonts w:ascii="Times New Roman" w:hAnsi="Times New Roman"/>
                <w:szCs w:val="22"/>
              </w:rPr>
              <w:t>Budget Object Code</w:t>
            </w:r>
          </w:p>
        </w:tc>
        <w:tc>
          <w:tcPr>
            <w:tcW w:w="1080" w:type="dxa"/>
          </w:tcPr>
          <w:p w14:paraId="3B5BDC0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E13DAD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ABE7690" w14:textId="77777777" w:rsidR="00D65650" w:rsidRPr="00AB278E" w:rsidRDefault="00D65650" w:rsidP="00D42A60">
            <w:pPr>
              <w:rPr>
                <w:sz w:val="20"/>
              </w:rPr>
            </w:pPr>
          </w:p>
        </w:tc>
      </w:tr>
      <w:tr w:rsidR="00CC63D0" w:rsidRPr="00AB278E" w14:paraId="2DC1F008" w14:textId="77777777" w:rsidTr="00CC63D0">
        <w:trPr>
          <w:cantSplit/>
        </w:trPr>
        <w:tc>
          <w:tcPr>
            <w:tcW w:w="558" w:type="dxa"/>
          </w:tcPr>
          <w:p w14:paraId="0ECCC9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615DE38B" w14:textId="77777777" w:rsidR="00D65650" w:rsidRPr="00AB278E" w:rsidRDefault="00BA7A1E" w:rsidP="00D42A60">
            <w:pPr>
              <w:rPr>
                <w:rFonts w:ascii="Times New Roman" w:hAnsi="Times New Roman"/>
                <w:szCs w:val="22"/>
              </w:rPr>
            </w:pPr>
            <w:r w:rsidRPr="00AB278E">
              <w:rPr>
                <w:rFonts w:ascii="Times New Roman" w:hAnsi="Times New Roman"/>
                <w:szCs w:val="22"/>
              </w:rPr>
              <w:t>Sub BOC</w:t>
            </w:r>
          </w:p>
        </w:tc>
        <w:tc>
          <w:tcPr>
            <w:tcW w:w="1080" w:type="dxa"/>
          </w:tcPr>
          <w:p w14:paraId="69EF2E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7E5357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41E383" w14:textId="77777777" w:rsidR="00D65650" w:rsidRPr="00AB278E" w:rsidRDefault="00D65650" w:rsidP="00D42A60">
            <w:pPr>
              <w:rPr>
                <w:sz w:val="20"/>
              </w:rPr>
            </w:pPr>
          </w:p>
        </w:tc>
      </w:tr>
      <w:tr w:rsidR="00CC63D0" w:rsidRPr="00AB278E" w14:paraId="714B100B" w14:textId="77777777" w:rsidTr="00CC63D0">
        <w:trPr>
          <w:cantSplit/>
        </w:trPr>
        <w:tc>
          <w:tcPr>
            <w:tcW w:w="558" w:type="dxa"/>
          </w:tcPr>
          <w:p w14:paraId="04223BC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305BDEBE" w14:textId="77777777" w:rsidR="00D65650" w:rsidRPr="00AB278E" w:rsidRDefault="00BA7A1E" w:rsidP="00D42A60">
            <w:pPr>
              <w:rPr>
                <w:rFonts w:ascii="Times New Roman" w:hAnsi="Times New Roman"/>
                <w:szCs w:val="22"/>
              </w:rPr>
            </w:pPr>
            <w:r w:rsidRPr="00AB278E">
              <w:rPr>
                <w:rFonts w:ascii="Times New Roman" w:hAnsi="Times New Roman"/>
                <w:szCs w:val="22"/>
              </w:rPr>
              <w:t>Travel Type</w:t>
            </w:r>
          </w:p>
        </w:tc>
        <w:tc>
          <w:tcPr>
            <w:tcW w:w="1080" w:type="dxa"/>
          </w:tcPr>
          <w:p w14:paraId="4F7CE142"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4DA90B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EDCFD5" w14:textId="77777777" w:rsidR="00D65650" w:rsidRPr="00AB278E" w:rsidRDefault="00D65650" w:rsidP="00D42A60">
            <w:pPr>
              <w:rPr>
                <w:sz w:val="20"/>
              </w:rPr>
            </w:pPr>
          </w:p>
        </w:tc>
      </w:tr>
      <w:tr w:rsidR="00CC63D0" w:rsidRPr="00AB278E" w14:paraId="1EB456B4" w14:textId="77777777" w:rsidTr="00CC63D0">
        <w:trPr>
          <w:cantSplit/>
        </w:trPr>
        <w:tc>
          <w:tcPr>
            <w:tcW w:w="558" w:type="dxa"/>
          </w:tcPr>
          <w:p w14:paraId="67B364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68325212" w14:textId="77777777" w:rsidR="00D65650" w:rsidRPr="00AB278E" w:rsidRDefault="00BA7A1E" w:rsidP="00D42A60">
            <w:pPr>
              <w:rPr>
                <w:rFonts w:ascii="Times New Roman" w:hAnsi="Times New Roman"/>
                <w:szCs w:val="22"/>
              </w:rPr>
            </w:pPr>
            <w:r w:rsidRPr="00AB278E">
              <w:rPr>
                <w:rFonts w:ascii="Times New Roman" w:hAnsi="Times New Roman"/>
                <w:szCs w:val="22"/>
              </w:rPr>
              <w:t>Job Number</w:t>
            </w:r>
          </w:p>
        </w:tc>
        <w:tc>
          <w:tcPr>
            <w:tcW w:w="1080" w:type="dxa"/>
          </w:tcPr>
          <w:p w14:paraId="6D83752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73303C1"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23FD2C" w14:textId="77777777" w:rsidR="00D65650" w:rsidRPr="00AB278E" w:rsidRDefault="00D65650" w:rsidP="00D42A60">
            <w:pPr>
              <w:rPr>
                <w:sz w:val="20"/>
              </w:rPr>
            </w:pPr>
          </w:p>
        </w:tc>
      </w:tr>
      <w:tr w:rsidR="00CC63D0" w:rsidRPr="00AB278E" w14:paraId="17650E5C" w14:textId="77777777" w:rsidTr="00CC63D0">
        <w:trPr>
          <w:cantSplit/>
        </w:trPr>
        <w:tc>
          <w:tcPr>
            <w:tcW w:w="558" w:type="dxa"/>
          </w:tcPr>
          <w:p w14:paraId="076F09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49C9E38E" w14:textId="77777777" w:rsidR="00D65650" w:rsidRPr="00AB278E" w:rsidRDefault="00BA7A1E" w:rsidP="00D42A60">
            <w:pPr>
              <w:rPr>
                <w:rFonts w:ascii="Times New Roman" w:hAnsi="Times New Roman"/>
                <w:szCs w:val="22"/>
              </w:rPr>
            </w:pPr>
            <w:r w:rsidRPr="00AB278E">
              <w:rPr>
                <w:rFonts w:ascii="Times New Roman" w:hAnsi="Times New Roman"/>
                <w:szCs w:val="22"/>
              </w:rPr>
              <w:t>Reporting Category</w:t>
            </w:r>
          </w:p>
        </w:tc>
        <w:tc>
          <w:tcPr>
            <w:tcW w:w="1080" w:type="dxa"/>
          </w:tcPr>
          <w:p w14:paraId="612B9E9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16F14A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D789E7D" w14:textId="77777777" w:rsidR="00D65650" w:rsidRPr="00AB278E" w:rsidRDefault="00D65650" w:rsidP="00D42A60">
            <w:pPr>
              <w:rPr>
                <w:sz w:val="20"/>
              </w:rPr>
            </w:pPr>
          </w:p>
        </w:tc>
      </w:tr>
      <w:tr w:rsidR="00CC63D0" w:rsidRPr="00AB278E" w14:paraId="338B7EB2" w14:textId="77777777" w:rsidTr="00CC63D0">
        <w:trPr>
          <w:cantSplit/>
        </w:trPr>
        <w:tc>
          <w:tcPr>
            <w:tcW w:w="558" w:type="dxa"/>
          </w:tcPr>
          <w:p w14:paraId="1AE4971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4E854BFC" w14:textId="77777777" w:rsidR="00D65650" w:rsidRPr="00AB278E" w:rsidRDefault="00BA7A1E" w:rsidP="00D42A60">
            <w:pPr>
              <w:rPr>
                <w:rFonts w:ascii="Times New Roman" w:hAnsi="Times New Roman"/>
                <w:szCs w:val="22"/>
              </w:rPr>
            </w:pPr>
            <w:r w:rsidRPr="00AB278E">
              <w:rPr>
                <w:rFonts w:ascii="Times New Roman" w:hAnsi="Times New Roman"/>
                <w:szCs w:val="22"/>
              </w:rPr>
              <w:t>GL Account</w:t>
            </w:r>
          </w:p>
        </w:tc>
        <w:tc>
          <w:tcPr>
            <w:tcW w:w="1080" w:type="dxa"/>
          </w:tcPr>
          <w:p w14:paraId="6AC0DB5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3AB557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F9E322" w14:textId="77777777" w:rsidR="00D65650" w:rsidRPr="00AB278E" w:rsidRDefault="00D65650" w:rsidP="00D42A60">
            <w:pPr>
              <w:rPr>
                <w:sz w:val="20"/>
              </w:rPr>
            </w:pPr>
          </w:p>
        </w:tc>
      </w:tr>
      <w:tr w:rsidR="00CC63D0" w:rsidRPr="00AB278E" w14:paraId="28A64A1A" w14:textId="77777777" w:rsidTr="00CC63D0">
        <w:trPr>
          <w:cantSplit/>
        </w:trPr>
        <w:tc>
          <w:tcPr>
            <w:tcW w:w="558" w:type="dxa"/>
          </w:tcPr>
          <w:p w14:paraId="0988495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4C7307F7" w14:textId="77777777" w:rsidR="00D65650" w:rsidRPr="00AB278E" w:rsidRDefault="00BA7A1E" w:rsidP="00D42A60">
            <w:pPr>
              <w:rPr>
                <w:rFonts w:ascii="Times New Roman" w:hAnsi="Times New Roman"/>
                <w:szCs w:val="22"/>
              </w:rPr>
            </w:pPr>
            <w:r w:rsidRPr="00AB278E">
              <w:rPr>
                <w:rFonts w:ascii="Times New Roman" w:hAnsi="Times New Roman"/>
                <w:szCs w:val="22"/>
              </w:rPr>
              <w:t>Vendor ID</w:t>
            </w:r>
          </w:p>
        </w:tc>
        <w:tc>
          <w:tcPr>
            <w:tcW w:w="1080" w:type="dxa"/>
          </w:tcPr>
          <w:p w14:paraId="74057BC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169599B"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19F55AB" w14:textId="77777777" w:rsidR="00D65650" w:rsidRPr="00AB278E" w:rsidRDefault="00D65650" w:rsidP="00D42A60">
            <w:pPr>
              <w:rPr>
                <w:sz w:val="20"/>
              </w:rPr>
            </w:pPr>
          </w:p>
        </w:tc>
      </w:tr>
      <w:tr w:rsidR="00CC63D0" w:rsidRPr="00AB278E" w14:paraId="6A8AE784" w14:textId="77777777" w:rsidTr="00CC63D0">
        <w:trPr>
          <w:cantSplit/>
        </w:trPr>
        <w:tc>
          <w:tcPr>
            <w:tcW w:w="558" w:type="dxa"/>
          </w:tcPr>
          <w:p w14:paraId="0E759E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5140849F" w14:textId="77777777" w:rsidR="00D65650" w:rsidRPr="00AB278E" w:rsidRDefault="00BA7A1E" w:rsidP="00D42A60">
            <w:pPr>
              <w:rPr>
                <w:rFonts w:ascii="Times New Roman" w:hAnsi="Times New Roman"/>
                <w:szCs w:val="22"/>
              </w:rPr>
            </w:pPr>
            <w:r w:rsidRPr="00AB278E">
              <w:rPr>
                <w:rFonts w:ascii="Times New Roman" w:hAnsi="Times New Roman"/>
                <w:szCs w:val="22"/>
              </w:rPr>
              <w:t>Vendor Address Code</w:t>
            </w:r>
          </w:p>
        </w:tc>
        <w:tc>
          <w:tcPr>
            <w:tcW w:w="1080" w:type="dxa"/>
          </w:tcPr>
          <w:p w14:paraId="332CB4C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5520418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17E04CC" w14:textId="77777777" w:rsidR="00D65650" w:rsidRPr="00AB278E" w:rsidRDefault="00D65650" w:rsidP="00D42A60">
            <w:pPr>
              <w:rPr>
                <w:sz w:val="20"/>
              </w:rPr>
            </w:pPr>
          </w:p>
        </w:tc>
      </w:tr>
      <w:tr w:rsidR="00CC63D0" w:rsidRPr="00AB278E" w14:paraId="7C5FC6FA" w14:textId="77777777" w:rsidTr="00CC63D0">
        <w:trPr>
          <w:cantSplit/>
        </w:trPr>
        <w:tc>
          <w:tcPr>
            <w:tcW w:w="558" w:type="dxa"/>
          </w:tcPr>
          <w:p w14:paraId="6DE091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B49909F" w14:textId="77777777" w:rsidR="00D65650" w:rsidRPr="00AB278E" w:rsidRDefault="00BA7A1E" w:rsidP="00D42A60">
            <w:pPr>
              <w:rPr>
                <w:rFonts w:ascii="Times New Roman" w:hAnsi="Times New Roman"/>
                <w:szCs w:val="22"/>
              </w:rPr>
            </w:pPr>
            <w:r w:rsidRPr="00AB278E">
              <w:rPr>
                <w:rFonts w:ascii="Times New Roman" w:hAnsi="Times New Roman"/>
                <w:szCs w:val="22"/>
              </w:rPr>
              <w:t>Line Amount</w:t>
            </w:r>
          </w:p>
        </w:tc>
        <w:tc>
          <w:tcPr>
            <w:tcW w:w="1080" w:type="dxa"/>
          </w:tcPr>
          <w:p w14:paraId="303E17FA" w14:textId="77777777" w:rsidR="00D65650" w:rsidRPr="00AB278E" w:rsidRDefault="00BA7A1E" w:rsidP="00D42A60">
            <w:pPr>
              <w:rPr>
                <w:rFonts w:ascii="Times New Roman" w:hAnsi="Times New Roman"/>
                <w:szCs w:val="22"/>
              </w:rPr>
            </w:pPr>
            <w:r w:rsidRPr="00AB278E">
              <w:rPr>
                <w:rFonts w:ascii="Times New Roman" w:hAnsi="Times New Roman"/>
                <w:szCs w:val="22"/>
              </w:rPr>
              <w:t>15N</w:t>
            </w:r>
          </w:p>
        </w:tc>
        <w:tc>
          <w:tcPr>
            <w:tcW w:w="1080" w:type="dxa"/>
          </w:tcPr>
          <w:p w14:paraId="592AA118" w14:textId="77777777" w:rsidR="00D65650" w:rsidRPr="00AB278E" w:rsidRDefault="00BA7A1E" w:rsidP="00D42A60">
            <w:pPr>
              <w:rPr>
                <w:rFonts w:ascii="Times New Roman" w:hAnsi="Times New Roman"/>
                <w:szCs w:val="22"/>
              </w:rPr>
            </w:pPr>
            <w:r w:rsidRPr="00AB278E">
              <w:rPr>
                <w:rFonts w:ascii="Times New Roman" w:hAnsi="Times New Roman"/>
                <w:szCs w:val="22"/>
              </w:rPr>
              <w:t>VAR</w:t>
            </w:r>
          </w:p>
        </w:tc>
        <w:tc>
          <w:tcPr>
            <w:tcW w:w="4338" w:type="dxa"/>
          </w:tcPr>
          <w:p w14:paraId="5372F64D" w14:textId="77777777" w:rsidR="00D65650" w:rsidRPr="00AB278E" w:rsidRDefault="00BA7A1E" w:rsidP="00D42A60">
            <w:pPr>
              <w:rPr>
                <w:rFonts w:ascii="Times New Roman" w:hAnsi="Times New Roman"/>
                <w:szCs w:val="22"/>
              </w:rPr>
            </w:pPr>
            <w:r w:rsidRPr="00AB278E">
              <w:rPr>
                <w:rFonts w:ascii="Times New Roman" w:hAnsi="Times New Roman"/>
                <w:szCs w:val="22"/>
              </w:rPr>
              <w:t>Amount of collection for appropriation</w:t>
            </w:r>
          </w:p>
        </w:tc>
      </w:tr>
      <w:tr w:rsidR="00CC63D0" w:rsidRPr="00AB278E" w14:paraId="622B659B" w14:textId="77777777" w:rsidTr="00CC63D0">
        <w:trPr>
          <w:cantSplit/>
        </w:trPr>
        <w:tc>
          <w:tcPr>
            <w:tcW w:w="558" w:type="dxa"/>
          </w:tcPr>
          <w:p w14:paraId="016171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1244D3B8" w14:textId="77777777" w:rsidR="00D65650" w:rsidRPr="00AB278E" w:rsidRDefault="00BA7A1E" w:rsidP="00D42A60">
            <w:pPr>
              <w:rPr>
                <w:rFonts w:ascii="Times New Roman" w:hAnsi="Times New Roman"/>
                <w:szCs w:val="22"/>
              </w:rPr>
            </w:pPr>
            <w:r w:rsidRPr="00AB278E">
              <w:rPr>
                <w:rFonts w:ascii="Times New Roman" w:hAnsi="Times New Roman"/>
                <w:szCs w:val="22"/>
              </w:rPr>
              <w:t>Incr/Decr Indicator</w:t>
            </w:r>
          </w:p>
        </w:tc>
        <w:tc>
          <w:tcPr>
            <w:tcW w:w="1080" w:type="dxa"/>
          </w:tcPr>
          <w:p w14:paraId="757B0286" w14:textId="77777777" w:rsidR="00D65650" w:rsidRPr="00AB278E" w:rsidRDefault="00BA7A1E" w:rsidP="00D42A60">
            <w:pPr>
              <w:rPr>
                <w:rFonts w:ascii="Times New Roman" w:hAnsi="Times New Roman"/>
                <w:szCs w:val="22"/>
              </w:rPr>
            </w:pPr>
            <w:r w:rsidRPr="00AB278E">
              <w:rPr>
                <w:rFonts w:ascii="Times New Roman" w:hAnsi="Times New Roman"/>
                <w:szCs w:val="22"/>
              </w:rPr>
              <w:t>I</w:t>
            </w:r>
          </w:p>
        </w:tc>
        <w:tc>
          <w:tcPr>
            <w:tcW w:w="1080" w:type="dxa"/>
          </w:tcPr>
          <w:p w14:paraId="0B1CBB5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84CB793" w14:textId="77777777" w:rsidR="00D65650" w:rsidRPr="00AB278E" w:rsidRDefault="00BA7A1E" w:rsidP="00D42A60">
            <w:pPr>
              <w:rPr>
                <w:rFonts w:ascii="Times New Roman" w:hAnsi="Times New Roman"/>
                <w:szCs w:val="22"/>
              </w:rPr>
            </w:pPr>
            <w:r w:rsidRPr="00AB278E">
              <w:rPr>
                <w:rFonts w:ascii="Times New Roman" w:hAnsi="Times New Roman"/>
                <w:szCs w:val="22"/>
              </w:rPr>
              <w:t>I for increase</w:t>
            </w:r>
          </w:p>
        </w:tc>
      </w:tr>
      <w:tr w:rsidR="00CC63D0" w:rsidRPr="00AB278E" w14:paraId="6A593DAE" w14:textId="77777777" w:rsidTr="00CC63D0">
        <w:trPr>
          <w:cantSplit/>
        </w:trPr>
        <w:tc>
          <w:tcPr>
            <w:tcW w:w="558" w:type="dxa"/>
          </w:tcPr>
          <w:p w14:paraId="35E5D80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4D9D73E3" w14:textId="77777777" w:rsidR="00D65650" w:rsidRPr="00AB278E" w:rsidRDefault="00BA7A1E" w:rsidP="00D42A60">
            <w:pPr>
              <w:rPr>
                <w:rFonts w:ascii="Times New Roman" w:hAnsi="Times New Roman"/>
                <w:szCs w:val="22"/>
              </w:rPr>
            </w:pPr>
            <w:r w:rsidRPr="00AB278E">
              <w:rPr>
                <w:rFonts w:ascii="Times New Roman" w:hAnsi="Times New Roman"/>
                <w:szCs w:val="22"/>
              </w:rPr>
              <w:t>Partial Final Ind</w:t>
            </w:r>
          </w:p>
        </w:tc>
        <w:tc>
          <w:tcPr>
            <w:tcW w:w="1080" w:type="dxa"/>
          </w:tcPr>
          <w:p w14:paraId="2C73A22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B20B87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1508DB5" w14:textId="77777777" w:rsidR="00D65650" w:rsidRPr="00AB278E" w:rsidRDefault="00D65650" w:rsidP="00D42A60">
            <w:pPr>
              <w:rPr>
                <w:sz w:val="20"/>
              </w:rPr>
            </w:pPr>
          </w:p>
        </w:tc>
      </w:tr>
      <w:tr w:rsidR="00CC63D0" w:rsidRPr="00AB278E" w14:paraId="1BE7E027" w14:textId="77777777" w:rsidTr="00CC63D0">
        <w:trPr>
          <w:cantSplit/>
        </w:trPr>
        <w:tc>
          <w:tcPr>
            <w:tcW w:w="558" w:type="dxa"/>
          </w:tcPr>
          <w:p w14:paraId="7CA02FB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2854B60A" w14:textId="77777777" w:rsidR="00D65650" w:rsidRPr="00AB278E" w:rsidRDefault="00BA7A1E" w:rsidP="00D42A60">
            <w:pPr>
              <w:rPr>
                <w:rFonts w:ascii="Times New Roman" w:hAnsi="Times New Roman"/>
                <w:szCs w:val="22"/>
              </w:rPr>
            </w:pPr>
            <w:r w:rsidRPr="00AB278E">
              <w:rPr>
                <w:rFonts w:ascii="Times New Roman" w:hAnsi="Times New Roman"/>
                <w:szCs w:val="22"/>
              </w:rPr>
              <w:t>Line Trans Type</w:t>
            </w:r>
          </w:p>
        </w:tc>
        <w:tc>
          <w:tcPr>
            <w:tcW w:w="1080" w:type="dxa"/>
          </w:tcPr>
          <w:p w14:paraId="54D856A7" w14:textId="77777777" w:rsidR="00D65650" w:rsidRPr="00AB278E" w:rsidRDefault="00BA7A1E" w:rsidP="00D42A60">
            <w:pPr>
              <w:rPr>
                <w:rFonts w:ascii="Times New Roman" w:hAnsi="Times New Roman"/>
                <w:szCs w:val="22"/>
              </w:rPr>
            </w:pPr>
            <w:r w:rsidRPr="00AB278E">
              <w:rPr>
                <w:rFonts w:ascii="Times New Roman" w:hAnsi="Times New Roman"/>
                <w:szCs w:val="22"/>
              </w:rPr>
              <w:t>23</w:t>
            </w:r>
          </w:p>
        </w:tc>
        <w:tc>
          <w:tcPr>
            <w:tcW w:w="1080" w:type="dxa"/>
          </w:tcPr>
          <w:p w14:paraId="0A812747"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7CC83C5" w14:textId="77777777" w:rsidR="00D65650" w:rsidRPr="00AB278E" w:rsidRDefault="00D65650" w:rsidP="00D42A60">
            <w:pPr>
              <w:rPr>
                <w:sz w:val="20"/>
              </w:rPr>
            </w:pPr>
          </w:p>
        </w:tc>
      </w:tr>
      <w:tr w:rsidR="00CC63D0" w:rsidRPr="00AB278E" w14:paraId="64EA146B" w14:textId="77777777" w:rsidTr="00CC63D0">
        <w:trPr>
          <w:cantSplit/>
        </w:trPr>
        <w:tc>
          <w:tcPr>
            <w:tcW w:w="558" w:type="dxa"/>
          </w:tcPr>
          <w:p w14:paraId="298F0BD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6FC6F300"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Code</w:t>
            </w:r>
          </w:p>
        </w:tc>
        <w:tc>
          <w:tcPr>
            <w:tcW w:w="1080" w:type="dxa"/>
          </w:tcPr>
          <w:p w14:paraId="3E653F6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D3E751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01EB3F1" w14:textId="77777777" w:rsidR="00D65650" w:rsidRPr="00AB278E" w:rsidRDefault="00D65650" w:rsidP="00D42A60">
            <w:pPr>
              <w:rPr>
                <w:sz w:val="20"/>
              </w:rPr>
            </w:pPr>
          </w:p>
        </w:tc>
      </w:tr>
      <w:tr w:rsidR="00CC63D0" w:rsidRPr="00AB278E" w14:paraId="5FFE0CC3" w14:textId="77777777" w:rsidTr="00CC63D0">
        <w:trPr>
          <w:cantSplit/>
        </w:trPr>
        <w:tc>
          <w:tcPr>
            <w:tcW w:w="558" w:type="dxa"/>
          </w:tcPr>
          <w:p w14:paraId="031E2E0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37D9991E"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Number</w:t>
            </w:r>
          </w:p>
        </w:tc>
        <w:tc>
          <w:tcPr>
            <w:tcW w:w="1080" w:type="dxa"/>
          </w:tcPr>
          <w:p w14:paraId="31D3D91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3AF808"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C4A0DBF" w14:textId="77777777" w:rsidR="00D65650" w:rsidRPr="00AB278E" w:rsidRDefault="00D65650" w:rsidP="00D42A60">
            <w:pPr>
              <w:rPr>
                <w:sz w:val="20"/>
              </w:rPr>
            </w:pPr>
          </w:p>
        </w:tc>
      </w:tr>
      <w:tr w:rsidR="00CC63D0" w:rsidRPr="00AB278E" w14:paraId="0012A28E" w14:textId="77777777" w:rsidTr="00CC63D0">
        <w:trPr>
          <w:cantSplit/>
        </w:trPr>
        <w:tc>
          <w:tcPr>
            <w:tcW w:w="558" w:type="dxa"/>
          </w:tcPr>
          <w:p w14:paraId="303C6D6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193DFD16"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Line</w:t>
            </w:r>
          </w:p>
        </w:tc>
        <w:tc>
          <w:tcPr>
            <w:tcW w:w="1080" w:type="dxa"/>
          </w:tcPr>
          <w:p w14:paraId="7A22E15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2C018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445F8E" w14:textId="77777777" w:rsidR="00D65650" w:rsidRPr="00AB278E" w:rsidRDefault="00D65650" w:rsidP="00D42A60">
            <w:pPr>
              <w:rPr>
                <w:sz w:val="20"/>
              </w:rPr>
            </w:pPr>
          </w:p>
        </w:tc>
      </w:tr>
      <w:tr w:rsidR="00CC63D0" w:rsidRPr="00AB278E" w14:paraId="6F18E7EE" w14:textId="77777777" w:rsidTr="00CC63D0">
        <w:trPr>
          <w:cantSplit/>
        </w:trPr>
        <w:tc>
          <w:tcPr>
            <w:tcW w:w="558" w:type="dxa"/>
          </w:tcPr>
          <w:p w14:paraId="65F2DE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314EC831" w14:textId="77777777" w:rsidR="00D65650" w:rsidRPr="00AB278E" w:rsidRDefault="00BA7A1E" w:rsidP="00D42A60">
            <w:pPr>
              <w:rPr>
                <w:rFonts w:ascii="Times New Roman" w:hAnsi="Times New Roman"/>
                <w:szCs w:val="22"/>
              </w:rPr>
            </w:pPr>
            <w:r w:rsidRPr="00AB278E">
              <w:rPr>
                <w:rFonts w:ascii="Times New Roman" w:hAnsi="Times New Roman"/>
                <w:szCs w:val="22"/>
              </w:rPr>
              <w:t>Check Number</w:t>
            </w:r>
          </w:p>
        </w:tc>
        <w:tc>
          <w:tcPr>
            <w:tcW w:w="1080" w:type="dxa"/>
          </w:tcPr>
          <w:p w14:paraId="3662D24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2A86E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286F95A" w14:textId="77777777" w:rsidR="00D65650" w:rsidRPr="00AB278E" w:rsidRDefault="00D65650" w:rsidP="00D42A60">
            <w:pPr>
              <w:rPr>
                <w:sz w:val="20"/>
              </w:rPr>
            </w:pPr>
          </w:p>
        </w:tc>
      </w:tr>
      <w:tr w:rsidR="00CC63D0" w:rsidRPr="00AB278E" w14:paraId="53276A67" w14:textId="77777777" w:rsidTr="00CC63D0">
        <w:trPr>
          <w:cantSplit/>
        </w:trPr>
        <w:tc>
          <w:tcPr>
            <w:tcW w:w="558" w:type="dxa"/>
          </w:tcPr>
          <w:p w14:paraId="2986876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29064514" w14:textId="77777777" w:rsidR="00D65650" w:rsidRPr="00AB278E" w:rsidRDefault="00BA7A1E" w:rsidP="00D42A60">
            <w:pPr>
              <w:rPr>
                <w:rFonts w:ascii="Times New Roman" w:hAnsi="Times New Roman"/>
                <w:szCs w:val="22"/>
              </w:rPr>
            </w:pPr>
            <w:r w:rsidRPr="00AB278E">
              <w:rPr>
                <w:rFonts w:ascii="Times New Roman" w:hAnsi="Times New Roman"/>
                <w:szCs w:val="22"/>
              </w:rPr>
              <w:t>Advance Flag</w:t>
            </w:r>
          </w:p>
        </w:tc>
        <w:tc>
          <w:tcPr>
            <w:tcW w:w="1080" w:type="dxa"/>
          </w:tcPr>
          <w:p w14:paraId="7094D9FE"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97BDB4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985CA8" w14:textId="77777777" w:rsidR="00D65650" w:rsidRPr="00AB278E" w:rsidRDefault="00D65650" w:rsidP="00D42A60">
            <w:pPr>
              <w:rPr>
                <w:sz w:val="20"/>
              </w:rPr>
            </w:pPr>
          </w:p>
        </w:tc>
      </w:tr>
      <w:tr w:rsidR="00CC63D0" w:rsidRPr="00AB278E" w14:paraId="65BA5E4F" w14:textId="77777777" w:rsidTr="00CC63D0">
        <w:trPr>
          <w:cantSplit/>
        </w:trPr>
        <w:tc>
          <w:tcPr>
            <w:tcW w:w="558" w:type="dxa"/>
          </w:tcPr>
          <w:p w14:paraId="2A29D54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520" w:type="dxa"/>
          </w:tcPr>
          <w:p w14:paraId="21E8A352" w14:textId="77777777" w:rsidR="00D65650" w:rsidRPr="00AB278E" w:rsidRDefault="00BA7A1E" w:rsidP="00D42A60">
            <w:pPr>
              <w:rPr>
                <w:rFonts w:ascii="Times New Roman" w:hAnsi="Times New Roman"/>
                <w:szCs w:val="22"/>
              </w:rPr>
            </w:pPr>
            <w:r w:rsidRPr="00AB278E">
              <w:rPr>
                <w:rFonts w:ascii="Times New Roman" w:hAnsi="Times New Roman"/>
                <w:szCs w:val="22"/>
              </w:rPr>
              <w:t>Line Description</w:t>
            </w:r>
          </w:p>
        </w:tc>
        <w:tc>
          <w:tcPr>
            <w:tcW w:w="1080" w:type="dxa"/>
          </w:tcPr>
          <w:p w14:paraId="74CE4B0A"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921BF1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0EAB892E" w14:textId="77777777" w:rsidR="00D65650" w:rsidRPr="00AB278E" w:rsidRDefault="00D65650" w:rsidP="00D42A60">
            <w:pPr>
              <w:rPr>
                <w:sz w:val="20"/>
              </w:rPr>
            </w:pPr>
          </w:p>
        </w:tc>
      </w:tr>
      <w:tr w:rsidR="00CC63D0" w:rsidRPr="00AB278E" w14:paraId="66E4643F" w14:textId="77777777" w:rsidTr="00CC63D0">
        <w:trPr>
          <w:cantSplit/>
        </w:trPr>
        <w:tc>
          <w:tcPr>
            <w:tcW w:w="558" w:type="dxa"/>
          </w:tcPr>
          <w:p w14:paraId="39C0EA2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520" w:type="dxa"/>
          </w:tcPr>
          <w:p w14:paraId="38E45BEC" w14:textId="77777777" w:rsidR="00D65650" w:rsidRPr="00AB278E" w:rsidRDefault="00BA7A1E" w:rsidP="00D42A60">
            <w:pPr>
              <w:rPr>
                <w:rFonts w:ascii="Times New Roman" w:hAnsi="Times New Roman"/>
                <w:szCs w:val="22"/>
              </w:rPr>
            </w:pPr>
            <w:r w:rsidRPr="00AB278E">
              <w:rPr>
                <w:rFonts w:ascii="Times New Roman" w:hAnsi="Times New Roman"/>
                <w:szCs w:val="22"/>
              </w:rPr>
              <w:t>Agreement Numb</w:t>
            </w:r>
          </w:p>
        </w:tc>
        <w:tc>
          <w:tcPr>
            <w:tcW w:w="1080" w:type="dxa"/>
          </w:tcPr>
          <w:p w14:paraId="2BA74095"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A65516C"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F1660A" w14:textId="77777777" w:rsidR="00D65650" w:rsidRPr="00AB278E" w:rsidRDefault="00D65650" w:rsidP="00D42A60">
            <w:pPr>
              <w:rPr>
                <w:sz w:val="20"/>
              </w:rPr>
            </w:pPr>
          </w:p>
        </w:tc>
      </w:tr>
      <w:tr w:rsidR="00CC63D0" w:rsidRPr="00AB278E" w14:paraId="4D942C7F" w14:textId="77777777" w:rsidTr="00CC63D0">
        <w:trPr>
          <w:cantSplit/>
        </w:trPr>
        <w:tc>
          <w:tcPr>
            <w:tcW w:w="558" w:type="dxa"/>
          </w:tcPr>
          <w:p w14:paraId="62E6C43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520" w:type="dxa"/>
          </w:tcPr>
          <w:p w14:paraId="4A015694" w14:textId="77777777" w:rsidR="00D65650" w:rsidRPr="00AB278E" w:rsidRDefault="00BA7A1E" w:rsidP="00D42A60">
            <w:pPr>
              <w:rPr>
                <w:rFonts w:ascii="Times New Roman" w:hAnsi="Times New Roman"/>
                <w:szCs w:val="22"/>
              </w:rPr>
            </w:pPr>
            <w:r w:rsidRPr="00AB278E">
              <w:rPr>
                <w:rFonts w:ascii="Times New Roman" w:hAnsi="Times New Roman"/>
                <w:szCs w:val="22"/>
              </w:rPr>
              <w:t>Travel Advance Numb</w:t>
            </w:r>
          </w:p>
        </w:tc>
        <w:tc>
          <w:tcPr>
            <w:tcW w:w="1080" w:type="dxa"/>
          </w:tcPr>
          <w:p w14:paraId="3063503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D0A4A9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DD5F0C" w14:textId="77777777" w:rsidR="00D65650" w:rsidRPr="00AB278E" w:rsidRDefault="00D65650" w:rsidP="00D42A60">
            <w:pPr>
              <w:rPr>
                <w:sz w:val="20"/>
              </w:rPr>
            </w:pPr>
          </w:p>
        </w:tc>
      </w:tr>
      <w:tr w:rsidR="00CC63D0" w:rsidRPr="00AB278E" w14:paraId="53D48505" w14:textId="77777777" w:rsidTr="00CC63D0">
        <w:trPr>
          <w:cantSplit/>
        </w:trPr>
        <w:tc>
          <w:tcPr>
            <w:tcW w:w="558" w:type="dxa"/>
          </w:tcPr>
          <w:p w14:paraId="487BD58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520" w:type="dxa"/>
          </w:tcPr>
          <w:p w14:paraId="51BAC01B" w14:textId="77777777" w:rsidR="00D65650" w:rsidRPr="00AB278E" w:rsidRDefault="00BA7A1E" w:rsidP="00D42A60">
            <w:pPr>
              <w:rPr>
                <w:rFonts w:ascii="Times New Roman" w:hAnsi="Times New Roman"/>
                <w:szCs w:val="22"/>
              </w:rPr>
            </w:pPr>
            <w:r w:rsidRPr="00AB278E">
              <w:rPr>
                <w:rFonts w:ascii="Times New Roman" w:hAnsi="Times New Roman"/>
                <w:szCs w:val="22"/>
              </w:rPr>
              <w:t>Action Out</w:t>
            </w:r>
          </w:p>
        </w:tc>
        <w:tc>
          <w:tcPr>
            <w:tcW w:w="1080" w:type="dxa"/>
          </w:tcPr>
          <w:p w14:paraId="0468AA8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3E627A9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3050D1A" w14:textId="77777777" w:rsidR="00D65650" w:rsidRPr="00AB278E" w:rsidRDefault="00D65650" w:rsidP="00D42A60">
            <w:pPr>
              <w:rPr>
                <w:sz w:val="20"/>
              </w:rPr>
            </w:pPr>
          </w:p>
        </w:tc>
      </w:tr>
      <w:tr w:rsidR="00CC63D0" w:rsidRPr="00AB278E" w14:paraId="6302B1A1" w14:textId="77777777" w:rsidTr="00CC63D0">
        <w:trPr>
          <w:cantSplit/>
        </w:trPr>
        <w:tc>
          <w:tcPr>
            <w:tcW w:w="558" w:type="dxa"/>
          </w:tcPr>
          <w:p w14:paraId="1B00043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520" w:type="dxa"/>
          </w:tcPr>
          <w:p w14:paraId="6AAE349A" w14:textId="77777777" w:rsidR="00D65650" w:rsidRPr="00AB278E" w:rsidRDefault="00BA7A1E" w:rsidP="00D42A60">
            <w:pPr>
              <w:rPr>
                <w:rFonts w:ascii="Times New Roman" w:hAnsi="Times New Roman"/>
                <w:szCs w:val="22"/>
              </w:rPr>
            </w:pPr>
            <w:r w:rsidRPr="00AB278E">
              <w:rPr>
                <w:rFonts w:ascii="Times New Roman" w:hAnsi="Times New Roman"/>
                <w:szCs w:val="22"/>
              </w:rPr>
              <w:t>Cost Center</w:t>
            </w:r>
          </w:p>
        </w:tc>
        <w:tc>
          <w:tcPr>
            <w:tcW w:w="1080" w:type="dxa"/>
          </w:tcPr>
          <w:p w14:paraId="3824DF7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99EE60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FEB5AAE" w14:textId="77777777" w:rsidR="00D65650" w:rsidRPr="00AB278E" w:rsidRDefault="00D65650" w:rsidP="00D42A60">
            <w:pPr>
              <w:rPr>
                <w:sz w:val="20"/>
              </w:rPr>
            </w:pPr>
          </w:p>
        </w:tc>
      </w:tr>
      <w:tr w:rsidR="00CC63D0" w:rsidRPr="00AB278E" w14:paraId="35769706" w14:textId="77777777" w:rsidTr="00CC63D0">
        <w:trPr>
          <w:cantSplit/>
        </w:trPr>
        <w:tc>
          <w:tcPr>
            <w:tcW w:w="558" w:type="dxa"/>
          </w:tcPr>
          <w:p w14:paraId="7965675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520" w:type="dxa"/>
          </w:tcPr>
          <w:p w14:paraId="42399BF7" w14:textId="77777777" w:rsidR="00D65650" w:rsidRPr="00AB278E" w:rsidRDefault="00BA7A1E" w:rsidP="00D42A60">
            <w:pPr>
              <w:rPr>
                <w:rFonts w:ascii="Times New Roman" w:hAnsi="Times New Roman"/>
                <w:szCs w:val="22"/>
              </w:rPr>
            </w:pPr>
            <w:r w:rsidRPr="00AB278E">
              <w:rPr>
                <w:rFonts w:ascii="Times New Roman" w:hAnsi="Times New Roman"/>
                <w:szCs w:val="22"/>
              </w:rPr>
              <w:t>Cost Sat Station</w:t>
            </w:r>
          </w:p>
        </w:tc>
        <w:tc>
          <w:tcPr>
            <w:tcW w:w="1080" w:type="dxa"/>
          </w:tcPr>
          <w:p w14:paraId="37213137"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F69E6B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CC3FABA" w14:textId="77777777" w:rsidR="00D65650" w:rsidRPr="00AB278E" w:rsidRDefault="00D65650" w:rsidP="00D42A60">
            <w:pPr>
              <w:rPr>
                <w:sz w:val="20"/>
              </w:rPr>
            </w:pPr>
          </w:p>
        </w:tc>
      </w:tr>
      <w:tr w:rsidR="00CC63D0" w:rsidRPr="00AB278E" w14:paraId="6595D353" w14:textId="77777777" w:rsidTr="00CC63D0">
        <w:trPr>
          <w:cantSplit/>
        </w:trPr>
        <w:tc>
          <w:tcPr>
            <w:tcW w:w="558" w:type="dxa"/>
          </w:tcPr>
          <w:p w14:paraId="218C98E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35</w:t>
            </w:r>
          </w:p>
        </w:tc>
        <w:tc>
          <w:tcPr>
            <w:tcW w:w="2520" w:type="dxa"/>
          </w:tcPr>
          <w:p w14:paraId="29D3641C" w14:textId="77777777" w:rsidR="00D65650" w:rsidRPr="00AB278E" w:rsidRDefault="00BA7A1E" w:rsidP="00D42A60">
            <w:pPr>
              <w:rPr>
                <w:rFonts w:ascii="Times New Roman" w:hAnsi="Times New Roman"/>
                <w:szCs w:val="22"/>
              </w:rPr>
            </w:pPr>
            <w:r w:rsidRPr="00AB278E">
              <w:rPr>
                <w:rFonts w:ascii="Times New Roman" w:hAnsi="Times New Roman"/>
                <w:szCs w:val="22"/>
              </w:rPr>
              <w:t>Reclass Adv Ind</w:t>
            </w:r>
          </w:p>
        </w:tc>
        <w:tc>
          <w:tcPr>
            <w:tcW w:w="1080" w:type="dxa"/>
          </w:tcPr>
          <w:p w14:paraId="2DB45FDD"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BCE650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8065273" w14:textId="77777777" w:rsidR="00D65650" w:rsidRPr="00AB278E" w:rsidRDefault="00D65650" w:rsidP="00D42A60">
            <w:pPr>
              <w:rPr>
                <w:sz w:val="20"/>
              </w:rPr>
            </w:pPr>
          </w:p>
        </w:tc>
      </w:tr>
    </w:tbl>
    <w:p w14:paraId="3FD91748"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65EEFD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OVER</w:t>
      </w:r>
      <w:r w:rsidR="009A66D3" w:rsidRPr="00AB278E">
        <w:rPr>
          <w:rFonts w:ascii="Times New Roman" w:hAnsi="Times New Roman"/>
          <w:color w:val="000000"/>
          <w:szCs w:val="22"/>
        </w:rPr>
        <w:t>COLLECTION PAYMENT (OP) DOCUMENT</w:t>
      </w:r>
    </w:p>
    <w:p w14:paraId="0324A870" w14:textId="77777777" w:rsidR="009A66D3" w:rsidRPr="00AB278E" w:rsidRDefault="009A66D3" w:rsidP="009A66D3">
      <w:pPr>
        <w:overflowPunct/>
        <w:textAlignment w:val="auto"/>
        <w:rPr>
          <w:rFonts w:ascii="Times New Roman" w:hAnsi="Times New Roman"/>
          <w:color w:val="000000"/>
          <w:szCs w:val="22"/>
        </w:rPr>
      </w:pPr>
    </w:p>
    <w:p w14:paraId="305E782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3525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0DCF737" w14:textId="77777777" w:rsidTr="00CC63D0">
        <w:trPr>
          <w:cantSplit/>
          <w:tblHeader/>
        </w:trPr>
        <w:tc>
          <w:tcPr>
            <w:tcW w:w="558" w:type="dxa"/>
          </w:tcPr>
          <w:p w14:paraId="18F13C5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9A4F8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8D57C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111854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831FD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5183429" w14:textId="77777777" w:rsidTr="00CC63D0">
        <w:trPr>
          <w:cantSplit/>
        </w:trPr>
        <w:tc>
          <w:tcPr>
            <w:tcW w:w="558" w:type="dxa"/>
          </w:tcPr>
          <w:p w14:paraId="0804C30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Pr>
          <w:p w14:paraId="39BA0F40"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w:t>
            </w:r>
          </w:p>
        </w:tc>
        <w:tc>
          <w:tcPr>
            <w:tcW w:w="1080" w:type="dxa"/>
          </w:tcPr>
          <w:p w14:paraId="31E7D6D4" w14:textId="77777777" w:rsidR="00DA136E" w:rsidRPr="00AB278E" w:rsidRDefault="00404EC7" w:rsidP="00D42A60">
            <w:pPr>
              <w:rPr>
                <w:rFonts w:ascii="Times New Roman" w:hAnsi="Times New Roman"/>
                <w:szCs w:val="22"/>
              </w:rPr>
            </w:pPr>
            <w:r w:rsidRPr="00AB278E">
              <w:rPr>
                <w:rFonts w:ascii="Times New Roman" w:hAnsi="Times New Roman"/>
                <w:szCs w:val="22"/>
              </w:rPr>
              <w:t>CTL</w:t>
            </w:r>
          </w:p>
        </w:tc>
        <w:tc>
          <w:tcPr>
            <w:tcW w:w="1080" w:type="dxa"/>
          </w:tcPr>
          <w:p w14:paraId="26294EE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9C5674A"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Identifier</w:t>
            </w:r>
          </w:p>
        </w:tc>
      </w:tr>
      <w:tr w:rsidR="00CC63D0" w:rsidRPr="00AB278E" w14:paraId="6E0AFBC2" w14:textId="77777777" w:rsidTr="00CC63D0">
        <w:trPr>
          <w:cantSplit/>
        </w:trPr>
        <w:tc>
          <w:tcPr>
            <w:tcW w:w="558" w:type="dxa"/>
          </w:tcPr>
          <w:p w14:paraId="4C95DE2A"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2C78BFDC"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w:t>
            </w:r>
          </w:p>
        </w:tc>
        <w:tc>
          <w:tcPr>
            <w:tcW w:w="1080" w:type="dxa"/>
          </w:tcPr>
          <w:p w14:paraId="2F652327" w14:textId="77777777" w:rsidR="00DA136E" w:rsidRPr="00AB278E" w:rsidRDefault="00404EC7" w:rsidP="00D42A60">
            <w:pPr>
              <w:rPr>
                <w:rFonts w:ascii="Times New Roman" w:hAnsi="Times New Roman"/>
                <w:szCs w:val="22"/>
              </w:rPr>
            </w:pPr>
            <w:r w:rsidRPr="00AB278E">
              <w:rPr>
                <w:rFonts w:ascii="Times New Roman" w:hAnsi="Times New Roman"/>
                <w:szCs w:val="22"/>
              </w:rPr>
              <w:t>ARS</w:t>
            </w:r>
          </w:p>
        </w:tc>
        <w:tc>
          <w:tcPr>
            <w:tcW w:w="1080" w:type="dxa"/>
          </w:tcPr>
          <w:p w14:paraId="56026CE7"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618BCAD"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45FFF4" w14:textId="77777777" w:rsidTr="00CC63D0">
        <w:trPr>
          <w:cantSplit/>
        </w:trPr>
        <w:tc>
          <w:tcPr>
            <w:tcW w:w="558" w:type="dxa"/>
          </w:tcPr>
          <w:p w14:paraId="3669232F"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7A779684"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w:t>
            </w:r>
          </w:p>
        </w:tc>
        <w:tc>
          <w:tcPr>
            <w:tcW w:w="1080" w:type="dxa"/>
          </w:tcPr>
          <w:p w14:paraId="58D63AFD" w14:textId="77777777" w:rsidR="00DA136E" w:rsidRPr="00AB278E" w:rsidRDefault="00404EC7" w:rsidP="00D42A60">
            <w:pPr>
              <w:rPr>
                <w:rFonts w:ascii="Times New Roman" w:hAnsi="Times New Roman"/>
                <w:szCs w:val="22"/>
              </w:rPr>
            </w:pPr>
            <w:r w:rsidRPr="00AB278E">
              <w:rPr>
                <w:rFonts w:ascii="Times New Roman" w:hAnsi="Times New Roman"/>
                <w:szCs w:val="22"/>
              </w:rPr>
              <w:t>FMS</w:t>
            </w:r>
          </w:p>
        </w:tc>
        <w:tc>
          <w:tcPr>
            <w:tcW w:w="1080" w:type="dxa"/>
          </w:tcPr>
          <w:p w14:paraId="2DA1F1A0"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8BF4850"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23EA1EF8" w14:textId="77777777" w:rsidTr="00CC63D0">
        <w:trPr>
          <w:cantSplit/>
        </w:trPr>
        <w:tc>
          <w:tcPr>
            <w:tcW w:w="558" w:type="dxa"/>
          </w:tcPr>
          <w:p w14:paraId="2178F3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382D05B7" w14:textId="77777777" w:rsidR="00DA136E" w:rsidRPr="00AB278E" w:rsidRDefault="00404EC7"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24110F4" w14:textId="77777777" w:rsidR="00DA136E" w:rsidRPr="00AB278E" w:rsidRDefault="00404EC7" w:rsidP="00D42A60">
            <w:pPr>
              <w:rPr>
                <w:rFonts w:ascii="Times New Roman" w:hAnsi="Times New Roman"/>
                <w:szCs w:val="22"/>
              </w:rPr>
            </w:pPr>
            <w:r w:rsidRPr="00AB278E">
              <w:rPr>
                <w:rFonts w:ascii="Times New Roman" w:hAnsi="Times New Roman"/>
                <w:szCs w:val="22"/>
              </w:rPr>
              <w:t>3A</w:t>
            </w:r>
          </w:p>
        </w:tc>
        <w:tc>
          <w:tcPr>
            <w:tcW w:w="1080" w:type="dxa"/>
          </w:tcPr>
          <w:p w14:paraId="05342175" w14:textId="77777777" w:rsidR="00DA136E"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F43D8D" w14:textId="77777777" w:rsidR="00DA136E" w:rsidRPr="00AB278E" w:rsidRDefault="00404EC7" w:rsidP="00D42A60">
            <w:pPr>
              <w:rPr>
                <w:rFonts w:ascii="Times New Roman" w:hAnsi="Times New Roman"/>
                <w:szCs w:val="22"/>
              </w:rPr>
            </w:pPr>
            <w:r w:rsidRPr="00AB278E">
              <w:rPr>
                <w:rFonts w:ascii="Times New Roman" w:hAnsi="Times New Roman"/>
                <w:szCs w:val="22"/>
              </w:rPr>
              <w:t>IFCAP Station</w:t>
            </w:r>
          </w:p>
        </w:tc>
      </w:tr>
      <w:tr w:rsidR="00CC63D0" w:rsidRPr="00AB278E" w14:paraId="35CA8375" w14:textId="77777777" w:rsidTr="00CC63D0">
        <w:trPr>
          <w:cantSplit/>
        </w:trPr>
        <w:tc>
          <w:tcPr>
            <w:tcW w:w="558" w:type="dxa"/>
          </w:tcPr>
          <w:p w14:paraId="67B2D44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52868CDF"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Class</w:t>
            </w:r>
          </w:p>
        </w:tc>
        <w:tc>
          <w:tcPr>
            <w:tcW w:w="1080" w:type="dxa"/>
          </w:tcPr>
          <w:p w14:paraId="0ED72221" w14:textId="77777777" w:rsidR="00DA136E" w:rsidRPr="00AB278E" w:rsidRDefault="00404EC7" w:rsidP="00D42A60">
            <w:pPr>
              <w:rPr>
                <w:rFonts w:ascii="Times New Roman" w:hAnsi="Times New Roman"/>
                <w:szCs w:val="22"/>
              </w:rPr>
            </w:pPr>
            <w:r w:rsidRPr="00AB278E">
              <w:rPr>
                <w:rFonts w:ascii="Times New Roman" w:hAnsi="Times New Roman"/>
                <w:szCs w:val="22"/>
              </w:rPr>
              <w:t>DOC</w:t>
            </w:r>
          </w:p>
        </w:tc>
        <w:tc>
          <w:tcPr>
            <w:tcW w:w="1080" w:type="dxa"/>
          </w:tcPr>
          <w:p w14:paraId="6E44FAA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6751522D" w14:textId="77777777" w:rsidR="00DA136E" w:rsidRPr="00AB278E" w:rsidRDefault="00404EC7"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174AE384" w14:textId="77777777" w:rsidTr="00CC63D0">
        <w:trPr>
          <w:cantSplit/>
        </w:trPr>
        <w:tc>
          <w:tcPr>
            <w:tcW w:w="558" w:type="dxa"/>
          </w:tcPr>
          <w:p w14:paraId="3521E3B1"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7028BC03"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c>
          <w:tcPr>
            <w:tcW w:w="1080" w:type="dxa"/>
          </w:tcPr>
          <w:p w14:paraId="65C1C090" w14:textId="77777777" w:rsidR="00DA136E" w:rsidRPr="00AB278E" w:rsidRDefault="00404EC7" w:rsidP="00D42A60">
            <w:pPr>
              <w:rPr>
                <w:rFonts w:ascii="Times New Roman" w:hAnsi="Times New Roman"/>
                <w:szCs w:val="22"/>
              </w:rPr>
            </w:pPr>
            <w:r w:rsidRPr="00AB278E">
              <w:rPr>
                <w:rFonts w:ascii="Times New Roman" w:hAnsi="Times New Roman"/>
                <w:szCs w:val="22"/>
              </w:rPr>
              <w:t>OP</w:t>
            </w:r>
          </w:p>
        </w:tc>
        <w:tc>
          <w:tcPr>
            <w:tcW w:w="1080" w:type="dxa"/>
          </w:tcPr>
          <w:p w14:paraId="55054FB8"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47D025E7"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r>
      <w:tr w:rsidR="00CC63D0" w:rsidRPr="00AB278E" w14:paraId="2C5ED861" w14:textId="77777777" w:rsidTr="00CC63D0">
        <w:trPr>
          <w:cantSplit/>
        </w:trPr>
        <w:tc>
          <w:tcPr>
            <w:tcW w:w="558" w:type="dxa"/>
          </w:tcPr>
          <w:p w14:paraId="2F06F53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38F992D9" w14:textId="77777777" w:rsidR="00DA136E" w:rsidRPr="00AB278E" w:rsidRDefault="00404EC7" w:rsidP="00D42A60">
            <w:pPr>
              <w:rPr>
                <w:rFonts w:ascii="Times New Roman" w:hAnsi="Times New Roman"/>
                <w:szCs w:val="22"/>
              </w:rPr>
            </w:pPr>
            <w:r w:rsidRPr="00AB278E">
              <w:rPr>
                <w:rFonts w:ascii="Times New Roman" w:hAnsi="Times New Roman"/>
                <w:szCs w:val="22"/>
              </w:rPr>
              <w:t>SEC1 Code</w:t>
            </w:r>
          </w:p>
        </w:tc>
        <w:tc>
          <w:tcPr>
            <w:tcW w:w="1080" w:type="dxa"/>
          </w:tcPr>
          <w:p w14:paraId="59836932" w14:textId="77777777" w:rsidR="00DA136E" w:rsidRPr="00AB278E" w:rsidRDefault="00404EC7" w:rsidP="00D42A60">
            <w:pPr>
              <w:rPr>
                <w:rFonts w:ascii="Times New Roman" w:hAnsi="Times New Roman"/>
                <w:szCs w:val="22"/>
              </w:rPr>
            </w:pPr>
            <w:r w:rsidRPr="00AB278E">
              <w:rPr>
                <w:rFonts w:ascii="Times New Roman" w:hAnsi="Times New Roman"/>
                <w:szCs w:val="22"/>
              </w:rPr>
              <w:t>10</w:t>
            </w:r>
          </w:p>
        </w:tc>
        <w:tc>
          <w:tcPr>
            <w:tcW w:w="1080" w:type="dxa"/>
          </w:tcPr>
          <w:p w14:paraId="21677F41"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A899D28" w14:textId="77777777" w:rsidR="00DA136E" w:rsidRPr="00AB278E" w:rsidRDefault="00404EC7" w:rsidP="00D42A60">
            <w:pPr>
              <w:rPr>
                <w:rFonts w:ascii="Times New Roman" w:hAnsi="Times New Roman"/>
                <w:szCs w:val="22"/>
              </w:rPr>
            </w:pPr>
            <w:r w:rsidRPr="00AB278E">
              <w:rPr>
                <w:rFonts w:ascii="Times New Roman" w:hAnsi="Times New Roman"/>
                <w:szCs w:val="22"/>
              </w:rPr>
              <w:t>Security 1 Code</w:t>
            </w:r>
          </w:p>
        </w:tc>
      </w:tr>
      <w:tr w:rsidR="00CC63D0" w:rsidRPr="00AB278E" w14:paraId="30D807DC" w14:textId="77777777" w:rsidTr="00CC63D0">
        <w:trPr>
          <w:cantSplit/>
        </w:trPr>
        <w:tc>
          <w:tcPr>
            <w:tcW w:w="558" w:type="dxa"/>
          </w:tcPr>
          <w:p w14:paraId="4D9FDA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8960096" w14:textId="77777777" w:rsidR="00D65650" w:rsidRPr="00AB278E" w:rsidRDefault="00404EC7" w:rsidP="00D42A60">
            <w:pPr>
              <w:rPr>
                <w:rFonts w:ascii="Times New Roman" w:hAnsi="Times New Roman"/>
                <w:szCs w:val="22"/>
              </w:rPr>
            </w:pPr>
            <w:r w:rsidRPr="00AB278E">
              <w:rPr>
                <w:rFonts w:ascii="Times New Roman" w:hAnsi="Times New Roman"/>
                <w:szCs w:val="22"/>
              </w:rPr>
              <w:t>Batch Number</w:t>
            </w:r>
          </w:p>
        </w:tc>
        <w:tc>
          <w:tcPr>
            <w:tcW w:w="1080" w:type="dxa"/>
          </w:tcPr>
          <w:p w14:paraId="7DA1421F" w14:textId="77777777" w:rsidR="00D65650" w:rsidRPr="00AB278E" w:rsidRDefault="00404EC7" w:rsidP="00D42A60">
            <w:pPr>
              <w:rPr>
                <w:rFonts w:ascii="Times New Roman" w:hAnsi="Times New Roman"/>
                <w:szCs w:val="22"/>
              </w:rPr>
            </w:pPr>
            <w:r w:rsidRPr="00AB278E">
              <w:rPr>
                <w:rFonts w:ascii="Times New Roman" w:hAnsi="Times New Roman"/>
                <w:szCs w:val="22"/>
              </w:rPr>
              <w:t>null</w:t>
            </w:r>
          </w:p>
        </w:tc>
        <w:tc>
          <w:tcPr>
            <w:tcW w:w="1080" w:type="dxa"/>
          </w:tcPr>
          <w:p w14:paraId="2E7291FA" w14:textId="77777777" w:rsidR="00D65650"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7C570141" w14:textId="77777777" w:rsidR="00D65650" w:rsidRPr="00AB278E" w:rsidRDefault="00D65650" w:rsidP="00D42A60">
            <w:pPr>
              <w:rPr>
                <w:sz w:val="20"/>
              </w:rPr>
            </w:pPr>
          </w:p>
        </w:tc>
      </w:tr>
      <w:tr w:rsidR="00CC63D0" w:rsidRPr="00AB278E" w14:paraId="6E971563" w14:textId="77777777" w:rsidTr="00CC63D0">
        <w:trPr>
          <w:cantSplit/>
        </w:trPr>
        <w:tc>
          <w:tcPr>
            <w:tcW w:w="558" w:type="dxa"/>
          </w:tcPr>
          <w:p w14:paraId="6AB2567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56AC016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Number</w:t>
            </w:r>
          </w:p>
        </w:tc>
        <w:tc>
          <w:tcPr>
            <w:tcW w:w="1080" w:type="dxa"/>
          </w:tcPr>
          <w:p w14:paraId="1FBD9A2A" w14:textId="77777777" w:rsidR="00D65650" w:rsidRPr="00AB278E" w:rsidRDefault="00404EC7" w:rsidP="00D42A60">
            <w:pPr>
              <w:rPr>
                <w:rFonts w:ascii="Times New Roman" w:hAnsi="Times New Roman"/>
                <w:szCs w:val="22"/>
              </w:rPr>
            </w:pPr>
            <w:r w:rsidRPr="00AB278E">
              <w:rPr>
                <w:rFonts w:ascii="Times New Roman" w:hAnsi="Times New Roman"/>
                <w:szCs w:val="22"/>
              </w:rPr>
              <w:t>11A</w:t>
            </w:r>
          </w:p>
        </w:tc>
        <w:tc>
          <w:tcPr>
            <w:tcW w:w="1080" w:type="dxa"/>
          </w:tcPr>
          <w:p w14:paraId="47D0126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145DD3E8" w14:textId="77777777" w:rsidR="00D65650" w:rsidRPr="00AB278E" w:rsidRDefault="00404EC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1DBAD41" w14:textId="77777777" w:rsidTr="00CC63D0">
        <w:trPr>
          <w:cantSplit/>
        </w:trPr>
        <w:tc>
          <w:tcPr>
            <w:tcW w:w="558" w:type="dxa"/>
          </w:tcPr>
          <w:p w14:paraId="351C7A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208D38F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Date</w:t>
            </w:r>
          </w:p>
        </w:tc>
        <w:tc>
          <w:tcPr>
            <w:tcW w:w="1080" w:type="dxa"/>
          </w:tcPr>
          <w:p w14:paraId="64CE1BEA" w14:textId="77777777" w:rsidR="00D65650" w:rsidRPr="00AB278E" w:rsidRDefault="00404EC7" w:rsidP="00D42A60">
            <w:pPr>
              <w:rPr>
                <w:rFonts w:ascii="Times New Roman" w:hAnsi="Times New Roman"/>
                <w:szCs w:val="22"/>
              </w:rPr>
            </w:pPr>
            <w:r w:rsidRPr="00AB278E">
              <w:rPr>
                <w:rFonts w:ascii="Times New Roman" w:hAnsi="Times New Roman"/>
                <w:szCs w:val="22"/>
              </w:rPr>
              <w:t>8N</w:t>
            </w:r>
          </w:p>
        </w:tc>
        <w:tc>
          <w:tcPr>
            <w:tcW w:w="1080" w:type="dxa"/>
          </w:tcPr>
          <w:p w14:paraId="5211B9D9"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0D138B82" w14:textId="77777777" w:rsidR="00D65650" w:rsidRPr="00AB278E" w:rsidRDefault="004109C4" w:rsidP="00D42A60">
            <w:pPr>
              <w:rPr>
                <w:rFonts w:ascii="Times New Roman" w:hAnsi="Times New Roman"/>
                <w:szCs w:val="22"/>
              </w:rPr>
            </w:pPr>
            <w:r w:rsidRPr="00AB278E">
              <w:rPr>
                <w:rFonts w:ascii="Times New Roman" w:hAnsi="Times New Roman"/>
                <w:szCs w:val="22"/>
              </w:rPr>
              <w:t>Calendar</w:t>
            </w:r>
            <w:r w:rsidR="00404EC7" w:rsidRPr="00AB278E">
              <w:rPr>
                <w:rFonts w:ascii="Times New Roman" w:hAnsi="Times New Roman"/>
                <w:szCs w:val="22"/>
              </w:rPr>
              <w:t xml:space="preserve"> date document created (YYYYMMDD)</w:t>
            </w:r>
          </w:p>
        </w:tc>
      </w:tr>
      <w:tr w:rsidR="00CC63D0" w:rsidRPr="00AB278E" w14:paraId="6370BDE5" w14:textId="77777777" w:rsidTr="00CC63D0">
        <w:trPr>
          <w:cantSplit/>
        </w:trPr>
        <w:tc>
          <w:tcPr>
            <w:tcW w:w="558" w:type="dxa"/>
          </w:tcPr>
          <w:p w14:paraId="239264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423357DC"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Time</w:t>
            </w:r>
          </w:p>
        </w:tc>
        <w:tc>
          <w:tcPr>
            <w:tcW w:w="1080" w:type="dxa"/>
          </w:tcPr>
          <w:p w14:paraId="46BE5EE6" w14:textId="77777777" w:rsidR="00D65650" w:rsidRPr="00AB278E" w:rsidRDefault="00404EC7" w:rsidP="00D42A60">
            <w:pPr>
              <w:rPr>
                <w:rFonts w:ascii="Times New Roman" w:hAnsi="Times New Roman"/>
                <w:szCs w:val="22"/>
              </w:rPr>
            </w:pPr>
            <w:r w:rsidRPr="00AB278E">
              <w:rPr>
                <w:rFonts w:ascii="Times New Roman" w:hAnsi="Times New Roman"/>
                <w:szCs w:val="22"/>
              </w:rPr>
              <w:t>6N</w:t>
            </w:r>
          </w:p>
        </w:tc>
        <w:tc>
          <w:tcPr>
            <w:tcW w:w="1080" w:type="dxa"/>
          </w:tcPr>
          <w:p w14:paraId="104B7E71"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3E6335" w14:textId="77777777" w:rsidR="00D65650" w:rsidRPr="00AB278E" w:rsidRDefault="00404EC7"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0CC3C425" w14:textId="77777777" w:rsidTr="00CC63D0">
        <w:trPr>
          <w:cantSplit/>
        </w:trPr>
        <w:tc>
          <w:tcPr>
            <w:tcW w:w="558" w:type="dxa"/>
          </w:tcPr>
          <w:p w14:paraId="7731EBA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1297FD7" w14:textId="77777777" w:rsidR="00D65650" w:rsidRPr="00AB278E" w:rsidRDefault="00404EC7" w:rsidP="00D42A60">
            <w:pPr>
              <w:rPr>
                <w:rFonts w:ascii="Times New Roman" w:hAnsi="Times New Roman"/>
                <w:szCs w:val="22"/>
              </w:rPr>
            </w:pPr>
            <w:r w:rsidRPr="00AB278E">
              <w:rPr>
                <w:rFonts w:ascii="Times New Roman" w:hAnsi="Times New Roman"/>
                <w:szCs w:val="22"/>
              </w:rPr>
              <w:t>Sequence Number</w:t>
            </w:r>
          </w:p>
        </w:tc>
        <w:tc>
          <w:tcPr>
            <w:tcW w:w="1080" w:type="dxa"/>
          </w:tcPr>
          <w:p w14:paraId="401A3ACA"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94E2F8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57810C5A"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437E95D0" w14:textId="77777777" w:rsidTr="00CC63D0">
        <w:trPr>
          <w:cantSplit/>
        </w:trPr>
        <w:tc>
          <w:tcPr>
            <w:tcW w:w="558" w:type="dxa"/>
          </w:tcPr>
          <w:p w14:paraId="4D48850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722513BE" w14:textId="77777777" w:rsidR="00D65650" w:rsidRPr="00AB278E" w:rsidRDefault="00404EC7" w:rsidP="00D42A60">
            <w:pPr>
              <w:rPr>
                <w:rFonts w:ascii="Times New Roman" w:hAnsi="Times New Roman"/>
                <w:szCs w:val="22"/>
              </w:rPr>
            </w:pPr>
            <w:r w:rsidRPr="00AB278E">
              <w:rPr>
                <w:rFonts w:ascii="Times New Roman" w:hAnsi="Times New Roman"/>
                <w:szCs w:val="22"/>
              </w:rPr>
              <w:t>Sequence Total</w:t>
            </w:r>
          </w:p>
        </w:tc>
        <w:tc>
          <w:tcPr>
            <w:tcW w:w="1080" w:type="dxa"/>
          </w:tcPr>
          <w:p w14:paraId="13735FEE"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C33E355"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7DA524B8" w14:textId="77777777" w:rsidR="00D65650" w:rsidRPr="00AB278E" w:rsidRDefault="00404EC7"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37E8B7CD" w14:textId="77777777" w:rsidTr="00CC63D0">
        <w:trPr>
          <w:cantSplit/>
        </w:trPr>
        <w:tc>
          <w:tcPr>
            <w:tcW w:w="558" w:type="dxa"/>
          </w:tcPr>
          <w:p w14:paraId="6A4626D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04D4E51" w14:textId="77777777" w:rsidR="00D65650" w:rsidRPr="00AB278E" w:rsidRDefault="00404EC7" w:rsidP="00D42A60">
            <w:pPr>
              <w:rPr>
                <w:rFonts w:ascii="Times New Roman" w:hAnsi="Times New Roman"/>
                <w:szCs w:val="22"/>
              </w:rPr>
            </w:pPr>
            <w:r w:rsidRPr="00AB278E">
              <w:rPr>
                <w:rFonts w:ascii="Times New Roman" w:hAnsi="Times New Roman"/>
                <w:szCs w:val="22"/>
              </w:rPr>
              <w:t>Version</w:t>
            </w:r>
          </w:p>
        </w:tc>
        <w:tc>
          <w:tcPr>
            <w:tcW w:w="1080" w:type="dxa"/>
          </w:tcPr>
          <w:p w14:paraId="50C23A17"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63B54D4"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6D322600" w14:textId="77777777" w:rsidR="00D65650" w:rsidRPr="00AB278E" w:rsidRDefault="00404EC7" w:rsidP="00D42A60">
            <w:pPr>
              <w:rPr>
                <w:rFonts w:ascii="Times New Roman" w:hAnsi="Times New Roman"/>
                <w:szCs w:val="22"/>
              </w:rPr>
            </w:pPr>
            <w:r w:rsidRPr="00AB278E">
              <w:rPr>
                <w:rFonts w:ascii="Times New Roman" w:hAnsi="Times New Roman"/>
                <w:szCs w:val="22"/>
              </w:rPr>
              <w:t>IFCAP-FMS Interface Version</w:t>
            </w:r>
          </w:p>
        </w:tc>
      </w:tr>
    </w:tbl>
    <w:p w14:paraId="75DFF93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C692A6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98C362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26"/>
        <w:gridCol w:w="1182"/>
        <w:gridCol w:w="1061"/>
        <w:gridCol w:w="4132"/>
      </w:tblGrid>
      <w:tr w:rsidR="00CC63D0" w:rsidRPr="00AB278E" w14:paraId="6433E26E" w14:textId="77777777" w:rsidTr="00251A18">
        <w:trPr>
          <w:cantSplit/>
          <w:tblHeader/>
        </w:trPr>
        <w:tc>
          <w:tcPr>
            <w:tcW w:w="555" w:type="dxa"/>
          </w:tcPr>
          <w:p w14:paraId="7305C78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491" w:type="dxa"/>
          </w:tcPr>
          <w:p w14:paraId="3FC5B9E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182" w:type="dxa"/>
          </w:tcPr>
          <w:p w14:paraId="1F799D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74" w:type="dxa"/>
          </w:tcPr>
          <w:p w14:paraId="17A0BA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274" w:type="dxa"/>
          </w:tcPr>
          <w:p w14:paraId="0C16DD4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F81875F" w14:textId="77777777" w:rsidTr="00251A18">
        <w:trPr>
          <w:cantSplit/>
        </w:trPr>
        <w:tc>
          <w:tcPr>
            <w:tcW w:w="555" w:type="dxa"/>
            <w:tcBorders>
              <w:bottom w:val="single" w:sz="4" w:space="0" w:color="auto"/>
            </w:tcBorders>
          </w:tcPr>
          <w:p w14:paraId="3582768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690A9181"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557CE7FD" w14:textId="77777777" w:rsidR="00DA136E" w:rsidRPr="00AB278E" w:rsidRDefault="00101A63" w:rsidP="00D42A60">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33DCC4DB"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3778C746"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53137988" w14:textId="77777777" w:rsidTr="00251A18">
        <w:trPr>
          <w:cantSplit/>
        </w:trPr>
        <w:tc>
          <w:tcPr>
            <w:tcW w:w="555" w:type="dxa"/>
          </w:tcPr>
          <w:p w14:paraId="1733112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491" w:type="dxa"/>
          </w:tcPr>
          <w:p w14:paraId="1D26674E"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6555D627" w14:textId="77777777" w:rsidR="00DA136E" w:rsidRPr="00AB278E" w:rsidRDefault="00101A63" w:rsidP="00D42A60">
            <w:pPr>
              <w:rPr>
                <w:rFonts w:ascii="Times New Roman" w:hAnsi="Times New Roman"/>
                <w:szCs w:val="22"/>
              </w:rPr>
            </w:pPr>
            <w:r w:rsidRPr="00AB278E">
              <w:rPr>
                <w:rFonts w:ascii="Times New Roman" w:hAnsi="Times New Roman"/>
                <w:szCs w:val="22"/>
              </w:rPr>
              <w:t>PV1</w:t>
            </w:r>
          </w:p>
        </w:tc>
        <w:tc>
          <w:tcPr>
            <w:tcW w:w="1074" w:type="dxa"/>
          </w:tcPr>
          <w:p w14:paraId="29058690"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4080778"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E416D5" w14:textId="77777777" w:rsidTr="00251A18">
        <w:trPr>
          <w:cantSplit/>
        </w:trPr>
        <w:tc>
          <w:tcPr>
            <w:tcW w:w="555" w:type="dxa"/>
          </w:tcPr>
          <w:p w14:paraId="2D2A48AC"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491" w:type="dxa"/>
          </w:tcPr>
          <w:p w14:paraId="4A32C866" w14:textId="77777777" w:rsidR="00DA136E" w:rsidRPr="00AB278E" w:rsidRDefault="00101A63" w:rsidP="00D42A60">
            <w:pPr>
              <w:rPr>
                <w:rFonts w:ascii="Times New Roman" w:hAnsi="Times New Roman"/>
                <w:szCs w:val="22"/>
              </w:rPr>
            </w:pPr>
            <w:r w:rsidRPr="00AB278E">
              <w:rPr>
                <w:rFonts w:ascii="Times New Roman" w:hAnsi="Times New Roman"/>
                <w:szCs w:val="22"/>
              </w:rPr>
              <w:t>Trans Code</w:t>
            </w:r>
          </w:p>
        </w:tc>
        <w:tc>
          <w:tcPr>
            <w:tcW w:w="1182" w:type="dxa"/>
          </w:tcPr>
          <w:p w14:paraId="193EC9B3" w14:textId="77777777" w:rsidR="00DA136E" w:rsidRPr="00AB278E" w:rsidRDefault="00101A63" w:rsidP="00D42A60">
            <w:pPr>
              <w:rPr>
                <w:rFonts w:ascii="Times New Roman" w:hAnsi="Times New Roman"/>
                <w:szCs w:val="22"/>
              </w:rPr>
            </w:pPr>
            <w:r w:rsidRPr="00AB278E">
              <w:rPr>
                <w:rFonts w:ascii="Times New Roman" w:hAnsi="Times New Roman"/>
                <w:szCs w:val="22"/>
              </w:rPr>
              <w:t>OP</w:t>
            </w:r>
          </w:p>
        </w:tc>
        <w:tc>
          <w:tcPr>
            <w:tcW w:w="1074" w:type="dxa"/>
          </w:tcPr>
          <w:p w14:paraId="18CC86EF"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9614D6C" w14:textId="77777777" w:rsidR="00DA136E" w:rsidRPr="00AB278E" w:rsidRDefault="00D125F6" w:rsidP="00D42A60">
            <w:pPr>
              <w:rPr>
                <w:rFonts w:ascii="Times New Roman" w:hAnsi="Times New Roman"/>
                <w:szCs w:val="22"/>
              </w:rPr>
            </w:pPr>
            <w:r w:rsidRPr="00AB278E">
              <w:rPr>
                <w:rFonts w:ascii="Times New Roman" w:hAnsi="Times New Roman"/>
                <w:szCs w:val="22"/>
              </w:rPr>
              <w:t>Document ID</w:t>
            </w:r>
          </w:p>
        </w:tc>
      </w:tr>
      <w:tr w:rsidR="00CC63D0" w:rsidRPr="00AB278E" w14:paraId="6D1996E2" w14:textId="77777777" w:rsidTr="00251A18">
        <w:trPr>
          <w:cantSplit/>
        </w:trPr>
        <w:tc>
          <w:tcPr>
            <w:tcW w:w="555" w:type="dxa"/>
          </w:tcPr>
          <w:p w14:paraId="5D4CA0C0"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491" w:type="dxa"/>
          </w:tcPr>
          <w:p w14:paraId="5FBFC881" w14:textId="77777777" w:rsidR="00DA136E" w:rsidRPr="00AB278E" w:rsidRDefault="00101A63" w:rsidP="00D42A60">
            <w:pPr>
              <w:rPr>
                <w:rFonts w:ascii="Times New Roman" w:hAnsi="Times New Roman"/>
                <w:szCs w:val="22"/>
              </w:rPr>
            </w:pPr>
            <w:r w:rsidRPr="00AB278E">
              <w:rPr>
                <w:rFonts w:ascii="Times New Roman" w:hAnsi="Times New Roman"/>
                <w:szCs w:val="22"/>
              </w:rPr>
              <w:t>Trans Number</w:t>
            </w:r>
          </w:p>
        </w:tc>
        <w:tc>
          <w:tcPr>
            <w:tcW w:w="1182" w:type="dxa"/>
          </w:tcPr>
          <w:p w14:paraId="5B7BE623" w14:textId="77777777" w:rsidR="00DA136E" w:rsidRPr="00AB278E" w:rsidRDefault="00101A63" w:rsidP="00D42A60">
            <w:pPr>
              <w:rPr>
                <w:rFonts w:ascii="Times New Roman" w:hAnsi="Times New Roman"/>
                <w:szCs w:val="22"/>
              </w:rPr>
            </w:pPr>
            <w:r w:rsidRPr="00AB278E">
              <w:rPr>
                <w:rFonts w:ascii="Times New Roman" w:hAnsi="Times New Roman"/>
                <w:szCs w:val="22"/>
              </w:rPr>
              <w:t>11A</w:t>
            </w:r>
          </w:p>
        </w:tc>
        <w:tc>
          <w:tcPr>
            <w:tcW w:w="1074" w:type="dxa"/>
          </w:tcPr>
          <w:p w14:paraId="3B38AE6C" w14:textId="77777777" w:rsidR="00DA136E"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088839AF" w14:textId="77777777" w:rsidR="00DA136E" w:rsidRPr="00AB278E" w:rsidRDefault="00D125F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174C6BDF" w14:textId="77777777" w:rsidTr="00251A18">
        <w:trPr>
          <w:cantSplit/>
        </w:trPr>
        <w:tc>
          <w:tcPr>
            <w:tcW w:w="555" w:type="dxa"/>
            <w:tcBorders>
              <w:bottom w:val="single" w:sz="4" w:space="0" w:color="auto"/>
            </w:tcBorders>
          </w:tcPr>
          <w:p w14:paraId="09BE51A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654FC072" w14:textId="77777777" w:rsidR="00DA136E" w:rsidRPr="00AB278E" w:rsidRDefault="00101A63" w:rsidP="00D42A60">
            <w:pPr>
              <w:rPr>
                <w:rFonts w:ascii="Times New Roman" w:hAnsi="Times New Roman"/>
                <w:szCs w:val="22"/>
              </w:rPr>
            </w:pPr>
            <w:r w:rsidRPr="00AB278E">
              <w:rPr>
                <w:rFonts w:ascii="Times New Roman" w:hAnsi="Times New Roman"/>
                <w:szCs w:val="22"/>
              </w:rPr>
              <w:t>Header XDivision</w:t>
            </w:r>
          </w:p>
        </w:tc>
        <w:tc>
          <w:tcPr>
            <w:tcW w:w="1182" w:type="dxa"/>
            <w:tcBorders>
              <w:bottom w:val="single" w:sz="4" w:space="0" w:color="auto"/>
            </w:tcBorders>
          </w:tcPr>
          <w:p w14:paraId="3F96BF83" w14:textId="77777777" w:rsidR="00DA136E" w:rsidRPr="00AB278E" w:rsidRDefault="00101A63" w:rsidP="00D42A60">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153DE639"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02B5E630" w14:textId="77777777" w:rsidR="00DA136E" w:rsidRPr="00AB278E" w:rsidRDefault="00D125F6" w:rsidP="00D42A60">
            <w:pPr>
              <w:rPr>
                <w:rFonts w:ascii="Times New Roman" w:hAnsi="Times New Roman"/>
                <w:szCs w:val="22"/>
              </w:rPr>
            </w:pPr>
            <w:r w:rsidRPr="00AB278E">
              <w:rPr>
                <w:rFonts w:ascii="Times New Roman" w:hAnsi="Times New Roman"/>
                <w:szCs w:val="22"/>
              </w:rPr>
              <w:t>DOC ID SEC1</w:t>
            </w:r>
          </w:p>
        </w:tc>
      </w:tr>
      <w:tr w:rsidR="00CC63D0" w:rsidRPr="00AB278E" w14:paraId="7C7E2478" w14:textId="77777777" w:rsidTr="00251A18">
        <w:trPr>
          <w:cantSplit/>
        </w:trPr>
        <w:tc>
          <w:tcPr>
            <w:tcW w:w="555" w:type="dxa"/>
          </w:tcPr>
          <w:p w14:paraId="69D31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491" w:type="dxa"/>
          </w:tcPr>
          <w:p w14:paraId="626CBDE1"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00BD4F69" w14:textId="77777777" w:rsidR="00D65650" w:rsidRPr="00AB278E" w:rsidRDefault="00101A63" w:rsidP="00D42A60">
            <w:pPr>
              <w:rPr>
                <w:rFonts w:ascii="Times New Roman" w:hAnsi="Times New Roman"/>
                <w:szCs w:val="22"/>
              </w:rPr>
            </w:pPr>
            <w:r w:rsidRPr="00AB278E">
              <w:rPr>
                <w:rFonts w:ascii="Times New Roman" w:hAnsi="Times New Roman"/>
                <w:szCs w:val="22"/>
              </w:rPr>
              <w:t>PV2</w:t>
            </w:r>
          </w:p>
        </w:tc>
        <w:tc>
          <w:tcPr>
            <w:tcW w:w="1074" w:type="dxa"/>
          </w:tcPr>
          <w:p w14:paraId="799C2D7B"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789CCAE"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11F22D32" w14:textId="77777777" w:rsidTr="00251A18">
        <w:trPr>
          <w:cantSplit/>
        </w:trPr>
        <w:tc>
          <w:tcPr>
            <w:tcW w:w="555" w:type="dxa"/>
          </w:tcPr>
          <w:p w14:paraId="0E4A1A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491" w:type="dxa"/>
          </w:tcPr>
          <w:p w14:paraId="4BD98502" w14:textId="77777777" w:rsidR="00D65650" w:rsidRPr="00AB278E" w:rsidRDefault="00101A63" w:rsidP="00D42A60">
            <w:pPr>
              <w:rPr>
                <w:rFonts w:ascii="Times New Roman" w:hAnsi="Times New Roman"/>
                <w:szCs w:val="22"/>
              </w:rPr>
            </w:pPr>
            <w:r w:rsidRPr="00AB278E">
              <w:rPr>
                <w:rFonts w:ascii="Times New Roman" w:hAnsi="Times New Roman"/>
                <w:szCs w:val="22"/>
              </w:rPr>
              <w:t>Record Month</w:t>
            </w:r>
          </w:p>
        </w:tc>
        <w:tc>
          <w:tcPr>
            <w:tcW w:w="1182" w:type="dxa"/>
          </w:tcPr>
          <w:p w14:paraId="72D084D3"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4849075"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CA6B172"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month</w:t>
            </w:r>
          </w:p>
        </w:tc>
      </w:tr>
      <w:tr w:rsidR="00CC63D0" w:rsidRPr="00AB278E" w14:paraId="33E9DB8C" w14:textId="77777777" w:rsidTr="00251A18">
        <w:trPr>
          <w:cantSplit/>
        </w:trPr>
        <w:tc>
          <w:tcPr>
            <w:tcW w:w="555" w:type="dxa"/>
          </w:tcPr>
          <w:p w14:paraId="12BC95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491" w:type="dxa"/>
          </w:tcPr>
          <w:p w14:paraId="67B7B4E2" w14:textId="77777777" w:rsidR="00D65650" w:rsidRPr="00AB278E" w:rsidRDefault="00101A63" w:rsidP="00D42A60">
            <w:pPr>
              <w:rPr>
                <w:rFonts w:ascii="Times New Roman" w:hAnsi="Times New Roman"/>
                <w:szCs w:val="22"/>
              </w:rPr>
            </w:pPr>
            <w:r w:rsidRPr="00AB278E">
              <w:rPr>
                <w:rFonts w:ascii="Times New Roman" w:hAnsi="Times New Roman"/>
                <w:szCs w:val="22"/>
              </w:rPr>
              <w:t>Record Day</w:t>
            </w:r>
          </w:p>
        </w:tc>
        <w:tc>
          <w:tcPr>
            <w:tcW w:w="1182" w:type="dxa"/>
          </w:tcPr>
          <w:p w14:paraId="0DA3381E"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9AC8D9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BC0F0FC"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day</w:t>
            </w:r>
          </w:p>
        </w:tc>
      </w:tr>
      <w:tr w:rsidR="00CC63D0" w:rsidRPr="00AB278E" w14:paraId="2B49641C" w14:textId="77777777" w:rsidTr="00251A18">
        <w:trPr>
          <w:cantSplit/>
        </w:trPr>
        <w:tc>
          <w:tcPr>
            <w:tcW w:w="555" w:type="dxa"/>
          </w:tcPr>
          <w:p w14:paraId="2D98683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491" w:type="dxa"/>
          </w:tcPr>
          <w:p w14:paraId="4AE213F0" w14:textId="77777777" w:rsidR="00D65650" w:rsidRPr="00AB278E" w:rsidRDefault="00101A63" w:rsidP="00D42A60">
            <w:pPr>
              <w:rPr>
                <w:rFonts w:ascii="Times New Roman" w:hAnsi="Times New Roman"/>
                <w:szCs w:val="22"/>
              </w:rPr>
            </w:pPr>
            <w:r w:rsidRPr="00AB278E">
              <w:rPr>
                <w:rFonts w:ascii="Times New Roman" w:hAnsi="Times New Roman"/>
                <w:szCs w:val="22"/>
              </w:rPr>
              <w:t>Record Year</w:t>
            </w:r>
          </w:p>
        </w:tc>
        <w:tc>
          <w:tcPr>
            <w:tcW w:w="1182" w:type="dxa"/>
          </w:tcPr>
          <w:p w14:paraId="5E23CCDB"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E76D244"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F6D32F9"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year</w:t>
            </w:r>
          </w:p>
        </w:tc>
      </w:tr>
      <w:tr w:rsidR="00CC63D0" w:rsidRPr="00AB278E" w14:paraId="48106442" w14:textId="77777777" w:rsidTr="00251A18">
        <w:trPr>
          <w:cantSplit/>
        </w:trPr>
        <w:tc>
          <w:tcPr>
            <w:tcW w:w="555" w:type="dxa"/>
          </w:tcPr>
          <w:p w14:paraId="39923DF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491" w:type="dxa"/>
          </w:tcPr>
          <w:p w14:paraId="3A611F7A" w14:textId="77777777" w:rsidR="00D65650" w:rsidRPr="00AB278E" w:rsidRDefault="00101A63" w:rsidP="00D42A60">
            <w:pPr>
              <w:rPr>
                <w:rFonts w:ascii="Times New Roman" w:hAnsi="Times New Roman"/>
                <w:szCs w:val="22"/>
              </w:rPr>
            </w:pPr>
            <w:r w:rsidRPr="00AB278E">
              <w:rPr>
                <w:rFonts w:ascii="Times New Roman" w:hAnsi="Times New Roman"/>
                <w:szCs w:val="22"/>
              </w:rPr>
              <w:t>Fisc Month</w:t>
            </w:r>
          </w:p>
        </w:tc>
        <w:tc>
          <w:tcPr>
            <w:tcW w:w="1182" w:type="dxa"/>
          </w:tcPr>
          <w:p w14:paraId="3B015BDE"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3E2E379A"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E17F4A0" w14:textId="77777777" w:rsidR="00D65650" w:rsidRPr="00AB278E" w:rsidRDefault="00D65650" w:rsidP="00D42A60">
            <w:pPr>
              <w:rPr>
                <w:sz w:val="20"/>
              </w:rPr>
            </w:pPr>
          </w:p>
        </w:tc>
      </w:tr>
      <w:tr w:rsidR="00CC63D0" w:rsidRPr="00AB278E" w14:paraId="4BE906BE" w14:textId="77777777" w:rsidTr="00251A18">
        <w:trPr>
          <w:cantSplit/>
        </w:trPr>
        <w:tc>
          <w:tcPr>
            <w:tcW w:w="555" w:type="dxa"/>
          </w:tcPr>
          <w:p w14:paraId="37E3126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491" w:type="dxa"/>
          </w:tcPr>
          <w:p w14:paraId="1D464F91" w14:textId="77777777" w:rsidR="00D65650" w:rsidRPr="00AB278E" w:rsidRDefault="00101A63" w:rsidP="00D42A60">
            <w:pPr>
              <w:rPr>
                <w:rFonts w:ascii="Times New Roman" w:hAnsi="Times New Roman"/>
                <w:szCs w:val="22"/>
              </w:rPr>
            </w:pPr>
            <w:r w:rsidRPr="00AB278E">
              <w:rPr>
                <w:rFonts w:ascii="Times New Roman" w:hAnsi="Times New Roman"/>
                <w:szCs w:val="22"/>
              </w:rPr>
              <w:t>Fisc Year</w:t>
            </w:r>
          </w:p>
        </w:tc>
        <w:tc>
          <w:tcPr>
            <w:tcW w:w="1182" w:type="dxa"/>
          </w:tcPr>
          <w:p w14:paraId="2D672619"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692D5E4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C87AC48" w14:textId="77777777" w:rsidR="00D65650" w:rsidRPr="00AB278E" w:rsidRDefault="00D65650" w:rsidP="00D42A60">
            <w:pPr>
              <w:rPr>
                <w:sz w:val="20"/>
              </w:rPr>
            </w:pPr>
          </w:p>
        </w:tc>
      </w:tr>
      <w:tr w:rsidR="00CC63D0" w:rsidRPr="00AB278E" w14:paraId="4CC623D6" w14:textId="77777777" w:rsidTr="00251A18">
        <w:trPr>
          <w:cantSplit/>
        </w:trPr>
        <w:tc>
          <w:tcPr>
            <w:tcW w:w="555" w:type="dxa"/>
          </w:tcPr>
          <w:p w14:paraId="45B496E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491" w:type="dxa"/>
          </w:tcPr>
          <w:p w14:paraId="3C0D89F0" w14:textId="77777777" w:rsidR="00D65650" w:rsidRPr="00AB278E" w:rsidRDefault="00101A63" w:rsidP="00D42A60">
            <w:pPr>
              <w:rPr>
                <w:rFonts w:ascii="Times New Roman" w:hAnsi="Times New Roman"/>
                <w:szCs w:val="22"/>
              </w:rPr>
            </w:pPr>
            <w:r w:rsidRPr="00AB278E">
              <w:rPr>
                <w:rFonts w:ascii="Times New Roman" w:hAnsi="Times New Roman"/>
                <w:szCs w:val="22"/>
              </w:rPr>
              <w:t>HDR Budget FY</w:t>
            </w:r>
          </w:p>
        </w:tc>
        <w:tc>
          <w:tcPr>
            <w:tcW w:w="1182" w:type="dxa"/>
          </w:tcPr>
          <w:p w14:paraId="6E717F3F"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32B8388"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761C4C3" w14:textId="77777777" w:rsidR="00D65650" w:rsidRPr="00AB278E" w:rsidRDefault="00D65650" w:rsidP="00D42A60">
            <w:pPr>
              <w:rPr>
                <w:sz w:val="20"/>
              </w:rPr>
            </w:pPr>
          </w:p>
        </w:tc>
      </w:tr>
      <w:tr w:rsidR="00CC63D0" w:rsidRPr="00AB278E" w14:paraId="1452476B" w14:textId="77777777" w:rsidTr="00251A18">
        <w:trPr>
          <w:cantSplit/>
        </w:trPr>
        <w:tc>
          <w:tcPr>
            <w:tcW w:w="555" w:type="dxa"/>
          </w:tcPr>
          <w:p w14:paraId="6859AF0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491" w:type="dxa"/>
          </w:tcPr>
          <w:p w14:paraId="539C2A55" w14:textId="77777777" w:rsidR="00D65650" w:rsidRPr="00AB278E" w:rsidRDefault="00101A63" w:rsidP="00D42A60">
            <w:pPr>
              <w:rPr>
                <w:rFonts w:ascii="Times New Roman" w:hAnsi="Times New Roman"/>
                <w:szCs w:val="22"/>
              </w:rPr>
            </w:pPr>
            <w:r w:rsidRPr="00AB278E">
              <w:rPr>
                <w:rFonts w:ascii="Times New Roman" w:hAnsi="Times New Roman"/>
                <w:szCs w:val="22"/>
              </w:rPr>
              <w:t>HDR End Budget FY</w:t>
            </w:r>
          </w:p>
        </w:tc>
        <w:tc>
          <w:tcPr>
            <w:tcW w:w="1182" w:type="dxa"/>
          </w:tcPr>
          <w:p w14:paraId="2910DEB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073CD22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57A499" w14:textId="77777777" w:rsidR="00D65650" w:rsidRPr="00AB278E" w:rsidRDefault="00D65650" w:rsidP="00D42A60">
            <w:pPr>
              <w:rPr>
                <w:sz w:val="20"/>
              </w:rPr>
            </w:pPr>
          </w:p>
        </w:tc>
      </w:tr>
      <w:tr w:rsidR="00CC63D0" w:rsidRPr="00AB278E" w14:paraId="429D4C8D" w14:textId="77777777" w:rsidTr="00251A18">
        <w:trPr>
          <w:cantSplit/>
        </w:trPr>
        <w:tc>
          <w:tcPr>
            <w:tcW w:w="555" w:type="dxa"/>
          </w:tcPr>
          <w:p w14:paraId="338A927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491" w:type="dxa"/>
          </w:tcPr>
          <w:p w14:paraId="66209FDD" w14:textId="77777777" w:rsidR="00D65650" w:rsidRPr="00AB278E" w:rsidRDefault="00101A63" w:rsidP="00D42A60">
            <w:pPr>
              <w:rPr>
                <w:rFonts w:ascii="Times New Roman" w:hAnsi="Times New Roman"/>
                <w:szCs w:val="22"/>
              </w:rPr>
            </w:pPr>
            <w:r w:rsidRPr="00AB278E">
              <w:rPr>
                <w:rFonts w:ascii="Times New Roman" w:hAnsi="Times New Roman"/>
                <w:szCs w:val="22"/>
              </w:rPr>
              <w:t>Document Action</w:t>
            </w:r>
          </w:p>
        </w:tc>
        <w:tc>
          <w:tcPr>
            <w:tcW w:w="1182" w:type="dxa"/>
          </w:tcPr>
          <w:p w14:paraId="0CA1BE93" w14:textId="77777777" w:rsidR="00D65650" w:rsidRPr="00AB278E" w:rsidRDefault="00101A63" w:rsidP="00D42A60">
            <w:pPr>
              <w:rPr>
                <w:rFonts w:ascii="Times New Roman" w:hAnsi="Times New Roman"/>
                <w:szCs w:val="22"/>
              </w:rPr>
            </w:pPr>
            <w:r w:rsidRPr="00AB278E">
              <w:rPr>
                <w:rFonts w:ascii="Times New Roman" w:hAnsi="Times New Roman"/>
                <w:szCs w:val="22"/>
              </w:rPr>
              <w:t>E</w:t>
            </w:r>
          </w:p>
        </w:tc>
        <w:tc>
          <w:tcPr>
            <w:tcW w:w="1074" w:type="dxa"/>
          </w:tcPr>
          <w:p w14:paraId="3418C659"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E1FF8" w14:textId="77777777" w:rsidR="00D65650" w:rsidRPr="00AB278E" w:rsidRDefault="00D125F6" w:rsidP="00D42A60">
            <w:pPr>
              <w:rPr>
                <w:rFonts w:ascii="Times New Roman" w:hAnsi="Times New Roman"/>
                <w:szCs w:val="22"/>
              </w:rPr>
            </w:pPr>
            <w:r w:rsidRPr="00AB278E">
              <w:rPr>
                <w:rFonts w:ascii="Times New Roman" w:hAnsi="Times New Roman"/>
                <w:szCs w:val="22"/>
              </w:rPr>
              <w:t>Original Document</w:t>
            </w:r>
          </w:p>
        </w:tc>
      </w:tr>
      <w:tr w:rsidR="00CC63D0" w:rsidRPr="00AB278E" w14:paraId="5410713E" w14:textId="77777777" w:rsidTr="00251A18">
        <w:trPr>
          <w:cantSplit/>
        </w:trPr>
        <w:tc>
          <w:tcPr>
            <w:tcW w:w="555" w:type="dxa"/>
          </w:tcPr>
          <w:p w14:paraId="278EA6C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491" w:type="dxa"/>
          </w:tcPr>
          <w:p w14:paraId="26A1B754" w14:textId="77777777" w:rsidR="00D65650" w:rsidRPr="00AB278E" w:rsidRDefault="00101A63" w:rsidP="00D42A60">
            <w:pPr>
              <w:rPr>
                <w:rFonts w:ascii="Times New Roman" w:hAnsi="Times New Roman"/>
                <w:szCs w:val="22"/>
              </w:rPr>
            </w:pPr>
            <w:r w:rsidRPr="00AB278E">
              <w:rPr>
                <w:rFonts w:ascii="Times New Roman" w:hAnsi="Times New Roman"/>
                <w:szCs w:val="22"/>
              </w:rPr>
              <w:t>HDR Trans Type</w:t>
            </w:r>
          </w:p>
        </w:tc>
        <w:tc>
          <w:tcPr>
            <w:tcW w:w="1182" w:type="dxa"/>
          </w:tcPr>
          <w:p w14:paraId="2502D57A" w14:textId="77777777" w:rsidR="00D65650" w:rsidRPr="00AB278E" w:rsidRDefault="00101A63" w:rsidP="00D42A60">
            <w:pPr>
              <w:rPr>
                <w:rFonts w:ascii="Times New Roman" w:hAnsi="Times New Roman"/>
                <w:szCs w:val="22"/>
              </w:rPr>
            </w:pPr>
            <w:r w:rsidRPr="00AB278E">
              <w:rPr>
                <w:rFonts w:ascii="Times New Roman" w:hAnsi="Times New Roman"/>
                <w:szCs w:val="22"/>
              </w:rPr>
              <w:t>01</w:t>
            </w:r>
          </w:p>
        </w:tc>
        <w:tc>
          <w:tcPr>
            <w:tcW w:w="1074" w:type="dxa"/>
          </w:tcPr>
          <w:p w14:paraId="78C4797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2475BE40" w14:textId="77777777" w:rsidR="00D65650" w:rsidRPr="00AB278E" w:rsidRDefault="00D125F6" w:rsidP="00D42A60">
            <w:pPr>
              <w:rPr>
                <w:rFonts w:ascii="Times New Roman" w:hAnsi="Times New Roman"/>
                <w:szCs w:val="22"/>
              </w:rPr>
            </w:pPr>
            <w:r w:rsidRPr="00AB278E">
              <w:rPr>
                <w:rFonts w:ascii="Times New Roman" w:hAnsi="Times New Roman"/>
                <w:szCs w:val="22"/>
              </w:rPr>
              <w:t>01 = Payment of over collection revenue</w:t>
            </w:r>
          </w:p>
        </w:tc>
      </w:tr>
      <w:tr w:rsidR="00CC63D0" w:rsidRPr="00AB278E" w14:paraId="74D1CD71" w14:textId="77777777" w:rsidTr="00251A18">
        <w:trPr>
          <w:cantSplit/>
        </w:trPr>
        <w:tc>
          <w:tcPr>
            <w:tcW w:w="555" w:type="dxa"/>
          </w:tcPr>
          <w:p w14:paraId="15D5491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491" w:type="dxa"/>
          </w:tcPr>
          <w:p w14:paraId="3262C57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Type</w:t>
            </w:r>
          </w:p>
        </w:tc>
        <w:tc>
          <w:tcPr>
            <w:tcW w:w="1182" w:type="dxa"/>
          </w:tcPr>
          <w:p w14:paraId="123E173D"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30E2AB1"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188B699" w14:textId="77777777" w:rsidR="00D65650" w:rsidRPr="00AB278E" w:rsidRDefault="00D65650" w:rsidP="00D42A60">
            <w:pPr>
              <w:rPr>
                <w:sz w:val="20"/>
              </w:rPr>
            </w:pPr>
          </w:p>
        </w:tc>
      </w:tr>
      <w:tr w:rsidR="00CC63D0" w:rsidRPr="00AB278E" w14:paraId="5F3460F9" w14:textId="77777777" w:rsidTr="00251A18">
        <w:trPr>
          <w:cantSplit/>
        </w:trPr>
        <w:tc>
          <w:tcPr>
            <w:tcW w:w="555" w:type="dxa"/>
          </w:tcPr>
          <w:p w14:paraId="2FC35B4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491" w:type="dxa"/>
          </w:tcPr>
          <w:p w14:paraId="74921932" w14:textId="77777777" w:rsidR="00D65650" w:rsidRPr="00AB278E" w:rsidRDefault="00101A63" w:rsidP="00D42A60">
            <w:pPr>
              <w:rPr>
                <w:rFonts w:ascii="Times New Roman" w:hAnsi="Times New Roman"/>
                <w:szCs w:val="22"/>
              </w:rPr>
            </w:pPr>
            <w:r w:rsidRPr="00AB278E">
              <w:rPr>
                <w:rFonts w:ascii="Times New Roman" w:hAnsi="Times New Roman"/>
                <w:szCs w:val="22"/>
              </w:rPr>
              <w:t>Sched Year</w:t>
            </w:r>
          </w:p>
        </w:tc>
        <w:tc>
          <w:tcPr>
            <w:tcW w:w="1182" w:type="dxa"/>
          </w:tcPr>
          <w:p w14:paraId="23DD81E9"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3CD8D1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FAB06E4"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EB27732" w14:textId="77777777" w:rsidTr="00251A18">
        <w:trPr>
          <w:cantSplit/>
        </w:trPr>
        <w:tc>
          <w:tcPr>
            <w:tcW w:w="555" w:type="dxa"/>
          </w:tcPr>
          <w:p w14:paraId="77790BF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491" w:type="dxa"/>
          </w:tcPr>
          <w:p w14:paraId="79CC146F" w14:textId="77777777" w:rsidR="00D65650" w:rsidRPr="00AB278E" w:rsidRDefault="00101A63" w:rsidP="00D42A60">
            <w:pPr>
              <w:rPr>
                <w:rFonts w:ascii="Times New Roman" w:hAnsi="Times New Roman"/>
                <w:szCs w:val="22"/>
              </w:rPr>
            </w:pPr>
            <w:r w:rsidRPr="00AB278E">
              <w:rPr>
                <w:rFonts w:ascii="Times New Roman" w:hAnsi="Times New Roman"/>
                <w:szCs w:val="22"/>
              </w:rPr>
              <w:t>Sched Month</w:t>
            </w:r>
          </w:p>
        </w:tc>
        <w:tc>
          <w:tcPr>
            <w:tcW w:w="1182" w:type="dxa"/>
          </w:tcPr>
          <w:p w14:paraId="2538D824"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0C8B3A0"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E9FACBB"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7BBDDA04" w14:textId="77777777" w:rsidTr="00251A18">
        <w:trPr>
          <w:cantSplit/>
        </w:trPr>
        <w:tc>
          <w:tcPr>
            <w:tcW w:w="555" w:type="dxa"/>
          </w:tcPr>
          <w:p w14:paraId="2F939D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491" w:type="dxa"/>
          </w:tcPr>
          <w:p w14:paraId="4D080D30" w14:textId="77777777" w:rsidR="00D65650" w:rsidRPr="00AB278E" w:rsidRDefault="00101A63" w:rsidP="00D42A60">
            <w:pPr>
              <w:rPr>
                <w:rFonts w:ascii="Times New Roman" w:hAnsi="Times New Roman"/>
                <w:szCs w:val="22"/>
              </w:rPr>
            </w:pPr>
            <w:r w:rsidRPr="00AB278E">
              <w:rPr>
                <w:rFonts w:ascii="Times New Roman" w:hAnsi="Times New Roman"/>
                <w:szCs w:val="22"/>
              </w:rPr>
              <w:t>Sched Day</w:t>
            </w:r>
          </w:p>
        </w:tc>
        <w:tc>
          <w:tcPr>
            <w:tcW w:w="1182" w:type="dxa"/>
          </w:tcPr>
          <w:p w14:paraId="48EECA92"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BDE1E9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6348D26F"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day</w:t>
            </w:r>
          </w:p>
        </w:tc>
      </w:tr>
      <w:tr w:rsidR="00CC63D0" w:rsidRPr="00AB278E" w14:paraId="29D8166E" w14:textId="77777777" w:rsidTr="00251A18">
        <w:trPr>
          <w:cantSplit/>
        </w:trPr>
        <w:tc>
          <w:tcPr>
            <w:tcW w:w="555" w:type="dxa"/>
          </w:tcPr>
          <w:p w14:paraId="3D61C8A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491" w:type="dxa"/>
          </w:tcPr>
          <w:p w14:paraId="6B5BC2F3" w14:textId="77777777" w:rsidR="00D65650" w:rsidRPr="00AB278E" w:rsidRDefault="00101A63" w:rsidP="00D42A60">
            <w:pPr>
              <w:rPr>
                <w:rFonts w:ascii="Times New Roman" w:hAnsi="Times New Roman"/>
                <w:szCs w:val="22"/>
              </w:rPr>
            </w:pPr>
            <w:r w:rsidRPr="00AB278E">
              <w:rPr>
                <w:rFonts w:ascii="Times New Roman" w:hAnsi="Times New Roman"/>
                <w:szCs w:val="22"/>
              </w:rPr>
              <w:t>Voucher-Schedule Typ</w:t>
            </w:r>
            <w:r w:rsidR="004E1DA1" w:rsidRPr="00AB278E">
              <w:rPr>
                <w:rFonts w:ascii="Times New Roman" w:hAnsi="Times New Roman"/>
                <w:szCs w:val="22"/>
              </w:rPr>
              <w:t>e</w:t>
            </w:r>
          </w:p>
        </w:tc>
        <w:tc>
          <w:tcPr>
            <w:tcW w:w="1182" w:type="dxa"/>
          </w:tcPr>
          <w:p w14:paraId="3A52D00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60357D0"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194C940B" w14:textId="77777777" w:rsidR="00D65650" w:rsidRPr="00AB278E" w:rsidRDefault="00D65650" w:rsidP="00D42A60">
            <w:pPr>
              <w:rPr>
                <w:sz w:val="20"/>
              </w:rPr>
            </w:pPr>
          </w:p>
        </w:tc>
      </w:tr>
      <w:tr w:rsidR="00CC63D0" w:rsidRPr="00AB278E" w14:paraId="641EAA8B" w14:textId="77777777" w:rsidTr="00251A18">
        <w:trPr>
          <w:cantSplit/>
        </w:trPr>
        <w:tc>
          <w:tcPr>
            <w:tcW w:w="555" w:type="dxa"/>
          </w:tcPr>
          <w:p w14:paraId="61E148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491" w:type="dxa"/>
          </w:tcPr>
          <w:p w14:paraId="1AB22428" w14:textId="77777777" w:rsidR="00D65650" w:rsidRPr="00AB278E" w:rsidRDefault="00101A63" w:rsidP="00D42A60">
            <w:pPr>
              <w:rPr>
                <w:rFonts w:ascii="Times New Roman" w:hAnsi="Times New Roman"/>
                <w:szCs w:val="22"/>
              </w:rPr>
            </w:pPr>
            <w:r w:rsidRPr="00AB278E">
              <w:rPr>
                <w:rFonts w:ascii="Times New Roman" w:hAnsi="Times New Roman"/>
                <w:szCs w:val="22"/>
              </w:rPr>
              <w:t>HDR Fund</w:t>
            </w:r>
          </w:p>
        </w:tc>
        <w:tc>
          <w:tcPr>
            <w:tcW w:w="1182" w:type="dxa"/>
          </w:tcPr>
          <w:p w14:paraId="3F21E3E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230F8C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BC588D1" w14:textId="77777777" w:rsidR="00D65650" w:rsidRPr="00AB278E" w:rsidRDefault="00D65650" w:rsidP="00D42A60">
            <w:pPr>
              <w:rPr>
                <w:sz w:val="20"/>
              </w:rPr>
            </w:pPr>
          </w:p>
        </w:tc>
      </w:tr>
      <w:tr w:rsidR="00CC63D0" w:rsidRPr="00AB278E" w14:paraId="30BD33B6" w14:textId="77777777" w:rsidTr="00251A18">
        <w:trPr>
          <w:cantSplit/>
        </w:trPr>
        <w:tc>
          <w:tcPr>
            <w:tcW w:w="555" w:type="dxa"/>
          </w:tcPr>
          <w:p w14:paraId="078170A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491" w:type="dxa"/>
          </w:tcPr>
          <w:p w14:paraId="0BCAE46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Desc</w:t>
            </w:r>
          </w:p>
        </w:tc>
        <w:tc>
          <w:tcPr>
            <w:tcW w:w="1182" w:type="dxa"/>
          </w:tcPr>
          <w:p w14:paraId="01A8E5F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78ADE1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6FC63" w14:textId="77777777" w:rsidR="00D65650" w:rsidRPr="00AB278E" w:rsidRDefault="00D65650" w:rsidP="00D42A60">
            <w:pPr>
              <w:rPr>
                <w:sz w:val="20"/>
              </w:rPr>
            </w:pPr>
          </w:p>
        </w:tc>
      </w:tr>
      <w:tr w:rsidR="00CC63D0" w:rsidRPr="00AB278E" w14:paraId="7C2A2ED4" w14:textId="77777777" w:rsidTr="00251A18">
        <w:trPr>
          <w:cantSplit/>
        </w:trPr>
        <w:tc>
          <w:tcPr>
            <w:tcW w:w="555" w:type="dxa"/>
          </w:tcPr>
          <w:p w14:paraId="6575AD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491" w:type="dxa"/>
          </w:tcPr>
          <w:p w14:paraId="6E8CEB6C" w14:textId="77777777" w:rsidR="00D65650" w:rsidRPr="00AB278E" w:rsidRDefault="004E1DA1" w:rsidP="004E1DA1">
            <w:pPr>
              <w:rPr>
                <w:rFonts w:ascii="Times New Roman" w:hAnsi="Times New Roman"/>
                <w:szCs w:val="22"/>
              </w:rPr>
            </w:pPr>
            <w:r w:rsidRPr="00AB278E">
              <w:rPr>
                <w:rFonts w:ascii="Times New Roman" w:hAnsi="Times New Roman"/>
                <w:szCs w:val="22"/>
              </w:rPr>
              <w:t>Disbursing</w:t>
            </w:r>
            <w:r w:rsidR="00101A63" w:rsidRPr="00AB278E">
              <w:rPr>
                <w:rFonts w:ascii="Times New Roman" w:hAnsi="Times New Roman"/>
                <w:szCs w:val="22"/>
              </w:rPr>
              <w:t xml:space="preserve"> Offic</w:t>
            </w:r>
            <w:r w:rsidRPr="00AB278E">
              <w:rPr>
                <w:rFonts w:ascii="Times New Roman" w:hAnsi="Times New Roman"/>
                <w:szCs w:val="22"/>
              </w:rPr>
              <w:t>e</w:t>
            </w:r>
          </w:p>
        </w:tc>
        <w:tc>
          <w:tcPr>
            <w:tcW w:w="1182" w:type="dxa"/>
          </w:tcPr>
          <w:p w14:paraId="2F3080BA"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2C72806"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D5760D2" w14:textId="77777777" w:rsidR="00D65650" w:rsidRPr="00AB278E" w:rsidRDefault="00D65650" w:rsidP="00D42A60">
            <w:pPr>
              <w:rPr>
                <w:sz w:val="20"/>
              </w:rPr>
            </w:pPr>
          </w:p>
        </w:tc>
      </w:tr>
      <w:tr w:rsidR="00CC63D0" w:rsidRPr="00AB278E" w14:paraId="54CEB59D" w14:textId="77777777" w:rsidTr="00251A18">
        <w:trPr>
          <w:cantSplit/>
        </w:trPr>
        <w:tc>
          <w:tcPr>
            <w:tcW w:w="555" w:type="dxa"/>
          </w:tcPr>
          <w:p w14:paraId="7953735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491" w:type="dxa"/>
          </w:tcPr>
          <w:p w14:paraId="117D12BF" w14:textId="77777777" w:rsidR="00D65650" w:rsidRPr="00AB278E" w:rsidRDefault="00101A63" w:rsidP="00D42A60">
            <w:pPr>
              <w:rPr>
                <w:rFonts w:ascii="Times New Roman" w:hAnsi="Times New Roman"/>
                <w:szCs w:val="22"/>
              </w:rPr>
            </w:pPr>
            <w:r w:rsidRPr="00AB278E">
              <w:rPr>
                <w:rFonts w:ascii="Times New Roman" w:hAnsi="Times New Roman"/>
                <w:szCs w:val="22"/>
              </w:rPr>
              <w:t>FA IND</w:t>
            </w:r>
          </w:p>
        </w:tc>
        <w:tc>
          <w:tcPr>
            <w:tcW w:w="1182" w:type="dxa"/>
          </w:tcPr>
          <w:p w14:paraId="0644F525"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E7D320F"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F623F8" w14:textId="77777777" w:rsidR="00D65650" w:rsidRPr="00AB278E" w:rsidRDefault="00D65650" w:rsidP="00D42A60">
            <w:pPr>
              <w:rPr>
                <w:sz w:val="20"/>
              </w:rPr>
            </w:pPr>
          </w:p>
        </w:tc>
      </w:tr>
      <w:tr w:rsidR="00CC63D0" w:rsidRPr="00AB278E" w14:paraId="5B4F2EB1" w14:textId="77777777" w:rsidTr="00251A18">
        <w:trPr>
          <w:cantSplit/>
        </w:trPr>
        <w:tc>
          <w:tcPr>
            <w:tcW w:w="555" w:type="dxa"/>
          </w:tcPr>
          <w:p w14:paraId="191A1DA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491" w:type="dxa"/>
          </w:tcPr>
          <w:p w14:paraId="19F1674B" w14:textId="77777777" w:rsidR="00D65650" w:rsidRPr="00AB278E" w:rsidRDefault="00101A63" w:rsidP="00D42A60">
            <w:pPr>
              <w:rPr>
                <w:rFonts w:ascii="Times New Roman" w:hAnsi="Times New Roman"/>
                <w:szCs w:val="22"/>
              </w:rPr>
            </w:pPr>
            <w:r w:rsidRPr="00AB278E">
              <w:rPr>
                <w:rFonts w:ascii="Times New Roman" w:hAnsi="Times New Roman"/>
                <w:szCs w:val="22"/>
              </w:rPr>
              <w:t>Vendor ID</w:t>
            </w:r>
          </w:p>
        </w:tc>
        <w:tc>
          <w:tcPr>
            <w:tcW w:w="1182" w:type="dxa"/>
          </w:tcPr>
          <w:p w14:paraId="5D145BDF" w14:textId="77777777" w:rsidR="00D65650" w:rsidRPr="00AB278E" w:rsidRDefault="00101A63" w:rsidP="00D42A60">
            <w:pPr>
              <w:rPr>
                <w:rFonts w:ascii="Times New Roman" w:hAnsi="Times New Roman"/>
                <w:szCs w:val="22"/>
              </w:rPr>
            </w:pPr>
            <w:r w:rsidRPr="00AB278E">
              <w:rPr>
                <w:rFonts w:ascii="Times New Roman" w:hAnsi="Times New Roman"/>
                <w:szCs w:val="22"/>
              </w:rPr>
              <w:t>MISCVET</w:t>
            </w:r>
          </w:p>
        </w:tc>
        <w:tc>
          <w:tcPr>
            <w:tcW w:w="1074" w:type="dxa"/>
          </w:tcPr>
          <w:p w14:paraId="7115599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B1BF9E8" w14:textId="77777777" w:rsidR="00D65650" w:rsidRPr="00AB278E" w:rsidRDefault="00D125F6" w:rsidP="00D42A60">
            <w:pPr>
              <w:rPr>
                <w:rFonts w:ascii="Times New Roman" w:hAnsi="Times New Roman"/>
                <w:szCs w:val="22"/>
              </w:rPr>
            </w:pPr>
            <w:r w:rsidRPr="00AB278E">
              <w:rPr>
                <w:rFonts w:ascii="Times New Roman" w:hAnsi="Times New Roman"/>
                <w:szCs w:val="22"/>
              </w:rPr>
              <w:t>Vendor Code</w:t>
            </w:r>
          </w:p>
        </w:tc>
      </w:tr>
      <w:tr w:rsidR="00CC63D0" w:rsidRPr="00AB278E" w14:paraId="67044F1C" w14:textId="77777777" w:rsidTr="00251A18">
        <w:trPr>
          <w:cantSplit/>
        </w:trPr>
        <w:tc>
          <w:tcPr>
            <w:tcW w:w="555" w:type="dxa"/>
          </w:tcPr>
          <w:p w14:paraId="07BF2E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491" w:type="dxa"/>
          </w:tcPr>
          <w:p w14:paraId="4C61AA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Code</w:t>
            </w:r>
          </w:p>
        </w:tc>
        <w:tc>
          <w:tcPr>
            <w:tcW w:w="1182" w:type="dxa"/>
          </w:tcPr>
          <w:p w14:paraId="59E91DD3"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5F29FBC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AD9A46" w14:textId="77777777" w:rsidR="00D65650" w:rsidRPr="00AB278E" w:rsidRDefault="00D65650" w:rsidP="00D42A60">
            <w:pPr>
              <w:rPr>
                <w:sz w:val="20"/>
              </w:rPr>
            </w:pPr>
          </w:p>
        </w:tc>
      </w:tr>
      <w:tr w:rsidR="00CC63D0" w:rsidRPr="00AB278E" w14:paraId="207E9FD1" w14:textId="77777777" w:rsidTr="00251A18">
        <w:trPr>
          <w:cantSplit/>
        </w:trPr>
        <w:tc>
          <w:tcPr>
            <w:tcW w:w="555" w:type="dxa"/>
          </w:tcPr>
          <w:p w14:paraId="2B5BE3A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491" w:type="dxa"/>
          </w:tcPr>
          <w:p w14:paraId="7F394885"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Total</w:t>
            </w:r>
          </w:p>
        </w:tc>
        <w:tc>
          <w:tcPr>
            <w:tcW w:w="1182" w:type="dxa"/>
          </w:tcPr>
          <w:p w14:paraId="53A001C3" w14:textId="77777777" w:rsidR="00D65650" w:rsidRPr="00AB278E" w:rsidRDefault="00101A63" w:rsidP="00D42A60">
            <w:pPr>
              <w:rPr>
                <w:rFonts w:ascii="Times New Roman" w:hAnsi="Times New Roman"/>
                <w:szCs w:val="22"/>
              </w:rPr>
            </w:pPr>
            <w:r w:rsidRPr="00AB278E">
              <w:rPr>
                <w:rFonts w:ascii="Times New Roman" w:hAnsi="Times New Roman"/>
                <w:szCs w:val="22"/>
              </w:rPr>
              <w:t>15N</w:t>
            </w:r>
          </w:p>
        </w:tc>
        <w:tc>
          <w:tcPr>
            <w:tcW w:w="1074" w:type="dxa"/>
          </w:tcPr>
          <w:p w14:paraId="3C7081F6"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3369854" w14:textId="77777777" w:rsidR="00D65650" w:rsidRPr="00AB278E" w:rsidRDefault="00D125F6" w:rsidP="00D42A60">
            <w:pPr>
              <w:rPr>
                <w:rFonts w:ascii="Times New Roman" w:hAnsi="Times New Roman"/>
                <w:szCs w:val="22"/>
              </w:rPr>
            </w:pPr>
            <w:r w:rsidRPr="00AB278E">
              <w:rPr>
                <w:rFonts w:ascii="Times New Roman" w:hAnsi="Times New Roman"/>
                <w:szCs w:val="22"/>
              </w:rPr>
              <w:t>Amount of Refund</w:t>
            </w:r>
          </w:p>
        </w:tc>
      </w:tr>
      <w:tr w:rsidR="00CC63D0" w:rsidRPr="00AB278E" w14:paraId="6D07B764" w14:textId="77777777" w:rsidTr="00251A18">
        <w:trPr>
          <w:cantSplit/>
        </w:trPr>
        <w:tc>
          <w:tcPr>
            <w:tcW w:w="555" w:type="dxa"/>
          </w:tcPr>
          <w:p w14:paraId="34C5CB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491" w:type="dxa"/>
          </w:tcPr>
          <w:p w14:paraId="231BC3CA" w14:textId="77777777" w:rsidR="00D65650" w:rsidRPr="00AB278E" w:rsidRDefault="00101A63" w:rsidP="00D42A60">
            <w:pPr>
              <w:rPr>
                <w:rFonts w:ascii="Times New Roman" w:hAnsi="Times New Roman"/>
                <w:szCs w:val="22"/>
              </w:rPr>
            </w:pPr>
            <w:r w:rsidRPr="00AB278E">
              <w:rPr>
                <w:rFonts w:ascii="Times New Roman" w:hAnsi="Times New Roman"/>
                <w:szCs w:val="22"/>
              </w:rPr>
              <w:t>Vendor Name</w:t>
            </w:r>
          </w:p>
        </w:tc>
        <w:tc>
          <w:tcPr>
            <w:tcW w:w="1182" w:type="dxa"/>
          </w:tcPr>
          <w:p w14:paraId="7B32E642"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AB875EC"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190D9FE" w14:textId="77777777" w:rsidR="00D65650" w:rsidRPr="00AB278E" w:rsidRDefault="00D125F6" w:rsidP="00D42A60">
            <w:pPr>
              <w:rPr>
                <w:rFonts w:ascii="Times New Roman" w:hAnsi="Times New Roman"/>
                <w:szCs w:val="22"/>
              </w:rPr>
            </w:pPr>
            <w:r w:rsidRPr="00AB278E">
              <w:rPr>
                <w:rFonts w:ascii="Times New Roman" w:hAnsi="Times New Roman"/>
                <w:szCs w:val="22"/>
              </w:rPr>
              <w:t>Veteran Name</w:t>
            </w:r>
          </w:p>
        </w:tc>
      </w:tr>
      <w:tr w:rsidR="00CC63D0" w:rsidRPr="00AB278E" w14:paraId="60C19D51" w14:textId="77777777" w:rsidTr="00251A18">
        <w:trPr>
          <w:cantSplit/>
        </w:trPr>
        <w:tc>
          <w:tcPr>
            <w:tcW w:w="555" w:type="dxa"/>
          </w:tcPr>
          <w:p w14:paraId="5C137A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491" w:type="dxa"/>
          </w:tcPr>
          <w:p w14:paraId="725068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1</w:t>
            </w:r>
          </w:p>
        </w:tc>
        <w:tc>
          <w:tcPr>
            <w:tcW w:w="1182" w:type="dxa"/>
          </w:tcPr>
          <w:p w14:paraId="11D83A28"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2F3BC36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2C4536F" w14:textId="77777777" w:rsidR="00D65650" w:rsidRPr="00AB278E" w:rsidRDefault="00D125F6" w:rsidP="00D42A60">
            <w:pPr>
              <w:rPr>
                <w:rFonts w:ascii="Times New Roman" w:hAnsi="Times New Roman"/>
                <w:szCs w:val="22"/>
              </w:rPr>
            </w:pPr>
            <w:r w:rsidRPr="00AB278E">
              <w:rPr>
                <w:rFonts w:ascii="Times New Roman" w:hAnsi="Times New Roman"/>
                <w:szCs w:val="22"/>
              </w:rPr>
              <w:t>Address #1</w:t>
            </w:r>
          </w:p>
        </w:tc>
      </w:tr>
      <w:tr w:rsidR="00CC63D0" w:rsidRPr="00AB278E" w14:paraId="331F9B52" w14:textId="77777777" w:rsidTr="00251A18">
        <w:trPr>
          <w:cantSplit/>
        </w:trPr>
        <w:tc>
          <w:tcPr>
            <w:tcW w:w="555" w:type="dxa"/>
          </w:tcPr>
          <w:p w14:paraId="7EBD1E0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491" w:type="dxa"/>
          </w:tcPr>
          <w:p w14:paraId="38356761"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2</w:t>
            </w:r>
          </w:p>
        </w:tc>
        <w:tc>
          <w:tcPr>
            <w:tcW w:w="1182" w:type="dxa"/>
          </w:tcPr>
          <w:p w14:paraId="73CBCBAD"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C51AB13"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41CE23B" w14:textId="77777777" w:rsidR="00D65650" w:rsidRPr="00AB278E" w:rsidRDefault="00D125F6" w:rsidP="00D42A60">
            <w:pPr>
              <w:rPr>
                <w:rFonts w:ascii="Times New Roman" w:hAnsi="Times New Roman"/>
                <w:szCs w:val="22"/>
              </w:rPr>
            </w:pPr>
            <w:r w:rsidRPr="00AB278E">
              <w:rPr>
                <w:rFonts w:ascii="Times New Roman" w:hAnsi="Times New Roman"/>
                <w:szCs w:val="22"/>
              </w:rPr>
              <w:t>Address #2</w:t>
            </w:r>
          </w:p>
        </w:tc>
      </w:tr>
      <w:tr w:rsidR="00CC63D0" w:rsidRPr="00AB278E" w14:paraId="2E945F3B" w14:textId="77777777" w:rsidTr="00251A18">
        <w:trPr>
          <w:cantSplit/>
        </w:trPr>
        <w:tc>
          <w:tcPr>
            <w:tcW w:w="555" w:type="dxa"/>
          </w:tcPr>
          <w:p w14:paraId="5E9660D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491" w:type="dxa"/>
          </w:tcPr>
          <w:p w14:paraId="4A0F1ACF" w14:textId="77777777" w:rsidR="00D65650" w:rsidRPr="00AB278E" w:rsidRDefault="00101A63" w:rsidP="00D42A60">
            <w:pPr>
              <w:rPr>
                <w:rFonts w:ascii="Times New Roman" w:hAnsi="Times New Roman"/>
                <w:szCs w:val="22"/>
              </w:rPr>
            </w:pPr>
            <w:r w:rsidRPr="00AB278E">
              <w:rPr>
                <w:rFonts w:ascii="Times New Roman" w:hAnsi="Times New Roman"/>
                <w:szCs w:val="22"/>
              </w:rPr>
              <w:t>City</w:t>
            </w:r>
          </w:p>
        </w:tc>
        <w:tc>
          <w:tcPr>
            <w:tcW w:w="1182" w:type="dxa"/>
          </w:tcPr>
          <w:p w14:paraId="40846232" w14:textId="77777777" w:rsidR="00D65650" w:rsidRPr="00AB278E" w:rsidRDefault="00101A63" w:rsidP="00D42A60">
            <w:pPr>
              <w:rPr>
                <w:rFonts w:ascii="Times New Roman" w:hAnsi="Times New Roman"/>
                <w:szCs w:val="22"/>
              </w:rPr>
            </w:pPr>
            <w:r w:rsidRPr="00AB278E">
              <w:rPr>
                <w:rFonts w:ascii="Times New Roman" w:hAnsi="Times New Roman"/>
                <w:szCs w:val="22"/>
              </w:rPr>
              <w:t>19A</w:t>
            </w:r>
          </w:p>
        </w:tc>
        <w:tc>
          <w:tcPr>
            <w:tcW w:w="1074" w:type="dxa"/>
          </w:tcPr>
          <w:p w14:paraId="31B800B1"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AFF48AF" w14:textId="77777777" w:rsidR="00D65650" w:rsidRPr="00AB278E" w:rsidRDefault="00D125F6" w:rsidP="00D42A60">
            <w:pPr>
              <w:rPr>
                <w:rFonts w:ascii="Times New Roman" w:hAnsi="Times New Roman"/>
                <w:szCs w:val="22"/>
              </w:rPr>
            </w:pPr>
            <w:r w:rsidRPr="00AB278E">
              <w:rPr>
                <w:rFonts w:ascii="Times New Roman" w:hAnsi="Times New Roman"/>
                <w:szCs w:val="22"/>
              </w:rPr>
              <w:t>City</w:t>
            </w:r>
          </w:p>
        </w:tc>
      </w:tr>
      <w:tr w:rsidR="00CC63D0" w:rsidRPr="00AB278E" w14:paraId="17CA0256" w14:textId="77777777" w:rsidTr="00251A18">
        <w:trPr>
          <w:cantSplit/>
        </w:trPr>
        <w:tc>
          <w:tcPr>
            <w:tcW w:w="555" w:type="dxa"/>
          </w:tcPr>
          <w:p w14:paraId="0D1625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491" w:type="dxa"/>
          </w:tcPr>
          <w:p w14:paraId="25A70CB6" w14:textId="77777777" w:rsidR="00D65650" w:rsidRPr="00AB278E" w:rsidRDefault="00101A63" w:rsidP="00D42A60">
            <w:pPr>
              <w:rPr>
                <w:rFonts w:ascii="Times New Roman" w:hAnsi="Times New Roman"/>
                <w:szCs w:val="22"/>
              </w:rPr>
            </w:pPr>
            <w:r w:rsidRPr="00AB278E">
              <w:rPr>
                <w:rFonts w:ascii="Times New Roman" w:hAnsi="Times New Roman"/>
                <w:szCs w:val="22"/>
              </w:rPr>
              <w:t>State Code</w:t>
            </w:r>
          </w:p>
        </w:tc>
        <w:tc>
          <w:tcPr>
            <w:tcW w:w="1182" w:type="dxa"/>
          </w:tcPr>
          <w:p w14:paraId="149F5F7D" w14:textId="77777777" w:rsidR="00D65650" w:rsidRPr="00AB278E" w:rsidRDefault="00101A63" w:rsidP="00D42A60">
            <w:pPr>
              <w:rPr>
                <w:rFonts w:ascii="Times New Roman" w:hAnsi="Times New Roman"/>
                <w:szCs w:val="22"/>
              </w:rPr>
            </w:pPr>
            <w:r w:rsidRPr="00AB278E">
              <w:rPr>
                <w:rFonts w:ascii="Times New Roman" w:hAnsi="Times New Roman"/>
                <w:szCs w:val="22"/>
              </w:rPr>
              <w:t>2A</w:t>
            </w:r>
          </w:p>
        </w:tc>
        <w:tc>
          <w:tcPr>
            <w:tcW w:w="1074" w:type="dxa"/>
          </w:tcPr>
          <w:p w14:paraId="411EE8D2"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59D692C9" w14:textId="77777777" w:rsidR="00D65650" w:rsidRPr="00AB278E" w:rsidRDefault="00D125F6" w:rsidP="00D42A60">
            <w:pPr>
              <w:rPr>
                <w:rFonts w:ascii="Times New Roman" w:hAnsi="Times New Roman"/>
                <w:szCs w:val="22"/>
              </w:rPr>
            </w:pPr>
            <w:r w:rsidRPr="00AB278E">
              <w:rPr>
                <w:rFonts w:ascii="Times New Roman" w:hAnsi="Times New Roman"/>
                <w:szCs w:val="22"/>
              </w:rPr>
              <w:t>State</w:t>
            </w:r>
          </w:p>
        </w:tc>
      </w:tr>
      <w:tr w:rsidR="00CC63D0" w:rsidRPr="00AB278E" w14:paraId="0F9ACEA7" w14:textId="77777777" w:rsidTr="00251A18">
        <w:trPr>
          <w:cantSplit/>
        </w:trPr>
        <w:tc>
          <w:tcPr>
            <w:tcW w:w="555" w:type="dxa"/>
          </w:tcPr>
          <w:p w14:paraId="3BC864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491" w:type="dxa"/>
          </w:tcPr>
          <w:p w14:paraId="11C45260" w14:textId="77777777" w:rsidR="00D65650" w:rsidRPr="00AB278E" w:rsidRDefault="00101A63" w:rsidP="00D42A60">
            <w:pPr>
              <w:rPr>
                <w:rFonts w:ascii="Times New Roman" w:hAnsi="Times New Roman"/>
                <w:szCs w:val="22"/>
              </w:rPr>
            </w:pPr>
            <w:r w:rsidRPr="00AB278E">
              <w:rPr>
                <w:rFonts w:ascii="Times New Roman" w:hAnsi="Times New Roman"/>
                <w:szCs w:val="22"/>
              </w:rPr>
              <w:t>Zip Code</w:t>
            </w:r>
          </w:p>
        </w:tc>
        <w:tc>
          <w:tcPr>
            <w:tcW w:w="1182" w:type="dxa"/>
          </w:tcPr>
          <w:p w14:paraId="3398F87B" w14:textId="77777777" w:rsidR="00D65650" w:rsidRPr="00AB278E" w:rsidRDefault="00101A63" w:rsidP="00D42A60">
            <w:pPr>
              <w:rPr>
                <w:rFonts w:ascii="Times New Roman" w:hAnsi="Times New Roman"/>
                <w:szCs w:val="22"/>
              </w:rPr>
            </w:pPr>
            <w:r w:rsidRPr="00AB278E">
              <w:rPr>
                <w:rFonts w:ascii="Times New Roman" w:hAnsi="Times New Roman"/>
                <w:szCs w:val="22"/>
              </w:rPr>
              <w:t>9A</w:t>
            </w:r>
          </w:p>
        </w:tc>
        <w:tc>
          <w:tcPr>
            <w:tcW w:w="1074" w:type="dxa"/>
          </w:tcPr>
          <w:p w14:paraId="0E8144BA"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0365656" w14:textId="77777777" w:rsidR="00D65650" w:rsidRPr="00AB278E" w:rsidRDefault="00D125F6" w:rsidP="00D42A60">
            <w:pPr>
              <w:rPr>
                <w:rFonts w:ascii="Times New Roman" w:hAnsi="Times New Roman"/>
                <w:szCs w:val="22"/>
              </w:rPr>
            </w:pPr>
            <w:r w:rsidRPr="00AB278E">
              <w:rPr>
                <w:rFonts w:ascii="Times New Roman" w:hAnsi="Times New Roman"/>
                <w:szCs w:val="22"/>
              </w:rPr>
              <w:t>Zip</w:t>
            </w:r>
          </w:p>
        </w:tc>
      </w:tr>
      <w:tr w:rsidR="00CC63D0" w:rsidRPr="00AB278E" w14:paraId="30CE98B5" w14:textId="77777777" w:rsidTr="00251A18">
        <w:trPr>
          <w:cantSplit/>
        </w:trPr>
        <w:tc>
          <w:tcPr>
            <w:tcW w:w="555" w:type="dxa"/>
          </w:tcPr>
          <w:p w14:paraId="40F692F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491" w:type="dxa"/>
          </w:tcPr>
          <w:p w14:paraId="4E71E833" w14:textId="77777777" w:rsidR="00D65650" w:rsidRPr="00AB278E" w:rsidRDefault="00101A63" w:rsidP="00D42A60">
            <w:pPr>
              <w:rPr>
                <w:rFonts w:ascii="Times New Roman" w:hAnsi="Times New Roman"/>
                <w:szCs w:val="22"/>
              </w:rPr>
            </w:pPr>
            <w:r w:rsidRPr="00AB278E">
              <w:rPr>
                <w:rFonts w:ascii="Times New Roman" w:hAnsi="Times New Roman"/>
                <w:szCs w:val="22"/>
              </w:rPr>
              <w:t>Hand Pick CK IND</w:t>
            </w:r>
          </w:p>
        </w:tc>
        <w:tc>
          <w:tcPr>
            <w:tcW w:w="1182" w:type="dxa"/>
          </w:tcPr>
          <w:p w14:paraId="02E5C2C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36DDC0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9ED7ED" w14:textId="77777777" w:rsidR="00D65650" w:rsidRPr="00AB278E" w:rsidRDefault="00D65650" w:rsidP="00D42A60">
            <w:pPr>
              <w:rPr>
                <w:sz w:val="20"/>
              </w:rPr>
            </w:pPr>
          </w:p>
        </w:tc>
      </w:tr>
    </w:tbl>
    <w:p w14:paraId="00C52A0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6EA12F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7CE5EE4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485AECA1" w14:textId="77777777" w:rsidTr="00CC63D0">
        <w:trPr>
          <w:cantSplit/>
          <w:tblHeader/>
        </w:trPr>
        <w:tc>
          <w:tcPr>
            <w:tcW w:w="558" w:type="dxa"/>
          </w:tcPr>
          <w:p w14:paraId="1BF25A9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8A37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08AE73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BD4467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99F891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21C0AC0" w14:textId="77777777" w:rsidTr="00EB342B">
        <w:trPr>
          <w:cantSplit/>
        </w:trPr>
        <w:tc>
          <w:tcPr>
            <w:tcW w:w="558" w:type="dxa"/>
            <w:tcBorders>
              <w:bottom w:val="single" w:sz="4" w:space="0" w:color="auto"/>
            </w:tcBorders>
          </w:tcPr>
          <w:p w14:paraId="6334BBF2"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91B1C7C"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020BEA1" w14:textId="77777777" w:rsidR="00DA136E" w:rsidRPr="00AB278E" w:rsidRDefault="006549C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33DEA73"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9580DF4"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909C28" w14:textId="77777777" w:rsidTr="00EB342B">
        <w:trPr>
          <w:cantSplit/>
        </w:trPr>
        <w:tc>
          <w:tcPr>
            <w:tcW w:w="558" w:type="dxa"/>
            <w:tcBorders>
              <w:left w:val="nil"/>
              <w:right w:val="nil"/>
            </w:tcBorders>
          </w:tcPr>
          <w:p w14:paraId="68D56208" w14:textId="77777777" w:rsidR="00DA136E" w:rsidRPr="00AB278E" w:rsidRDefault="00DA136E" w:rsidP="00CC63D0">
            <w:pPr>
              <w:jc w:val="right"/>
              <w:rPr>
                <w:sz w:val="20"/>
              </w:rPr>
            </w:pPr>
          </w:p>
        </w:tc>
        <w:tc>
          <w:tcPr>
            <w:tcW w:w="2520" w:type="dxa"/>
            <w:tcBorders>
              <w:left w:val="nil"/>
              <w:right w:val="nil"/>
            </w:tcBorders>
          </w:tcPr>
          <w:p w14:paraId="5D1EB787" w14:textId="77777777" w:rsidR="00DA136E" w:rsidRPr="00AB278E" w:rsidRDefault="00DA136E" w:rsidP="00D42A60">
            <w:pPr>
              <w:rPr>
                <w:sz w:val="20"/>
              </w:rPr>
            </w:pPr>
          </w:p>
        </w:tc>
        <w:tc>
          <w:tcPr>
            <w:tcW w:w="1080" w:type="dxa"/>
            <w:tcBorders>
              <w:left w:val="nil"/>
              <w:right w:val="nil"/>
            </w:tcBorders>
          </w:tcPr>
          <w:p w14:paraId="7E73A216" w14:textId="77777777" w:rsidR="00DA136E" w:rsidRPr="00AB278E" w:rsidRDefault="00DA136E" w:rsidP="00D42A60">
            <w:pPr>
              <w:rPr>
                <w:sz w:val="20"/>
              </w:rPr>
            </w:pPr>
          </w:p>
        </w:tc>
        <w:tc>
          <w:tcPr>
            <w:tcW w:w="1080" w:type="dxa"/>
            <w:tcBorders>
              <w:left w:val="nil"/>
              <w:right w:val="nil"/>
            </w:tcBorders>
          </w:tcPr>
          <w:p w14:paraId="351E2359" w14:textId="77777777" w:rsidR="00DA136E" w:rsidRPr="00AB278E" w:rsidRDefault="00DA136E" w:rsidP="00D42A60">
            <w:pPr>
              <w:rPr>
                <w:sz w:val="20"/>
              </w:rPr>
            </w:pPr>
          </w:p>
        </w:tc>
        <w:tc>
          <w:tcPr>
            <w:tcW w:w="4338" w:type="dxa"/>
            <w:tcBorders>
              <w:left w:val="nil"/>
              <w:right w:val="nil"/>
            </w:tcBorders>
          </w:tcPr>
          <w:p w14:paraId="603EE2D3" w14:textId="77777777" w:rsidR="00DA136E" w:rsidRPr="00AB278E" w:rsidRDefault="00DA136E" w:rsidP="00D42A60">
            <w:pPr>
              <w:rPr>
                <w:sz w:val="20"/>
              </w:rPr>
            </w:pPr>
          </w:p>
        </w:tc>
      </w:tr>
      <w:tr w:rsidR="00CC63D0" w:rsidRPr="00AB278E" w14:paraId="48E28A7A" w14:textId="77777777" w:rsidTr="00CC63D0">
        <w:trPr>
          <w:cantSplit/>
        </w:trPr>
        <w:tc>
          <w:tcPr>
            <w:tcW w:w="558" w:type="dxa"/>
          </w:tcPr>
          <w:p w14:paraId="31C38CC3"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35FBF3B3"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Pr>
          <w:p w14:paraId="1DC0F238" w14:textId="77777777" w:rsidR="00DA136E" w:rsidRPr="00AB278E" w:rsidRDefault="006549CE" w:rsidP="00D42A60">
            <w:pPr>
              <w:rPr>
                <w:rFonts w:ascii="Times New Roman" w:hAnsi="Times New Roman"/>
                <w:szCs w:val="22"/>
              </w:rPr>
            </w:pPr>
            <w:r w:rsidRPr="00AB278E">
              <w:rPr>
                <w:rFonts w:ascii="Times New Roman" w:hAnsi="Times New Roman"/>
                <w:szCs w:val="22"/>
              </w:rPr>
              <w:t>PVA</w:t>
            </w:r>
          </w:p>
        </w:tc>
        <w:tc>
          <w:tcPr>
            <w:tcW w:w="1080" w:type="dxa"/>
          </w:tcPr>
          <w:p w14:paraId="0E19202B"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4F3D295"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1486A3BA" w14:textId="77777777" w:rsidTr="00CC63D0">
        <w:trPr>
          <w:cantSplit/>
        </w:trPr>
        <w:tc>
          <w:tcPr>
            <w:tcW w:w="558" w:type="dxa"/>
          </w:tcPr>
          <w:p w14:paraId="35E736F9"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34C155" w14:textId="77777777" w:rsidR="00DA136E" w:rsidRPr="00AB278E" w:rsidRDefault="006549CE" w:rsidP="00D42A60">
            <w:pPr>
              <w:rPr>
                <w:rFonts w:ascii="Times New Roman" w:hAnsi="Times New Roman"/>
                <w:szCs w:val="22"/>
              </w:rPr>
            </w:pPr>
            <w:r w:rsidRPr="00AB278E">
              <w:rPr>
                <w:rFonts w:ascii="Times New Roman" w:hAnsi="Times New Roman"/>
                <w:szCs w:val="22"/>
              </w:rPr>
              <w:t>Line No</w:t>
            </w:r>
          </w:p>
        </w:tc>
        <w:tc>
          <w:tcPr>
            <w:tcW w:w="1080" w:type="dxa"/>
          </w:tcPr>
          <w:p w14:paraId="3CE9894F" w14:textId="77777777" w:rsidR="00DA136E" w:rsidRPr="00AB278E" w:rsidRDefault="006549CE" w:rsidP="00D42A60">
            <w:pPr>
              <w:rPr>
                <w:rFonts w:ascii="Times New Roman" w:hAnsi="Times New Roman"/>
                <w:szCs w:val="22"/>
              </w:rPr>
            </w:pPr>
            <w:r w:rsidRPr="00AB278E">
              <w:rPr>
                <w:rFonts w:ascii="Times New Roman" w:hAnsi="Times New Roman"/>
                <w:szCs w:val="22"/>
              </w:rPr>
              <w:t>001</w:t>
            </w:r>
          </w:p>
        </w:tc>
        <w:tc>
          <w:tcPr>
            <w:tcW w:w="1080" w:type="dxa"/>
          </w:tcPr>
          <w:p w14:paraId="664574B7"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19B793C" w14:textId="77777777" w:rsidR="00DA136E" w:rsidRPr="00AB278E" w:rsidRDefault="000C2D14" w:rsidP="00D42A60">
            <w:pPr>
              <w:rPr>
                <w:rFonts w:ascii="Times New Roman" w:hAnsi="Times New Roman"/>
                <w:szCs w:val="22"/>
              </w:rPr>
            </w:pPr>
            <w:r w:rsidRPr="00AB278E">
              <w:rPr>
                <w:rFonts w:ascii="Times New Roman" w:hAnsi="Times New Roman"/>
                <w:szCs w:val="22"/>
              </w:rPr>
              <w:t>Line #</w:t>
            </w:r>
          </w:p>
        </w:tc>
      </w:tr>
      <w:tr w:rsidR="00CC63D0" w:rsidRPr="00AB278E" w14:paraId="65AE9FD4" w14:textId="77777777" w:rsidTr="00CC63D0">
        <w:trPr>
          <w:cantSplit/>
        </w:trPr>
        <w:tc>
          <w:tcPr>
            <w:tcW w:w="558" w:type="dxa"/>
          </w:tcPr>
          <w:p w14:paraId="0C43E18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232EB78E"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Code</w:t>
            </w:r>
          </w:p>
        </w:tc>
        <w:tc>
          <w:tcPr>
            <w:tcW w:w="1080" w:type="dxa"/>
          </w:tcPr>
          <w:p w14:paraId="52448413"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6549CE" w:rsidRPr="00AB278E">
              <w:rPr>
                <w:rFonts w:ascii="Times New Roman" w:hAnsi="Times New Roman"/>
                <w:szCs w:val="22"/>
              </w:rPr>
              <w:t>ull</w:t>
            </w:r>
          </w:p>
        </w:tc>
        <w:tc>
          <w:tcPr>
            <w:tcW w:w="1080" w:type="dxa"/>
          </w:tcPr>
          <w:p w14:paraId="298B9D4D"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C1E68FD" w14:textId="77777777" w:rsidR="00DA136E" w:rsidRPr="00AB278E" w:rsidRDefault="00DA136E" w:rsidP="00D42A60">
            <w:pPr>
              <w:rPr>
                <w:sz w:val="20"/>
              </w:rPr>
            </w:pPr>
          </w:p>
        </w:tc>
      </w:tr>
      <w:tr w:rsidR="00CC63D0" w:rsidRPr="00AB278E" w14:paraId="1D292498" w14:textId="77777777" w:rsidTr="00CC63D0">
        <w:trPr>
          <w:cantSplit/>
        </w:trPr>
        <w:tc>
          <w:tcPr>
            <w:tcW w:w="558" w:type="dxa"/>
          </w:tcPr>
          <w:p w14:paraId="773673D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7F06C130"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Number</w:t>
            </w:r>
          </w:p>
        </w:tc>
        <w:tc>
          <w:tcPr>
            <w:tcW w:w="1080" w:type="dxa"/>
          </w:tcPr>
          <w:p w14:paraId="412E56BB"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9C22D5C"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952EBB4" w14:textId="77777777" w:rsidR="00DA136E" w:rsidRPr="00AB278E" w:rsidRDefault="00DA136E" w:rsidP="00D42A60">
            <w:pPr>
              <w:rPr>
                <w:sz w:val="20"/>
              </w:rPr>
            </w:pPr>
          </w:p>
        </w:tc>
      </w:tr>
      <w:tr w:rsidR="00CC63D0" w:rsidRPr="00AB278E" w14:paraId="198F43E6" w14:textId="77777777" w:rsidTr="00CC63D0">
        <w:trPr>
          <w:cantSplit/>
        </w:trPr>
        <w:tc>
          <w:tcPr>
            <w:tcW w:w="558" w:type="dxa"/>
          </w:tcPr>
          <w:p w14:paraId="4E6DAAA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0384419"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Line</w:t>
            </w:r>
          </w:p>
        </w:tc>
        <w:tc>
          <w:tcPr>
            <w:tcW w:w="1080" w:type="dxa"/>
          </w:tcPr>
          <w:p w14:paraId="699949D9"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8B2F0B6"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43C938A7" w14:textId="77777777" w:rsidR="00DA136E" w:rsidRPr="00AB278E" w:rsidRDefault="00DA136E" w:rsidP="00D42A60">
            <w:pPr>
              <w:rPr>
                <w:sz w:val="20"/>
              </w:rPr>
            </w:pPr>
          </w:p>
        </w:tc>
      </w:tr>
      <w:tr w:rsidR="00CC63D0" w:rsidRPr="00AB278E" w14:paraId="1095446C" w14:textId="77777777" w:rsidTr="00CC63D0">
        <w:trPr>
          <w:cantSplit/>
        </w:trPr>
        <w:tc>
          <w:tcPr>
            <w:tcW w:w="558" w:type="dxa"/>
          </w:tcPr>
          <w:p w14:paraId="282C913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50CCC453" w14:textId="77777777" w:rsidR="00294045" w:rsidRPr="00AB278E" w:rsidRDefault="006549CE" w:rsidP="00D42A60">
            <w:pPr>
              <w:rPr>
                <w:rFonts w:ascii="Times New Roman" w:hAnsi="Times New Roman"/>
                <w:szCs w:val="22"/>
              </w:rPr>
            </w:pPr>
            <w:r w:rsidRPr="00AB278E">
              <w:rPr>
                <w:rFonts w:ascii="Times New Roman" w:hAnsi="Times New Roman"/>
                <w:szCs w:val="22"/>
              </w:rPr>
              <w:t>Accept Year</w:t>
            </w:r>
          </w:p>
        </w:tc>
        <w:tc>
          <w:tcPr>
            <w:tcW w:w="1080" w:type="dxa"/>
          </w:tcPr>
          <w:p w14:paraId="5A9484F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EBD9EE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B867723" w14:textId="77777777" w:rsidR="00294045" w:rsidRPr="00AB278E" w:rsidRDefault="00294045" w:rsidP="00D42A60">
            <w:pPr>
              <w:rPr>
                <w:sz w:val="20"/>
              </w:rPr>
            </w:pPr>
          </w:p>
        </w:tc>
      </w:tr>
      <w:tr w:rsidR="00CC63D0" w:rsidRPr="00AB278E" w14:paraId="10B1F1EA" w14:textId="77777777" w:rsidTr="00CC63D0">
        <w:trPr>
          <w:cantSplit/>
        </w:trPr>
        <w:tc>
          <w:tcPr>
            <w:tcW w:w="558" w:type="dxa"/>
          </w:tcPr>
          <w:p w14:paraId="496E9A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33256F74" w14:textId="77777777" w:rsidR="00294045" w:rsidRPr="00AB278E" w:rsidRDefault="006549CE" w:rsidP="00D42A60">
            <w:pPr>
              <w:rPr>
                <w:rFonts w:ascii="Times New Roman" w:hAnsi="Times New Roman"/>
                <w:szCs w:val="22"/>
              </w:rPr>
            </w:pPr>
            <w:r w:rsidRPr="00AB278E">
              <w:rPr>
                <w:rFonts w:ascii="Times New Roman" w:hAnsi="Times New Roman"/>
                <w:szCs w:val="22"/>
              </w:rPr>
              <w:t>Accept Month</w:t>
            </w:r>
          </w:p>
        </w:tc>
        <w:tc>
          <w:tcPr>
            <w:tcW w:w="1080" w:type="dxa"/>
          </w:tcPr>
          <w:p w14:paraId="3E31846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B1B718"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8C9CC5E" w14:textId="77777777" w:rsidR="00294045" w:rsidRPr="00AB278E" w:rsidRDefault="00294045" w:rsidP="00D42A60">
            <w:pPr>
              <w:rPr>
                <w:sz w:val="20"/>
              </w:rPr>
            </w:pPr>
          </w:p>
        </w:tc>
      </w:tr>
      <w:tr w:rsidR="00CC63D0" w:rsidRPr="00AB278E" w14:paraId="7D2F8E33" w14:textId="77777777" w:rsidTr="00CC63D0">
        <w:trPr>
          <w:cantSplit/>
        </w:trPr>
        <w:tc>
          <w:tcPr>
            <w:tcW w:w="558" w:type="dxa"/>
          </w:tcPr>
          <w:p w14:paraId="159A679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5F84CD91" w14:textId="77777777" w:rsidR="00294045" w:rsidRPr="00AB278E" w:rsidRDefault="006549CE" w:rsidP="00D42A60">
            <w:pPr>
              <w:rPr>
                <w:rFonts w:ascii="Times New Roman" w:hAnsi="Times New Roman"/>
                <w:szCs w:val="22"/>
              </w:rPr>
            </w:pPr>
            <w:r w:rsidRPr="00AB278E">
              <w:rPr>
                <w:rFonts w:ascii="Times New Roman" w:hAnsi="Times New Roman"/>
                <w:szCs w:val="22"/>
              </w:rPr>
              <w:t>Accept Day</w:t>
            </w:r>
          </w:p>
        </w:tc>
        <w:tc>
          <w:tcPr>
            <w:tcW w:w="1080" w:type="dxa"/>
          </w:tcPr>
          <w:p w14:paraId="04CF18FC"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7FE1ED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AF1E6CA" w14:textId="77777777" w:rsidR="00294045" w:rsidRPr="00AB278E" w:rsidRDefault="00294045" w:rsidP="00D42A60">
            <w:pPr>
              <w:rPr>
                <w:sz w:val="20"/>
              </w:rPr>
            </w:pPr>
          </w:p>
        </w:tc>
      </w:tr>
      <w:tr w:rsidR="00CC63D0" w:rsidRPr="00AB278E" w14:paraId="014782DF" w14:textId="77777777" w:rsidTr="00CC63D0">
        <w:trPr>
          <w:cantSplit/>
        </w:trPr>
        <w:tc>
          <w:tcPr>
            <w:tcW w:w="558" w:type="dxa"/>
          </w:tcPr>
          <w:p w14:paraId="246F2AE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7CE64E4"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w:t>
            </w:r>
          </w:p>
        </w:tc>
        <w:tc>
          <w:tcPr>
            <w:tcW w:w="1080" w:type="dxa"/>
          </w:tcPr>
          <w:p w14:paraId="240171C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765E7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612FB81" w14:textId="77777777" w:rsidR="00294045" w:rsidRPr="00AB278E" w:rsidRDefault="00294045" w:rsidP="00D42A60">
            <w:pPr>
              <w:rPr>
                <w:sz w:val="20"/>
              </w:rPr>
            </w:pPr>
          </w:p>
        </w:tc>
      </w:tr>
      <w:tr w:rsidR="00CC63D0" w:rsidRPr="00AB278E" w14:paraId="18E7D290" w14:textId="77777777" w:rsidTr="00CC63D0">
        <w:trPr>
          <w:cantSplit/>
        </w:trPr>
        <w:tc>
          <w:tcPr>
            <w:tcW w:w="558" w:type="dxa"/>
          </w:tcPr>
          <w:p w14:paraId="2F7453E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1CC42CF9"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Line</w:t>
            </w:r>
          </w:p>
        </w:tc>
        <w:tc>
          <w:tcPr>
            <w:tcW w:w="1080" w:type="dxa"/>
          </w:tcPr>
          <w:p w14:paraId="2CFE2031"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C25BDD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3EF00475" w14:textId="77777777" w:rsidR="00294045" w:rsidRPr="00AB278E" w:rsidRDefault="00294045" w:rsidP="00D42A60">
            <w:pPr>
              <w:rPr>
                <w:sz w:val="20"/>
              </w:rPr>
            </w:pPr>
          </w:p>
        </w:tc>
      </w:tr>
      <w:tr w:rsidR="00CC63D0" w:rsidRPr="00AB278E" w14:paraId="50F1B07E" w14:textId="77777777" w:rsidTr="00CC63D0">
        <w:trPr>
          <w:cantSplit/>
        </w:trPr>
        <w:tc>
          <w:tcPr>
            <w:tcW w:w="558" w:type="dxa"/>
          </w:tcPr>
          <w:p w14:paraId="1085963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05C6C" w14:textId="77777777" w:rsidR="00294045" w:rsidRPr="00AB278E" w:rsidRDefault="006549CE" w:rsidP="00D42A60">
            <w:pPr>
              <w:rPr>
                <w:rFonts w:ascii="Times New Roman" w:hAnsi="Times New Roman"/>
                <w:szCs w:val="22"/>
              </w:rPr>
            </w:pPr>
            <w:r w:rsidRPr="00AB278E">
              <w:rPr>
                <w:rFonts w:ascii="Times New Roman" w:hAnsi="Times New Roman"/>
                <w:szCs w:val="22"/>
              </w:rPr>
              <w:t>Line Description</w:t>
            </w:r>
          </w:p>
        </w:tc>
        <w:tc>
          <w:tcPr>
            <w:tcW w:w="1080" w:type="dxa"/>
          </w:tcPr>
          <w:p w14:paraId="0D468E0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C3608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05A3D61" w14:textId="77777777" w:rsidR="00294045" w:rsidRPr="00AB278E" w:rsidRDefault="00294045" w:rsidP="00D42A60">
            <w:pPr>
              <w:rPr>
                <w:sz w:val="20"/>
              </w:rPr>
            </w:pPr>
          </w:p>
        </w:tc>
      </w:tr>
      <w:tr w:rsidR="00CC63D0" w:rsidRPr="00AB278E" w14:paraId="6BAF6E0F" w14:textId="77777777" w:rsidTr="00CC63D0">
        <w:trPr>
          <w:cantSplit/>
        </w:trPr>
        <w:tc>
          <w:tcPr>
            <w:tcW w:w="558" w:type="dxa"/>
          </w:tcPr>
          <w:p w14:paraId="630CAE2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7882334F" w14:textId="77777777" w:rsidR="00294045" w:rsidRPr="00AB278E" w:rsidRDefault="006549CE" w:rsidP="00D42A60">
            <w:pPr>
              <w:rPr>
                <w:rFonts w:ascii="Times New Roman" w:hAnsi="Times New Roman"/>
                <w:szCs w:val="22"/>
              </w:rPr>
            </w:pPr>
            <w:r w:rsidRPr="00AB278E">
              <w:rPr>
                <w:rFonts w:ascii="Times New Roman" w:hAnsi="Times New Roman"/>
                <w:szCs w:val="22"/>
              </w:rPr>
              <w:t>Line Trans Type</w:t>
            </w:r>
          </w:p>
        </w:tc>
        <w:tc>
          <w:tcPr>
            <w:tcW w:w="1080" w:type="dxa"/>
          </w:tcPr>
          <w:p w14:paraId="35F7446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A08E4A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380F4A" w14:textId="77777777" w:rsidR="00294045" w:rsidRPr="00AB278E" w:rsidRDefault="00294045" w:rsidP="00D42A60">
            <w:pPr>
              <w:rPr>
                <w:sz w:val="20"/>
              </w:rPr>
            </w:pPr>
          </w:p>
        </w:tc>
      </w:tr>
      <w:tr w:rsidR="00CC63D0" w:rsidRPr="00AB278E" w14:paraId="144DC4E8" w14:textId="77777777" w:rsidTr="00CC63D0">
        <w:trPr>
          <w:cantSplit/>
        </w:trPr>
        <w:tc>
          <w:tcPr>
            <w:tcW w:w="558" w:type="dxa"/>
          </w:tcPr>
          <w:p w14:paraId="441E30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552862FC" w14:textId="77777777" w:rsidR="00294045" w:rsidRPr="00AB278E" w:rsidRDefault="006549CE" w:rsidP="00D42A60">
            <w:pPr>
              <w:rPr>
                <w:rFonts w:ascii="Times New Roman" w:hAnsi="Times New Roman"/>
                <w:szCs w:val="22"/>
              </w:rPr>
            </w:pPr>
            <w:r w:rsidRPr="00AB278E">
              <w:rPr>
                <w:rFonts w:ascii="Times New Roman" w:hAnsi="Times New Roman"/>
                <w:szCs w:val="22"/>
              </w:rPr>
              <w:t>Line Budget FY</w:t>
            </w:r>
          </w:p>
        </w:tc>
        <w:tc>
          <w:tcPr>
            <w:tcW w:w="1080" w:type="dxa"/>
          </w:tcPr>
          <w:p w14:paraId="096A3BF6" w14:textId="77777777" w:rsidR="00294045" w:rsidRPr="00AB278E" w:rsidRDefault="00B3105E" w:rsidP="00D42A60">
            <w:pPr>
              <w:rPr>
                <w:rFonts w:ascii="Times New Roman" w:hAnsi="Times New Roman"/>
                <w:szCs w:val="22"/>
              </w:rPr>
            </w:pPr>
            <w:r w:rsidRPr="00AB278E">
              <w:rPr>
                <w:rFonts w:ascii="Times New Roman" w:hAnsi="Times New Roman"/>
                <w:szCs w:val="22"/>
              </w:rPr>
              <w:t>2N</w:t>
            </w:r>
          </w:p>
        </w:tc>
        <w:tc>
          <w:tcPr>
            <w:tcW w:w="1080" w:type="dxa"/>
          </w:tcPr>
          <w:p w14:paraId="4B8AFABF"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2DC25BF0" w14:textId="77777777" w:rsidR="00294045" w:rsidRPr="00AB278E" w:rsidRDefault="000C2D14" w:rsidP="00D42A60">
            <w:pPr>
              <w:rPr>
                <w:rFonts w:ascii="Times New Roman" w:hAnsi="Times New Roman"/>
                <w:szCs w:val="22"/>
              </w:rPr>
            </w:pPr>
            <w:r w:rsidRPr="00AB278E">
              <w:rPr>
                <w:rFonts w:ascii="Times New Roman" w:hAnsi="Times New Roman"/>
                <w:szCs w:val="22"/>
              </w:rPr>
              <w:t>Fiscal Year</w:t>
            </w:r>
          </w:p>
        </w:tc>
      </w:tr>
      <w:tr w:rsidR="00CC63D0" w:rsidRPr="00AB278E" w14:paraId="59BEE104" w14:textId="77777777" w:rsidTr="00CC63D0">
        <w:trPr>
          <w:cantSplit/>
        </w:trPr>
        <w:tc>
          <w:tcPr>
            <w:tcW w:w="558" w:type="dxa"/>
          </w:tcPr>
          <w:p w14:paraId="0687AD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1E05E0F4" w14:textId="77777777" w:rsidR="00294045" w:rsidRPr="00AB278E" w:rsidRDefault="006549C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93AA5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5FA79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520E35C" w14:textId="77777777" w:rsidR="00294045" w:rsidRPr="00AB278E" w:rsidRDefault="00294045" w:rsidP="00D42A60">
            <w:pPr>
              <w:rPr>
                <w:sz w:val="20"/>
              </w:rPr>
            </w:pPr>
          </w:p>
        </w:tc>
      </w:tr>
      <w:tr w:rsidR="00CC63D0" w:rsidRPr="00AB278E" w14:paraId="6BB492C8" w14:textId="77777777" w:rsidTr="00CC63D0">
        <w:trPr>
          <w:cantSplit/>
        </w:trPr>
        <w:tc>
          <w:tcPr>
            <w:tcW w:w="558" w:type="dxa"/>
          </w:tcPr>
          <w:p w14:paraId="0ACB30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301C9E04" w14:textId="77777777" w:rsidR="00294045" w:rsidRPr="00AB278E" w:rsidRDefault="006549CE" w:rsidP="00D42A60">
            <w:pPr>
              <w:rPr>
                <w:rFonts w:ascii="Times New Roman" w:hAnsi="Times New Roman"/>
                <w:szCs w:val="22"/>
              </w:rPr>
            </w:pPr>
            <w:r w:rsidRPr="00AB278E">
              <w:rPr>
                <w:rFonts w:ascii="Times New Roman" w:hAnsi="Times New Roman"/>
                <w:szCs w:val="22"/>
              </w:rPr>
              <w:t>Line Fund</w:t>
            </w:r>
          </w:p>
        </w:tc>
        <w:tc>
          <w:tcPr>
            <w:tcW w:w="1080" w:type="dxa"/>
          </w:tcPr>
          <w:p w14:paraId="54E6BBFF" w14:textId="77777777" w:rsidR="00294045" w:rsidRPr="00AB278E" w:rsidRDefault="00B3105E" w:rsidP="00D42A60">
            <w:pPr>
              <w:rPr>
                <w:rFonts w:ascii="Times New Roman" w:hAnsi="Times New Roman"/>
                <w:szCs w:val="22"/>
              </w:rPr>
            </w:pPr>
            <w:r w:rsidRPr="00AB278E">
              <w:rPr>
                <w:rFonts w:ascii="Times New Roman" w:hAnsi="Times New Roman"/>
                <w:szCs w:val="22"/>
              </w:rPr>
              <w:t>5014</w:t>
            </w:r>
          </w:p>
        </w:tc>
        <w:tc>
          <w:tcPr>
            <w:tcW w:w="1080" w:type="dxa"/>
          </w:tcPr>
          <w:p w14:paraId="32C6F67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5EACC84" w14:textId="77777777" w:rsidR="00294045" w:rsidRPr="00AB278E" w:rsidRDefault="000C2D14" w:rsidP="00D42A60">
            <w:pPr>
              <w:rPr>
                <w:rFonts w:ascii="Times New Roman" w:hAnsi="Times New Roman"/>
                <w:szCs w:val="22"/>
              </w:rPr>
            </w:pPr>
            <w:r w:rsidRPr="00AB278E">
              <w:rPr>
                <w:rFonts w:ascii="Times New Roman" w:hAnsi="Times New Roman"/>
                <w:szCs w:val="22"/>
              </w:rPr>
              <w:t>Appropriation</w:t>
            </w:r>
          </w:p>
        </w:tc>
      </w:tr>
      <w:tr w:rsidR="00CC63D0" w:rsidRPr="00AB278E" w14:paraId="709EA869" w14:textId="77777777" w:rsidTr="00CC63D0">
        <w:trPr>
          <w:cantSplit/>
        </w:trPr>
        <w:tc>
          <w:tcPr>
            <w:tcW w:w="558" w:type="dxa"/>
          </w:tcPr>
          <w:p w14:paraId="096FF0A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26700306" w14:textId="77777777" w:rsidR="00294045" w:rsidRPr="00AB278E" w:rsidRDefault="006549CE" w:rsidP="00D42A60">
            <w:pPr>
              <w:rPr>
                <w:rFonts w:ascii="Times New Roman" w:hAnsi="Times New Roman"/>
                <w:szCs w:val="22"/>
              </w:rPr>
            </w:pPr>
            <w:r w:rsidRPr="00AB278E">
              <w:rPr>
                <w:rFonts w:ascii="Times New Roman" w:hAnsi="Times New Roman"/>
                <w:szCs w:val="22"/>
              </w:rPr>
              <w:t>XOrganization</w:t>
            </w:r>
          </w:p>
        </w:tc>
        <w:tc>
          <w:tcPr>
            <w:tcW w:w="1080" w:type="dxa"/>
          </w:tcPr>
          <w:p w14:paraId="3230B42E" w14:textId="77777777" w:rsidR="00294045" w:rsidRPr="00AB278E" w:rsidRDefault="00B3105E" w:rsidP="00D42A60">
            <w:pPr>
              <w:rPr>
                <w:rFonts w:ascii="Times New Roman" w:hAnsi="Times New Roman"/>
                <w:szCs w:val="22"/>
              </w:rPr>
            </w:pPr>
            <w:r w:rsidRPr="00AB278E">
              <w:rPr>
                <w:rFonts w:ascii="Times New Roman" w:hAnsi="Times New Roman"/>
                <w:szCs w:val="22"/>
              </w:rPr>
              <w:t>3N</w:t>
            </w:r>
          </w:p>
        </w:tc>
        <w:tc>
          <w:tcPr>
            <w:tcW w:w="1080" w:type="dxa"/>
          </w:tcPr>
          <w:p w14:paraId="117D08A1"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4C0B9A5" w14:textId="77777777" w:rsidR="00294045" w:rsidRPr="00AB278E" w:rsidRDefault="000C2D14" w:rsidP="00D42A60">
            <w:pPr>
              <w:rPr>
                <w:rFonts w:ascii="Times New Roman" w:hAnsi="Times New Roman"/>
                <w:szCs w:val="22"/>
              </w:rPr>
            </w:pPr>
            <w:r w:rsidRPr="00AB278E">
              <w:rPr>
                <w:rFonts w:ascii="Times New Roman" w:hAnsi="Times New Roman"/>
                <w:szCs w:val="22"/>
              </w:rPr>
              <w:t>Station number</w:t>
            </w:r>
          </w:p>
        </w:tc>
      </w:tr>
      <w:tr w:rsidR="00CC63D0" w:rsidRPr="00AB278E" w14:paraId="389C8FCA" w14:textId="77777777" w:rsidTr="00CC63D0">
        <w:trPr>
          <w:cantSplit/>
        </w:trPr>
        <w:tc>
          <w:tcPr>
            <w:tcW w:w="558" w:type="dxa"/>
          </w:tcPr>
          <w:p w14:paraId="11AFAA3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1B21294B" w14:textId="77777777" w:rsidR="00294045" w:rsidRPr="00AB278E" w:rsidRDefault="006549CE" w:rsidP="00D42A60">
            <w:pPr>
              <w:rPr>
                <w:rFonts w:ascii="Times New Roman" w:hAnsi="Times New Roman"/>
                <w:szCs w:val="22"/>
              </w:rPr>
            </w:pPr>
            <w:r w:rsidRPr="00AB278E">
              <w:rPr>
                <w:rFonts w:ascii="Times New Roman" w:hAnsi="Times New Roman"/>
                <w:szCs w:val="22"/>
              </w:rPr>
              <w:t>Sat Station</w:t>
            </w:r>
          </w:p>
        </w:tc>
        <w:tc>
          <w:tcPr>
            <w:tcW w:w="1080" w:type="dxa"/>
          </w:tcPr>
          <w:p w14:paraId="6239CFA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EE0165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5C66EFC" w14:textId="77777777" w:rsidR="00294045" w:rsidRPr="00AB278E" w:rsidRDefault="000C2D14" w:rsidP="000C2D14">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4D68D5A6" w14:textId="77777777" w:rsidTr="00CC63D0">
        <w:trPr>
          <w:cantSplit/>
        </w:trPr>
        <w:tc>
          <w:tcPr>
            <w:tcW w:w="558" w:type="dxa"/>
          </w:tcPr>
          <w:p w14:paraId="694514D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A3D81DB" w14:textId="77777777" w:rsidR="00294045" w:rsidRPr="00AB278E" w:rsidRDefault="006549CE" w:rsidP="00D42A60">
            <w:pPr>
              <w:rPr>
                <w:rFonts w:ascii="Times New Roman" w:hAnsi="Times New Roman"/>
                <w:szCs w:val="22"/>
              </w:rPr>
            </w:pPr>
            <w:r w:rsidRPr="00AB278E">
              <w:rPr>
                <w:rFonts w:ascii="Times New Roman" w:hAnsi="Times New Roman"/>
                <w:szCs w:val="22"/>
              </w:rPr>
              <w:t>Cost Center</w:t>
            </w:r>
          </w:p>
        </w:tc>
        <w:tc>
          <w:tcPr>
            <w:tcW w:w="1080" w:type="dxa"/>
          </w:tcPr>
          <w:p w14:paraId="44AB6AC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7F2D15C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FAA9025" w14:textId="77777777" w:rsidR="00294045" w:rsidRPr="00AB278E" w:rsidRDefault="00294045" w:rsidP="00D42A60">
            <w:pPr>
              <w:rPr>
                <w:sz w:val="20"/>
              </w:rPr>
            </w:pPr>
          </w:p>
        </w:tc>
      </w:tr>
      <w:tr w:rsidR="00CC63D0" w:rsidRPr="00AB278E" w14:paraId="5829C1E8" w14:textId="77777777" w:rsidTr="00CC63D0">
        <w:trPr>
          <w:cantSplit/>
        </w:trPr>
        <w:tc>
          <w:tcPr>
            <w:tcW w:w="558" w:type="dxa"/>
          </w:tcPr>
          <w:p w14:paraId="49D925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A6E9B0B" w14:textId="77777777" w:rsidR="00294045" w:rsidRPr="00AB278E" w:rsidRDefault="006549CE" w:rsidP="00D42A60">
            <w:pPr>
              <w:rPr>
                <w:rFonts w:ascii="Times New Roman" w:hAnsi="Times New Roman"/>
                <w:szCs w:val="22"/>
              </w:rPr>
            </w:pPr>
            <w:r w:rsidRPr="00AB278E">
              <w:rPr>
                <w:rFonts w:ascii="Times New Roman" w:hAnsi="Times New Roman"/>
                <w:szCs w:val="22"/>
              </w:rPr>
              <w:t>Cost Sat Station</w:t>
            </w:r>
          </w:p>
        </w:tc>
        <w:tc>
          <w:tcPr>
            <w:tcW w:w="1080" w:type="dxa"/>
          </w:tcPr>
          <w:p w14:paraId="703EC77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378061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E8E679D" w14:textId="77777777" w:rsidR="00294045" w:rsidRPr="00AB278E" w:rsidRDefault="00294045" w:rsidP="00D42A60">
            <w:pPr>
              <w:rPr>
                <w:sz w:val="20"/>
              </w:rPr>
            </w:pPr>
          </w:p>
        </w:tc>
      </w:tr>
      <w:tr w:rsidR="00CC63D0" w:rsidRPr="00AB278E" w14:paraId="37261C94" w14:textId="77777777" w:rsidTr="00CC63D0">
        <w:trPr>
          <w:cantSplit/>
        </w:trPr>
        <w:tc>
          <w:tcPr>
            <w:tcW w:w="558" w:type="dxa"/>
          </w:tcPr>
          <w:p w14:paraId="5500D33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1BB4FC4B" w14:textId="77777777" w:rsidR="00294045" w:rsidRPr="00AB278E" w:rsidRDefault="006549CE" w:rsidP="00D42A60">
            <w:pPr>
              <w:rPr>
                <w:rFonts w:ascii="Times New Roman" w:hAnsi="Times New Roman"/>
                <w:szCs w:val="22"/>
              </w:rPr>
            </w:pPr>
            <w:r w:rsidRPr="00AB278E">
              <w:rPr>
                <w:rFonts w:ascii="Times New Roman" w:hAnsi="Times New Roman"/>
                <w:szCs w:val="22"/>
              </w:rPr>
              <w:t>XProgram</w:t>
            </w:r>
          </w:p>
        </w:tc>
        <w:tc>
          <w:tcPr>
            <w:tcW w:w="1080" w:type="dxa"/>
          </w:tcPr>
          <w:p w14:paraId="093F8C0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65EAFC7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2E570D4" w14:textId="77777777" w:rsidR="00294045" w:rsidRPr="00AB278E" w:rsidRDefault="00294045" w:rsidP="00D42A60">
            <w:pPr>
              <w:rPr>
                <w:sz w:val="20"/>
              </w:rPr>
            </w:pPr>
          </w:p>
        </w:tc>
      </w:tr>
      <w:tr w:rsidR="00CC63D0" w:rsidRPr="00AB278E" w14:paraId="01EB2A26" w14:textId="77777777" w:rsidTr="00CC63D0">
        <w:trPr>
          <w:cantSplit/>
        </w:trPr>
        <w:tc>
          <w:tcPr>
            <w:tcW w:w="558" w:type="dxa"/>
          </w:tcPr>
          <w:p w14:paraId="4C23300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7CF5B030" w14:textId="77777777" w:rsidR="00294045" w:rsidRPr="00AB278E" w:rsidRDefault="006549CE" w:rsidP="00D42A60">
            <w:pPr>
              <w:rPr>
                <w:rFonts w:ascii="Times New Roman" w:hAnsi="Times New Roman"/>
                <w:szCs w:val="22"/>
              </w:rPr>
            </w:pPr>
            <w:r w:rsidRPr="00AB278E">
              <w:rPr>
                <w:rFonts w:ascii="Times New Roman" w:hAnsi="Times New Roman"/>
                <w:szCs w:val="22"/>
              </w:rPr>
              <w:t>Budget Object Code</w:t>
            </w:r>
          </w:p>
        </w:tc>
        <w:tc>
          <w:tcPr>
            <w:tcW w:w="1080" w:type="dxa"/>
          </w:tcPr>
          <w:p w14:paraId="78751E1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011485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1099DA" w14:textId="77777777" w:rsidR="00294045" w:rsidRPr="00AB278E" w:rsidRDefault="00294045" w:rsidP="00D42A60">
            <w:pPr>
              <w:rPr>
                <w:sz w:val="20"/>
              </w:rPr>
            </w:pPr>
          </w:p>
        </w:tc>
      </w:tr>
      <w:tr w:rsidR="00CC63D0" w:rsidRPr="00AB278E" w14:paraId="775AF865" w14:textId="77777777" w:rsidTr="00CC63D0">
        <w:trPr>
          <w:cantSplit/>
        </w:trPr>
        <w:tc>
          <w:tcPr>
            <w:tcW w:w="558" w:type="dxa"/>
          </w:tcPr>
          <w:p w14:paraId="35BCA1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2084512E" w14:textId="77777777" w:rsidR="00294045" w:rsidRPr="00AB278E" w:rsidRDefault="006549CE" w:rsidP="00D42A60">
            <w:pPr>
              <w:rPr>
                <w:rFonts w:ascii="Times New Roman" w:hAnsi="Times New Roman"/>
                <w:szCs w:val="22"/>
              </w:rPr>
            </w:pPr>
            <w:r w:rsidRPr="00AB278E">
              <w:rPr>
                <w:rFonts w:ascii="Times New Roman" w:hAnsi="Times New Roman"/>
                <w:szCs w:val="22"/>
              </w:rPr>
              <w:t>Sub BOC</w:t>
            </w:r>
          </w:p>
        </w:tc>
        <w:tc>
          <w:tcPr>
            <w:tcW w:w="1080" w:type="dxa"/>
          </w:tcPr>
          <w:p w14:paraId="0F2B0C29"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017E281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FD48764" w14:textId="77777777" w:rsidR="00294045" w:rsidRPr="00AB278E" w:rsidRDefault="00294045" w:rsidP="00D42A60">
            <w:pPr>
              <w:rPr>
                <w:sz w:val="20"/>
              </w:rPr>
            </w:pPr>
          </w:p>
        </w:tc>
      </w:tr>
      <w:tr w:rsidR="00CC63D0" w:rsidRPr="00AB278E" w14:paraId="4428C995" w14:textId="77777777" w:rsidTr="00CC63D0">
        <w:trPr>
          <w:cantSplit/>
        </w:trPr>
        <w:tc>
          <w:tcPr>
            <w:tcW w:w="558" w:type="dxa"/>
          </w:tcPr>
          <w:p w14:paraId="77F823A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057D1D08" w14:textId="77777777" w:rsidR="00294045" w:rsidRPr="00AB278E" w:rsidRDefault="006549CE" w:rsidP="00D42A60">
            <w:pPr>
              <w:rPr>
                <w:rFonts w:ascii="Times New Roman" w:hAnsi="Times New Roman"/>
                <w:szCs w:val="22"/>
              </w:rPr>
            </w:pPr>
            <w:r w:rsidRPr="00AB278E">
              <w:rPr>
                <w:rFonts w:ascii="Times New Roman" w:hAnsi="Times New Roman"/>
                <w:szCs w:val="22"/>
              </w:rPr>
              <w:t>Job Number</w:t>
            </w:r>
          </w:p>
        </w:tc>
        <w:tc>
          <w:tcPr>
            <w:tcW w:w="1080" w:type="dxa"/>
          </w:tcPr>
          <w:p w14:paraId="2BCF81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2A874F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39C745D" w14:textId="77777777" w:rsidR="00294045" w:rsidRPr="00AB278E" w:rsidRDefault="00294045" w:rsidP="00D42A60">
            <w:pPr>
              <w:rPr>
                <w:sz w:val="20"/>
              </w:rPr>
            </w:pPr>
          </w:p>
        </w:tc>
      </w:tr>
      <w:tr w:rsidR="00CC63D0" w:rsidRPr="00AB278E" w14:paraId="47073294" w14:textId="77777777" w:rsidTr="00CC63D0">
        <w:trPr>
          <w:cantSplit/>
        </w:trPr>
        <w:tc>
          <w:tcPr>
            <w:tcW w:w="558" w:type="dxa"/>
          </w:tcPr>
          <w:p w14:paraId="6BCA430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49794A17" w14:textId="77777777" w:rsidR="00294045" w:rsidRPr="00AB278E" w:rsidRDefault="006549CE" w:rsidP="00D42A60">
            <w:pPr>
              <w:rPr>
                <w:rFonts w:ascii="Times New Roman" w:hAnsi="Times New Roman"/>
                <w:szCs w:val="22"/>
              </w:rPr>
            </w:pPr>
            <w:r w:rsidRPr="00AB278E">
              <w:rPr>
                <w:rFonts w:ascii="Times New Roman" w:hAnsi="Times New Roman"/>
                <w:szCs w:val="22"/>
              </w:rPr>
              <w:t>Reporting Category</w:t>
            </w:r>
          </w:p>
        </w:tc>
        <w:tc>
          <w:tcPr>
            <w:tcW w:w="1080" w:type="dxa"/>
          </w:tcPr>
          <w:p w14:paraId="4D1C2E32"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D2505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5DBC22" w14:textId="77777777" w:rsidR="00294045" w:rsidRPr="00AB278E" w:rsidRDefault="00294045" w:rsidP="00D42A60">
            <w:pPr>
              <w:rPr>
                <w:sz w:val="20"/>
              </w:rPr>
            </w:pPr>
          </w:p>
        </w:tc>
      </w:tr>
      <w:tr w:rsidR="00CC63D0" w:rsidRPr="00AB278E" w14:paraId="5A92F34F" w14:textId="77777777" w:rsidTr="00CC63D0">
        <w:trPr>
          <w:cantSplit/>
        </w:trPr>
        <w:tc>
          <w:tcPr>
            <w:tcW w:w="558" w:type="dxa"/>
          </w:tcPr>
          <w:p w14:paraId="7A2C238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0A5B714C" w14:textId="77777777" w:rsidR="00294045" w:rsidRPr="00AB278E" w:rsidRDefault="006549CE" w:rsidP="00D42A60">
            <w:pPr>
              <w:rPr>
                <w:rFonts w:ascii="Times New Roman" w:hAnsi="Times New Roman"/>
                <w:szCs w:val="22"/>
              </w:rPr>
            </w:pPr>
            <w:r w:rsidRPr="00AB278E">
              <w:rPr>
                <w:rFonts w:ascii="Times New Roman" w:hAnsi="Times New Roman"/>
                <w:szCs w:val="22"/>
              </w:rPr>
              <w:t>GL Account</w:t>
            </w:r>
          </w:p>
        </w:tc>
        <w:tc>
          <w:tcPr>
            <w:tcW w:w="1080" w:type="dxa"/>
          </w:tcPr>
          <w:p w14:paraId="71162B4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7A87253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DACD5CD" w14:textId="77777777" w:rsidR="00294045" w:rsidRPr="00AB278E" w:rsidRDefault="00294045" w:rsidP="00D42A60">
            <w:pPr>
              <w:rPr>
                <w:sz w:val="20"/>
              </w:rPr>
            </w:pPr>
          </w:p>
        </w:tc>
      </w:tr>
      <w:tr w:rsidR="00CC63D0" w:rsidRPr="00AB278E" w14:paraId="126DCB10" w14:textId="77777777" w:rsidTr="00CC63D0">
        <w:trPr>
          <w:cantSplit/>
        </w:trPr>
        <w:tc>
          <w:tcPr>
            <w:tcW w:w="558" w:type="dxa"/>
          </w:tcPr>
          <w:p w14:paraId="528D15B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0987A6B1" w14:textId="77777777" w:rsidR="00294045" w:rsidRPr="00AB278E" w:rsidRDefault="006549CE" w:rsidP="00D42A60">
            <w:pPr>
              <w:rPr>
                <w:rFonts w:ascii="Times New Roman" w:hAnsi="Times New Roman"/>
                <w:szCs w:val="22"/>
              </w:rPr>
            </w:pPr>
            <w:r w:rsidRPr="00AB278E">
              <w:rPr>
                <w:rFonts w:ascii="Times New Roman" w:hAnsi="Times New Roman"/>
                <w:szCs w:val="22"/>
              </w:rPr>
              <w:t>Quantity</w:t>
            </w:r>
          </w:p>
        </w:tc>
        <w:tc>
          <w:tcPr>
            <w:tcW w:w="1080" w:type="dxa"/>
          </w:tcPr>
          <w:p w14:paraId="34127C2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432230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275F611" w14:textId="77777777" w:rsidR="00294045" w:rsidRPr="00AB278E" w:rsidRDefault="00294045" w:rsidP="00D42A60">
            <w:pPr>
              <w:rPr>
                <w:sz w:val="20"/>
              </w:rPr>
            </w:pPr>
          </w:p>
        </w:tc>
      </w:tr>
      <w:tr w:rsidR="00CC63D0" w:rsidRPr="00AB278E" w14:paraId="5F80FB27" w14:textId="77777777" w:rsidTr="00CC63D0">
        <w:trPr>
          <w:cantSplit/>
        </w:trPr>
        <w:tc>
          <w:tcPr>
            <w:tcW w:w="558" w:type="dxa"/>
          </w:tcPr>
          <w:p w14:paraId="1913D2F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28</w:t>
            </w:r>
          </w:p>
        </w:tc>
        <w:tc>
          <w:tcPr>
            <w:tcW w:w="2520" w:type="dxa"/>
          </w:tcPr>
          <w:p w14:paraId="289149BD" w14:textId="77777777" w:rsidR="00294045" w:rsidRPr="00AB278E" w:rsidRDefault="006549CE" w:rsidP="00D42A60">
            <w:pPr>
              <w:rPr>
                <w:rFonts w:ascii="Times New Roman" w:hAnsi="Times New Roman"/>
                <w:szCs w:val="22"/>
              </w:rPr>
            </w:pPr>
            <w:r w:rsidRPr="00AB278E">
              <w:rPr>
                <w:rFonts w:ascii="Times New Roman" w:hAnsi="Times New Roman"/>
                <w:szCs w:val="22"/>
              </w:rPr>
              <w:t>Revenue Source</w:t>
            </w:r>
          </w:p>
        </w:tc>
        <w:tc>
          <w:tcPr>
            <w:tcW w:w="1080" w:type="dxa"/>
          </w:tcPr>
          <w:p w14:paraId="68C6A2BC" w14:textId="77777777" w:rsidR="00294045" w:rsidRPr="00AB278E" w:rsidRDefault="00B3105E" w:rsidP="00D42A60">
            <w:pPr>
              <w:rPr>
                <w:rFonts w:ascii="Times New Roman" w:hAnsi="Times New Roman"/>
                <w:szCs w:val="22"/>
              </w:rPr>
            </w:pPr>
            <w:r w:rsidRPr="00AB278E">
              <w:rPr>
                <w:rFonts w:ascii="Times New Roman" w:hAnsi="Times New Roman"/>
                <w:szCs w:val="22"/>
              </w:rPr>
              <w:t>ARRV</w:t>
            </w:r>
          </w:p>
        </w:tc>
        <w:tc>
          <w:tcPr>
            <w:tcW w:w="1080" w:type="dxa"/>
          </w:tcPr>
          <w:p w14:paraId="275E06A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31EDE9" w14:textId="77777777" w:rsidR="00294045" w:rsidRPr="00AB278E" w:rsidRDefault="00294045" w:rsidP="00D42A60">
            <w:pPr>
              <w:rPr>
                <w:sz w:val="20"/>
              </w:rPr>
            </w:pPr>
          </w:p>
        </w:tc>
      </w:tr>
      <w:tr w:rsidR="00CC63D0" w:rsidRPr="00AB278E" w14:paraId="7C2EF6B8" w14:textId="77777777" w:rsidTr="00CC63D0">
        <w:trPr>
          <w:cantSplit/>
        </w:trPr>
        <w:tc>
          <w:tcPr>
            <w:tcW w:w="558" w:type="dxa"/>
          </w:tcPr>
          <w:p w14:paraId="722FFC8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29</w:t>
            </w:r>
          </w:p>
        </w:tc>
        <w:tc>
          <w:tcPr>
            <w:tcW w:w="2520" w:type="dxa"/>
          </w:tcPr>
          <w:p w14:paraId="35F6CBF0" w14:textId="77777777" w:rsidR="00294045" w:rsidRPr="00AB278E" w:rsidRDefault="006549CE" w:rsidP="00D42A60">
            <w:pPr>
              <w:rPr>
                <w:rFonts w:ascii="Times New Roman" w:hAnsi="Times New Roman"/>
                <w:szCs w:val="22"/>
              </w:rPr>
            </w:pPr>
            <w:r w:rsidRPr="00AB278E">
              <w:rPr>
                <w:rFonts w:ascii="Times New Roman" w:hAnsi="Times New Roman"/>
                <w:szCs w:val="22"/>
              </w:rPr>
              <w:t>Sub Rev Source</w:t>
            </w:r>
          </w:p>
        </w:tc>
        <w:tc>
          <w:tcPr>
            <w:tcW w:w="1080" w:type="dxa"/>
          </w:tcPr>
          <w:p w14:paraId="57FA7F6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FF60AE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0DF9A4" w14:textId="77777777" w:rsidR="00294045" w:rsidRPr="00AB278E" w:rsidRDefault="00294045" w:rsidP="00D42A60">
            <w:pPr>
              <w:rPr>
                <w:sz w:val="20"/>
              </w:rPr>
            </w:pPr>
          </w:p>
        </w:tc>
      </w:tr>
      <w:tr w:rsidR="00CC63D0" w:rsidRPr="00AB278E" w14:paraId="1B8D55ED" w14:textId="77777777" w:rsidTr="00CC63D0">
        <w:trPr>
          <w:cantSplit/>
        </w:trPr>
        <w:tc>
          <w:tcPr>
            <w:tcW w:w="558" w:type="dxa"/>
          </w:tcPr>
          <w:p w14:paraId="30BBF17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30</w:t>
            </w:r>
          </w:p>
        </w:tc>
        <w:tc>
          <w:tcPr>
            <w:tcW w:w="2520" w:type="dxa"/>
          </w:tcPr>
          <w:p w14:paraId="352C6A5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Year</w:t>
            </w:r>
          </w:p>
        </w:tc>
        <w:tc>
          <w:tcPr>
            <w:tcW w:w="1080" w:type="dxa"/>
          </w:tcPr>
          <w:p w14:paraId="03F806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D1E9BF1"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5149E8" w14:textId="77777777" w:rsidR="00294045" w:rsidRPr="00AB278E" w:rsidRDefault="00294045" w:rsidP="00D42A60">
            <w:pPr>
              <w:rPr>
                <w:sz w:val="20"/>
              </w:rPr>
            </w:pPr>
          </w:p>
        </w:tc>
      </w:tr>
      <w:tr w:rsidR="00CC63D0" w:rsidRPr="00AB278E" w14:paraId="3D9AD1E7" w14:textId="77777777" w:rsidTr="00CC63D0">
        <w:trPr>
          <w:cantSplit/>
        </w:trPr>
        <w:tc>
          <w:tcPr>
            <w:tcW w:w="558" w:type="dxa"/>
          </w:tcPr>
          <w:p w14:paraId="1826165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31</w:t>
            </w:r>
          </w:p>
        </w:tc>
        <w:tc>
          <w:tcPr>
            <w:tcW w:w="2520" w:type="dxa"/>
          </w:tcPr>
          <w:p w14:paraId="083354F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44EF69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456286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5846A5" w14:textId="77777777" w:rsidR="00294045" w:rsidRPr="00AB278E" w:rsidRDefault="00294045" w:rsidP="00D42A60">
            <w:pPr>
              <w:rPr>
                <w:sz w:val="20"/>
              </w:rPr>
            </w:pPr>
          </w:p>
        </w:tc>
      </w:tr>
      <w:tr w:rsidR="00CC63D0" w:rsidRPr="00AB278E" w14:paraId="3C1DB27C" w14:textId="77777777" w:rsidTr="00CC63D0">
        <w:trPr>
          <w:cantSplit/>
        </w:trPr>
        <w:tc>
          <w:tcPr>
            <w:tcW w:w="558" w:type="dxa"/>
          </w:tcPr>
          <w:p w14:paraId="777359F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32</w:t>
            </w:r>
          </w:p>
        </w:tc>
        <w:tc>
          <w:tcPr>
            <w:tcW w:w="2520" w:type="dxa"/>
          </w:tcPr>
          <w:p w14:paraId="1F4F4AC6"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Day</w:t>
            </w:r>
          </w:p>
        </w:tc>
        <w:tc>
          <w:tcPr>
            <w:tcW w:w="1080" w:type="dxa"/>
          </w:tcPr>
          <w:p w14:paraId="3FF4531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B2465E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E674DBA" w14:textId="77777777" w:rsidR="00294045" w:rsidRPr="00AB278E" w:rsidRDefault="00294045" w:rsidP="00D42A60">
            <w:pPr>
              <w:rPr>
                <w:sz w:val="20"/>
              </w:rPr>
            </w:pPr>
          </w:p>
        </w:tc>
      </w:tr>
      <w:tr w:rsidR="00CC63D0" w:rsidRPr="00AB278E" w14:paraId="035084A8" w14:textId="77777777" w:rsidTr="00CC63D0">
        <w:trPr>
          <w:cantSplit/>
        </w:trPr>
        <w:tc>
          <w:tcPr>
            <w:tcW w:w="558" w:type="dxa"/>
          </w:tcPr>
          <w:p w14:paraId="5A5517B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33</w:t>
            </w:r>
          </w:p>
        </w:tc>
        <w:tc>
          <w:tcPr>
            <w:tcW w:w="2520" w:type="dxa"/>
          </w:tcPr>
          <w:p w14:paraId="0D7A9036" w14:textId="77777777" w:rsidR="00294045" w:rsidRPr="00AB278E" w:rsidRDefault="006549CE" w:rsidP="00D42A60">
            <w:pPr>
              <w:rPr>
                <w:rFonts w:ascii="Times New Roman" w:hAnsi="Times New Roman"/>
                <w:szCs w:val="22"/>
              </w:rPr>
            </w:pPr>
            <w:r w:rsidRPr="00AB278E">
              <w:rPr>
                <w:rFonts w:ascii="Times New Roman" w:hAnsi="Times New Roman"/>
                <w:szCs w:val="22"/>
              </w:rPr>
              <w:t>Int Reason Code</w:t>
            </w:r>
          </w:p>
        </w:tc>
        <w:tc>
          <w:tcPr>
            <w:tcW w:w="1080" w:type="dxa"/>
          </w:tcPr>
          <w:p w14:paraId="31FB0F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79C0CC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A37F1F" w14:textId="77777777" w:rsidR="00294045" w:rsidRPr="00AB278E" w:rsidRDefault="00294045" w:rsidP="00D42A60">
            <w:pPr>
              <w:rPr>
                <w:sz w:val="20"/>
              </w:rPr>
            </w:pPr>
          </w:p>
        </w:tc>
      </w:tr>
      <w:tr w:rsidR="00CC63D0" w:rsidRPr="00AB278E" w14:paraId="73932E54" w14:textId="77777777" w:rsidTr="00CC63D0">
        <w:trPr>
          <w:cantSplit/>
        </w:trPr>
        <w:tc>
          <w:tcPr>
            <w:tcW w:w="558" w:type="dxa"/>
          </w:tcPr>
          <w:p w14:paraId="42FDE3F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34</w:t>
            </w:r>
          </w:p>
        </w:tc>
        <w:tc>
          <w:tcPr>
            <w:tcW w:w="2520" w:type="dxa"/>
          </w:tcPr>
          <w:p w14:paraId="211E7643" w14:textId="77777777" w:rsidR="00294045" w:rsidRPr="00AB278E" w:rsidRDefault="006549CE" w:rsidP="00D42A60">
            <w:pPr>
              <w:rPr>
                <w:rFonts w:ascii="Times New Roman" w:hAnsi="Times New Roman"/>
                <w:szCs w:val="22"/>
              </w:rPr>
            </w:pPr>
            <w:r w:rsidRPr="00AB278E">
              <w:rPr>
                <w:rFonts w:ascii="Times New Roman" w:hAnsi="Times New Roman"/>
                <w:szCs w:val="22"/>
              </w:rPr>
              <w:t>Line Amount</w:t>
            </w:r>
          </w:p>
        </w:tc>
        <w:tc>
          <w:tcPr>
            <w:tcW w:w="1080" w:type="dxa"/>
          </w:tcPr>
          <w:p w14:paraId="28ABAD6D" w14:textId="77777777" w:rsidR="00294045" w:rsidRPr="00AB278E" w:rsidRDefault="00B3105E" w:rsidP="00D42A60">
            <w:pPr>
              <w:rPr>
                <w:rFonts w:ascii="Times New Roman" w:hAnsi="Times New Roman"/>
                <w:szCs w:val="22"/>
              </w:rPr>
            </w:pPr>
            <w:r w:rsidRPr="00AB278E">
              <w:rPr>
                <w:rFonts w:ascii="Times New Roman" w:hAnsi="Times New Roman"/>
                <w:szCs w:val="22"/>
              </w:rPr>
              <w:t>15N</w:t>
            </w:r>
          </w:p>
        </w:tc>
        <w:tc>
          <w:tcPr>
            <w:tcW w:w="1080" w:type="dxa"/>
          </w:tcPr>
          <w:p w14:paraId="5D28F434"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72D6548" w14:textId="77777777" w:rsidR="00294045" w:rsidRPr="00AB278E" w:rsidRDefault="00294045" w:rsidP="00D42A60">
            <w:pPr>
              <w:rPr>
                <w:sz w:val="20"/>
              </w:rPr>
            </w:pPr>
          </w:p>
        </w:tc>
      </w:tr>
      <w:tr w:rsidR="00CC63D0" w:rsidRPr="00AB278E" w14:paraId="6FC19E47" w14:textId="77777777" w:rsidTr="00CC63D0">
        <w:trPr>
          <w:cantSplit/>
        </w:trPr>
        <w:tc>
          <w:tcPr>
            <w:tcW w:w="558" w:type="dxa"/>
          </w:tcPr>
          <w:p w14:paraId="70654F0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35</w:t>
            </w:r>
          </w:p>
        </w:tc>
        <w:tc>
          <w:tcPr>
            <w:tcW w:w="2520" w:type="dxa"/>
          </w:tcPr>
          <w:p w14:paraId="79961CA7" w14:textId="77777777" w:rsidR="00294045" w:rsidRPr="00AB278E" w:rsidRDefault="006549CE" w:rsidP="00D42A60">
            <w:pPr>
              <w:rPr>
                <w:rFonts w:ascii="Times New Roman" w:hAnsi="Times New Roman"/>
                <w:szCs w:val="22"/>
              </w:rPr>
            </w:pPr>
            <w:r w:rsidRPr="00AB278E">
              <w:rPr>
                <w:rFonts w:ascii="Times New Roman" w:hAnsi="Times New Roman"/>
                <w:szCs w:val="22"/>
              </w:rPr>
              <w:t>Incr/Decr Indicator</w:t>
            </w:r>
          </w:p>
        </w:tc>
        <w:tc>
          <w:tcPr>
            <w:tcW w:w="1080" w:type="dxa"/>
          </w:tcPr>
          <w:p w14:paraId="0ED633C6" w14:textId="77777777" w:rsidR="00294045" w:rsidRPr="00AB278E" w:rsidRDefault="00B3105E" w:rsidP="00D42A60">
            <w:pPr>
              <w:rPr>
                <w:rFonts w:ascii="Times New Roman" w:hAnsi="Times New Roman"/>
                <w:szCs w:val="22"/>
              </w:rPr>
            </w:pPr>
            <w:r w:rsidRPr="00AB278E">
              <w:rPr>
                <w:rFonts w:ascii="Times New Roman" w:hAnsi="Times New Roman"/>
                <w:szCs w:val="22"/>
              </w:rPr>
              <w:t>I</w:t>
            </w:r>
          </w:p>
        </w:tc>
        <w:tc>
          <w:tcPr>
            <w:tcW w:w="1080" w:type="dxa"/>
          </w:tcPr>
          <w:p w14:paraId="4A8CE53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A41F786" w14:textId="77777777" w:rsidR="00294045" w:rsidRPr="00AB278E" w:rsidRDefault="00294045" w:rsidP="00D42A60">
            <w:pPr>
              <w:rPr>
                <w:sz w:val="20"/>
              </w:rPr>
            </w:pPr>
          </w:p>
        </w:tc>
      </w:tr>
      <w:tr w:rsidR="00CC63D0" w:rsidRPr="00AB278E" w14:paraId="62B55F44" w14:textId="77777777" w:rsidTr="00CC63D0">
        <w:trPr>
          <w:cantSplit/>
        </w:trPr>
        <w:tc>
          <w:tcPr>
            <w:tcW w:w="558" w:type="dxa"/>
          </w:tcPr>
          <w:p w14:paraId="71E1F8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36</w:t>
            </w:r>
          </w:p>
        </w:tc>
        <w:tc>
          <w:tcPr>
            <w:tcW w:w="2520" w:type="dxa"/>
          </w:tcPr>
          <w:p w14:paraId="0502CBB4" w14:textId="77777777" w:rsidR="00294045" w:rsidRPr="00AB278E" w:rsidRDefault="006549CE"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D74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188E5C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BE4C710" w14:textId="77777777" w:rsidR="00294045" w:rsidRPr="00AB278E" w:rsidRDefault="00294045" w:rsidP="00D42A60">
            <w:pPr>
              <w:rPr>
                <w:sz w:val="20"/>
              </w:rPr>
            </w:pPr>
          </w:p>
        </w:tc>
      </w:tr>
      <w:tr w:rsidR="00CC63D0" w:rsidRPr="00AB278E" w14:paraId="0D09A920" w14:textId="77777777" w:rsidTr="00CC63D0">
        <w:trPr>
          <w:cantSplit/>
        </w:trPr>
        <w:tc>
          <w:tcPr>
            <w:tcW w:w="558" w:type="dxa"/>
          </w:tcPr>
          <w:p w14:paraId="6314A53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37</w:t>
            </w:r>
          </w:p>
        </w:tc>
        <w:tc>
          <w:tcPr>
            <w:tcW w:w="2520" w:type="dxa"/>
          </w:tcPr>
          <w:p w14:paraId="2A13364D" w14:textId="77777777" w:rsidR="00294045" w:rsidRPr="00AB278E" w:rsidRDefault="006549CE" w:rsidP="00D42A60">
            <w:pPr>
              <w:rPr>
                <w:rFonts w:ascii="Times New Roman" w:hAnsi="Times New Roman"/>
                <w:szCs w:val="22"/>
              </w:rPr>
            </w:pPr>
            <w:r w:rsidRPr="00AB278E">
              <w:rPr>
                <w:rFonts w:ascii="Times New Roman" w:hAnsi="Times New Roman"/>
                <w:szCs w:val="22"/>
              </w:rPr>
              <w:t>VI Log Year</w:t>
            </w:r>
          </w:p>
        </w:tc>
        <w:tc>
          <w:tcPr>
            <w:tcW w:w="1080" w:type="dxa"/>
          </w:tcPr>
          <w:p w14:paraId="3E170376"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3EC976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678A2C7" w14:textId="77777777" w:rsidR="00294045" w:rsidRPr="00AB278E" w:rsidRDefault="00294045" w:rsidP="00D42A60">
            <w:pPr>
              <w:rPr>
                <w:sz w:val="20"/>
              </w:rPr>
            </w:pPr>
          </w:p>
        </w:tc>
      </w:tr>
      <w:tr w:rsidR="00CC63D0" w:rsidRPr="00AB278E" w14:paraId="118047CF" w14:textId="77777777" w:rsidTr="00CC63D0">
        <w:trPr>
          <w:cantSplit/>
        </w:trPr>
        <w:tc>
          <w:tcPr>
            <w:tcW w:w="558" w:type="dxa"/>
          </w:tcPr>
          <w:p w14:paraId="46A9FBC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38</w:t>
            </w:r>
          </w:p>
        </w:tc>
        <w:tc>
          <w:tcPr>
            <w:tcW w:w="2520" w:type="dxa"/>
          </w:tcPr>
          <w:p w14:paraId="022CE241" w14:textId="77777777" w:rsidR="00294045" w:rsidRPr="00AB278E" w:rsidRDefault="006549CE" w:rsidP="00D42A60">
            <w:pPr>
              <w:rPr>
                <w:rFonts w:ascii="Times New Roman" w:hAnsi="Times New Roman"/>
                <w:szCs w:val="22"/>
              </w:rPr>
            </w:pPr>
            <w:r w:rsidRPr="00AB278E">
              <w:rPr>
                <w:rFonts w:ascii="Times New Roman" w:hAnsi="Times New Roman"/>
                <w:szCs w:val="22"/>
              </w:rPr>
              <w:t>VI Log Month</w:t>
            </w:r>
          </w:p>
        </w:tc>
        <w:tc>
          <w:tcPr>
            <w:tcW w:w="1080" w:type="dxa"/>
          </w:tcPr>
          <w:p w14:paraId="0EF08CBE"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D54002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97ED87" w14:textId="77777777" w:rsidR="00294045" w:rsidRPr="00AB278E" w:rsidRDefault="00294045" w:rsidP="00D42A60">
            <w:pPr>
              <w:rPr>
                <w:sz w:val="20"/>
              </w:rPr>
            </w:pPr>
          </w:p>
        </w:tc>
      </w:tr>
      <w:tr w:rsidR="00CC63D0" w:rsidRPr="00AB278E" w14:paraId="372A2208" w14:textId="77777777" w:rsidTr="00CC63D0">
        <w:trPr>
          <w:cantSplit/>
        </w:trPr>
        <w:tc>
          <w:tcPr>
            <w:tcW w:w="558" w:type="dxa"/>
          </w:tcPr>
          <w:p w14:paraId="014F9C0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39</w:t>
            </w:r>
          </w:p>
        </w:tc>
        <w:tc>
          <w:tcPr>
            <w:tcW w:w="2520" w:type="dxa"/>
          </w:tcPr>
          <w:p w14:paraId="66218B7D" w14:textId="77777777" w:rsidR="00294045" w:rsidRPr="00AB278E" w:rsidRDefault="006549CE" w:rsidP="00D42A60">
            <w:pPr>
              <w:rPr>
                <w:rFonts w:ascii="Times New Roman" w:hAnsi="Times New Roman"/>
                <w:szCs w:val="22"/>
              </w:rPr>
            </w:pPr>
            <w:r w:rsidRPr="00AB278E">
              <w:rPr>
                <w:rFonts w:ascii="Times New Roman" w:hAnsi="Times New Roman"/>
                <w:szCs w:val="22"/>
              </w:rPr>
              <w:t>VI Log Day</w:t>
            </w:r>
          </w:p>
        </w:tc>
        <w:tc>
          <w:tcPr>
            <w:tcW w:w="1080" w:type="dxa"/>
          </w:tcPr>
          <w:p w14:paraId="2FF1172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F12D35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42A113" w14:textId="77777777" w:rsidR="00294045" w:rsidRPr="00AB278E" w:rsidRDefault="00294045" w:rsidP="00D42A60">
            <w:pPr>
              <w:rPr>
                <w:sz w:val="20"/>
              </w:rPr>
            </w:pPr>
          </w:p>
        </w:tc>
      </w:tr>
      <w:tr w:rsidR="00CC63D0" w:rsidRPr="00AB278E" w14:paraId="0F9CB58A" w14:textId="77777777" w:rsidTr="00CC63D0">
        <w:trPr>
          <w:cantSplit/>
        </w:trPr>
        <w:tc>
          <w:tcPr>
            <w:tcW w:w="558" w:type="dxa"/>
          </w:tcPr>
          <w:p w14:paraId="6668555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40</w:t>
            </w:r>
          </w:p>
        </w:tc>
        <w:tc>
          <w:tcPr>
            <w:tcW w:w="2520" w:type="dxa"/>
          </w:tcPr>
          <w:p w14:paraId="4B9F9D10" w14:textId="77777777" w:rsidR="00294045" w:rsidRPr="00AB278E" w:rsidRDefault="006549CE" w:rsidP="00D42A60">
            <w:pPr>
              <w:rPr>
                <w:rFonts w:ascii="Times New Roman" w:hAnsi="Times New Roman"/>
                <w:szCs w:val="22"/>
              </w:rPr>
            </w:pPr>
            <w:r w:rsidRPr="00AB278E">
              <w:rPr>
                <w:rFonts w:ascii="Times New Roman" w:hAnsi="Times New Roman"/>
                <w:szCs w:val="22"/>
              </w:rPr>
              <w:t>Line Type</w:t>
            </w:r>
          </w:p>
        </w:tc>
        <w:tc>
          <w:tcPr>
            <w:tcW w:w="1080" w:type="dxa"/>
          </w:tcPr>
          <w:p w14:paraId="4559453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C0C64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83DC06" w14:textId="77777777" w:rsidR="00294045" w:rsidRPr="00AB278E" w:rsidRDefault="00294045" w:rsidP="00D42A60">
            <w:pPr>
              <w:rPr>
                <w:sz w:val="20"/>
              </w:rPr>
            </w:pPr>
          </w:p>
        </w:tc>
      </w:tr>
      <w:tr w:rsidR="00CC63D0" w:rsidRPr="00AB278E" w14:paraId="67C83859" w14:textId="77777777" w:rsidTr="00CC63D0">
        <w:trPr>
          <w:cantSplit/>
        </w:trPr>
        <w:tc>
          <w:tcPr>
            <w:tcW w:w="558" w:type="dxa"/>
          </w:tcPr>
          <w:p w14:paraId="09ED1D1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41</w:t>
            </w:r>
          </w:p>
        </w:tc>
        <w:tc>
          <w:tcPr>
            <w:tcW w:w="2520" w:type="dxa"/>
          </w:tcPr>
          <w:p w14:paraId="6880D5E9" w14:textId="77777777" w:rsidR="00294045" w:rsidRPr="00AB278E" w:rsidRDefault="006549CE" w:rsidP="00D42A60">
            <w:pPr>
              <w:rPr>
                <w:rFonts w:ascii="Times New Roman" w:hAnsi="Times New Roman"/>
                <w:szCs w:val="22"/>
              </w:rPr>
            </w:pPr>
            <w:r w:rsidRPr="00AB278E">
              <w:rPr>
                <w:rFonts w:ascii="Times New Roman" w:hAnsi="Times New Roman"/>
                <w:szCs w:val="22"/>
              </w:rPr>
              <w:t>Related GBL</w:t>
            </w:r>
          </w:p>
        </w:tc>
        <w:tc>
          <w:tcPr>
            <w:tcW w:w="1080" w:type="dxa"/>
          </w:tcPr>
          <w:p w14:paraId="319B497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D5D99A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DC12C0" w14:textId="77777777" w:rsidR="00294045" w:rsidRPr="00AB278E" w:rsidRDefault="00294045" w:rsidP="00D42A60">
            <w:pPr>
              <w:rPr>
                <w:sz w:val="20"/>
              </w:rPr>
            </w:pPr>
          </w:p>
        </w:tc>
      </w:tr>
    </w:tbl>
    <w:p w14:paraId="07269E0E"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8A2BE4" w14:textId="77777777" w:rsidR="002845F6" w:rsidRPr="00AB278E" w:rsidRDefault="009A66D3"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WRITE-OFF (WR) DOCUMENT</w:t>
      </w:r>
    </w:p>
    <w:p w14:paraId="22C2BB7F" w14:textId="77777777" w:rsidR="009A66D3" w:rsidRPr="00AB278E" w:rsidRDefault="009A66D3" w:rsidP="009A66D3">
      <w:pPr>
        <w:overflowPunct/>
        <w:textAlignment w:val="auto"/>
        <w:rPr>
          <w:rFonts w:ascii="Times New Roman" w:hAnsi="Times New Roman"/>
          <w:color w:val="000000"/>
          <w:szCs w:val="22"/>
        </w:rPr>
      </w:pPr>
    </w:p>
    <w:p w14:paraId="239FBFBF" w14:textId="77777777" w:rsidR="009A66D3" w:rsidRPr="00AB278E" w:rsidRDefault="00E53A50" w:rsidP="009A66D3">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8BB63D"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E741B9A" w14:textId="77777777" w:rsidTr="00CC63D0">
        <w:trPr>
          <w:cantSplit/>
          <w:tblHeader/>
        </w:trPr>
        <w:tc>
          <w:tcPr>
            <w:tcW w:w="558" w:type="dxa"/>
          </w:tcPr>
          <w:p w14:paraId="04DB105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30D91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AA101E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DD3E7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576ED2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7551EF" w14:textId="77777777" w:rsidTr="00CC63D0">
        <w:trPr>
          <w:cantSplit/>
        </w:trPr>
        <w:tc>
          <w:tcPr>
            <w:tcW w:w="558" w:type="dxa"/>
          </w:tcPr>
          <w:p w14:paraId="3753AC27"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Pr>
          <w:p w14:paraId="20001967" w14:textId="77777777" w:rsidR="00DA136E" w:rsidRPr="00AB278E" w:rsidRDefault="00565194" w:rsidP="00D42A60">
            <w:pPr>
              <w:rPr>
                <w:rFonts w:ascii="Times New Roman" w:hAnsi="Times New Roman"/>
                <w:szCs w:val="22"/>
              </w:rPr>
            </w:pPr>
            <w:r w:rsidRPr="00AB278E">
              <w:rPr>
                <w:rFonts w:ascii="Times New Roman" w:hAnsi="Times New Roman"/>
                <w:szCs w:val="22"/>
              </w:rPr>
              <w:t>Segment ID</w:t>
            </w:r>
          </w:p>
        </w:tc>
        <w:tc>
          <w:tcPr>
            <w:tcW w:w="1080" w:type="dxa"/>
          </w:tcPr>
          <w:p w14:paraId="3EDB57F7" w14:textId="77777777" w:rsidR="00DA136E" w:rsidRPr="00AB278E" w:rsidRDefault="00565194" w:rsidP="00D42A60">
            <w:pPr>
              <w:rPr>
                <w:rFonts w:ascii="Times New Roman" w:hAnsi="Times New Roman"/>
                <w:szCs w:val="22"/>
              </w:rPr>
            </w:pPr>
            <w:r w:rsidRPr="00AB278E">
              <w:rPr>
                <w:rFonts w:ascii="Times New Roman" w:hAnsi="Times New Roman"/>
                <w:szCs w:val="22"/>
              </w:rPr>
              <w:t>CTL</w:t>
            </w:r>
          </w:p>
        </w:tc>
        <w:tc>
          <w:tcPr>
            <w:tcW w:w="1080" w:type="dxa"/>
          </w:tcPr>
          <w:p w14:paraId="7FCA668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2CB89E2" w14:textId="77777777" w:rsidR="00DA136E" w:rsidRPr="00AB278E" w:rsidRDefault="006A69BC"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7E331F" w14:textId="77777777" w:rsidTr="00CC63D0">
        <w:trPr>
          <w:cantSplit/>
        </w:trPr>
        <w:tc>
          <w:tcPr>
            <w:tcW w:w="558" w:type="dxa"/>
          </w:tcPr>
          <w:p w14:paraId="20D5057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273F25DC" w14:textId="77777777" w:rsidR="00DA136E" w:rsidRPr="00AB278E" w:rsidRDefault="00565194" w:rsidP="00D42A60">
            <w:pPr>
              <w:rPr>
                <w:rFonts w:ascii="Times New Roman" w:hAnsi="Times New Roman"/>
                <w:szCs w:val="22"/>
              </w:rPr>
            </w:pPr>
            <w:r w:rsidRPr="00AB278E">
              <w:rPr>
                <w:rFonts w:ascii="Times New Roman" w:hAnsi="Times New Roman"/>
                <w:szCs w:val="22"/>
              </w:rPr>
              <w:t>Source System</w:t>
            </w:r>
          </w:p>
        </w:tc>
        <w:tc>
          <w:tcPr>
            <w:tcW w:w="1080" w:type="dxa"/>
          </w:tcPr>
          <w:p w14:paraId="3C9C1FEB" w14:textId="77777777" w:rsidR="00DA136E" w:rsidRPr="00AB278E" w:rsidRDefault="00565194" w:rsidP="00D42A60">
            <w:pPr>
              <w:rPr>
                <w:rFonts w:ascii="Times New Roman" w:hAnsi="Times New Roman"/>
                <w:szCs w:val="22"/>
              </w:rPr>
            </w:pPr>
            <w:r w:rsidRPr="00AB278E">
              <w:rPr>
                <w:rFonts w:ascii="Times New Roman" w:hAnsi="Times New Roman"/>
                <w:szCs w:val="22"/>
              </w:rPr>
              <w:t>ARS</w:t>
            </w:r>
          </w:p>
        </w:tc>
        <w:tc>
          <w:tcPr>
            <w:tcW w:w="1080" w:type="dxa"/>
          </w:tcPr>
          <w:p w14:paraId="4C8160A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A6597D3" w14:textId="77777777" w:rsidR="00DA136E" w:rsidRPr="00AB278E" w:rsidRDefault="006A69BC"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4ABD9D07" w14:textId="77777777" w:rsidTr="00CC63D0">
        <w:trPr>
          <w:cantSplit/>
        </w:trPr>
        <w:tc>
          <w:tcPr>
            <w:tcW w:w="558" w:type="dxa"/>
          </w:tcPr>
          <w:p w14:paraId="727C1250"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1CD7700A" w14:textId="77777777" w:rsidR="00DA136E" w:rsidRPr="00AB278E" w:rsidRDefault="0056519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FF1F58B" w14:textId="77777777" w:rsidR="00DA136E" w:rsidRPr="00AB278E" w:rsidRDefault="00565194" w:rsidP="00D42A60">
            <w:pPr>
              <w:rPr>
                <w:rFonts w:ascii="Times New Roman" w:hAnsi="Times New Roman"/>
                <w:szCs w:val="22"/>
              </w:rPr>
            </w:pPr>
            <w:r w:rsidRPr="00AB278E">
              <w:rPr>
                <w:rFonts w:ascii="Times New Roman" w:hAnsi="Times New Roman"/>
                <w:szCs w:val="22"/>
              </w:rPr>
              <w:t>FMS</w:t>
            </w:r>
          </w:p>
        </w:tc>
        <w:tc>
          <w:tcPr>
            <w:tcW w:w="1080" w:type="dxa"/>
          </w:tcPr>
          <w:p w14:paraId="50659B07"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4F94AF6" w14:textId="77777777" w:rsidR="00DA136E" w:rsidRPr="00AB278E" w:rsidRDefault="006A69BC"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E7D565F" w14:textId="77777777" w:rsidTr="00CC63D0">
        <w:trPr>
          <w:cantSplit/>
        </w:trPr>
        <w:tc>
          <w:tcPr>
            <w:tcW w:w="558" w:type="dxa"/>
          </w:tcPr>
          <w:p w14:paraId="673DF15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4E6010E9" w14:textId="77777777" w:rsidR="00DA136E" w:rsidRPr="00AB278E" w:rsidRDefault="0056519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56759BFA" w14:textId="77777777" w:rsidR="00DA136E" w:rsidRPr="00AB278E" w:rsidRDefault="00565194" w:rsidP="00D42A60">
            <w:pPr>
              <w:rPr>
                <w:rFonts w:ascii="Times New Roman" w:hAnsi="Times New Roman"/>
                <w:szCs w:val="22"/>
              </w:rPr>
            </w:pPr>
            <w:r w:rsidRPr="00AB278E">
              <w:rPr>
                <w:rFonts w:ascii="Times New Roman" w:hAnsi="Times New Roman"/>
                <w:szCs w:val="22"/>
              </w:rPr>
              <w:t>3A</w:t>
            </w:r>
          </w:p>
        </w:tc>
        <w:tc>
          <w:tcPr>
            <w:tcW w:w="1080" w:type="dxa"/>
          </w:tcPr>
          <w:p w14:paraId="78ED9DC8" w14:textId="77777777" w:rsidR="00DA136E"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ECB0B4D" w14:textId="77777777" w:rsidR="00DA136E" w:rsidRPr="00AB278E" w:rsidRDefault="006A69BC" w:rsidP="00D42A60">
            <w:pPr>
              <w:rPr>
                <w:rFonts w:ascii="Times New Roman" w:hAnsi="Times New Roman"/>
                <w:szCs w:val="22"/>
              </w:rPr>
            </w:pPr>
            <w:r w:rsidRPr="00AB278E">
              <w:rPr>
                <w:rFonts w:ascii="Times New Roman" w:hAnsi="Times New Roman"/>
                <w:szCs w:val="22"/>
              </w:rPr>
              <w:t>IFCAP Station</w:t>
            </w:r>
          </w:p>
        </w:tc>
      </w:tr>
      <w:tr w:rsidR="00CC63D0" w:rsidRPr="00AB278E" w14:paraId="0CF614EC" w14:textId="77777777" w:rsidTr="00CC63D0">
        <w:trPr>
          <w:cantSplit/>
        </w:trPr>
        <w:tc>
          <w:tcPr>
            <w:tcW w:w="558" w:type="dxa"/>
          </w:tcPr>
          <w:p w14:paraId="09676CB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5FC20856"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Class</w:t>
            </w:r>
          </w:p>
        </w:tc>
        <w:tc>
          <w:tcPr>
            <w:tcW w:w="1080" w:type="dxa"/>
          </w:tcPr>
          <w:p w14:paraId="31C6A801" w14:textId="77777777" w:rsidR="00DA136E" w:rsidRPr="00AB278E" w:rsidRDefault="00565194" w:rsidP="00D42A60">
            <w:pPr>
              <w:rPr>
                <w:rFonts w:ascii="Times New Roman" w:hAnsi="Times New Roman"/>
                <w:szCs w:val="22"/>
              </w:rPr>
            </w:pPr>
            <w:r w:rsidRPr="00AB278E">
              <w:rPr>
                <w:rFonts w:ascii="Times New Roman" w:hAnsi="Times New Roman"/>
                <w:szCs w:val="22"/>
              </w:rPr>
              <w:t>DOC</w:t>
            </w:r>
          </w:p>
        </w:tc>
        <w:tc>
          <w:tcPr>
            <w:tcW w:w="1080" w:type="dxa"/>
          </w:tcPr>
          <w:p w14:paraId="2D28034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7311CD18" w14:textId="77777777" w:rsidR="00DA136E" w:rsidRPr="00AB278E" w:rsidRDefault="006A69BC"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AAD161" w14:textId="77777777" w:rsidTr="00CC63D0">
        <w:trPr>
          <w:cantSplit/>
        </w:trPr>
        <w:tc>
          <w:tcPr>
            <w:tcW w:w="558" w:type="dxa"/>
          </w:tcPr>
          <w:p w14:paraId="578D574F"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45B46AA"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Code</w:t>
            </w:r>
          </w:p>
        </w:tc>
        <w:tc>
          <w:tcPr>
            <w:tcW w:w="1080" w:type="dxa"/>
          </w:tcPr>
          <w:p w14:paraId="1CB2E737" w14:textId="77777777" w:rsidR="00DA136E" w:rsidRPr="00AB278E" w:rsidRDefault="006A69BC" w:rsidP="00D42A60">
            <w:pPr>
              <w:rPr>
                <w:rFonts w:ascii="Times New Roman" w:hAnsi="Times New Roman"/>
                <w:szCs w:val="22"/>
              </w:rPr>
            </w:pPr>
            <w:r w:rsidRPr="00AB278E">
              <w:rPr>
                <w:rFonts w:ascii="Times New Roman" w:hAnsi="Times New Roman"/>
                <w:szCs w:val="22"/>
              </w:rPr>
              <w:t>WR</w:t>
            </w:r>
          </w:p>
        </w:tc>
        <w:tc>
          <w:tcPr>
            <w:tcW w:w="1080" w:type="dxa"/>
          </w:tcPr>
          <w:p w14:paraId="165CDB5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0357281F" w14:textId="77777777" w:rsidR="00DA136E" w:rsidRPr="00AB278E" w:rsidRDefault="006A69BC" w:rsidP="00D42A60">
            <w:pPr>
              <w:rPr>
                <w:rFonts w:ascii="Times New Roman" w:hAnsi="Times New Roman"/>
                <w:szCs w:val="22"/>
              </w:rPr>
            </w:pPr>
            <w:r w:rsidRPr="00AB278E">
              <w:rPr>
                <w:rFonts w:ascii="Times New Roman" w:hAnsi="Times New Roman"/>
                <w:szCs w:val="22"/>
              </w:rPr>
              <w:t>Transaction Code</w:t>
            </w:r>
          </w:p>
        </w:tc>
      </w:tr>
      <w:tr w:rsidR="00CC63D0" w:rsidRPr="00AB278E" w14:paraId="3AAFAB0A" w14:textId="77777777" w:rsidTr="00CC63D0">
        <w:trPr>
          <w:cantSplit/>
        </w:trPr>
        <w:tc>
          <w:tcPr>
            <w:tcW w:w="558" w:type="dxa"/>
          </w:tcPr>
          <w:p w14:paraId="512F3ED8"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1C8ABEAF" w14:textId="77777777" w:rsidR="00DA136E" w:rsidRPr="00AB278E" w:rsidRDefault="00565194" w:rsidP="00D42A60">
            <w:pPr>
              <w:rPr>
                <w:rFonts w:ascii="Times New Roman" w:hAnsi="Times New Roman"/>
                <w:szCs w:val="22"/>
              </w:rPr>
            </w:pPr>
            <w:r w:rsidRPr="00AB278E">
              <w:rPr>
                <w:rFonts w:ascii="Times New Roman" w:hAnsi="Times New Roman"/>
                <w:szCs w:val="22"/>
              </w:rPr>
              <w:t>Sec1 Code</w:t>
            </w:r>
          </w:p>
        </w:tc>
        <w:tc>
          <w:tcPr>
            <w:tcW w:w="1080" w:type="dxa"/>
          </w:tcPr>
          <w:p w14:paraId="11C20DBA" w14:textId="77777777" w:rsidR="00DA136E" w:rsidRPr="00AB278E" w:rsidRDefault="006A69BC" w:rsidP="00D42A60">
            <w:pPr>
              <w:rPr>
                <w:rFonts w:ascii="Times New Roman" w:hAnsi="Times New Roman"/>
                <w:szCs w:val="22"/>
              </w:rPr>
            </w:pPr>
            <w:r w:rsidRPr="00AB278E">
              <w:rPr>
                <w:rFonts w:ascii="Times New Roman" w:hAnsi="Times New Roman"/>
                <w:szCs w:val="22"/>
              </w:rPr>
              <w:t>4A</w:t>
            </w:r>
          </w:p>
        </w:tc>
        <w:tc>
          <w:tcPr>
            <w:tcW w:w="1080" w:type="dxa"/>
          </w:tcPr>
          <w:p w14:paraId="5C955D5A"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92B3C28" w14:textId="77777777" w:rsidR="00DA136E" w:rsidRPr="00AB278E" w:rsidRDefault="006A69BC" w:rsidP="00D42A60">
            <w:pPr>
              <w:rPr>
                <w:rFonts w:ascii="Times New Roman" w:hAnsi="Times New Roman"/>
                <w:szCs w:val="22"/>
              </w:rPr>
            </w:pPr>
            <w:r w:rsidRPr="00AB278E">
              <w:rPr>
                <w:rFonts w:ascii="Times New Roman" w:hAnsi="Times New Roman"/>
                <w:szCs w:val="22"/>
              </w:rPr>
              <w:t>VHA = 10, VBA = 20</w:t>
            </w:r>
          </w:p>
        </w:tc>
      </w:tr>
      <w:tr w:rsidR="00CC63D0" w:rsidRPr="00AB278E" w14:paraId="34E87E47" w14:textId="77777777" w:rsidTr="00CC63D0">
        <w:trPr>
          <w:cantSplit/>
        </w:trPr>
        <w:tc>
          <w:tcPr>
            <w:tcW w:w="558" w:type="dxa"/>
          </w:tcPr>
          <w:p w14:paraId="004176A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6A728EBB" w14:textId="77777777" w:rsidR="00294045" w:rsidRPr="00AB278E" w:rsidRDefault="00565194" w:rsidP="00D42A60">
            <w:pPr>
              <w:rPr>
                <w:rFonts w:ascii="Times New Roman" w:hAnsi="Times New Roman"/>
                <w:szCs w:val="22"/>
              </w:rPr>
            </w:pPr>
            <w:r w:rsidRPr="00AB278E">
              <w:rPr>
                <w:rFonts w:ascii="Times New Roman" w:hAnsi="Times New Roman"/>
                <w:szCs w:val="22"/>
              </w:rPr>
              <w:t>Batch Number</w:t>
            </w:r>
          </w:p>
        </w:tc>
        <w:tc>
          <w:tcPr>
            <w:tcW w:w="1080" w:type="dxa"/>
          </w:tcPr>
          <w:p w14:paraId="47DA8B81" w14:textId="77777777" w:rsidR="00294045" w:rsidRPr="00AB278E" w:rsidRDefault="006A69BC" w:rsidP="00D42A60">
            <w:pPr>
              <w:rPr>
                <w:rFonts w:ascii="Times New Roman" w:hAnsi="Times New Roman"/>
                <w:szCs w:val="22"/>
              </w:rPr>
            </w:pPr>
            <w:r w:rsidRPr="00AB278E">
              <w:rPr>
                <w:rFonts w:ascii="Times New Roman" w:hAnsi="Times New Roman"/>
                <w:szCs w:val="22"/>
              </w:rPr>
              <w:t>null</w:t>
            </w:r>
          </w:p>
        </w:tc>
        <w:tc>
          <w:tcPr>
            <w:tcW w:w="1080" w:type="dxa"/>
          </w:tcPr>
          <w:p w14:paraId="2626A77C" w14:textId="77777777" w:rsidR="00294045"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33F40ECC" w14:textId="77777777" w:rsidR="00294045" w:rsidRPr="00AB278E" w:rsidRDefault="00294045" w:rsidP="00D42A60">
            <w:pPr>
              <w:rPr>
                <w:sz w:val="20"/>
              </w:rPr>
            </w:pPr>
          </w:p>
        </w:tc>
      </w:tr>
      <w:tr w:rsidR="00CC63D0" w:rsidRPr="00AB278E" w14:paraId="58636168" w14:textId="77777777" w:rsidTr="00CC63D0">
        <w:trPr>
          <w:cantSplit/>
        </w:trPr>
        <w:tc>
          <w:tcPr>
            <w:tcW w:w="558" w:type="dxa"/>
          </w:tcPr>
          <w:p w14:paraId="56413F4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2025B70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Number</w:t>
            </w:r>
          </w:p>
        </w:tc>
        <w:tc>
          <w:tcPr>
            <w:tcW w:w="1080" w:type="dxa"/>
          </w:tcPr>
          <w:p w14:paraId="61EB4369" w14:textId="77777777" w:rsidR="00294045" w:rsidRPr="00AB278E" w:rsidRDefault="006A69BC" w:rsidP="00D42A60">
            <w:pPr>
              <w:rPr>
                <w:rFonts w:ascii="Times New Roman" w:hAnsi="Times New Roman"/>
                <w:szCs w:val="22"/>
              </w:rPr>
            </w:pPr>
            <w:r w:rsidRPr="00AB278E">
              <w:rPr>
                <w:rFonts w:ascii="Times New Roman" w:hAnsi="Times New Roman"/>
                <w:szCs w:val="22"/>
              </w:rPr>
              <w:t>11A</w:t>
            </w:r>
          </w:p>
        </w:tc>
        <w:tc>
          <w:tcPr>
            <w:tcW w:w="1080" w:type="dxa"/>
          </w:tcPr>
          <w:p w14:paraId="1985F20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2A1E88E" w14:textId="77777777" w:rsidR="00294045" w:rsidRPr="00AB278E" w:rsidRDefault="006A69B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9BE33C5" w14:textId="77777777" w:rsidTr="00CC63D0">
        <w:trPr>
          <w:cantSplit/>
        </w:trPr>
        <w:tc>
          <w:tcPr>
            <w:tcW w:w="558" w:type="dxa"/>
          </w:tcPr>
          <w:p w14:paraId="779CBA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29C8A2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Date</w:t>
            </w:r>
          </w:p>
        </w:tc>
        <w:tc>
          <w:tcPr>
            <w:tcW w:w="1080" w:type="dxa"/>
          </w:tcPr>
          <w:p w14:paraId="5A6CED2E" w14:textId="77777777" w:rsidR="00294045" w:rsidRPr="00AB278E" w:rsidRDefault="006A69BC" w:rsidP="00D42A60">
            <w:pPr>
              <w:rPr>
                <w:rFonts w:ascii="Times New Roman" w:hAnsi="Times New Roman"/>
                <w:szCs w:val="22"/>
              </w:rPr>
            </w:pPr>
            <w:r w:rsidRPr="00AB278E">
              <w:rPr>
                <w:rFonts w:ascii="Times New Roman" w:hAnsi="Times New Roman"/>
                <w:szCs w:val="22"/>
              </w:rPr>
              <w:t>8N</w:t>
            </w:r>
          </w:p>
        </w:tc>
        <w:tc>
          <w:tcPr>
            <w:tcW w:w="1080" w:type="dxa"/>
          </w:tcPr>
          <w:p w14:paraId="1FD3F6F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21B577B6" w14:textId="77777777" w:rsidR="00294045" w:rsidRPr="00AB278E" w:rsidRDefault="004109C4" w:rsidP="00D42A60">
            <w:pPr>
              <w:rPr>
                <w:rFonts w:ascii="Times New Roman" w:hAnsi="Times New Roman"/>
                <w:szCs w:val="22"/>
              </w:rPr>
            </w:pPr>
            <w:r w:rsidRPr="00AB278E">
              <w:rPr>
                <w:rFonts w:ascii="Times New Roman" w:hAnsi="Times New Roman"/>
                <w:szCs w:val="22"/>
              </w:rPr>
              <w:t>Calendar</w:t>
            </w:r>
            <w:r w:rsidR="006A69BC" w:rsidRPr="00AB278E">
              <w:rPr>
                <w:rFonts w:ascii="Times New Roman" w:hAnsi="Times New Roman"/>
                <w:szCs w:val="22"/>
              </w:rPr>
              <w:t xml:space="preserve"> date document created (YYYYMMDD)</w:t>
            </w:r>
          </w:p>
        </w:tc>
      </w:tr>
      <w:tr w:rsidR="00CC63D0" w:rsidRPr="00AB278E" w14:paraId="13356965" w14:textId="77777777" w:rsidTr="00CC63D0">
        <w:trPr>
          <w:cantSplit/>
        </w:trPr>
        <w:tc>
          <w:tcPr>
            <w:tcW w:w="558" w:type="dxa"/>
          </w:tcPr>
          <w:p w14:paraId="20D4DE5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2161836C"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Time</w:t>
            </w:r>
          </w:p>
        </w:tc>
        <w:tc>
          <w:tcPr>
            <w:tcW w:w="1080" w:type="dxa"/>
          </w:tcPr>
          <w:p w14:paraId="34FB9057" w14:textId="77777777" w:rsidR="00294045" w:rsidRPr="00AB278E" w:rsidRDefault="006A69BC" w:rsidP="00D42A60">
            <w:pPr>
              <w:rPr>
                <w:rFonts w:ascii="Times New Roman" w:hAnsi="Times New Roman"/>
                <w:szCs w:val="22"/>
              </w:rPr>
            </w:pPr>
            <w:r w:rsidRPr="00AB278E">
              <w:rPr>
                <w:rFonts w:ascii="Times New Roman" w:hAnsi="Times New Roman"/>
                <w:szCs w:val="22"/>
              </w:rPr>
              <w:t>6N</w:t>
            </w:r>
          </w:p>
        </w:tc>
        <w:tc>
          <w:tcPr>
            <w:tcW w:w="1080" w:type="dxa"/>
          </w:tcPr>
          <w:p w14:paraId="31DD25BC"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BFD65C2" w14:textId="77777777" w:rsidR="00294045" w:rsidRPr="00AB278E" w:rsidRDefault="006A69BC"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3B068C" w14:textId="77777777" w:rsidTr="00CC63D0">
        <w:trPr>
          <w:cantSplit/>
        </w:trPr>
        <w:tc>
          <w:tcPr>
            <w:tcW w:w="558" w:type="dxa"/>
          </w:tcPr>
          <w:p w14:paraId="0318F7B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4383D" w14:textId="77777777" w:rsidR="00294045" w:rsidRPr="00AB278E" w:rsidRDefault="00565194" w:rsidP="00D42A60">
            <w:pPr>
              <w:rPr>
                <w:rFonts w:ascii="Times New Roman" w:hAnsi="Times New Roman"/>
                <w:szCs w:val="22"/>
              </w:rPr>
            </w:pPr>
            <w:r w:rsidRPr="00AB278E">
              <w:rPr>
                <w:rFonts w:ascii="Times New Roman" w:hAnsi="Times New Roman"/>
                <w:szCs w:val="22"/>
              </w:rPr>
              <w:t>Sequence Number</w:t>
            </w:r>
          </w:p>
        </w:tc>
        <w:tc>
          <w:tcPr>
            <w:tcW w:w="1080" w:type="dxa"/>
          </w:tcPr>
          <w:p w14:paraId="214E79AB"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5A9E691D"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A336F21" w14:textId="77777777" w:rsidR="00294045" w:rsidRPr="00AB278E" w:rsidRDefault="006A69BC"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7CAA784" w14:textId="77777777" w:rsidTr="00CC63D0">
        <w:trPr>
          <w:cantSplit/>
        </w:trPr>
        <w:tc>
          <w:tcPr>
            <w:tcW w:w="558" w:type="dxa"/>
          </w:tcPr>
          <w:p w14:paraId="5D77269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3F1040E7" w14:textId="77777777" w:rsidR="00294045" w:rsidRPr="00AB278E" w:rsidRDefault="00565194" w:rsidP="00D42A60">
            <w:pPr>
              <w:rPr>
                <w:rFonts w:ascii="Times New Roman" w:hAnsi="Times New Roman"/>
                <w:szCs w:val="22"/>
              </w:rPr>
            </w:pPr>
            <w:r w:rsidRPr="00AB278E">
              <w:rPr>
                <w:rFonts w:ascii="Times New Roman" w:hAnsi="Times New Roman"/>
                <w:szCs w:val="22"/>
              </w:rPr>
              <w:t>Sequence Total</w:t>
            </w:r>
          </w:p>
        </w:tc>
        <w:tc>
          <w:tcPr>
            <w:tcW w:w="1080" w:type="dxa"/>
          </w:tcPr>
          <w:p w14:paraId="6D96B3C9"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497C0601"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35FF2211" w14:textId="77777777" w:rsidR="00294045" w:rsidRPr="00AB278E" w:rsidRDefault="006A69BC"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5359620" w14:textId="77777777" w:rsidTr="00CC63D0">
        <w:trPr>
          <w:cantSplit/>
        </w:trPr>
        <w:tc>
          <w:tcPr>
            <w:tcW w:w="558" w:type="dxa"/>
          </w:tcPr>
          <w:p w14:paraId="5489356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2ED301C5" w14:textId="77777777" w:rsidR="00294045" w:rsidRPr="00AB278E" w:rsidRDefault="00565194" w:rsidP="00D42A60">
            <w:pPr>
              <w:rPr>
                <w:rFonts w:ascii="Times New Roman" w:hAnsi="Times New Roman"/>
                <w:szCs w:val="22"/>
              </w:rPr>
            </w:pPr>
            <w:r w:rsidRPr="00AB278E">
              <w:rPr>
                <w:rFonts w:ascii="Times New Roman" w:hAnsi="Times New Roman"/>
                <w:szCs w:val="22"/>
              </w:rPr>
              <w:t>Version</w:t>
            </w:r>
          </w:p>
        </w:tc>
        <w:tc>
          <w:tcPr>
            <w:tcW w:w="1080" w:type="dxa"/>
          </w:tcPr>
          <w:p w14:paraId="6FF7A95F"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0B29944E"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552B324D" w14:textId="77777777" w:rsidR="00294045" w:rsidRPr="00AB278E" w:rsidRDefault="006A69BC" w:rsidP="00D42A60">
            <w:pPr>
              <w:rPr>
                <w:rFonts w:ascii="Times New Roman" w:hAnsi="Times New Roman"/>
                <w:szCs w:val="22"/>
              </w:rPr>
            </w:pPr>
            <w:r w:rsidRPr="00AB278E">
              <w:rPr>
                <w:rFonts w:ascii="Times New Roman" w:hAnsi="Times New Roman"/>
                <w:szCs w:val="22"/>
              </w:rPr>
              <w:t>IFCAP-FMS Interface Version</w:t>
            </w:r>
          </w:p>
        </w:tc>
      </w:tr>
    </w:tbl>
    <w:p w14:paraId="23CD47E2" w14:textId="77777777" w:rsidR="009A66D3"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54B5F21"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078D270B"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50C568EE" w14:textId="77777777" w:rsidTr="00CC63D0">
        <w:trPr>
          <w:cantSplit/>
          <w:tblHeader/>
        </w:trPr>
        <w:tc>
          <w:tcPr>
            <w:tcW w:w="558" w:type="dxa"/>
          </w:tcPr>
          <w:p w14:paraId="4D1F915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1851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2F70A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A4A3C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D0CD7F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8DC704D" w14:textId="77777777" w:rsidTr="00CC63D0">
        <w:trPr>
          <w:cantSplit/>
        </w:trPr>
        <w:tc>
          <w:tcPr>
            <w:tcW w:w="558" w:type="dxa"/>
            <w:tcBorders>
              <w:bottom w:val="single" w:sz="4" w:space="0" w:color="auto"/>
            </w:tcBorders>
          </w:tcPr>
          <w:p w14:paraId="405762A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911A"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1E91C0" w14:textId="77777777" w:rsidR="00DA136E" w:rsidRPr="00AB278E" w:rsidRDefault="00864674"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1CA3D9B"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6AA2864"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5CA39B" w14:textId="77777777" w:rsidTr="00CC63D0">
        <w:trPr>
          <w:cantSplit/>
        </w:trPr>
        <w:tc>
          <w:tcPr>
            <w:tcW w:w="558" w:type="dxa"/>
            <w:tcBorders>
              <w:left w:val="nil"/>
              <w:right w:val="nil"/>
            </w:tcBorders>
          </w:tcPr>
          <w:p w14:paraId="2BCD09FF" w14:textId="77777777" w:rsidR="00DA136E" w:rsidRPr="00AB278E" w:rsidRDefault="00DA136E" w:rsidP="00CC63D0">
            <w:pPr>
              <w:jc w:val="right"/>
              <w:rPr>
                <w:sz w:val="20"/>
              </w:rPr>
            </w:pPr>
          </w:p>
        </w:tc>
        <w:tc>
          <w:tcPr>
            <w:tcW w:w="2520" w:type="dxa"/>
            <w:tcBorders>
              <w:left w:val="nil"/>
              <w:right w:val="nil"/>
            </w:tcBorders>
          </w:tcPr>
          <w:p w14:paraId="7405552C" w14:textId="77777777" w:rsidR="00DA136E" w:rsidRPr="00AB278E" w:rsidRDefault="00DA136E" w:rsidP="00D42A60">
            <w:pPr>
              <w:rPr>
                <w:sz w:val="20"/>
              </w:rPr>
            </w:pPr>
          </w:p>
        </w:tc>
        <w:tc>
          <w:tcPr>
            <w:tcW w:w="1080" w:type="dxa"/>
            <w:tcBorders>
              <w:left w:val="nil"/>
              <w:right w:val="nil"/>
            </w:tcBorders>
          </w:tcPr>
          <w:p w14:paraId="0BA17B83" w14:textId="77777777" w:rsidR="00DA136E" w:rsidRPr="00AB278E" w:rsidRDefault="00DA136E" w:rsidP="00D42A60">
            <w:pPr>
              <w:rPr>
                <w:sz w:val="20"/>
              </w:rPr>
            </w:pPr>
          </w:p>
        </w:tc>
        <w:tc>
          <w:tcPr>
            <w:tcW w:w="1080" w:type="dxa"/>
            <w:tcBorders>
              <w:left w:val="nil"/>
              <w:right w:val="nil"/>
            </w:tcBorders>
          </w:tcPr>
          <w:p w14:paraId="4D0C1440" w14:textId="77777777" w:rsidR="00DA136E" w:rsidRPr="00AB278E" w:rsidRDefault="00DA136E" w:rsidP="00D42A60">
            <w:pPr>
              <w:rPr>
                <w:sz w:val="20"/>
              </w:rPr>
            </w:pPr>
          </w:p>
        </w:tc>
        <w:tc>
          <w:tcPr>
            <w:tcW w:w="4338" w:type="dxa"/>
            <w:tcBorders>
              <w:left w:val="nil"/>
              <w:right w:val="nil"/>
            </w:tcBorders>
          </w:tcPr>
          <w:p w14:paraId="6371B5E9" w14:textId="77777777" w:rsidR="00DA136E" w:rsidRPr="00AB278E" w:rsidRDefault="00DA136E" w:rsidP="00D42A60">
            <w:pPr>
              <w:rPr>
                <w:sz w:val="20"/>
              </w:rPr>
            </w:pPr>
          </w:p>
        </w:tc>
      </w:tr>
      <w:tr w:rsidR="00CC63D0" w:rsidRPr="00AB278E" w14:paraId="0D528F73" w14:textId="77777777" w:rsidTr="00CC63D0">
        <w:trPr>
          <w:cantSplit/>
        </w:trPr>
        <w:tc>
          <w:tcPr>
            <w:tcW w:w="558" w:type="dxa"/>
          </w:tcPr>
          <w:p w14:paraId="28FD43BB"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171C2F48"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2F4EA889" w14:textId="77777777" w:rsidR="00DA136E" w:rsidRPr="00AB278E" w:rsidRDefault="00864674" w:rsidP="00D42A60">
            <w:pPr>
              <w:rPr>
                <w:rFonts w:ascii="Times New Roman" w:hAnsi="Times New Roman"/>
                <w:szCs w:val="22"/>
              </w:rPr>
            </w:pPr>
            <w:r w:rsidRPr="00AB278E">
              <w:rPr>
                <w:rFonts w:ascii="Times New Roman" w:hAnsi="Times New Roman"/>
                <w:szCs w:val="22"/>
              </w:rPr>
              <w:t>CR1</w:t>
            </w:r>
          </w:p>
        </w:tc>
        <w:tc>
          <w:tcPr>
            <w:tcW w:w="1080" w:type="dxa"/>
          </w:tcPr>
          <w:p w14:paraId="77A45F44"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7E7A930"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2A8DAAA3" w14:textId="77777777" w:rsidTr="00CC63D0">
        <w:trPr>
          <w:cantSplit/>
        </w:trPr>
        <w:tc>
          <w:tcPr>
            <w:tcW w:w="558" w:type="dxa"/>
          </w:tcPr>
          <w:p w14:paraId="3355EFBE"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DB1203" w14:textId="77777777" w:rsidR="00DA136E" w:rsidRPr="00AB278E" w:rsidRDefault="00864674" w:rsidP="00D42A60">
            <w:pPr>
              <w:rPr>
                <w:rFonts w:ascii="Times New Roman" w:hAnsi="Times New Roman"/>
                <w:szCs w:val="22"/>
              </w:rPr>
            </w:pPr>
            <w:r w:rsidRPr="00AB278E">
              <w:rPr>
                <w:rFonts w:ascii="Times New Roman" w:hAnsi="Times New Roman"/>
                <w:szCs w:val="22"/>
              </w:rPr>
              <w:t>Trans code</w:t>
            </w:r>
          </w:p>
        </w:tc>
        <w:tc>
          <w:tcPr>
            <w:tcW w:w="1080" w:type="dxa"/>
          </w:tcPr>
          <w:p w14:paraId="294EA33B" w14:textId="77777777" w:rsidR="00DA136E" w:rsidRPr="00AB278E" w:rsidRDefault="00864674" w:rsidP="00D42A60">
            <w:pPr>
              <w:rPr>
                <w:rFonts w:ascii="Times New Roman" w:hAnsi="Times New Roman"/>
                <w:szCs w:val="22"/>
              </w:rPr>
            </w:pPr>
            <w:r w:rsidRPr="00AB278E">
              <w:rPr>
                <w:rFonts w:ascii="Times New Roman" w:hAnsi="Times New Roman"/>
                <w:szCs w:val="22"/>
              </w:rPr>
              <w:t>WR</w:t>
            </w:r>
          </w:p>
        </w:tc>
        <w:tc>
          <w:tcPr>
            <w:tcW w:w="1080" w:type="dxa"/>
          </w:tcPr>
          <w:p w14:paraId="48D8D35F"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31B230" w14:textId="77777777" w:rsidR="00DA136E" w:rsidRPr="00AB278E" w:rsidRDefault="00C9330C" w:rsidP="00D42A60">
            <w:pPr>
              <w:rPr>
                <w:rFonts w:ascii="Times New Roman" w:hAnsi="Times New Roman"/>
                <w:szCs w:val="22"/>
              </w:rPr>
            </w:pPr>
            <w:r w:rsidRPr="00AB278E">
              <w:rPr>
                <w:rFonts w:ascii="Times New Roman" w:hAnsi="Times New Roman"/>
                <w:szCs w:val="22"/>
              </w:rPr>
              <w:t>WR indicates a Write Off document</w:t>
            </w:r>
          </w:p>
        </w:tc>
      </w:tr>
      <w:tr w:rsidR="00CC63D0" w:rsidRPr="00AB278E" w14:paraId="7353D63E" w14:textId="77777777" w:rsidTr="00CC63D0">
        <w:trPr>
          <w:cantSplit/>
        </w:trPr>
        <w:tc>
          <w:tcPr>
            <w:tcW w:w="558" w:type="dxa"/>
          </w:tcPr>
          <w:p w14:paraId="17D808D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55D79025" w14:textId="77777777" w:rsidR="00DA136E" w:rsidRPr="00AB278E" w:rsidRDefault="00864674" w:rsidP="00D42A60">
            <w:pPr>
              <w:rPr>
                <w:rFonts w:ascii="Times New Roman" w:hAnsi="Times New Roman"/>
                <w:szCs w:val="22"/>
              </w:rPr>
            </w:pPr>
            <w:r w:rsidRPr="00AB278E">
              <w:rPr>
                <w:rFonts w:ascii="Times New Roman" w:hAnsi="Times New Roman"/>
                <w:szCs w:val="22"/>
              </w:rPr>
              <w:t>Trans Number</w:t>
            </w:r>
          </w:p>
        </w:tc>
        <w:tc>
          <w:tcPr>
            <w:tcW w:w="1080" w:type="dxa"/>
          </w:tcPr>
          <w:p w14:paraId="49C1C132" w14:textId="77777777" w:rsidR="00DA136E" w:rsidRPr="00AB278E" w:rsidRDefault="00864674" w:rsidP="00D42A60">
            <w:pPr>
              <w:rPr>
                <w:rFonts w:ascii="Times New Roman" w:hAnsi="Times New Roman"/>
                <w:szCs w:val="22"/>
              </w:rPr>
            </w:pPr>
            <w:r w:rsidRPr="00AB278E">
              <w:rPr>
                <w:rFonts w:ascii="Times New Roman" w:hAnsi="Times New Roman"/>
                <w:szCs w:val="22"/>
              </w:rPr>
              <w:t>11A</w:t>
            </w:r>
          </w:p>
        </w:tc>
        <w:tc>
          <w:tcPr>
            <w:tcW w:w="1080" w:type="dxa"/>
          </w:tcPr>
          <w:p w14:paraId="291D6844" w14:textId="77777777" w:rsidR="00DA136E"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835CF05" w14:textId="77777777" w:rsidR="00DA136E" w:rsidRPr="00AB278E" w:rsidRDefault="00C9330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5380975D" w14:textId="77777777" w:rsidTr="00CC63D0">
        <w:trPr>
          <w:cantSplit/>
        </w:trPr>
        <w:tc>
          <w:tcPr>
            <w:tcW w:w="558" w:type="dxa"/>
            <w:tcBorders>
              <w:bottom w:val="single" w:sz="4" w:space="0" w:color="auto"/>
            </w:tcBorders>
          </w:tcPr>
          <w:p w14:paraId="724F0A2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D4536EF" w14:textId="77777777" w:rsidR="00DA136E" w:rsidRPr="00AB278E" w:rsidRDefault="00864674"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435954A7" w14:textId="77777777" w:rsidR="00DA136E" w:rsidRPr="00AB278E" w:rsidRDefault="00864674" w:rsidP="00D42A60">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5115EBD"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C4ADC" w14:textId="77777777" w:rsidR="00DA136E" w:rsidRPr="00AB278E" w:rsidRDefault="00C9330C" w:rsidP="00D42A60">
            <w:pPr>
              <w:rPr>
                <w:rFonts w:ascii="Times New Roman" w:hAnsi="Times New Roman"/>
                <w:szCs w:val="22"/>
              </w:rPr>
            </w:pPr>
            <w:r w:rsidRPr="00AB278E">
              <w:rPr>
                <w:rFonts w:ascii="Times New Roman" w:hAnsi="Times New Roman"/>
                <w:szCs w:val="22"/>
              </w:rPr>
              <w:t>VHA = 10, VHB = 20</w:t>
            </w:r>
          </w:p>
        </w:tc>
      </w:tr>
      <w:tr w:rsidR="00CC63D0" w:rsidRPr="00AB278E" w14:paraId="76098BBF" w14:textId="77777777" w:rsidTr="00CC63D0">
        <w:trPr>
          <w:cantSplit/>
        </w:trPr>
        <w:tc>
          <w:tcPr>
            <w:tcW w:w="558" w:type="dxa"/>
            <w:tcBorders>
              <w:left w:val="nil"/>
              <w:right w:val="nil"/>
            </w:tcBorders>
          </w:tcPr>
          <w:p w14:paraId="073BA288" w14:textId="77777777" w:rsidR="00DA136E" w:rsidRPr="00AB278E" w:rsidRDefault="00DA136E" w:rsidP="00CC63D0">
            <w:pPr>
              <w:jc w:val="right"/>
              <w:rPr>
                <w:sz w:val="20"/>
              </w:rPr>
            </w:pPr>
          </w:p>
        </w:tc>
        <w:tc>
          <w:tcPr>
            <w:tcW w:w="2520" w:type="dxa"/>
            <w:tcBorders>
              <w:left w:val="nil"/>
              <w:right w:val="nil"/>
            </w:tcBorders>
          </w:tcPr>
          <w:p w14:paraId="15D6E36C" w14:textId="77777777" w:rsidR="00DA136E" w:rsidRPr="00AB278E" w:rsidRDefault="00DA136E" w:rsidP="00D42A60">
            <w:pPr>
              <w:rPr>
                <w:sz w:val="20"/>
              </w:rPr>
            </w:pPr>
          </w:p>
        </w:tc>
        <w:tc>
          <w:tcPr>
            <w:tcW w:w="1080" w:type="dxa"/>
            <w:tcBorders>
              <w:left w:val="nil"/>
              <w:right w:val="nil"/>
            </w:tcBorders>
          </w:tcPr>
          <w:p w14:paraId="6FDF598F" w14:textId="77777777" w:rsidR="00DA136E" w:rsidRPr="00AB278E" w:rsidRDefault="00DA136E" w:rsidP="00D42A60">
            <w:pPr>
              <w:rPr>
                <w:sz w:val="20"/>
              </w:rPr>
            </w:pPr>
          </w:p>
        </w:tc>
        <w:tc>
          <w:tcPr>
            <w:tcW w:w="1080" w:type="dxa"/>
            <w:tcBorders>
              <w:left w:val="nil"/>
              <w:right w:val="nil"/>
            </w:tcBorders>
          </w:tcPr>
          <w:p w14:paraId="667BAD0C" w14:textId="77777777" w:rsidR="00DA136E" w:rsidRPr="00AB278E" w:rsidRDefault="00DA136E" w:rsidP="00D42A60">
            <w:pPr>
              <w:rPr>
                <w:sz w:val="20"/>
              </w:rPr>
            </w:pPr>
          </w:p>
        </w:tc>
        <w:tc>
          <w:tcPr>
            <w:tcW w:w="4338" w:type="dxa"/>
            <w:tcBorders>
              <w:left w:val="nil"/>
              <w:right w:val="nil"/>
            </w:tcBorders>
          </w:tcPr>
          <w:p w14:paraId="31AA86FE" w14:textId="77777777" w:rsidR="00DA136E" w:rsidRPr="00AB278E" w:rsidRDefault="00DA136E" w:rsidP="00D42A60">
            <w:pPr>
              <w:rPr>
                <w:sz w:val="20"/>
              </w:rPr>
            </w:pPr>
          </w:p>
        </w:tc>
      </w:tr>
      <w:tr w:rsidR="00CC63D0" w:rsidRPr="00AB278E" w14:paraId="53AC70F6" w14:textId="77777777" w:rsidTr="00CC63D0">
        <w:trPr>
          <w:cantSplit/>
        </w:trPr>
        <w:tc>
          <w:tcPr>
            <w:tcW w:w="558" w:type="dxa"/>
          </w:tcPr>
          <w:p w14:paraId="6743178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13EB24C3" w14:textId="77777777" w:rsidR="00294045"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3EEE0A95" w14:textId="77777777" w:rsidR="00294045" w:rsidRPr="00AB278E" w:rsidRDefault="00864674" w:rsidP="00D42A60">
            <w:pPr>
              <w:rPr>
                <w:rFonts w:ascii="Times New Roman" w:hAnsi="Times New Roman"/>
                <w:szCs w:val="22"/>
              </w:rPr>
            </w:pPr>
            <w:r w:rsidRPr="00AB278E">
              <w:rPr>
                <w:rFonts w:ascii="Times New Roman" w:hAnsi="Times New Roman"/>
                <w:szCs w:val="22"/>
              </w:rPr>
              <w:t>CR2</w:t>
            </w:r>
          </w:p>
        </w:tc>
        <w:tc>
          <w:tcPr>
            <w:tcW w:w="1080" w:type="dxa"/>
          </w:tcPr>
          <w:p w14:paraId="4D18C361"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A0C447E" w14:textId="77777777" w:rsidR="00294045"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ECD524" w14:textId="77777777" w:rsidTr="00CC63D0">
        <w:trPr>
          <w:cantSplit/>
        </w:trPr>
        <w:tc>
          <w:tcPr>
            <w:tcW w:w="558" w:type="dxa"/>
          </w:tcPr>
          <w:p w14:paraId="197669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6EB58A2C" w14:textId="77777777" w:rsidR="00294045" w:rsidRPr="00AB278E" w:rsidRDefault="00864674" w:rsidP="00D42A60">
            <w:pPr>
              <w:rPr>
                <w:rFonts w:ascii="Times New Roman" w:hAnsi="Times New Roman"/>
                <w:szCs w:val="22"/>
              </w:rPr>
            </w:pPr>
            <w:r w:rsidRPr="00AB278E">
              <w:rPr>
                <w:rFonts w:ascii="Times New Roman" w:hAnsi="Times New Roman"/>
                <w:szCs w:val="22"/>
              </w:rPr>
              <w:t>Record Year</w:t>
            </w:r>
          </w:p>
        </w:tc>
        <w:tc>
          <w:tcPr>
            <w:tcW w:w="1080" w:type="dxa"/>
          </w:tcPr>
          <w:p w14:paraId="4582B551"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4272BDAA"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6E30969"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277D7EAE" w14:textId="77777777" w:rsidTr="00CC63D0">
        <w:trPr>
          <w:cantSplit/>
        </w:trPr>
        <w:tc>
          <w:tcPr>
            <w:tcW w:w="558" w:type="dxa"/>
          </w:tcPr>
          <w:p w14:paraId="2EB9914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20084544" w14:textId="77777777" w:rsidR="00294045" w:rsidRPr="00AB278E" w:rsidRDefault="00864674" w:rsidP="00D42A60">
            <w:pPr>
              <w:rPr>
                <w:rFonts w:ascii="Times New Roman" w:hAnsi="Times New Roman"/>
                <w:szCs w:val="22"/>
              </w:rPr>
            </w:pPr>
            <w:r w:rsidRPr="00AB278E">
              <w:rPr>
                <w:rFonts w:ascii="Times New Roman" w:hAnsi="Times New Roman"/>
                <w:szCs w:val="22"/>
              </w:rPr>
              <w:t>Record Month</w:t>
            </w:r>
          </w:p>
        </w:tc>
        <w:tc>
          <w:tcPr>
            <w:tcW w:w="1080" w:type="dxa"/>
          </w:tcPr>
          <w:p w14:paraId="7855F2B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44CDBA7"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3935DAC"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EDEAD5F" w14:textId="77777777" w:rsidTr="00CC63D0">
        <w:trPr>
          <w:cantSplit/>
        </w:trPr>
        <w:tc>
          <w:tcPr>
            <w:tcW w:w="558" w:type="dxa"/>
          </w:tcPr>
          <w:p w14:paraId="1471A1F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665F68E1" w14:textId="77777777" w:rsidR="00294045" w:rsidRPr="00AB278E" w:rsidRDefault="00864674" w:rsidP="00D42A60">
            <w:pPr>
              <w:rPr>
                <w:rFonts w:ascii="Times New Roman" w:hAnsi="Times New Roman"/>
                <w:szCs w:val="22"/>
              </w:rPr>
            </w:pPr>
            <w:r w:rsidRPr="00AB278E">
              <w:rPr>
                <w:rFonts w:ascii="Times New Roman" w:hAnsi="Times New Roman"/>
                <w:szCs w:val="22"/>
              </w:rPr>
              <w:t>Record Day</w:t>
            </w:r>
          </w:p>
        </w:tc>
        <w:tc>
          <w:tcPr>
            <w:tcW w:w="1080" w:type="dxa"/>
          </w:tcPr>
          <w:p w14:paraId="75476C02"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5007749F"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911E72E"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0B76EE5" w14:textId="77777777" w:rsidTr="00CC63D0">
        <w:trPr>
          <w:cantSplit/>
        </w:trPr>
        <w:tc>
          <w:tcPr>
            <w:tcW w:w="558" w:type="dxa"/>
          </w:tcPr>
          <w:p w14:paraId="4FADF14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F0EDE01" w14:textId="77777777" w:rsidR="00294045" w:rsidRPr="00AB278E" w:rsidRDefault="00864674" w:rsidP="00D42A60">
            <w:pPr>
              <w:rPr>
                <w:rFonts w:ascii="Times New Roman" w:hAnsi="Times New Roman"/>
                <w:szCs w:val="22"/>
              </w:rPr>
            </w:pPr>
            <w:r w:rsidRPr="00AB278E">
              <w:rPr>
                <w:rFonts w:ascii="Times New Roman" w:hAnsi="Times New Roman"/>
                <w:szCs w:val="22"/>
              </w:rPr>
              <w:t>Fisc Month</w:t>
            </w:r>
          </w:p>
        </w:tc>
        <w:tc>
          <w:tcPr>
            <w:tcW w:w="1080" w:type="dxa"/>
          </w:tcPr>
          <w:p w14:paraId="5867ADB2"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C7F5DA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D37CCC4" w14:textId="77777777" w:rsidR="00294045" w:rsidRPr="00AB278E" w:rsidRDefault="00294045" w:rsidP="00D42A60">
            <w:pPr>
              <w:rPr>
                <w:sz w:val="20"/>
              </w:rPr>
            </w:pPr>
          </w:p>
        </w:tc>
      </w:tr>
      <w:tr w:rsidR="00CC63D0" w:rsidRPr="00AB278E" w14:paraId="44813B9C" w14:textId="77777777" w:rsidTr="00CC63D0">
        <w:trPr>
          <w:cantSplit/>
        </w:trPr>
        <w:tc>
          <w:tcPr>
            <w:tcW w:w="558" w:type="dxa"/>
          </w:tcPr>
          <w:p w14:paraId="58260C0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46A925CA" w14:textId="77777777" w:rsidR="00294045" w:rsidRPr="00AB278E" w:rsidRDefault="00864674" w:rsidP="00D42A60">
            <w:pPr>
              <w:rPr>
                <w:rFonts w:ascii="Times New Roman" w:hAnsi="Times New Roman"/>
                <w:szCs w:val="22"/>
              </w:rPr>
            </w:pPr>
            <w:r w:rsidRPr="00AB278E">
              <w:rPr>
                <w:rFonts w:ascii="Times New Roman" w:hAnsi="Times New Roman"/>
                <w:szCs w:val="22"/>
              </w:rPr>
              <w:t>Fisc Year</w:t>
            </w:r>
          </w:p>
        </w:tc>
        <w:tc>
          <w:tcPr>
            <w:tcW w:w="1080" w:type="dxa"/>
          </w:tcPr>
          <w:p w14:paraId="621B92C5"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6DA67F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3D3EEEA" w14:textId="77777777" w:rsidR="00294045" w:rsidRPr="00AB278E" w:rsidRDefault="00294045" w:rsidP="00D42A60">
            <w:pPr>
              <w:rPr>
                <w:sz w:val="20"/>
              </w:rPr>
            </w:pPr>
          </w:p>
        </w:tc>
      </w:tr>
      <w:tr w:rsidR="00CC63D0" w:rsidRPr="00AB278E" w14:paraId="4499C0AC" w14:textId="77777777" w:rsidTr="00CC63D0">
        <w:trPr>
          <w:cantSplit/>
        </w:trPr>
        <w:tc>
          <w:tcPr>
            <w:tcW w:w="558" w:type="dxa"/>
          </w:tcPr>
          <w:p w14:paraId="2CD896C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0C1D3899" w14:textId="77777777" w:rsidR="00294045" w:rsidRPr="00AB278E" w:rsidRDefault="00864674" w:rsidP="00D42A60">
            <w:pPr>
              <w:rPr>
                <w:rFonts w:ascii="Times New Roman" w:hAnsi="Times New Roman"/>
                <w:szCs w:val="22"/>
              </w:rPr>
            </w:pPr>
            <w:r w:rsidRPr="00AB278E">
              <w:rPr>
                <w:rFonts w:ascii="Times New Roman" w:hAnsi="Times New Roman"/>
                <w:szCs w:val="22"/>
              </w:rPr>
              <w:t>Beg Budget FY</w:t>
            </w:r>
          </w:p>
        </w:tc>
        <w:tc>
          <w:tcPr>
            <w:tcW w:w="1080" w:type="dxa"/>
          </w:tcPr>
          <w:p w14:paraId="5810F310"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D49907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A381566" w14:textId="77777777" w:rsidR="00294045" w:rsidRPr="00AB278E" w:rsidRDefault="00294045" w:rsidP="00D42A60">
            <w:pPr>
              <w:rPr>
                <w:sz w:val="20"/>
              </w:rPr>
            </w:pPr>
          </w:p>
        </w:tc>
      </w:tr>
      <w:tr w:rsidR="00CC63D0" w:rsidRPr="00AB278E" w14:paraId="637DF2F7" w14:textId="77777777" w:rsidTr="00CC63D0">
        <w:trPr>
          <w:cantSplit/>
        </w:trPr>
        <w:tc>
          <w:tcPr>
            <w:tcW w:w="558" w:type="dxa"/>
          </w:tcPr>
          <w:p w14:paraId="59815F6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5336A360" w14:textId="77777777" w:rsidR="00294045" w:rsidRPr="00AB278E" w:rsidRDefault="00864674" w:rsidP="00D42A60">
            <w:pPr>
              <w:rPr>
                <w:rFonts w:ascii="Times New Roman" w:hAnsi="Times New Roman"/>
                <w:szCs w:val="22"/>
              </w:rPr>
            </w:pPr>
            <w:r w:rsidRPr="00AB278E">
              <w:rPr>
                <w:rFonts w:ascii="Times New Roman" w:hAnsi="Times New Roman"/>
                <w:szCs w:val="22"/>
              </w:rPr>
              <w:t>End Budget FY</w:t>
            </w:r>
          </w:p>
        </w:tc>
        <w:tc>
          <w:tcPr>
            <w:tcW w:w="1080" w:type="dxa"/>
          </w:tcPr>
          <w:p w14:paraId="72267E5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9CA32C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6D0B3F07" w14:textId="77777777" w:rsidR="00294045" w:rsidRPr="00AB278E" w:rsidRDefault="00294045" w:rsidP="00D42A60">
            <w:pPr>
              <w:rPr>
                <w:sz w:val="20"/>
              </w:rPr>
            </w:pPr>
          </w:p>
        </w:tc>
      </w:tr>
      <w:tr w:rsidR="00CC63D0" w:rsidRPr="00AB278E" w14:paraId="3C070EC2" w14:textId="77777777" w:rsidTr="00CC63D0">
        <w:trPr>
          <w:cantSplit/>
        </w:trPr>
        <w:tc>
          <w:tcPr>
            <w:tcW w:w="558" w:type="dxa"/>
          </w:tcPr>
          <w:p w14:paraId="71DEDEA5"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0E1055E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Type</w:t>
            </w:r>
          </w:p>
        </w:tc>
        <w:tc>
          <w:tcPr>
            <w:tcW w:w="1080" w:type="dxa"/>
          </w:tcPr>
          <w:p w14:paraId="23BB6EFC"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89D6FA5"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AD0EC52" w14:textId="77777777" w:rsidR="00294045" w:rsidRPr="00AB278E" w:rsidRDefault="00294045" w:rsidP="00D42A60">
            <w:pPr>
              <w:rPr>
                <w:sz w:val="20"/>
              </w:rPr>
            </w:pPr>
          </w:p>
        </w:tc>
      </w:tr>
      <w:tr w:rsidR="00CC63D0" w:rsidRPr="00AB278E" w14:paraId="77B1DA6A" w14:textId="77777777" w:rsidTr="00CC63D0">
        <w:trPr>
          <w:cantSplit/>
        </w:trPr>
        <w:tc>
          <w:tcPr>
            <w:tcW w:w="558" w:type="dxa"/>
          </w:tcPr>
          <w:p w14:paraId="75CE03D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7B752C8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Action</w:t>
            </w:r>
          </w:p>
        </w:tc>
        <w:tc>
          <w:tcPr>
            <w:tcW w:w="1080" w:type="dxa"/>
          </w:tcPr>
          <w:p w14:paraId="5939716F" w14:textId="77777777" w:rsidR="00294045" w:rsidRPr="00AB278E" w:rsidRDefault="00864674" w:rsidP="00D42A60">
            <w:pPr>
              <w:rPr>
                <w:rFonts w:ascii="Times New Roman" w:hAnsi="Times New Roman"/>
                <w:szCs w:val="22"/>
              </w:rPr>
            </w:pPr>
            <w:r w:rsidRPr="00AB278E">
              <w:rPr>
                <w:rFonts w:ascii="Times New Roman" w:hAnsi="Times New Roman"/>
                <w:szCs w:val="22"/>
              </w:rPr>
              <w:t>E</w:t>
            </w:r>
          </w:p>
        </w:tc>
        <w:tc>
          <w:tcPr>
            <w:tcW w:w="1080" w:type="dxa"/>
          </w:tcPr>
          <w:p w14:paraId="0BC1930F"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C3350DC" w14:textId="77777777" w:rsidR="00294045" w:rsidRPr="00AB278E" w:rsidRDefault="00C9330C"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774A455A" w14:textId="77777777" w:rsidTr="00CC63D0">
        <w:trPr>
          <w:cantSplit/>
        </w:trPr>
        <w:tc>
          <w:tcPr>
            <w:tcW w:w="558" w:type="dxa"/>
          </w:tcPr>
          <w:p w14:paraId="7D15142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2CB43CB2" w14:textId="77777777" w:rsidR="00294045" w:rsidRPr="00AB278E" w:rsidRDefault="00864674" w:rsidP="00D42A60">
            <w:pPr>
              <w:rPr>
                <w:rFonts w:ascii="Times New Roman" w:hAnsi="Times New Roman"/>
                <w:szCs w:val="22"/>
              </w:rPr>
            </w:pPr>
            <w:r w:rsidRPr="00AB278E">
              <w:rPr>
                <w:rFonts w:ascii="Times New Roman" w:hAnsi="Times New Roman"/>
                <w:szCs w:val="22"/>
              </w:rPr>
              <w:t>Acctg Trans Type</w:t>
            </w:r>
          </w:p>
        </w:tc>
        <w:tc>
          <w:tcPr>
            <w:tcW w:w="1080" w:type="dxa"/>
          </w:tcPr>
          <w:p w14:paraId="1989489D"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2B3819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B7FF797" w14:textId="77777777" w:rsidR="00294045" w:rsidRPr="00AB278E" w:rsidRDefault="00294045" w:rsidP="00D42A60">
            <w:pPr>
              <w:rPr>
                <w:sz w:val="20"/>
              </w:rPr>
            </w:pPr>
          </w:p>
        </w:tc>
      </w:tr>
      <w:tr w:rsidR="00CC63D0" w:rsidRPr="00AB278E" w14:paraId="6110AE4C" w14:textId="77777777" w:rsidTr="00CC63D0">
        <w:trPr>
          <w:cantSplit/>
        </w:trPr>
        <w:tc>
          <w:tcPr>
            <w:tcW w:w="558" w:type="dxa"/>
          </w:tcPr>
          <w:p w14:paraId="7753844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5A0792DB" w14:textId="77777777" w:rsidR="00294045" w:rsidRPr="00AB278E" w:rsidRDefault="00864674" w:rsidP="00D42A60">
            <w:pPr>
              <w:rPr>
                <w:rFonts w:ascii="Times New Roman" w:hAnsi="Times New Roman"/>
                <w:szCs w:val="22"/>
              </w:rPr>
            </w:pPr>
            <w:r w:rsidRPr="00AB278E">
              <w:rPr>
                <w:rFonts w:ascii="Times New Roman" w:hAnsi="Times New Roman"/>
                <w:szCs w:val="22"/>
              </w:rPr>
              <w:t>Offset Cash Account</w:t>
            </w:r>
          </w:p>
        </w:tc>
        <w:tc>
          <w:tcPr>
            <w:tcW w:w="1080" w:type="dxa"/>
          </w:tcPr>
          <w:p w14:paraId="6F99B26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765DE0E6"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0A89BC7D" w14:textId="77777777" w:rsidR="00294045" w:rsidRPr="00AB278E" w:rsidRDefault="00294045" w:rsidP="00D42A60">
            <w:pPr>
              <w:rPr>
                <w:sz w:val="20"/>
              </w:rPr>
            </w:pPr>
          </w:p>
        </w:tc>
      </w:tr>
      <w:tr w:rsidR="00CC63D0" w:rsidRPr="00AB278E" w14:paraId="749E9E76" w14:textId="77777777" w:rsidTr="00CC63D0">
        <w:trPr>
          <w:cantSplit/>
        </w:trPr>
        <w:tc>
          <w:tcPr>
            <w:tcW w:w="558" w:type="dxa"/>
          </w:tcPr>
          <w:p w14:paraId="57FB7DD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66186279" w14:textId="77777777" w:rsidR="00294045" w:rsidRPr="00AB278E" w:rsidRDefault="00864674" w:rsidP="00D42A60">
            <w:pPr>
              <w:rPr>
                <w:rFonts w:ascii="Times New Roman" w:hAnsi="Times New Roman"/>
                <w:szCs w:val="22"/>
              </w:rPr>
            </w:pPr>
            <w:r w:rsidRPr="00AB278E">
              <w:rPr>
                <w:rFonts w:ascii="Times New Roman" w:hAnsi="Times New Roman"/>
                <w:szCs w:val="22"/>
              </w:rPr>
              <w:t>Deposit Number</w:t>
            </w:r>
          </w:p>
        </w:tc>
        <w:tc>
          <w:tcPr>
            <w:tcW w:w="1080" w:type="dxa"/>
          </w:tcPr>
          <w:p w14:paraId="508697F8" w14:textId="77777777" w:rsidR="00294045" w:rsidRPr="00AB278E" w:rsidRDefault="00864674" w:rsidP="00D42A60">
            <w:pPr>
              <w:rPr>
                <w:rFonts w:ascii="Times New Roman" w:hAnsi="Times New Roman"/>
                <w:szCs w:val="22"/>
              </w:rPr>
            </w:pPr>
            <w:r w:rsidRPr="00AB278E">
              <w:rPr>
                <w:rFonts w:ascii="Times New Roman" w:hAnsi="Times New Roman"/>
                <w:szCs w:val="22"/>
              </w:rPr>
              <w:t>12’9s’</w:t>
            </w:r>
          </w:p>
        </w:tc>
        <w:tc>
          <w:tcPr>
            <w:tcW w:w="1080" w:type="dxa"/>
          </w:tcPr>
          <w:p w14:paraId="5680E10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945C4E0" w14:textId="77777777" w:rsidR="00294045" w:rsidRPr="00AB278E" w:rsidRDefault="00C9330C" w:rsidP="00D42A60">
            <w:pPr>
              <w:rPr>
                <w:rFonts w:ascii="Times New Roman" w:hAnsi="Times New Roman"/>
                <w:szCs w:val="22"/>
              </w:rPr>
            </w:pPr>
            <w:r w:rsidRPr="00AB278E">
              <w:rPr>
                <w:rFonts w:ascii="Times New Roman" w:hAnsi="Times New Roman"/>
                <w:szCs w:val="22"/>
              </w:rPr>
              <w:t>Deposit Number</w:t>
            </w:r>
          </w:p>
        </w:tc>
      </w:tr>
      <w:tr w:rsidR="00CC63D0" w:rsidRPr="00AB278E" w14:paraId="2D70C313" w14:textId="77777777" w:rsidTr="00CC63D0">
        <w:trPr>
          <w:cantSplit/>
        </w:trPr>
        <w:tc>
          <w:tcPr>
            <w:tcW w:w="558" w:type="dxa"/>
          </w:tcPr>
          <w:p w14:paraId="043213F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0340727" w14:textId="77777777" w:rsidR="00294045" w:rsidRPr="00AB278E" w:rsidRDefault="00864674" w:rsidP="00D42A60">
            <w:pPr>
              <w:rPr>
                <w:rFonts w:ascii="Times New Roman" w:hAnsi="Times New Roman"/>
                <w:szCs w:val="22"/>
              </w:rPr>
            </w:pPr>
            <w:r w:rsidRPr="00AB278E">
              <w:rPr>
                <w:rFonts w:ascii="Times New Roman" w:hAnsi="Times New Roman"/>
                <w:szCs w:val="22"/>
              </w:rPr>
              <w:t>Fund</w:t>
            </w:r>
          </w:p>
        </w:tc>
        <w:tc>
          <w:tcPr>
            <w:tcW w:w="1080" w:type="dxa"/>
          </w:tcPr>
          <w:p w14:paraId="37032DA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0FFB01E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B8521DC" w14:textId="77777777" w:rsidR="00294045" w:rsidRPr="00AB278E" w:rsidRDefault="00294045" w:rsidP="00D42A60">
            <w:pPr>
              <w:rPr>
                <w:sz w:val="20"/>
              </w:rPr>
            </w:pPr>
          </w:p>
        </w:tc>
      </w:tr>
      <w:tr w:rsidR="00CC63D0" w:rsidRPr="00AB278E" w14:paraId="127F9132" w14:textId="77777777" w:rsidTr="00CC63D0">
        <w:trPr>
          <w:cantSplit/>
        </w:trPr>
        <w:tc>
          <w:tcPr>
            <w:tcW w:w="558" w:type="dxa"/>
          </w:tcPr>
          <w:p w14:paraId="59F874A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BA1540A"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Total</w:t>
            </w:r>
          </w:p>
        </w:tc>
        <w:tc>
          <w:tcPr>
            <w:tcW w:w="1080" w:type="dxa"/>
          </w:tcPr>
          <w:p w14:paraId="6721BDC6" w14:textId="77777777" w:rsidR="00294045" w:rsidRPr="00AB278E" w:rsidRDefault="00864674" w:rsidP="00D42A60">
            <w:pPr>
              <w:rPr>
                <w:rFonts w:ascii="Times New Roman" w:hAnsi="Times New Roman"/>
                <w:szCs w:val="22"/>
              </w:rPr>
            </w:pPr>
            <w:r w:rsidRPr="00AB278E">
              <w:rPr>
                <w:rFonts w:ascii="Times New Roman" w:hAnsi="Times New Roman"/>
                <w:szCs w:val="22"/>
              </w:rPr>
              <w:t>15N</w:t>
            </w:r>
          </w:p>
        </w:tc>
        <w:tc>
          <w:tcPr>
            <w:tcW w:w="1080" w:type="dxa"/>
          </w:tcPr>
          <w:p w14:paraId="147A535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3DBCE21" w14:textId="77777777" w:rsidR="00294045" w:rsidRPr="00AB278E" w:rsidRDefault="00C9330C" w:rsidP="00C9330C">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CC63D0" w:rsidRPr="00AB278E" w14:paraId="74EB73A8" w14:textId="77777777" w:rsidTr="00CC63D0">
        <w:trPr>
          <w:cantSplit/>
        </w:trPr>
        <w:tc>
          <w:tcPr>
            <w:tcW w:w="558" w:type="dxa"/>
          </w:tcPr>
          <w:p w14:paraId="42F1F06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56A04C99" w14:textId="77777777" w:rsidR="00294045" w:rsidRPr="00AB278E" w:rsidRDefault="00864674" w:rsidP="00D42A60">
            <w:pPr>
              <w:rPr>
                <w:rFonts w:ascii="Times New Roman" w:hAnsi="Times New Roman"/>
                <w:szCs w:val="22"/>
              </w:rPr>
            </w:pPr>
            <w:r w:rsidRPr="00AB278E">
              <w:rPr>
                <w:rFonts w:ascii="Times New Roman" w:hAnsi="Times New Roman"/>
                <w:szCs w:val="22"/>
              </w:rPr>
              <w:t>Billed Fund</w:t>
            </w:r>
          </w:p>
        </w:tc>
        <w:tc>
          <w:tcPr>
            <w:tcW w:w="1080" w:type="dxa"/>
          </w:tcPr>
          <w:p w14:paraId="5EA777B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9A8F4DC"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C6710A" w14:textId="77777777" w:rsidR="00294045" w:rsidRPr="00AB278E" w:rsidRDefault="00294045" w:rsidP="00D42A60">
            <w:pPr>
              <w:rPr>
                <w:sz w:val="20"/>
              </w:rPr>
            </w:pPr>
          </w:p>
        </w:tc>
      </w:tr>
      <w:tr w:rsidR="00CC63D0" w:rsidRPr="00AB278E" w14:paraId="2E7803DB" w14:textId="77777777" w:rsidTr="00CC63D0">
        <w:trPr>
          <w:cantSplit/>
        </w:trPr>
        <w:tc>
          <w:tcPr>
            <w:tcW w:w="558" w:type="dxa"/>
          </w:tcPr>
          <w:p w14:paraId="07C0EAD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0EFF23CA"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Year</w:t>
            </w:r>
          </w:p>
        </w:tc>
        <w:tc>
          <w:tcPr>
            <w:tcW w:w="1080" w:type="dxa"/>
          </w:tcPr>
          <w:p w14:paraId="6D0CA76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97E8B3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6AF4F0A"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C3949CD" w14:textId="77777777" w:rsidTr="00CC63D0">
        <w:trPr>
          <w:cantSplit/>
        </w:trPr>
        <w:tc>
          <w:tcPr>
            <w:tcW w:w="558" w:type="dxa"/>
          </w:tcPr>
          <w:p w14:paraId="4D38BE8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14F11B74"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Month</w:t>
            </w:r>
          </w:p>
        </w:tc>
        <w:tc>
          <w:tcPr>
            <w:tcW w:w="1080" w:type="dxa"/>
          </w:tcPr>
          <w:p w14:paraId="00B6FAA6"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06BA6D0D"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8F64EC9"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6D9EAFD9" w14:textId="77777777" w:rsidTr="00CC63D0">
        <w:trPr>
          <w:cantSplit/>
        </w:trPr>
        <w:tc>
          <w:tcPr>
            <w:tcW w:w="558" w:type="dxa"/>
          </w:tcPr>
          <w:p w14:paraId="1CD118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1C9D880E"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Day</w:t>
            </w:r>
          </w:p>
        </w:tc>
        <w:tc>
          <w:tcPr>
            <w:tcW w:w="1080" w:type="dxa"/>
          </w:tcPr>
          <w:p w14:paraId="62794B43"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624942CC"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F9476CF" w14:textId="77777777" w:rsidR="00294045" w:rsidRPr="00AB278E" w:rsidRDefault="00C9330C"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7A678D70" w14:textId="77777777" w:rsidTr="00CC63D0">
        <w:trPr>
          <w:cantSplit/>
        </w:trPr>
        <w:tc>
          <w:tcPr>
            <w:tcW w:w="558" w:type="dxa"/>
          </w:tcPr>
          <w:p w14:paraId="7BCD111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05148F1F" w14:textId="77777777" w:rsidR="00294045" w:rsidRPr="00AB278E" w:rsidRDefault="00864674" w:rsidP="00D42A60">
            <w:pPr>
              <w:rPr>
                <w:rFonts w:ascii="Times New Roman" w:hAnsi="Times New Roman"/>
                <w:szCs w:val="22"/>
              </w:rPr>
            </w:pPr>
            <w:r w:rsidRPr="00AB278E">
              <w:rPr>
                <w:rFonts w:ascii="Times New Roman" w:hAnsi="Times New Roman"/>
                <w:szCs w:val="22"/>
              </w:rPr>
              <w:t>Disbursing Office</w:t>
            </w:r>
          </w:p>
        </w:tc>
        <w:tc>
          <w:tcPr>
            <w:tcW w:w="1080" w:type="dxa"/>
          </w:tcPr>
          <w:p w14:paraId="00C358EE"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1374C9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1815A07" w14:textId="77777777" w:rsidR="00294045" w:rsidRPr="00AB278E" w:rsidRDefault="00294045" w:rsidP="00D42A60">
            <w:pPr>
              <w:rPr>
                <w:sz w:val="20"/>
              </w:rPr>
            </w:pPr>
          </w:p>
        </w:tc>
      </w:tr>
      <w:tr w:rsidR="00CC63D0" w:rsidRPr="00AB278E" w14:paraId="60270335" w14:textId="77777777" w:rsidTr="00CC63D0">
        <w:trPr>
          <w:cantSplit/>
        </w:trPr>
        <w:tc>
          <w:tcPr>
            <w:tcW w:w="558" w:type="dxa"/>
          </w:tcPr>
          <w:p w14:paraId="71AA0C2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23A127C9" w14:textId="77777777" w:rsidR="00294045" w:rsidRPr="00AB278E" w:rsidRDefault="00864674" w:rsidP="00D42A60">
            <w:pPr>
              <w:rPr>
                <w:rFonts w:ascii="Times New Roman" w:hAnsi="Times New Roman"/>
                <w:szCs w:val="22"/>
              </w:rPr>
            </w:pPr>
            <w:r w:rsidRPr="00AB278E">
              <w:rPr>
                <w:rFonts w:ascii="Times New Roman" w:hAnsi="Times New Roman"/>
                <w:szCs w:val="22"/>
              </w:rPr>
              <w:t>HDR Ref Trans Code</w:t>
            </w:r>
          </w:p>
        </w:tc>
        <w:tc>
          <w:tcPr>
            <w:tcW w:w="1080" w:type="dxa"/>
          </w:tcPr>
          <w:p w14:paraId="788007FB"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2BF30B3"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BBC416E" w14:textId="77777777" w:rsidR="00294045" w:rsidRPr="00AB278E" w:rsidRDefault="00294045" w:rsidP="00D42A60">
            <w:pPr>
              <w:rPr>
                <w:sz w:val="20"/>
              </w:rPr>
            </w:pPr>
          </w:p>
        </w:tc>
      </w:tr>
      <w:tr w:rsidR="00CC63D0" w:rsidRPr="00AB278E" w14:paraId="0028B02C" w14:textId="77777777" w:rsidTr="00CC63D0">
        <w:trPr>
          <w:cantSplit/>
        </w:trPr>
        <w:tc>
          <w:tcPr>
            <w:tcW w:w="558" w:type="dxa"/>
          </w:tcPr>
          <w:p w14:paraId="53B2F7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13DA1EE4" w14:textId="77777777" w:rsidR="00294045" w:rsidRPr="00AB278E" w:rsidRDefault="00864674" w:rsidP="00864674">
            <w:pPr>
              <w:rPr>
                <w:rFonts w:ascii="Times New Roman" w:hAnsi="Times New Roman"/>
                <w:szCs w:val="22"/>
              </w:rPr>
            </w:pPr>
            <w:r w:rsidRPr="00AB278E">
              <w:rPr>
                <w:rFonts w:ascii="Times New Roman" w:hAnsi="Times New Roman"/>
                <w:szCs w:val="22"/>
              </w:rPr>
              <w:t>HDR Ref Trans null Number</w:t>
            </w:r>
          </w:p>
        </w:tc>
        <w:tc>
          <w:tcPr>
            <w:tcW w:w="1080" w:type="dxa"/>
          </w:tcPr>
          <w:p w14:paraId="31DFBE03"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F8940DE"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F8A854C" w14:textId="77777777" w:rsidR="00294045" w:rsidRPr="00AB278E" w:rsidRDefault="00294045" w:rsidP="00D42A60">
            <w:pPr>
              <w:rPr>
                <w:sz w:val="20"/>
              </w:rPr>
            </w:pPr>
          </w:p>
        </w:tc>
      </w:tr>
    </w:tbl>
    <w:p w14:paraId="33FB2954"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6D4ED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0D764F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56FB9C5D" w14:textId="77777777" w:rsidTr="00CC63D0">
        <w:trPr>
          <w:cantSplit/>
          <w:tblHeader/>
        </w:trPr>
        <w:tc>
          <w:tcPr>
            <w:tcW w:w="558" w:type="dxa"/>
          </w:tcPr>
          <w:p w14:paraId="0ECFAB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E027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56190D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AFD98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C62EB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B18760B" w14:textId="77777777" w:rsidTr="00CC63D0">
        <w:trPr>
          <w:cantSplit/>
        </w:trPr>
        <w:tc>
          <w:tcPr>
            <w:tcW w:w="558" w:type="dxa"/>
            <w:tcBorders>
              <w:bottom w:val="single" w:sz="4" w:space="0" w:color="auto"/>
            </w:tcBorders>
          </w:tcPr>
          <w:p w14:paraId="0DAA9339"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3DEB9B6"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2876A4F" w14:textId="77777777" w:rsidR="00DA136E" w:rsidRPr="00AB278E" w:rsidRDefault="007B765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00647D1"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FE0527"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09AC04C" w14:textId="77777777" w:rsidTr="00CC63D0">
        <w:trPr>
          <w:cantSplit/>
        </w:trPr>
        <w:tc>
          <w:tcPr>
            <w:tcW w:w="558" w:type="dxa"/>
            <w:tcBorders>
              <w:left w:val="nil"/>
              <w:right w:val="nil"/>
            </w:tcBorders>
          </w:tcPr>
          <w:p w14:paraId="74756BC5" w14:textId="77777777" w:rsidR="00DA136E" w:rsidRPr="00AB278E" w:rsidRDefault="00DA136E" w:rsidP="00CC63D0">
            <w:pPr>
              <w:jc w:val="right"/>
              <w:rPr>
                <w:sz w:val="20"/>
              </w:rPr>
            </w:pPr>
          </w:p>
        </w:tc>
        <w:tc>
          <w:tcPr>
            <w:tcW w:w="2520" w:type="dxa"/>
            <w:tcBorders>
              <w:left w:val="nil"/>
              <w:right w:val="nil"/>
            </w:tcBorders>
          </w:tcPr>
          <w:p w14:paraId="57B4546F" w14:textId="77777777" w:rsidR="00DA136E" w:rsidRPr="00AB278E" w:rsidRDefault="00DA136E" w:rsidP="00D42A60">
            <w:pPr>
              <w:rPr>
                <w:sz w:val="20"/>
              </w:rPr>
            </w:pPr>
          </w:p>
        </w:tc>
        <w:tc>
          <w:tcPr>
            <w:tcW w:w="1080" w:type="dxa"/>
            <w:tcBorders>
              <w:left w:val="nil"/>
              <w:right w:val="nil"/>
            </w:tcBorders>
          </w:tcPr>
          <w:p w14:paraId="3C180782" w14:textId="77777777" w:rsidR="00DA136E" w:rsidRPr="00AB278E" w:rsidRDefault="00DA136E" w:rsidP="00D42A60">
            <w:pPr>
              <w:rPr>
                <w:sz w:val="20"/>
              </w:rPr>
            </w:pPr>
          </w:p>
        </w:tc>
        <w:tc>
          <w:tcPr>
            <w:tcW w:w="1080" w:type="dxa"/>
            <w:tcBorders>
              <w:left w:val="nil"/>
              <w:right w:val="nil"/>
            </w:tcBorders>
          </w:tcPr>
          <w:p w14:paraId="00E4D043" w14:textId="77777777" w:rsidR="00DA136E" w:rsidRPr="00AB278E" w:rsidRDefault="00DA136E" w:rsidP="00D42A60">
            <w:pPr>
              <w:rPr>
                <w:sz w:val="20"/>
              </w:rPr>
            </w:pPr>
          </w:p>
        </w:tc>
        <w:tc>
          <w:tcPr>
            <w:tcW w:w="4338" w:type="dxa"/>
            <w:tcBorders>
              <w:left w:val="nil"/>
              <w:right w:val="nil"/>
            </w:tcBorders>
          </w:tcPr>
          <w:p w14:paraId="65163922" w14:textId="77777777" w:rsidR="00DA136E" w:rsidRPr="00AB278E" w:rsidRDefault="00DA136E" w:rsidP="00D42A60">
            <w:pPr>
              <w:rPr>
                <w:sz w:val="20"/>
              </w:rPr>
            </w:pPr>
          </w:p>
        </w:tc>
      </w:tr>
      <w:tr w:rsidR="00CC63D0" w:rsidRPr="00AB278E" w14:paraId="43CBECAA" w14:textId="77777777" w:rsidTr="00CC63D0">
        <w:trPr>
          <w:cantSplit/>
        </w:trPr>
        <w:tc>
          <w:tcPr>
            <w:tcW w:w="558" w:type="dxa"/>
          </w:tcPr>
          <w:p w14:paraId="6BCFD49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2</w:t>
            </w:r>
          </w:p>
        </w:tc>
        <w:tc>
          <w:tcPr>
            <w:tcW w:w="2520" w:type="dxa"/>
          </w:tcPr>
          <w:p w14:paraId="1F1C5CEF"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Pr>
          <w:p w14:paraId="1E2604D5" w14:textId="77777777" w:rsidR="00DA136E" w:rsidRPr="00AB278E" w:rsidRDefault="007B7653" w:rsidP="00D42A60">
            <w:pPr>
              <w:rPr>
                <w:rFonts w:ascii="Times New Roman" w:hAnsi="Times New Roman"/>
                <w:szCs w:val="22"/>
              </w:rPr>
            </w:pPr>
            <w:r w:rsidRPr="00AB278E">
              <w:rPr>
                <w:rFonts w:ascii="Times New Roman" w:hAnsi="Times New Roman"/>
                <w:szCs w:val="22"/>
              </w:rPr>
              <w:t>CRA</w:t>
            </w:r>
          </w:p>
        </w:tc>
        <w:tc>
          <w:tcPr>
            <w:tcW w:w="1080" w:type="dxa"/>
          </w:tcPr>
          <w:p w14:paraId="33942836"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5D7685F"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69B265" w14:textId="77777777" w:rsidTr="00CC63D0">
        <w:trPr>
          <w:cantSplit/>
        </w:trPr>
        <w:tc>
          <w:tcPr>
            <w:tcW w:w="558" w:type="dxa"/>
          </w:tcPr>
          <w:p w14:paraId="0142FBA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3</w:t>
            </w:r>
          </w:p>
        </w:tc>
        <w:tc>
          <w:tcPr>
            <w:tcW w:w="2520" w:type="dxa"/>
          </w:tcPr>
          <w:p w14:paraId="01BD94A9" w14:textId="77777777" w:rsidR="00DA136E" w:rsidRPr="00AB278E" w:rsidRDefault="007B7653" w:rsidP="00D42A60">
            <w:pPr>
              <w:rPr>
                <w:rFonts w:ascii="Times New Roman" w:hAnsi="Times New Roman"/>
                <w:szCs w:val="22"/>
              </w:rPr>
            </w:pPr>
            <w:r w:rsidRPr="00AB278E">
              <w:rPr>
                <w:rFonts w:ascii="Times New Roman" w:hAnsi="Times New Roman"/>
                <w:szCs w:val="22"/>
              </w:rPr>
              <w:t>Line No</w:t>
            </w:r>
          </w:p>
        </w:tc>
        <w:tc>
          <w:tcPr>
            <w:tcW w:w="1080" w:type="dxa"/>
          </w:tcPr>
          <w:p w14:paraId="60FCBA16" w14:textId="77777777" w:rsidR="00DA136E"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5A7BC72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993F6A3" w14:textId="77777777" w:rsidR="00DA136E" w:rsidRPr="00AB278E" w:rsidRDefault="00402D5B" w:rsidP="00D42A60">
            <w:pPr>
              <w:rPr>
                <w:rFonts w:ascii="Times New Roman" w:hAnsi="Times New Roman"/>
                <w:szCs w:val="22"/>
              </w:rPr>
            </w:pPr>
            <w:r w:rsidRPr="00AB278E">
              <w:rPr>
                <w:rFonts w:ascii="Times New Roman" w:hAnsi="Times New Roman"/>
                <w:szCs w:val="22"/>
              </w:rPr>
              <w:t>Same line as BD line referenced</w:t>
            </w:r>
          </w:p>
        </w:tc>
      </w:tr>
      <w:tr w:rsidR="00CC63D0" w:rsidRPr="00AB278E" w14:paraId="44F601FA" w14:textId="77777777" w:rsidTr="00CC63D0">
        <w:trPr>
          <w:cantSplit/>
        </w:trPr>
        <w:tc>
          <w:tcPr>
            <w:tcW w:w="558" w:type="dxa"/>
          </w:tcPr>
          <w:p w14:paraId="1DED84BD"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4</w:t>
            </w:r>
          </w:p>
        </w:tc>
        <w:tc>
          <w:tcPr>
            <w:tcW w:w="2520" w:type="dxa"/>
          </w:tcPr>
          <w:p w14:paraId="3C0A1B68" w14:textId="77777777" w:rsidR="00DA136E" w:rsidRPr="00AB278E" w:rsidRDefault="007B7653" w:rsidP="00D42A60">
            <w:pPr>
              <w:rPr>
                <w:rFonts w:ascii="Times New Roman" w:hAnsi="Times New Roman"/>
                <w:szCs w:val="22"/>
              </w:rPr>
            </w:pPr>
            <w:r w:rsidRPr="00AB278E">
              <w:rPr>
                <w:rFonts w:ascii="Times New Roman" w:hAnsi="Times New Roman"/>
                <w:szCs w:val="22"/>
              </w:rPr>
              <w:t>Line Beg Budget FY</w:t>
            </w:r>
          </w:p>
        </w:tc>
        <w:tc>
          <w:tcPr>
            <w:tcW w:w="1080" w:type="dxa"/>
          </w:tcPr>
          <w:p w14:paraId="6ACA28F7"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89270CE"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4FE9063" w14:textId="77777777" w:rsidR="00DA136E" w:rsidRPr="00AB278E" w:rsidRDefault="00DA136E" w:rsidP="00D42A60">
            <w:pPr>
              <w:rPr>
                <w:sz w:val="20"/>
              </w:rPr>
            </w:pPr>
          </w:p>
        </w:tc>
      </w:tr>
      <w:tr w:rsidR="00CC63D0" w:rsidRPr="00AB278E" w14:paraId="355691BC" w14:textId="77777777" w:rsidTr="00CC63D0">
        <w:trPr>
          <w:cantSplit/>
        </w:trPr>
        <w:tc>
          <w:tcPr>
            <w:tcW w:w="558" w:type="dxa"/>
          </w:tcPr>
          <w:p w14:paraId="2CB6AFC2"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5</w:t>
            </w:r>
          </w:p>
        </w:tc>
        <w:tc>
          <w:tcPr>
            <w:tcW w:w="2520" w:type="dxa"/>
          </w:tcPr>
          <w:p w14:paraId="77817A71" w14:textId="77777777" w:rsidR="00DA136E" w:rsidRPr="00AB278E" w:rsidRDefault="007B7653" w:rsidP="00D42A60">
            <w:pPr>
              <w:rPr>
                <w:rFonts w:ascii="Times New Roman" w:hAnsi="Times New Roman"/>
                <w:szCs w:val="22"/>
              </w:rPr>
            </w:pPr>
            <w:r w:rsidRPr="00AB278E">
              <w:rPr>
                <w:rFonts w:ascii="Times New Roman" w:hAnsi="Times New Roman"/>
                <w:szCs w:val="22"/>
              </w:rPr>
              <w:t>Line End Budget FY</w:t>
            </w:r>
          </w:p>
        </w:tc>
        <w:tc>
          <w:tcPr>
            <w:tcW w:w="1080" w:type="dxa"/>
          </w:tcPr>
          <w:p w14:paraId="3D434081"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580E6DA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C9182E0" w14:textId="77777777" w:rsidR="00DA136E" w:rsidRPr="00AB278E" w:rsidRDefault="00DA136E" w:rsidP="00D42A60">
            <w:pPr>
              <w:rPr>
                <w:sz w:val="20"/>
              </w:rPr>
            </w:pPr>
          </w:p>
        </w:tc>
      </w:tr>
      <w:tr w:rsidR="00CC63D0" w:rsidRPr="00AB278E" w14:paraId="70089253" w14:textId="77777777" w:rsidTr="00CC63D0">
        <w:trPr>
          <w:cantSplit/>
        </w:trPr>
        <w:tc>
          <w:tcPr>
            <w:tcW w:w="558" w:type="dxa"/>
          </w:tcPr>
          <w:p w14:paraId="5521A247"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6</w:t>
            </w:r>
          </w:p>
        </w:tc>
        <w:tc>
          <w:tcPr>
            <w:tcW w:w="2520" w:type="dxa"/>
          </w:tcPr>
          <w:p w14:paraId="065B547D" w14:textId="77777777" w:rsidR="00DA136E" w:rsidRPr="00AB278E" w:rsidRDefault="007B7653" w:rsidP="00D42A60">
            <w:pPr>
              <w:rPr>
                <w:rFonts w:ascii="Times New Roman" w:hAnsi="Times New Roman"/>
                <w:szCs w:val="22"/>
              </w:rPr>
            </w:pPr>
            <w:r w:rsidRPr="00AB278E">
              <w:rPr>
                <w:rFonts w:ascii="Times New Roman" w:hAnsi="Times New Roman"/>
                <w:szCs w:val="22"/>
              </w:rPr>
              <w:t>Line Fund</w:t>
            </w:r>
          </w:p>
        </w:tc>
        <w:tc>
          <w:tcPr>
            <w:tcW w:w="1080" w:type="dxa"/>
          </w:tcPr>
          <w:p w14:paraId="78C4F8F4"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78F95AA"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A6D5953" w14:textId="77777777" w:rsidR="00DA136E" w:rsidRPr="00AB278E" w:rsidRDefault="00DA136E" w:rsidP="00D42A60">
            <w:pPr>
              <w:rPr>
                <w:sz w:val="20"/>
              </w:rPr>
            </w:pPr>
          </w:p>
        </w:tc>
      </w:tr>
      <w:tr w:rsidR="00CC63D0" w:rsidRPr="00AB278E" w14:paraId="65BCEC50" w14:textId="77777777" w:rsidTr="00CC63D0">
        <w:trPr>
          <w:cantSplit/>
        </w:trPr>
        <w:tc>
          <w:tcPr>
            <w:tcW w:w="558" w:type="dxa"/>
          </w:tcPr>
          <w:p w14:paraId="13E27DCE"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7</w:t>
            </w:r>
          </w:p>
        </w:tc>
        <w:tc>
          <w:tcPr>
            <w:tcW w:w="2520" w:type="dxa"/>
          </w:tcPr>
          <w:p w14:paraId="730100DB" w14:textId="77777777" w:rsidR="00FB2530" w:rsidRPr="00AB278E" w:rsidRDefault="007B7653" w:rsidP="00D42A60">
            <w:pPr>
              <w:rPr>
                <w:rFonts w:ascii="Times New Roman" w:hAnsi="Times New Roman"/>
                <w:szCs w:val="22"/>
              </w:rPr>
            </w:pPr>
            <w:r w:rsidRPr="00AB278E">
              <w:rPr>
                <w:rFonts w:ascii="Times New Roman" w:hAnsi="Times New Roman"/>
                <w:szCs w:val="22"/>
              </w:rPr>
              <w:t>XOrganization</w:t>
            </w:r>
          </w:p>
        </w:tc>
        <w:tc>
          <w:tcPr>
            <w:tcW w:w="1080" w:type="dxa"/>
          </w:tcPr>
          <w:p w14:paraId="088AB42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2E8A9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087D32B" w14:textId="77777777" w:rsidR="00FB2530" w:rsidRPr="00AB278E" w:rsidRDefault="00FB2530" w:rsidP="00D42A60">
            <w:pPr>
              <w:rPr>
                <w:sz w:val="20"/>
              </w:rPr>
            </w:pPr>
          </w:p>
        </w:tc>
      </w:tr>
      <w:tr w:rsidR="00CC63D0" w:rsidRPr="00AB278E" w14:paraId="32EF091B" w14:textId="77777777" w:rsidTr="00CC63D0">
        <w:trPr>
          <w:cantSplit/>
        </w:trPr>
        <w:tc>
          <w:tcPr>
            <w:tcW w:w="558" w:type="dxa"/>
          </w:tcPr>
          <w:p w14:paraId="1BC2B52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8</w:t>
            </w:r>
          </w:p>
        </w:tc>
        <w:tc>
          <w:tcPr>
            <w:tcW w:w="2520" w:type="dxa"/>
          </w:tcPr>
          <w:p w14:paraId="17AC1E7E" w14:textId="77777777" w:rsidR="00FB2530" w:rsidRPr="00AB278E" w:rsidRDefault="007B7653" w:rsidP="00D42A60">
            <w:pPr>
              <w:rPr>
                <w:rFonts w:ascii="Times New Roman" w:hAnsi="Times New Roman"/>
                <w:szCs w:val="22"/>
              </w:rPr>
            </w:pPr>
            <w:r w:rsidRPr="00AB278E">
              <w:rPr>
                <w:rFonts w:ascii="Times New Roman" w:hAnsi="Times New Roman"/>
                <w:szCs w:val="22"/>
              </w:rPr>
              <w:t>Sat Station</w:t>
            </w:r>
          </w:p>
        </w:tc>
        <w:tc>
          <w:tcPr>
            <w:tcW w:w="1080" w:type="dxa"/>
          </w:tcPr>
          <w:p w14:paraId="411A774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F5EBEC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0C9A5EB" w14:textId="77777777" w:rsidR="00FB2530" w:rsidRPr="00AB278E" w:rsidRDefault="00FB2530" w:rsidP="00D42A60">
            <w:pPr>
              <w:rPr>
                <w:sz w:val="20"/>
              </w:rPr>
            </w:pPr>
          </w:p>
        </w:tc>
      </w:tr>
      <w:tr w:rsidR="00CC63D0" w:rsidRPr="00AB278E" w14:paraId="40792DBB" w14:textId="77777777" w:rsidTr="00CC63D0">
        <w:trPr>
          <w:cantSplit/>
        </w:trPr>
        <w:tc>
          <w:tcPr>
            <w:tcW w:w="558" w:type="dxa"/>
          </w:tcPr>
          <w:p w14:paraId="173D176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9</w:t>
            </w:r>
          </w:p>
        </w:tc>
        <w:tc>
          <w:tcPr>
            <w:tcW w:w="2520" w:type="dxa"/>
          </w:tcPr>
          <w:p w14:paraId="1DB73537" w14:textId="77777777" w:rsidR="00FB2530" w:rsidRPr="00AB278E" w:rsidRDefault="007B7653" w:rsidP="00D42A60">
            <w:pPr>
              <w:rPr>
                <w:rFonts w:ascii="Times New Roman" w:hAnsi="Times New Roman"/>
                <w:szCs w:val="22"/>
              </w:rPr>
            </w:pPr>
            <w:r w:rsidRPr="00AB278E">
              <w:rPr>
                <w:rFonts w:ascii="Times New Roman" w:hAnsi="Times New Roman"/>
                <w:szCs w:val="22"/>
              </w:rPr>
              <w:t>XProgram</w:t>
            </w:r>
          </w:p>
        </w:tc>
        <w:tc>
          <w:tcPr>
            <w:tcW w:w="1080" w:type="dxa"/>
          </w:tcPr>
          <w:p w14:paraId="18814950"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2E63CB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5B4B464" w14:textId="77777777" w:rsidR="00FB2530" w:rsidRPr="00AB278E" w:rsidRDefault="00FB2530" w:rsidP="00D42A60">
            <w:pPr>
              <w:rPr>
                <w:sz w:val="20"/>
              </w:rPr>
            </w:pPr>
          </w:p>
        </w:tc>
      </w:tr>
      <w:tr w:rsidR="00CC63D0" w:rsidRPr="00AB278E" w14:paraId="23CF0CCF" w14:textId="77777777" w:rsidTr="00CC63D0">
        <w:trPr>
          <w:cantSplit/>
        </w:trPr>
        <w:tc>
          <w:tcPr>
            <w:tcW w:w="558" w:type="dxa"/>
          </w:tcPr>
          <w:p w14:paraId="03DC2AC4"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10</w:t>
            </w:r>
          </w:p>
        </w:tc>
        <w:tc>
          <w:tcPr>
            <w:tcW w:w="2520" w:type="dxa"/>
          </w:tcPr>
          <w:p w14:paraId="30614DC9" w14:textId="77777777" w:rsidR="00FB2530" w:rsidRPr="00AB278E" w:rsidRDefault="007B7653" w:rsidP="00D42A60">
            <w:pPr>
              <w:rPr>
                <w:rFonts w:ascii="Times New Roman" w:hAnsi="Times New Roman"/>
                <w:szCs w:val="22"/>
              </w:rPr>
            </w:pPr>
            <w:r w:rsidRPr="00AB278E">
              <w:rPr>
                <w:rFonts w:ascii="Times New Roman" w:hAnsi="Times New Roman"/>
                <w:szCs w:val="22"/>
              </w:rPr>
              <w:t>Revenue Source</w:t>
            </w:r>
          </w:p>
        </w:tc>
        <w:tc>
          <w:tcPr>
            <w:tcW w:w="1080" w:type="dxa"/>
          </w:tcPr>
          <w:p w14:paraId="1FF1F4C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048718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6390059" w14:textId="77777777" w:rsidR="00FB2530" w:rsidRPr="00AB278E" w:rsidRDefault="00FB2530" w:rsidP="00D42A60">
            <w:pPr>
              <w:rPr>
                <w:sz w:val="20"/>
              </w:rPr>
            </w:pPr>
          </w:p>
        </w:tc>
      </w:tr>
      <w:tr w:rsidR="00CC63D0" w:rsidRPr="00AB278E" w14:paraId="2ACC33A4" w14:textId="77777777" w:rsidTr="00CC63D0">
        <w:trPr>
          <w:cantSplit/>
        </w:trPr>
        <w:tc>
          <w:tcPr>
            <w:tcW w:w="558" w:type="dxa"/>
          </w:tcPr>
          <w:p w14:paraId="592B16B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11</w:t>
            </w:r>
          </w:p>
        </w:tc>
        <w:tc>
          <w:tcPr>
            <w:tcW w:w="2520" w:type="dxa"/>
          </w:tcPr>
          <w:p w14:paraId="65129F07" w14:textId="77777777" w:rsidR="00FB2530" w:rsidRPr="00AB278E" w:rsidRDefault="007B7653" w:rsidP="00D42A60">
            <w:pPr>
              <w:rPr>
                <w:rFonts w:ascii="Times New Roman" w:hAnsi="Times New Roman"/>
                <w:szCs w:val="22"/>
              </w:rPr>
            </w:pPr>
            <w:r w:rsidRPr="00AB278E">
              <w:rPr>
                <w:rFonts w:ascii="Times New Roman" w:hAnsi="Times New Roman"/>
                <w:szCs w:val="22"/>
              </w:rPr>
              <w:t>Sub Rev Source</w:t>
            </w:r>
          </w:p>
        </w:tc>
        <w:tc>
          <w:tcPr>
            <w:tcW w:w="1080" w:type="dxa"/>
          </w:tcPr>
          <w:p w14:paraId="166BACC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BCF407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8E881E7" w14:textId="77777777" w:rsidR="00FB2530" w:rsidRPr="00AB278E" w:rsidRDefault="00FB2530" w:rsidP="00D42A60">
            <w:pPr>
              <w:rPr>
                <w:sz w:val="20"/>
              </w:rPr>
            </w:pPr>
          </w:p>
        </w:tc>
      </w:tr>
      <w:tr w:rsidR="00CC63D0" w:rsidRPr="00AB278E" w14:paraId="6F2DE529" w14:textId="77777777" w:rsidTr="00CC63D0">
        <w:trPr>
          <w:cantSplit/>
        </w:trPr>
        <w:tc>
          <w:tcPr>
            <w:tcW w:w="558" w:type="dxa"/>
          </w:tcPr>
          <w:p w14:paraId="76E5E14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12</w:t>
            </w:r>
          </w:p>
        </w:tc>
        <w:tc>
          <w:tcPr>
            <w:tcW w:w="2520" w:type="dxa"/>
          </w:tcPr>
          <w:p w14:paraId="6C017F85" w14:textId="77777777" w:rsidR="00FB2530" w:rsidRPr="00AB278E" w:rsidRDefault="007B7653" w:rsidP="00D42A60">
            <w:pPr>
              <w:rPr>
                <w:rFonts w:ascii="Times New Roman" w:hAnsi="Times New Roman"/>
                <w:szCs w:val="22"/>
              </w:rPr>
            </w:pPr>
            <w:r w:rsidRPr="00AB278E">
              <w:rPr>
                <w:rFonts w:ascii="Times New Roman" w:hAnsi="Times New Roman"/>
                <w:szCs w:val="22"/>
              </w:rPr>
              <w:t>Budget Object Code</w:t>
            </w:r>
          </w:p>
        </w:tc>
        <w:tc>
          <w:tcPr>
            <w:tcW w:w="1080" w:type="dxa"/>
          </w:tcPr>
          <w:p w14:paraId="1085F9D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ECE95E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65AA9B8" w14:textId="77777777" w:rsidR="00FB2530" w:rsidRPr="00AB278E" w:rsidRDefault="00FB2530" w:rsidP="00D42A60">
            <w:pPr>
              <w:rPr>
                <w:sz w:val="20"/>
              </w:rPr>
            </w:pPr>
          </w:p>
        </w:tc>
      </w:tr>
      <w:tr w:rsidR="00CC63D0" w:rsidRPr="00AB278E" w14:paraId="33EA893C" w14:textId="77777777" w:rsidTr="00CC63D0">
        <w:trPr>
          <w:cantSplit/>
        </w:trPr>
        <w:tc>
          <w:tcPr>
            <w:tcW w:w="558" w:type="dxa"/>
          </w:tcPr>
          <w:p w14:paraId="4EBD569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13</w:t>
            </w:r>
          </w:p>
        </w:tc>
        <w:tc>
          <w:tcPr>
            <w:tcW w:w="2520" w:type="dxa"/>
          </w:tcPr>
          <w:p w14:paraId="50B0EDFF" w14:textId="77777777" w:rsidR="00FB2530" w:rsidRPr="00AB278E" w:rsidRDefault="007B7653" w:rsidP="00D42A60">
            <w:pPr>
              <w:rPr>
                <w:rFonts w:ascii="Times New Roman" w:hAnsi="Times New Roman"/>
                <w:szCs w:val="22"/>
              </w:rPr>
            </w:pPr>
            <w:r w:rsidRPr="00AB278E">
              <w:rPr>
                <w:rFonts w:ascii="Times New Roman" w:hAnsi="Times New Roman"/>
                <w:szCs w:val="22"/>
              </w:rPr>
              <w:t>Sub BOC</w:t>
            </w:r>
          </w:p>
        </w:tc>
        <w:tc>
          <w:tcPr>
            <w:tcW w:w="1080" w:type="dxa"/>
          </w:tcPr>
          <w:p w14:paraId="2EA7407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161774A"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32A2C18" w14:textId="77777777" w:rsidR="00FB2530" w:rsidRPr="00AB278E" w:rsidRDefault="00FB2530" w:rsidP="00D42A60">
            <w:pPr>
              <w:rPr>
                <w:sz w:val="20"/>
              </w:rPr>
            </w:pPr>
          </w:p>
        </w:tc>
      </w:tr>
      <w:tr w:rsidR="00CC63D0" w:rsidRPr="00AB278E" w14:paraId="0D187E1B" w14:textId="77777777" w:rsidTr="00CC63D0">
        <w:trPr>
          <w:cantSplit/>
        </w:trPr>
        <w:tc>
          <w:tcPr>
            <w:tcW w:w="558" w:type="dxa"/>
          </w:tcPr>
          <w:p w14:paraId="479F87A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14</w:t>
            </w:r>
          </w:p>
        </w:tc>
        <w:tc>
          <w:tcPr>
            <w:tcW w:w="2520" w:type="dxa"/>
          </w:tcPr>
          <w:p w14:paraId="4E240F19" w14:textId="77777777" w:rsidR="00FB2530" w:rsidRPr="00AB278E" w:rsidRDefault="007B7653" w:rsidP="00D42A60">
            <w:pPr>
              <w:rPr>
                <w:rFonts w:ascii="Times New Roman" w:hAnsi="Times New Roman"/>
                <w:szCs w:val="22"/>
              </w:rPr>
            </w:pPr>
            <w:r w:rsidRPr="00AB278E">
              <w:rPr>
                <w:rFonts w:ascii="Times New Roman" w:hAnsi="Times New Roman"/>
                <w:szCs w:val="22"/>
              </w:rPr>
              <w:t>Travel Type</w:t>
            </w:r>
          </w:p>
        </w:tc>
        <w:tc>
          <w:tcPr>
            <w:tcW w:w="1080" w:type="dxa"/>
          </w:tcPr>
          <w:p w14:paraId="58640E7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18BEA0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F9D3574" w14:textId="77777777" w:rsidR="00FB2530" w:rsidRPr="00AB278E" w:rsidRDefault="00FB2530" w:rsidP="00D42A60">
            <w:pPr>
              <w:rPr>
                <w:sz w:val="20"/>
              </w:rPr>
            </w:pPr>
          </w:p>
        </w:tc>
      </w:tr>
      <w:tr w:rsidR="00CC63D0" w:rsidRPr="00AB278E" w14:paraId="01616F14" w14:textId="77777777" w:rsidTr="00CC63D0">
        <w:trPr>
          <w:cantSplit/>
        </w:trPr>
        <w:tc>
          <w:tcPr>
            <w:tcW w:w="558" w:type="dxa"/>
          </w:tcPr>
          <w:p w14:paraId="7FAA98E9"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15</w:t>
            </w:r>
          </w:p>
        </w:tc>
        <w:tc>
          <w:tcPr>
            <w:tcW w:w="2520" w:type="dxa"/>
          </w:tcPr>
          <w:p w14:paraId="4EB9314F" w14:textId="77777777" w:rsidR="00FB2530" w:rsidRPr="00AB278E" w:rsidRDefault="007B7653" w:rsidP="00D42A60">
            <w:pPr>
              <w:rPr>
                <w:rFonts w:ascii="Times New Roman" w:hAnsi="Times New Roman"/>
                <w:szCs w:val="22"/>
              </w:rPr>
            </w:pPr>
            <w:r w:rsidRPr="00AB278E">
              <w:rPr>
                <w:rFonts w:ascii="Times New Roman" w:hAnsi="Times New Roman"/>
                <w:szCs w:val="22"/>
              </w:rPr>
              <w:t>Job Number</w:t>
            </w:r>
          </w:p>
        </w:tc>
        <w:tc>
          <w:tcPr>
            <w:tcW w:w="1080" w:type="dxa"/>
          </w:tcPr>
          <w:p w14:paraId="31A5778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3E7F32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467E8F8" w14:textId="77777777" w:rsidR="00FB2530" w:rsidRPr="00AB278E" w:rsidRDefault="00FB2530" w:rsidP="00D42A60">
            <w:pPr>
              <w:rPr>
                <w:sz w:val="20"/>
              </w:rPr>
            </w:pPr>
          </w:p>
        </w:tc>
      </w:tr>
      <w:tr w:rsidR="00CC63D0" w:rsidRPr="00AB278E" w14:paraId="7A76C22F" w14:textId="77777777" w:rsidTr="00CC63D0">
        <w:trPr>
          <w:cantSplit/>
        </w:trPr>
        <w:tc>
          <w:tcPr>
            <w:tcW w:w="558" w:type="dxa"/>
          </w:tcPr>
          <w:p w14:paraId="11EF04D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16</w:t>
            </w:r>
          </w:p>
        </w:tc>
        <w:tc>
          <w:tcPr>
            <w:tcW w:w="2520" w:type="dxa"/>
          </w:tcPr>
          <w:p w14:paraId="19999D40" w14:textId="77777777" w:rsidR="00FB2530" w:rsidRPr="00AB278E" w:rsidRDefault="007B7653" w:rsidP="00D42A60">
            <w:pPr>
              <w:rPr>
                <w:rFonts w:ascii="Times New Roman" w:hAnsi="Times New Roman"/>
                <w:szCs w:val="22"/>
              </w:rPr>
            </w:pPr>
            <w:r w:rsidRPr="00AB278E">
              <w:rPr>
                <w:rFonts w:ascii="Times New Roman" w:hAnsi="Times New Roman"/>
                <w:szCs w:val="22"/>
              </w:rPr>
              <w:t>Report Category</w:t>
            </w:r>
          </w:p>
        </w:tc>
        <w:tc>
          <w:tcPr>
            <w:tcW w:w="1080" w:type="dxa"/>
          </w:tcPr>
          <w:p w14:paraId="353269DE"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A144206"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635D69B" w14:textId="77777777" w:rsidR="00FB2530" w:rsidRPr="00AB278E" w:rsidRDefault="00FB2530" w:rsidP="00D42A60">
            <w:pPr>
              <w:rPr>
                <w:sz w:val="20"/>
              </w:rPr>
            </w:pPr>
          </w:p>
        </w:tc>
      </w:tr>
      <w:tr w:rsidR="00CC63D0" w:rsidRPr="00AB278E" w14:paraId="4047646D" w14:textId="77777777" w:rsidTr="00CC63D0">
        <w:trPr>
          <w:cantSplit/>
        </w:trPr>
        <w:tc>
          <w:tcPr>
            <w:tcW w:w="558" w:type="dxa"/>
          </w:tcPr>
          <w:p w14:paraId="3904890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17</w:t>
            </w:r>
          </w:p>
        </w:tc>
        <w:tc>
          <w:tcPr>
            <w:tcW w:w="2520" w:type="dxa"/>
          </w:tcPr>
          <w:p w14:paraId="7E098012" w14:textId="77777777" w:rsidR="00FB2530" w:rsidRPr="00AB278E" w:rsidRDefault="007B7653" w:rsidP="00D42A60">
            <w:pPr>
              <w:rPr>
                <w:rFonts w:ascii="Times New Roman" w:hAnsi="Times New Roman"/>
                <w:szCs w:val="22"/>
              </w:rPr>
            </w:pPr>
            <w:r w:rsidRPr="00AB278E">
              <w:rPr>
                <w:rFonts w:ascii="Times New Roman" w:hAnsi="Times New Roman"/>
                <w:szCs w:val="22"/>
              </w:rPr>
              <w:t>GL Account</w:t>
            </w:r>
          </w:p>
        </w:tc>
        <w:tc>
          <w:tcPr>
            <w:tcW w:w="1080" w:type="dxa"/>
          </w:tcPr>
          <w:p w14:paraId="4D832B0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C16620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1BB0F51" w14:textId="77777777" w:rsidR="00FB2530" w:rsidRPr="00AB278E" w:rsidRDefault="00FB2530" w:rsidP="00D42A60">
            <w:pPr>
              <w:rPr>
                <w:sz w:val="20"/>
              </w:rPr>
            </w:pPr>
          </w:p>
        </w:tc>
      </w:tr>
      <w:tr w:rsidR="00CC63D0" w:rsidRPr="00AB278E" w14:paraId="0A89A67C" w14:textId="77777777" w:rsidTr="00CC63D0">
        <w:trPr>
          <w:cantSplit/>
        </w:trPr>
        <w:tc>
          <w:tcPr>
            <w:tcW w:w="558" w:type="dxa"/>
          </w:tcPr>
          <w:p w14:paraId="0DE486D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18</w:t>
            </w:r>
          </w:p>
        </w:tc>
        <w:tc>
          <w:tcPr>
            <w:tcW w:w="2520" w:type="dxa"/>
          </w:tcPr>
          <w:p w14:paraId="13148B8B" w14:textId="77777777" w:rsidR="00FB2530" w:rsidRPr="00AB278E" w:rsidRDefault="007B7653" w:rsidP="00D42A60">
            <w:pPr>
              <w:rPr>
                <w:rFonts w:ascii="Times New Roman" w:hAnsi="Times New Roman"/>
                <w:szCs w:val="22"/>
              </w:rPr>
            </w:pPr>
            <w:r w:rsidRPr="00AB278E">
              <w:rPr>
                <w:rFonts w:ascii="Times New Roman" w:hAnsi="Times New Roman"/>
                <w:szCs w:val="22"/>
              </w:rPr>
              <w:t>Vendor ID</w:t>
            </w:r>
          </w:p>
        </w:tc>
        <w:tc>
          <w:tcPr>
            <w:tcW w:w="1080" w:type="dxa"/>
          </w:tcPr>
          <w:p w14:paraId="163A0CE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0D65E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0B88BE" w14:textId="77777777" w:rsidR="00FB2530" w:rsidRPr="00AB278E" w:rsidRDefault="00FB2530" w:rsidP="00D42A60">
            <w:pPr>
              <w:rPr>
                <w:sz w:val="20"/>
              </w:rPr>
            </w:pPr>
          </w:p>
        </w:tc>
      </w:tr>
      <w:tr w:rsidR="00CC63D0" w:rsidRPr="00AB278E" w14:paraId="05DEADD2" w14:textId="77777777" w:rsidTr="00CC63D0">
        <w:trPr>
          <w:cantSplit/>
        </w:trPr>
        <w:tc>
          <w:tcPr>
            <w:tcW w:w="558" w:type="dxa"/>
          </w:tcPr>
          <w:p w14:paraId="5DC4A52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19</w:t>
            </w:r>
          </w:p>
        </w:tc>
        <w:tc>
          <w:tcPr>
            <w:tcW w:w="2520" w:type="dxa"/>
          </w:tcPr>
          <w:p w14:paraId="5BFFEB22" w14:textId="77777777" w:rsidR="00FB2530" w:rsidRPr="00AB278E" w:rsidRDefault="007B7653"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3EC52C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C2FF3C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6A7290C" w14:textId="77777777" w:rsidR="00FB2530" w:rsidRPr="00AB278E" w:rsidRDefault="00FB2530" w:rsidP="00D42A60">
            <w:pPr>
              <w:rPr>
                <w:sz w:val="20"/>
              </w:rPr>
            </w:pPr>
          </w:p>
        </w:tc>
      </w:tr>
      <w:tr w:rsidR="00CC63D0" w:rsidRPr="00AB278E" w14:paraId="6D001A7D" w14:textId="77777777" w:rsidTr="00CC63D0">
        <w:trPr>
          <w:cantSplit/>
        </w:trPr>
        <w:tc>
          <w:tcPr>
            <w:tcW w:w="558" w:type="dxa"/>
          </w:tcPr>
          <w:p w14:paraId="4ABEF98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20</w:t>
            </w:r>
          </w:p>
        </w:tc>
        <w:tc>
          <w:tcPr>
            <w:tcW w:w="2520" w:type="dxa"/>
          </w:tcPr>
          <w:p w14:paraId="1B777847" w14:textId="77777777" w:rsidR="00FB2530" w:rsidRPr="00AB278E" w:rsidRDefault="007B7653" w:rsidP="00D42A60">
            <w:pPr>
              <w:rPr>
                <w:rFonts w:ascii="Times New Roman" w:hAnsi="Times New Roman"/>
                <w:szCs w:val="22"/>
              </w:rPr>
            </w:pPr>
            <w:r w:rsidRPr="00AB278E">
              <w:rPr>
                <w:rFonts w:ascii="Times New Roman" w:hAnsi="Times New Roman"/>
                <w:szCs w:val="22"/>
              </w:rPr>
              <w:t>Line Amount</w:t>
            </w:r>
          </w:p>
        </w:tc>
        <w:tc>
          <w:tcPr>
            <w:tcW w:w="1080" w:type="dxa"/>
          </w:tcPr>
          <w:p w14:paraId="514DF32A" w14:textId="77777777" w:rsidR="00FB2530" w:rsidRPr="00AB278E" w:rsidRDefault="007B7653" w:rsidP="00D42A60">
            <w:pPr>
              <w:rPr>
                <w:rFonts w:ascii="Times New Roman" w:hAnsi="Times New Roman"/>
                <w:szCs w:val="22"/>
              </w:rPr>
            </w:pPr>
            <w:r w:rsidRPr="00AB278E">
              <w:rPr>
                <w:rFonts w:ascii="Times New Roman" w:hAnsi="Times New Roman"/>
                <w:szCs w:val="22"/>
              </w:rPr>
              <w:t>15N</w:t>
            </w:r>
          </w:p>
        </w:tc>
        <w:tc>
          <w:tcPr>
            <w:tcW w:w="1080" w:type="dxa"/>
          </w:tcPr>
          <w:p w14:paraId="36767504" w14:textId="77777777" w:rsidR="00FB2530" w:rsidRPr="00AB278E" w:rsidRDefault="007B7653" w:rsidP="00D42A60">
            <w:pPr>
              <w:rPr>
                <w:rFonts w:ascii="Times New Roman" w:hAnsi="Times New Roman"/>
                <w:szCs w:val="22"/>
              </w:rPr>
            </w:pPr>
            <w:r w:rsidRPr="00AB278E">
              <w:rPr>
                <w:rFonts w:ascii="Times New Roman" w:hAnsi="Times New Roman"/>
                <w:szCs w:val="22"/>
              </w:rPr>
              <w:t>VAR</w:t>
            </w:r>
          </w:p>
        </w:tc>
        <w:tc>
          <w:tcPr>
            <w:tcW w:w="4338" w:type="dxa"/>
          </w:tcPr>
          <w:p w14:paraId="7973DD5C" w14:textId="77777777" w:rsidR="00FB2530" w:rsidRPr="00AB278E" w:rsidRDefault="00402D5B" w:rsidP="00D42A60">
            <w:pPr>
              <w:rPr>
                <w:rFonts w:ascii="Times New Roman" w:hAnsi="Times New Roman"/>
                <w:szCs w:val="22"/>
              </w:rPr>
            </w:pPr>
            <w:r w:rsidRPr="00AB278E">
              <w:rPr>
                <w:rFonts w:ascii="Times New Roman" w:hAnsi="Times New Roman"/>
                <w:szCs w:val="22"/>
              </w:rPr>
              <w:t>Amount of write-off</w:t>
            </w:r>
          </w:p>
        </w:tc>
      </w:tr>
      <w:tr w:rsidR="00CC63D0" w:rsidRPr="00AB278E" w14:paraId="0F3A8176" w14:textId="77777777" w:rsidTr="00CC63D0">
        <w:trPr>
          <w:cantSplit/>
        </w:trPr>
        <w:tc>
          <w:tcPr>
            <w:tcW w:w="558" w:type="dxa"/>
          </w:tcPr>
          <w:p w14:paraId="3805283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21</w:t>
            </w:r>
          </w:p>
        </w:tc>
        <w:tc>
          <w:tcPr>
            <w:tcW w:w="2520" w:type="dxa"/>
          </w:tcPr>
          <w:p w14:paraId="38E4BB18" w14:textId="77777777" w:rsidR="00FB2530" w:rsidRPr="00AB278E" w:rsidRDefault="007B7653"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EA5DE3" w14:textId="77777777" w:rsidR="00FB2530" w:rsidRPr="00AB278E" w:rsidRDefault="007B7653" w:rsidP="00D42A60">
            <w:pPr>
              <w:rPr>
                <w:rFonts w:ascii="Times New Roman" w:hAnsi="Times New Roman"/>
                <w:szCs w:val="22"/>
              </w:rPr>
            </w:pPr>
            <w:r w:rsidRPr="00AB278E">
              <w:rPr>
                <w:rFonts w:ascii="Times New Roman" w:hAnsi="Times New Roman"/>
                <w:szCs w:val="22"/>
              </w:rPr>
              <w:t>I</w:t>
            </w:r>
          </w:p>
        </w:tc>
        <w:tc>
          <w:tcPr>
            <w:tcW w:w="1080" w:type="dxa"/>
          </w:tcPr>
          <w:p w14:paraId="6F20A2F5"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2187482" w14:textId="77777777" w:rsidR="00FB2530" w:rsidRPr="00AB278E" w:rsidRDefault="00402D5B" w:rsidP="00D42A60">
            <w:pPr>
              <w:rPr>
                <w:rFonts w:ascii="Times New Roman" w:hAnsi="Times New Roman"/>
                <w:szCs w:val="22"/>
              </w:rPr>
            </w:pPr>
            <w:r w:rsidRPr="00AB278E">
              <w:rPr>
                <w:rFonts w:ascii="Times New Roman" w:hAnsi="Times New Roman"/>
                <w:szCs w:val="22"/>
              </w:rPr>
              <w:t>I for increase</w:t>
            </w:r>
          </w:p>
        </w:tc>
      </w:tr>
      <w:tr w:rsidR="00CC63D0" w:rsidRPr="00AB278E" w14:paraId="75CFBC34" w14:textId="77777777" w:rsidTr="00CC63D0">
        <w:trPr>
          <w:cantSplit/>
        </w:trPr>
        <w:tc>
          <w:tcPr>
            <w:tcW w:w="558" w:type="dxa"/>
          </w:tcPr>
          <w:p w14:paraId="5285445D"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22</w:t>
            </w:r>
          </w:p>
        </w:tc>
        <w:tc>
          <w:tcPr>
            <w:tcW w:w="2520" w:type="dxa"/>
          </w:tcPr>
          <w:p w14:paraId="5D9C7BF9" w14:textId="77777777" w:rsidR="00FB2530" w:rsidRPr="00AB278E" w:rsidRDefault="007B7653"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CF7A4"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EC535E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EB1CB44" w14:textId="77777777" w:rsidR="00FB2530" w:rsidRPr="00AB278E" w:rsidRDefault="00FB2530" w:rsidP="00D42A60">
            <w:pPr>
              <w:rPr>
                <w:sz w:val="20"/>
              </w:rPr>
            </w:pPr>
          </w:p>
        </w:tc>
      </w:tr>
      <w:tr w:rsidR="00CC63D0" w:rsidRPr="00AB278E" w14:paraId="65A80B53" w14:textId="77777777" w:rsidTr="00CC63D0">
        <w:trPr>
          <w:cantSplit/>
        </w:trPr>
        <w:tc>
          <w:tcPr>
            <w:tcW w:w="558" w:type="dxa"/>
          </w:tcPr>
          <w:p w14:paraId="3D74023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23</w:t>
            </w:r>
          </w:p>
        </w:tc>
        <w:tc>
          <w:tcPr>
            <w:tcW w:w="2520" w:type="dxa"/>
          </w:tcPr>
          <w:p w14:paraId="2684C979" w14:textId="77777777" w:rsidR="00FB2530" w:rsidRPr="00AB278E" w:rsidRDefault="007B7653" w:rsidP="00D42A60">
            <w:pPr>
              <w:rPr>
                <w:rFonts w:ascii="Times New Roman" w:hAnsi="Times New Roman"/>
                <w:szCs w:val="22"/>
              </w:rPr>
            </w:pPr>
            <w:r w:rsidRPr="00AB278E">
              <w:rPr>
                <w:rFonts w:ascii="Times New Roman" w:hAnsi="Times New Roman"/>
                <w:szCs w:val="22"/>
              </w:rPr>
              <w:t>Line Trans Type</w:t>
            </w:r>
          </w:p>
        </w:tc>
        <w:tc>
          <w:tcPr>
            <w:tcW w:w="1080" w:type="dxa"/>
          </w:tcPr>
          <w:p w14:paraId="4F31FF39" w14:textId="77777777" w:rsidR="00FB2530" w:rsidRPr="00AB278E" w:rsidRDefault="007B7653" w:rsidP="00D42A60">
            <w:pPr>
              <w:rPr>
                <w:rFonts w:ascii="Times New Roman" w:hAnsi="Times New Roman"/>
                <w:szCs w:val="22"/>
              </w:rPr>
            </w:pPr>
            <w:r w:rsidRPr="00AB278E">
              <w:rPr>
                <w:rFonts w:ascii="Times New Roman" w:hAnsi="Times New Roman"/>
                <w:szCs w:val="22"/>
              </w:rPr>
              <w:t>2A</w:t>
            </w:r>
          </w:p>
        </w:tc>
        <w:tc>
          <w:tcPr>
            <w:tcW w:w="1080" w:type="dxa"/>
          </w:tcPr>
          <w:p w14:paraId="4C19067F"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771B1957" w14:textId="77777777" w:rsidR="00FB2530" w:rsidRPr="00AB278E" w:rsidRDefault="00402D5B" w:rsidP="00D42A60">
            <w:pPr>
              <w:rPr>
                <w:rFonts w:ascii="Times New Roman" w:hAnsi="Times New Roman"/>
                <w:szCs w:val="22"/>
              </w:rPr>
            </w:pPr>
            <w:r w:rsidRPr="00AB278E">
              <w:rPr>
                <w:rFonts w:ascii="Times New Roman" w:hAnsi="Times New Roman"/>
                <w:szCs w:val="22"/>
              </w:rPr>
              <w:t>01 = Refund, 02 = Reimbursement</w:t>
            </w:r>
          </w:p>
        </w:tc>
      </w:tr>
      <w:tr w:rsidR="00CC63D0" w:rsidRPr="00AB278E" w14:paraId="75BCF59C" w14:textId="77777777" w:rsidTr="00CC63D0">
        <w:trPr>
          <w:cantSplit/>
        </w:trPr>
        <w:tc>
          <w:tcPr>
            <w:tcW w:w="558" w:type="dxa"/>
          </w:tcPr>
          <w:p w14:paraId="7AC75E91"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24</w:t>
            </w:r>
          </w:p>
        </w:tc>
        <w:tc>
          <w:tcPr>
            <w:tcW w:w="2520" w:type="dxa"/>
          </w:tcPr>
          <w:p w14:paraId="4D83E4B3"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Code</w:t>
            </w:r>
          </w:p>
        </w:tc>
        <w:tc>
          <w:tcPr>
            <w:tcW w:w="1080" w:type="dxa"/>
          </w:tcPr>
          <w:p w14:paraId="57E982F7" w14:textId="77777777" w:rsidR="00FB2530" w:rsidRPr="00AB278E" w:rsidRDefault="007B7653" w:rsidP="00D42A60">
            <w:pPr>
              <w:rPr>
                <w:rFonts w:ascii="Times New Roman" w:hAnsi="Times New Roman"/>
                <w:szCs w:val="22"/>
              </w:rPr>
            </w:pPr>
            <w:r w:rsidRPr="00AB278E">
              <w:rPr>
                <w:rFonts w:ascii="Times New Roman" w:hAnsi="Times New Roman"/>
                <w:szCs w:val="22"/>
              </w:rPr>
              <w:t>BD</w:t>
            </w:r>
          </w:p>
        </w:tc>
        <w:tc>
          <w:tcPr>
            <w:tcW w:w="1080" w:type="dxa"/>
          </w:tcPr>
          <w:p w14:paraId="345212B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BA4361E"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code</w:t>
            </w:r>
          </w:p>
        </w:tc>
      </w:tr>
      <w:tr w:rsidR="00CC63D0" w:rsidRPr="00AB278E" w14:paraId="53A795F5" w14:textId="77777777" w:rsidTr="00CC63D0">
        <w:trPr>
          <w:cantSplit/>
        </w:trPr>
        <w:tc>
          <w:tcPr>
            <w:tcW w:w="558" w:type="dxa"/>
          </w:tcPr>
          <w:p w14:paraId="6D27644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25</w:t>
            </w:r>
          </w:p>
        </w:tc>
        <w:tc>
          <w:tcPr>
            <w:tcW w:w="2520" w:type="dxa"/>
          </w:tcPr>
          <w:p w14:paraId="1B3E9BFC"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Numb</w:t>
            </w:r>
          </w:p>
        </w:tc>
        <w:tc>
          <w:tcPr>
            <w:tcW w:w="1080" w:type="dxa"/>
          </w:tcPr>
          <w:p w14:paraId="4BF2E232" w14:textId="77777777" w:rsidR="00FB2530" w:rsidRPr="00AB278E" w:rsidRDefault="007B7653" w:rsidP="00D42A60">
            <w:pPr>
              <w:rPr>
                <w:rFonts w:ascii="Times New Roman" w:hAnsi="Times New Roman"/>
                <w:szCs w:val="22"/>
              </w:rPr>
            </w:pPr>
            <w:r w:rsidRPr="00AB278E">
              <w:rPr>
                <w:rFonts w:ascii="Times New Roman" w:hAnsi="Times New Roman"/>
                <w:szCs w:val="22"/>
              </w:rPr>
              <w:t>11A</w:t>
            </w:r>
          </w:p>
        </w:tc>
        <w:tc>
          <w:tcPr>
            <w:tcW w:w="1080" w:type="dxa"/>
          </w:tcPr>
          <w:p w14:paraId="3FDC753A"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0789FC7A" w14:textId="77777777" w:rsidR="00FB2530" w:rsidRPr="00AB278E" w:rsidRDefault="00402D5B" w:rsidP="00D42A60">
            <w:pPr>
              <w:rPr>
                <w:rFonts w:ascii="Times New Roman" w:hAnsi="Times New Roman"/>
                <w:szCs w:val="22"/>
              </w:rPr>
            </w:pPr>
            <w:r w:rsidRPr="00AB278E">
              <w:rPr>
                <w:rFonts w:ascii="Times New Roman" w:hAnsi="Times New Roman"/>
                <w:szCs w:val="22"/>
              </w:rPr>
              <w:t>Bill Number</w:t>
            </w:r>
          </w:p>
        </w:tc>
      </w:tr>
      <w:tr w:rsidR="00CC63D0" w:rsidRPr="00AB278E" w14:paraId="5F195240" w14:textId="77777777" w:rsidTr="00CC63D0">
        <w:trPr>
          <w:cantSplit/>
        </w:trPr>
        <w:tc>
          <w:tcPr>
            <w:tcW w:w="558" w:type="dxa"/>
          </w:tcPr>
          <w:p w14:paraId="5F30B65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26</w:t>
            </w:r>
          </w:p>
        </w:tc>
        <w:tc>
          <w:tcPr>
            <w:tcW w:w="2520" w:type="dxa"/>
          </w:tcPr>
          <w:p w14:paraId="6ACFF561"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Line</w:t>
            </w:r>
          </w:p>
        </w:tc>
        <w:tc>
          <w:tcPr>
            <w:tcW w:w="1080" w:type="dxa"/>
          </w:tcPr>
          <w:p w14:paraId="470578E8" w14:textId="77777777" w:rsidR="00FB2530"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37FC4110"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358C20D"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line</w:t>
            </w:r>
          </w:p>
        </w:tc>
      </w:tr>
      <w:tr w:rsidR="00CC63D0" w:rsidRPr="00AB278E" w14:paraId="68150467" w14:textId="77777777" w:rsidTr="00CC63D0">
        <w:trPr>
          <w:cantSplit/>
        </w:trPr>
        <w:tc>
          <w:tcPr>
            <w:tcW w:w="558" w:type="dxa"/>
          </w:tcPr>
          <w:p w14:paraId="69753FC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27</w:t>
            </w:r>
          </w:p>
        </w:tc>
        <w:tc>
          <w:tcPr>
            <w:tcW w:w="2520" w:type="dxa"/>
          </w:tcPr>
          <w:p w14:paraId="521DCAE1" w14:textId="77777777" w:rsidR="00FB2530" w:rsidRPr="00AB278E" w:rsidRDefault="007B7653" w:rsidP="00D42A60">
            <w:pPr>
              <w:rPr>
                <w:rFonts w:ascii="Times New Roman" w:hAnsi="Times New Roman"/>
                <w:szCs w:val="22"/>
              </w:rPr>
            </w:pPr>
            <w:r w:rsidRPr="00AB278E">
              <w:rPr>
                <w:rFonts w:ascii="Times New Roman" w:hAnsi="Times New Roman"/>
                <w:szCs w:val="22"/>
              </w:rPr>
              <w:t>Check Number</w:t>
            </w:r>
          </w:p>
        </w:tc>
        <w:tc>
          <w:tcPr>
            <w:tcW w:w="1080" w:type="dxa"/>
          </w:tcPr>
          <w:p w14:paraId="5BFCFC0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35E17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BC4CDB9" w14:textId="77777777" w:rsidR="00FB2530" w:rsidRPr="00AB278E" w:rsidRDefault="00FB2530" w:rsidP="00D42A60">
            <w:pPr>
              <w:rPr>
                <w:sz w:val="20"/>
              </w:rPr>
            </w:pPr>
          </w:p>
        </w:tc>
      </w:tr>
      <w:tr w:rsidR="00CC63D0" w:rsidRPr="00AB278E" w14:paraId="37A54589" w14:textId="77777777" w:rsidTr="00CC63D0">
        <w:trPr>
          <w:cantSplit/>
        </w:trPr>
        <w:tc>
          <w:tcPr>
            <w:tcW w:w="558" w:type="dxa"/>
          </w:tcPr>
          <w:p w14:paraId="0956C73A"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28</w:t>
            </w:r>
          </w:p>
        </w:tc>
        <w:tc>
          <w:tcPr>
            <w:tcW w:w="2520" w:type="dxa"/>
          </w:tcPr>
          <w:p w14:paraId="6125AD72" w14:textId="77777777" w:rsidR="00FB2530" w:rsidRPr="00AB278E" w:rsidRDefault="007B7653" w:rsidP="00D42A60">
            <w:pPr>
              <w:rPr>
                <w:rFonts w:ascii="Times New Roman" w:hAnsi="Times New Roman"/>
                <w:szCs w:val="22"/>
              </w:rPr>
            </w:pPr>
            <w:r w:rsidRPr="00AB278E">
              <w:rPr>
                <w:rFonts w:ascii="Times New Roman" w:hAnsi="Times New Roman"/>
                <w:szCs w:val="22"/>
              </w:rPr>
              <w:t>Advance Flag</w:t>
            </w:r>
          </w:p>
        </w:tc>
        <w:tc>
          <w:tcPr>
            <w:tcW w:w="1080" w:type="dxa"/>
          </w:tcPr>
          <w:p w14:paraId="7D7BE32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4C628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1A43BC" w14:textId="77777777" w:rsidR="00FB2530" w:rsidRPr="00AB278E" w:rsidRDefault="00FB2530" w:rsidP="00D42A60">
            <w:pPr>
              <w:rPr>
                <w:sz w:val="20"/>
              </w:rPr>
            </w:pPr>
          </w:p>
        </w:tc>
      </w:tr>
      <w:tr w:rsidR="00CC63D0" w:rsidRPr="00AB278E" w14:paraId="4B4C2016" w14:textId="77777777" w:rsidTr="00CC63D0">
        <w:trPr>
          <w:cantSplit/>
        </w:trPr>
        <w:tc>
          <w:tcPr>
            <w:tcW w:w="558" w:type="dxa"/>
          </w:tcPr>
          <w:p w14:paraId="5A69621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29</w:t>
            </w:r>
          </w:p>
        </w:tc>
        <w:tc>
          <w:tcPr>
            <w:tcW w:w="2520" w:type="dxa"/>
          </w:tcPr>
          <w:p w14:paraId="17E638CC" w14:textId="77777777" w:rsidR="00FB2530" w:rsidRPr="00AB278E" w:rsidRDefault="007B7653" w:rsidP="00D42A60">
            <w:pPr>
              <w:rPr>
                <w:rFonts w:ascii="Times New Roman" w:hAnsi="Times New Roman"/>
                <w:szCs w:val="22"/>
              </w:rPr>
            </w:pPr>
            <w:r w:rsidRPr="00AB278E">
              <w:rPr>
                <w:rFonts w:ascii="Times New Roman" w:hAnsi="Times New Roman"/>
                <w:szCs w:val="22"/>
              </w:rPr>
              <w:t>Line Description</w:t>
            </w:r>
          </w:p>
        </w:tc>
        <w:tc>
          <w:tcPr>
            <w:tcW w:w="1080" w:type="dxa"/>
          </w:tcPr>
          <w:p w14:paraId="761DB56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CC56C0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CCE8EE0" w14:textId="77777777" w:rsidR="00FB2530" w:rsidRPr="00AB278E" w:rsidRDefault="00FB2530" w:rsidP="00D42A60">
            <w:pPr>
              <w:rPr>
                <w:sz w:val="20"/>
              </w:rPr>
            </w:pPr>
          </w:p>
        </w:tc>
      </w:tr>
      <w:tr w:rsidR="00CC63D0" w:rsidRPr="00AB278E" w14:paraId="1A9A64A0" w14:textId="77777777" w:rsidTr="00CC63D0">
        <w:trPr>
          <w:cantSplit/>
        </w:trPr>
        <w:tc>
          <w:tcPr>
            <w:tcW w:w="558" w:type="dxa"/>
          </w:tcPr>
          <w:p w14:paraId="4277B77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30</w:t>
            </w:r>
          </w:p>
        </w:tc>
        <w:tc>
          <w:tcPr>
            <w:tcW w:w="2520" w:type="dxa"/>
          </w:tcPr>
          <w:p w14:paraId="05C566E3" w14:textId="77777777" w:rsidR="00FB2530" w:rsidRPr="00AB278E" w:rsidRDefault="007B7653" w:rsidP="00D42A60">
            <w:pPr>
              <w:rPr>
                <w:rFonts w:ascii="Times New Roman" w:hAnsi="Times New Roman"/>
                <w:szCs w:val="22"/>
              </w:rPr>
            </w:pPr>
            <w:r w:rsidRPr="00AB278E">
              <w:rPr>
                <w:rFonts w:ascii="Times New Roman" w:hAnsi="Times New Roman"/>
                <w:szCs w:val="22"/>
              </w:rPr>
              <w:t>Agreement Numb</w:t>
            </w:r>
          </w:p>
        </w:tc>
        <w:tc>
          <w:tcPr>
            <w:tcW w:w="1080" w:type="dxa"/>
          </w:tcPr>
          <w:p w14:paraId="0108B71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66559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33FDBF" w14:textId="77777777" w:rsidR="00FB2530" w:rsidRPr="00AB278E" w:rsidRDefault="00FB2530" w:rsidP="00D42A60">
            <w:pPr>
              <w:rPr>
                <w:sz w:val="20"/>
              </w:rPr>
            </w:pPr>
          </w:p>
        </w:tc>
      </w:tr>
      <w:tr w:rsidR="00CC63D0" w:rsidRPr="00AB278E" w14:paraId="576FC4DA" w14:textId="77777777" w:rsidTr="00CC63D0">
        <w:trPr>
          <w:cantSplit/>
        </w:trPr>
        <w:tc>
          <w:tcPr>
            <w:tcW w:w="558" w:type="dxa"/>
          </w:tcPr>
          <w:p w14:paraId="3013189B"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31</w:t>
            </w:r>
          </w:p>
        </w:tc>
        <w:tc>
          <w:tcPr>
            <w:tcW w:w="2520" w:type="dxa"/>
          </w:tcPr>
          <w:p w14:paraId="67A3BAE9" w14:textId="77777777" w:rsidR="00FB2530" w:rsidRPr="00AB278E" w:rsidRDefault="007B765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F467D3A"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E3EC1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89FD9B4" w14:textId="77777777" w:rsidR="00FB2530" w:rsidRPr="00AB278E" w:rsidRDefault="00FB2530" w:rsidP="00D42A60">
            <w:pPr>
              <w:rPr>
                <w:sz w:val="20"/>
              </w:rPr>
            </w:pPr>
          </w:p>
        </w:tc>
      </w:tr>
      <w:tr w:rsidR="00CC63D0" w:rsidRPr="00AB278E" w14:paraId="05547138" w14:textId="77777777" w:rsidTr="00CC63D0">
        <w:trPr>
          <w:cantSplit/>
        </w:trPr>
        <w:tc>
          <w:tcPr>
            <w:tcW w:w="558" w:type="dxa"/>
          </w:tcPr>
          <w:p w14:paraId="75DFBFB3"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32</w:t>
            </w:r>
          </w:p>
        </w:tc>
        <w:tc>
          <w:tcPr>
            <w:tcW w:w="2520" w:type="dxa"/>
          </w:tcPr>
          <w:p w14:paraId="23CA346F" w14:textId="77777777" w:rsidR="00FB2530" w:rsidRPr="00AB278E" w:rsidRDefault="007B7653" w:rsidP="00D42A60">
            <w:pPr>
              <w:rPr>
                <w:rFonts w:ascii="Times New Roman" w:hAnsi="Times New Roman"/>
                <w:szCs w:val="22"/>
              </w:rPr>
            </w:pPr>
            <w:r w:rsidRPr="00AB278E">
              <w:rPr>
                <w:rFonts w:ascii="Times New Roman" w:hAnsi="Times New Roman"/>
                <w:szCs w:val="22"/>
              </w:rPr>
              <w:t>Action Out</w:t>
            </w:r>
          </w:p>
        </w:tc>
        <w:tc>
          <w:tcPr>
            <w:tcW w:w="1080" w:type="dxa"/>
          </w:tcPr>
          <w:p w14:paraId="1F4A4A4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010A2B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93E47C8" w14:textId="77777777" w:rsidR="00FB2530" w:rsidRPr="00AB278E" w:rsidRDefault="00FB2530" w:rsidP="00D42A60">
            <w:pPr>
              <w:rPr>
                <w:sz w:val="20"/>
              </w:rPr>
            </w:pPr>
          </w:p>
        </w:tc>
      </w:tr>
      <w:tr w:rsidR="00CC63D0" w:rsidRPr="00AB278E" w14:paraId="025C8598" w14:textId="77777777" w:rsidTr="00CC63D0">
        <w:trPr>
          <w:cantSplit/>
        </w:trPr>
        <w:tc>
          <w:tcPr>
            <w:tcW w:w="558" w:type="dxa"/>
          </w:tcPr>
          <w:p w14:paraId="13881CE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33</w:t>
            </w:r>
          </w:p>
        </w:tc>
        <w:tc>
          <w:tcPr>
            <w:tcW w:w="2520" w:type="dxa"/>
          </w:tcPr>
          <w:p w14:paraId="67C963A3" w14:textId="77777777" w:rsidR="00FB2530" w:rsidRPr="00AB278E" w:rsidRDefault="007B7653" w:rsidP="00D42A60">
            <w:pPr>
              <w:rPr>
                <w:rFonts w:ascii="Times New Roman" w:hAnsi="Times New Roman"/>
                <w:szCs w:val="22"/>
              </w:rPr>
            </w:pPr>
            <w:r w:rsidRPr="00AB278E">
              <w:rPr>
                <w:rFonts w:ascii="Times New Roman" w:hAnsi="Times New Roman"/>
                <w:szCs w:val="22"/>
              </w:rPr>
              <w:t>Cost Center</w:t>
            </w:r>
          </w:p>
        </w:tc>
        <w:tc>
          <w:tcPr>
            <w:tcW w:w="1080" w:type="dxa"/>
          </w:tcPr>
          <w:p w14:paraId="340041D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8E9E23E"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0F992CE8" w14:textId="77777777" w:rsidR="00FB2530" w:rsidRPr="00AB278E" w:rsidRDefault="00FB2530" w:rsidP="00D42A60">
            <w:pPr>
              <w:rPr>
                <w:sz w:val="20"/>
              </w:rPr>
            </w:pPr>
          </w:p>
        </w:tc>
      </w:tr>
      <w:tr w:rsidR="00CC63D0" w:rsidRPr="00AB278E" w14:paraId="2280C947" w14:textId="77777777" w:rsidTr="00CC63D0">
        <w:trPr>
          <w:cantSplit/>
        </w:trPr>
        <w:tc>
          <w:tcPr>
            <w:tcW w:w="558" w:type="dxa"/>
          </w:tcPr>
          <w:p w14:paraId="327DCC5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34</w:t>
            </w:r>
          </w:p>
        </w:tc>
        <w:tc>
          <w:tcPr>
            <w:tcW w:w="2520" w:type="dxa"/>
          </w:tcPr>
          <w:p w14:paraId="1F161C2D" w14:textId="77777777" w:rsidR="00FB2530" w:rsidRPr="00AB278E" w:rsidRDefault="007B7653" w:rsidP="00D42A60">
            <w:pPr>
              <w:rPr>
                <w:rFonts w:ascii="Times New Roman" w:hAnsi="Times New Roman"/>
                <w:szCs w:val="22"/>
              </w:rPr>
            </w:pPr>
            <w:r w:rsidRPr="00AB278E">
              <w:rPr>
                <w:rFonts w:ascii="Times New Roman" w:hAnsi="Times New Roman"/>
                <w:szCs w:val="22"/>
              </w:rPr>
              <w:t>Cost Sat Station</w:t>
            </w:r>
          </w:p>
        </w:tc>
        <w:tc>
          <w:tcPr>
            <w:tcW w:w="1080" w:type="dxa"/>
          </w:tcPr>
          <w:p w14:paraId="2E43B5A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69C903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F54C7C5" w14:textId="77777777" w:rsidR="00FB2530" w:rsidRPr="00AB278E" w:rsidRDefault="00FB2530" w:rsidP="00D42A60">
            <w:pPr>
              <w:rPr>
                <w:sz w:val="20"/>
              </w:rPr>
            </w:pPr>
          </w:p>
        </w:tc>
      </w:tr>
      <w:tr w:rsidR="00CC63D0" w:rsidRPr="00AB278E" w14:paraId="5AABAF05" w14:textId="77777777" w:rsidTr="00CC63D0">
        <w:trPr>
          <w:cantSplit/>
        </w:trPr>
        <w:tc>
          <w:tcPr>
            <w:tcW w:w="558" w:type="dxa"/>
          </w:tcPr>
          <w:p w14:paraId="41B6743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35</w:t>
            </w:r>
          </w:p>
        </w:tc>
        <w:tc>
          <w:tcPr>
            <w:tcW w:w="2520" w:type="dxa"/>
          </w:tcPr>
          <w:p w14:paraId="0F966B5B" w14:textId="77777777" w:rsidR="00FB2530" w:rsidRPr="00AB278E" w:rsidRDefault="007B7653" w:rsidP="00D42A60">
            <w:pPr>
              <w:rPr>
                <w:rFonts w:ascii="Times New Roman" w:hAnsi="Times New Roman"/>
                <w:szCs w:val="22"/>
              </w:rPr>
            </w:pPr>
            <w:r w:rsidRPr="00AB278E">
              <w:rPr>
                <w:rFonts w:ascii="Times New Roman" w:hAnsi="Times New Roman"/>
                <w:szCs w:val="22"/>
              </w:rPr>
              <w:t>Reclass Adv Ind</w:t>
            </w:r>
          </w:p>
        </w:tc>
        <w:tc>
          <w:tcPr>
            <w:tcW w:w="1080" w:type="dxa"/>
          </w:tcPr>
          <w:p w14:paraId="18A14D11"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F1631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829C1D" w14:textId="77777777" w:rsidR="00FB2530" w:rsidRPr="00AB278E" w:rsidRDefault="00FB2530" w:rsidP="00D42A60">
            <w:pPr>
              <w:rPr>
                <w:sz w:val="20"/>
              </w:rPr>
            </w:pPr>
          </w:p>
        </w:tc>
      </w:tr>
    </w:tbl>
    <w:p w14:paraId="07662C4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BD9B59"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STANDARD VOUCHER (SV) DOCUMENT</w:t>
      </w:r>
    </w:p>
    <w:p w14:paraId="05FD9355" w14:textId="77777777" w:rsidR="009A66D3" w:rsidRPr="00AB278E" w:rsidRDefault="009A66D3" w:rsidP="009A66D3">
      <w:pPr>
        <w:overflowPunct/>
        <w:textAlignment w:val="auto"/>
        <w:rPr>
          <w:rFonts w:ascii="Times New Roman" w:hAnsi="Times New Roman"/>
          <w:color w:val="000000"/>
          <w:szCs w:val="22"/>
        </w:rPr>
      </w:pPr>
    </w:p>
    <w:p w14:paraId="6C09C9D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E92270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4A7ADC86" w14:textId="77777777" w:rsidTr="00CC63D0">
        <w:trPr>
          <w:cantSplit/>
          <w:tblHeader/>
        </w:trPr>
        <w:tc>
          <w:tcPr>
            <w:tcW w:w="558" w:type="dxa"/>
          </w:tcPr>
          <w:p w14:paraId="57EF5E2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BE3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E58225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62ABD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0B493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3FAD9B" w14:textId="77777777" w:rsidTr="00CC63D0">
        <w:trPr>
          <w:cantSplit/>
        </w:trPr>
        <w:tc>
          <w:tcPr>
            <w:tcW w:w="558" w:type="dxa"/>
          </w:tcPr>
          <w:p w14:paraId="666AE95A"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Pr>
          <w:p w14:paraId="2E871862"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w:t>
            </w:r>
          </w:p>
        </w:tc>
        <w:tc>
          <w:tcPr>
            <w:tcW w:w="1080" w:type="dxa"/>
          </w:tcPr>
          <w:p w14:paraId="0FBF36A7" w14:textId="77777777" w:rsidR="00DA136E" w:rsidRPr="00AB278E" w:rsidRDefault="00477924" w:rsidP="00D42A60">
            <w:pPr>
              <w:rPr>
                <w:rFonts w:ascii="Times New Roman" w:hAnsi="Times New Roman"/>
                <w:szCs w:val="22"/>
              </w:rPr>
            </w:pPr>
            <w:r w:rsidRPr="00AB278E">
              <w:rPr>
                <w:rFonts w:ascii="Times New Roman" w:hAnsi="Times New Roman"/>
                <w:szCs w:val="22"/>
              </w:rPr>
              <w:t>CTL</w:t>
            </w:r>
          </w:p>
        </w:tc>
        <w:tc>
          <w:tcPr>
            <w:tcW w:w="1080" w:type="dxa"/>
          </w:tcPr>
          <w:p w14:paraId="35A0705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6702CB57"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Identifier</w:t>
            </w:r>
          </w:p>
        </w:tc>
      </w:tr>
      <w:tr w:rsidR="00CC63D0" w:rsidRPr="00AB278E" w14:paraId="55F533C3" w14:textId="77777777" w:rsidTr="00CC63D0">
        <w:trPr>
          <w:cantSplit/>
        </w:trPr>
        <w:tc>
          <w:tcPr>
            <w:tcW w:w="558" w:type="dxa"/>
          </w:tcPr>
          <w:p w14:paraId="32F40DD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57C2E42A"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w:t>
            </w:r>
          </w:p>
        </w:tc>
        <w:tc>
          <w:tcPr>
            <w:tcW w:w="1080" w:type="dxa"/>
          </w:tcPr>
          <w:p w14:paraId="6AB805E8" w14:textId="77777777" w:rsidR="00DA136E" w:rsidRPr="00AB278E" w:rsidRDefault="00477924" w:rsidP="00D42A60">
            <w:pPr>
              <w:rPr>
                <w:rFonts w:ascii="Times New Roman" w:hAnsi="Times New Roman"/>
                <w:szCs w:val="22"/>
              </w:rPr>
            </w:pPr>
            <w:r w:rsidRPr="00AB278E">
              <w:rPr>
                <w:rFonts w:ascii="Times New Roman" w:hAnsi="Times New Roman"/>
                <w:szCs w:val="22"/>
              </w:rPr>
              <w:t>ARS</w:t>
            </w:r>
          </w:p>
        </w:tc>
        <w:tc>
          <w:tcPr>
            <w:tcW w:w="1080" w:type="dxa"/>
          </w:tcPr>
          <w:p w14:paraId="30C78FA4"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2DE51CE"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9E4A615" w14:textId="77777777" w:rsidTr="00CC63D0">
        <w:trPr>
          <w:cantSplit/>
        </w:trPr>
        <w:tc>
          <w:tcPr>
            <w:tcW w:w="558" w:type="dxa"/>
          </w:tcPr>
          <w:p w14:paraId="3ACF9748"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48EB7E05"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D4E6FFE" w14:textId="77777777" w:rsidR="00DA136E" w:rsidRPr="00AB278E" w:rsidRDefault="00477924" w:rsidP="00D42A60">
            <w:pPr>
              <w:rPr>
                <w:rFonts w:ascii="Times New Roman" w:hAnsi="Times New Roman"/>
                <w:szCs w:val="22"/>
              </w:rPr>
            </w:pPr>
            <w:r w:rsidRPr="00AB278E">
              <w:rPr>
                <w:rFonts w:ascii="Times New Roman" w:hAnsi="Times New Roman"/>
                <w:szCs w:val="22"/>
              </w:rPr>
              <w:t>FMS</w:t>
            </w:r>
          </w:p>
        </w:tc>
        <w:tc>
          <w:tcPr>
            <w:tcW w:w="1080" w:type="dxa"/>
          </w:tcPr>
          <w:p w14:paraId="152B258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4ADBF2"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0192E95A" w14:textId="77777777" w:rsidTr="00CC63D0">
        <w:trPr>
          <w:cantSplit/>
        </w:trPr>
        <w:tc>
          <w:tcPr>
            <w:tcW w:w="558" w:type="dxa"/>
          </w:tcPr>
          <w:p w14:paraId="33C4654C"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106EDD25" w14:textId="77777777" w:rsidR="00DA136E" w:rsidRPr="00AB278E" w:rsidRDefault="0047792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08268154" w14:textId="77777777" w:rsidR="00DA136E" w:rsidRPr="00AB278E" w:rsidRDefault="00477924" w:rsidP="00D42A60">
            <w:pPr>
              <w:rPr>
                <w:rFonts w:ascii="Times New Roman" w:hAnsi="Times New Roman"/>
                <w:szCs w:val="22"/>
              </w:rPr>
            </w:pPr>
            <w:r w:rsidRPr="00AB278E">
              <w:rPr>
                <w:rFonts w:ascii="Times New Roman" w:hAnsi="Times New Roman"/>
                <w:szCs w:val="22"/>
              </w:rPr>
              <w:t>3A</w:t>
            </w:r>
          </w:p>
        </w:tc>
        <w:tc>
          <w:tcPr>
            <w:tcW w:w="1080" w:type="dxa"/>
          </w:tcPr>
          <w:p w14:paraId="483C1F6C" w14:textId="77777777" w:rsidR="00DA136E"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58E5D02" w14:textId="77777777" w:rsidR="00DA136E" w:rsidRPr="00AB278E" w:rsidRDefault="00477924" w:rsidP="00D42A60">
            <w:pPr>
              <w:rPr>
                <w:rFonts w:ascii="Times New Roman" w:hAnsi="Times New Roman"/>
                <w:szCs w:val="22"/>
              </w:rPr>
            </w:pPr>
            <w:r w:rsidRPr="00AB278E">
              <w:rPr>
                <w:rFonts w:ascii="Times New Roman" w:hAnsi="Times New Roman"/>
                <w:szCs w:val="22"/>
              </w:rPr>
              <w:t>IFCAP Station</w:t>
            </w:r>
          </w:p>
        </w:tc>
      </w:tr>
      <w:tr w:rsidR="00CC63D0" w:rsidRPr="00AB278E" w14:paraId="4C552FD0" w14:textId="77777777" w:rsidTr="00CC63D0">
        <w:trPr>
          <w:cantSplit/>
        </w:trPr>
        <w:tc>
          <w:tcPr>
            <w:tcW w:w="558" w:type="dxa"/>
          </w:tcPr>
          <w:p w14:paraId="7C0ECA14"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Pr>
          <w:p w14:paraId="5E6B5DC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Class</w:t>
            </w:r>
          </w:p>
        </w:tc>
        <w:tc>
          <w:tcPr>
            <w:tcW w:w="1080" w:type="dxa"/>
          </w:tcPr>
          <w:p w14:paraId="57FA3C24" w14:textId="77777777" w:rsidR="00DA136E" w:rsidRPr="00AB278E" w:rsidRDefault="00477924" w:rsidP="00D42A60">
            <w:pPr>
              <w:rPr>
                <w:rFonts w:ascii="Times New Roman" w:hAnsi="Times New Roman"/>
                <w:szCs w:val="22"/>
              </w:rPr>
            </w:pPr>
            <w:r w:rsidRPr="00AB278E">
              <w:rPr>
                <w:rFonts w:ascii="Times New Roman" w:hAnsi="Times New Roman"/>
                <w:szCs w:val="22"/>
              </w:rPr>
              <w:t>DOC</w:t>
            </w:r>
          </w:p>
        </w:tc>
        <w:tc>
          <w:tcPr>
            <w:tcW w:w="1080" w:type="dxa"/>
          </w:tcPr>
          <w:p w14:paraId="35E2138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D143C2C" w14:textId="77777777" w:rsidR="00DA136E" w:rsidRPr="00AB278E" w:rsidRDefault="0047792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370C560" w14:textId="77777777" w:rsidTr="00CC63D0">
        <w:trPr>
          <w:cantSplit/>
        </w:trPr>
        <w:tc>
          <w:tcPr>
            <w:tcW w:w="558" w:type="dxa"/>
          </w:tcPr>
          <w:p w14:paraId="7B18118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656484F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c>
          <w:tcPr>
            <w:tcW w:w="1080" w:type="dxa"/>
          </w:tcPr>
          <w:p w14:paraId="5C4EB2F4" w14:textId="77777777" w:rsidR="00DA136E" w:rsidRPr="00AB278E" w:rsidRDefault="00477924" w:rsidP="00D42A60">
            <w:pPr>
              <w:rPr>
                <w:rFonts w:ascii="Times New Roman" w:hAnsi="Times New Roman"/>
                <w:szCs w:val="22"/>
              </w:rPr>
            </w:pPr>
            <w:r w:rsidRPr="00AB278E">
              <w:rPr>
                <w:rFonts w:ascii="Times New Roman" w:hAnsi="Times New Roman"/>
                <w:szCs w:val="22"/>
              </w:rPr>
              <w:t>SV</w:t>
            </w:r>
          </w:p>
        </w:tc>
        <w:tc>
          <w:tcPr>
            <w:tcW w:w="1080" w:type="dxa"/>
          </w:tcPr>
          <w:p w14:paraId="52341AB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F1199F"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r>
      <w:tr w:rsidR="00CC63D0" w:rsidRPr="00AB278E" w14:paraId="7BF4EEFF" w14:textId="77777777" w:rsidTr="00CC63D0">
        <w:trPr>
          <w:cantSplit/>
        </w:trPr>
        <w:tc>
          <w:tcPr>
            <w:tcW w:w="558" w:type="dxa"/>
          </w:tcPr>
          <w:p w14:paraId="5850BAD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2C1C57BE" w14:textId="77777777" w:rsidR="00DA136E" w:rsidRPr="00AB278E" w:rsidRDefault="00477924" w:rsidP="00D42A60">
            <w:pPr>
              <w:rPr>
                <w:rFonts w:ascii="Times New Roman" w:hAnsi="Times New Roman"/>
                <w:szCs w:val="22"/>
              </w:rPr>
            </w:pPr>
            <w:r w:rsidRPr="00AB278E">
              <w:rPr>
                <w:rFonts w:ascii="Times New Roman" w:hAnsi="Times New Roman"/>
                <w:szCs w:val="22"/>
              </w:rPr>
              <w:t>SEC1 Code</w:t>
            </w:r>
          </w:p>
        </w:tc>
        <w:tc>
          <w:tcPr>
            <w:tcW w:w="1080" w:type="dxa"/>
          </w:tcPr>
          <w:p w14:paraId="565EF01C" w14:textId="77777777" w:rsidR="00DA136E" w:rsidRPr="00AB278E" w:rsidRDefault="00477924" w:rsidP="00D42A60">
            <w:pPr>
              <w:rPr>
                <w:rFonts w:ascii="Times New Roman" w:hAnsi="Times New Roman"/>
                <w:szCs w:val="22"/>
              </w:rPr>
            </w:pPr>
            <w:r w:rsidRPr="00AB278E">
              <w:rPr>
                <w:rFonts w:ascii="Times New Roman" w:hAnsi="Times New Roman"/>
                <w:szCs w:val="22"/>
              </w:rPr>
              <w:t>10</w:t>
            </w:r>
          </w:p>
        </w:tc>
        <w:tc>
          <w:tcPr>
            <w:tcW w:w="1080" w:type="dxa"/>
          </w:tcPr>
          <w:p w14:paraId="132E4515"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11CE11C" w14:textId="77777777" w:rsidR="00DA136E" w:rsidRPr="00AB278E" w:rsidRDefault="00477924" w:rsidP="00D42A60">
            <w:pPr>
              <w:rPr>
                <w:rFonts w:ascii="Times New Roman" w:hAnsi="Times New Roman"/>
                <w:szCs w:val="22"/>
              </w:rPr>
            </w:pPr>
            <w:r w:rsidRPr="00AB278E">
              <w:rPr>
                <w:rFonts w:ascii="Times New Roman" w:hAnsi="Times New Roman"/>
                <w:szCs w:val="22"/>
              </w:rPr>
              <w:t>Security code 1</w:t>
            </w:r>
          </w:p>
        </w:tc>
      </w:tr>
      <w:tr w:rsidR="00CC63D0" w:rsidRPr="00AB278E" w14:paraId="596E553B" w14:textId="77777777" w:rsidTr="00CC63D0">
        <w:trPr>
          <w:cantSplit/>
        </w:trPr>
        <w:tc>
          <w:tcPr>
            <w:tcW w:w="558" w:type="dxa"/>
          </w:tcPr>
          <w:p w14:paraId="7E81A857"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4F240D9C" w14:textId="77777777" w:rsidR="00274723" w:rsidRPr="00AB278E" w:rsidRDefault="00477924" w:rsidP="00D42A60">
            <w:pPr>
              <w:rPr>
                <w:rFonts w:ascii="Times New Roman" w:hAnsi="Times New Roman"/>
                <w:szCs w:val="22"/>
              </w:rPr>
            </w:pPr>
            <w:r w:rsidRPr="00AB278E">
              <w:rPr>
                <w:rFonts w:ascii="Times New Roman" w:hAnsi="Times New Roman"/>
                <w:szCs w:val="22"/>
              </w:rPr>
              <w:t>Batch Number</w:t>
            </w:r>
          </w:p>
        </w:tc>
        <w:tc>
          <w:tcPr>
            <w:tcW w:w="1080" w:type="dxa"/>
          </w:tcPr>
          <w:p w14:paraId="352B0B30" w14:textId="77777777" w:rsidR="00274723" w:rsidRPr="00AB278E" w:rsidRDefault="00477924" w:rsidP="00D42A60">
            <w:pPr>
              <w:rPr>
                <w:rFonts w:ascii="Times New Roman" w:hAnsi="Times New Roman"/>
                <w:szCs w:val="22"/>
              </w:rPr>
            </w:pPr>
            <w:r w:rsidRPr="00AB278E">
              <w:rPr>
                <w:rFonts w:ascii="Times New Roman" w:hAnsi="Times New Roman"/>
                <w:szCs w:val="22"/>
              </w:rPr>
              <w:t>null</w:t>
            </w:r>
          </w:p>
        </w:tc>
        <w:tc>
          <w:tcPr>
            <w:tcW w:w="1080" w:type="dxa"/>
          </w:tcPr>
          <w:p w14:paraId="4F591165" w14:textId="77777777" w:rsidR="00274723"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26FD2B2E" w14:textId="77777777" w:rsidR="00274723" w:rsidRPr="00AB278E" w:rsidRDefault="00274723" w:rsidP="00D42A60">
            <w:pPr>
              <w:rPr>
                <w:sz w:val="20"/>
              </w:rPr>
            </w:pPr>
          </w:p>
        </w:tc>
      </w:tr>
      <w:tr w:rsidR="00CC63D0" w:rsidRPr="00AB278E" w14:paraId="32770A47" w14:textId="77777777" w:rsidTr="00CC63D0">
        <w:trPr>
          <w:cantSplit/>
        </w:trPr>
        <w:tc>
          <w:tcPr>
            <w:tcW w:w="558" w:type="dxa"/>
          </w:tcPr>
          <w:p w14:paraId="78C8AA3F"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45382FB8"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Number</w:t>
            </w:r>
          </w:p>
        </w:tc>
        <w:tc>
          <w:tcPr>
            <w:tcW w:w="1080" w:type="dxa"/>
          </w:tcPr>
          <w:p w14:paraId="178B7100" w14:textId="77777777" w:rsidR="00274723" w:rsidRPr="00AB278E" w:rsidRDefault="00477924" w:rsidP="00D42A60">
            <w:pPr>
              <w:rPr>
                <w:rFonts w:ascii="Times New Roman" w:hAnsi="Times New Roman"/>
                <w:szCs w:val="22"/>
              </w:rPr>
            </w:pPr>
            <w:r w:rsidRPr="00AB278E">
              <w:rPr>
                <w:rFonts w:ascii="Times New Roman" w:hAnsi="Times New Roman"/>
                <w:szCs w:val="22"/>
              </w:rPr>
              <w:t>11A</w:t>
            </w:r>
          </w:p>
        </w:tc>
        <w:tc>
          <w:tcPr>
            <w:tcW w:w="1080" w:type="dxa"/>
          </w:tcPr>
          <w:p w14:paraId="5B7AC798"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047EDB6" w14:textId="77777777" w:rsidR="00274723" w:rsidRPr="00AB278E" w:rsidRDefault="0047792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38807F2" w14:textId="77777777" w:rsidTr="00CC63D0">
        <w:trPr>
          <w:cantSplit/>
        </w:trPr>
        <w:tc>
          <w:tcPr>
            <w:tcW w:w="558" w:type="dxa"/>
          </w:tcPr>
          <w:p w14:paraId="1BD21140"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64EC745A"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Date</w:t>
            </w:r>
          </w:p>
        </w:tc>
        <w:tc>
          <w:tcPr>
            <w:tcW w:w="1080" w:type="dxa"/>
          </w:tcPr>
          <w:p w14:paraId="5E38920F" w14:textId="77777777" w:rsidR="00274723" w:rsidRPr="00AB278E" w:rsidRDefault="00477924" w:rsidP="00D42A60">
            <w:pPr>
              <w:rPr>
                <w:rFonts w:ascii="Times New Roman" w:hAnsi="Times New Roman"/>
                <w:szCs w:val="22"/>
              </w:rPr>
            </w:pPr>
            <w:r w:rsidRPr="00AB278E">
              <w:rPr>
                <w:rFonts w:ascii="Times New Roman" w:hAnsi="Times New Roman"/>
                <w:szCs w:val="22"/>
              </w:rPr>
              <w:t>8N</w:t>
            </w:r>
          </w:p>
        </w:tc>
        <w:tc>
          <w:tcPr>
            <w:tcW w:w="1080" w:type="dxa"/>
          </w:tcPr>
          <w:p w14:paraId="3B4842D5"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5E38C91B" w14:textId="77777777" w:rsidR="00274723" w:rsidRPr="00AB278E" w:rsidRDefault="004109C4" w:rsidP="00D42A60">
            <w:pPr>
              <w:rPr>
                <w:rFonts w:ascii="Times New Roman" w:hAnsi="Times New Roman"/>
                <w:szCs w:val="22"/>
              </w:rPr>
            </w:pPr>
            <w:r w:rsidRPr="00AB278E">
              <w:rPr>
                <w:rFonts w:ascii="Times New Roman" w:hAnsi="Times New Roman"/>
                <w:szCs w:val="22"/>
              </w:rPr>
              <w:t>Calendar</w:t>
            </w:r>
            <w:r w:rsidR="00477924" w:rsidRPr="00AB278E">
              <w:rPr>
                <w:rFonts w:ascii="Times New Roman" w:hAnsi="Times New Roman"/>
                <w:szCs w:val="22"/>
              </w:rPr>
              <w:t xml:space="preserve"> date document created (YYYYMMDD)</w:t>
            </w:r>
          </w:p>
        </w:tc>
      </w:tr>
      <w:tr w:rsidR="00CC63D0" w:rsidRPr="00AB278E" w14:paraId="4DF5B8BD" w14:textId="77777777" w:rsidTr="00CC63D0">
        <w:trPr>
          <w:cantSplit/>
        </w:trPr>
        <w:tc>
          <w:tcPr>
            <w:tcW w:w="558" w:type="dxa"/>
          </w:tcPr>
          <w:p w14:paraId="54A5A16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712E1275"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Time</w:t>
            </w:r>
          </w:p>
        </w:tc>
        <w:tc>
          <w:tcPr>
            <w:tcW w:w="1080" w:type="dxa"/>
          </w:tcPr>
          <w:p w14:paraId="0F870021" w14:textId="77777777" w:rsidR="00274723" w:rsidRPr="00AB278E" w:rsidRDefault="00477924" w:rsidP="00D42A60">
            <w:pPr>
              <w:rPr>
                <w:rFonts w:ascii="Times New Roman" w:hAnsi="Times New Roman"/>
                <w:szCs w:val="22"/>
              </w:rPr>
            </w:pPr>
            <w:r w:rsidRPr="00AB278E">
              <w:rPr>
                <w:rFonts w:ascii="Times New Roman" w:hAnsi="Times New Roman"/>
                <w:szCs w:val="22"/>
              </w:rPr>
              <w:t>6N</w:t>
            </w:r>
          </w:p>
        </w:tc>
        <w:tc>
          <w:tcPr>
            <w:tcW w:w="1080" w:type="dxa"/>
          </w:tcPr>
          <w:p w14:paraId="491C9B93"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698928F9" w14:textId="77777777" w:rsidR="00274723" w:rsidRPr="00AB278E" w:rsidRDefault="0047792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50B3729A" w14:textId="77777777" w:rsidTr="00CC63D0">
        <w:trPr>
          <w:cantSplit/>
        </w:trPr>
        <w:tc>
          <w:tcPr>
            <w:tcW w:w="558" w:type="dxa"/>
          </w:tcPr>
          <w:p w14:paraId="66BD142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7EBB3924" w14:textId="77777777" w:rsidR="00274723" w:rsidRPr="00AB278E" w:rsidRDefault="00477924" w:rsidP="00D42A60">
            <w:pPr>
              <w:rPr>
                <w:rFonts w:ascii="Times New Roman" w:hAnsi="Times New Roman"/>
                <w:szCs w:val="22"/>
              </w:rPr>
            </w:pPr>
            <w:r w:rsidRPr="00AB278E">
              <w:rPr>
                <w:rFonts w:ascii="Times New Roman" w:hAnsi="Times New Roman"/>
                <w:szCs w:val="22"/>
              </w:rPr>
              <w:t>Sequence Number</w:t>
            </w:r>
          </w:p>
        </w:tc>
        <w:tc>
          <w:tcPr>
            <w:tcW w:w="1080" w:type="dxa"/>
          </w:tcPr>
          <w:p w14:paraId="6F8C0885"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6A2FCCA0"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6CA0F22"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7D8715AD" w14:textId="77777777" w:rsidTr="00CC63D0">
        <w:trPr>
          <w:cantSplit/>
        </w:trPr>
        <w:tc>
          <w:tcPr>
            <w:tcW w:w="558" w:type="dxa"/>
          </w:tcPr>
          <w:p w14:paraId="0F40635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342F37C7" w14:textId="77777777" w:rsidR="00274723" w:rsidRPr="00AB278E" w:rsidRDefault="00477924" w:rsidP="00D42A60">
            <w:pPr>
              <w:rPr>
                <w:rFonts w:ascii="Times New Roman" w:hAnsi="Times New Roman"/>
                <w:szCs w:val="22"/>
              </w:rPr>
            </w:pPr>
            <w:r w:rsidRPr="00AB278E">
              <w:rPr>
                <w:rFonts w:ascii="Times New Roman" w:hAnsi="Times New Roman"/>
                <w:szCs w:val="22"/>
              </w:rPr>
              <w:t>Sequence Total</w:t>
            </w:r>
          </w:p>
        </w:tc>
        <w:tc>
          <w:tcPr>
            <w:tcW w:w="1080" w:type="dxa"/>
          </w:tcPr>
          <w:p w14:paraId="127B91DB"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299739C1"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298F679F" w14:textId="77777777" w:rsidR="00274723" w:rsidRPr="00AB278E" w:rsidRDefault="0047792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87B20A0" w14:textId="77777777" w:rsidTr="00CC63D0">
        <w:trPr>
          <w:cantSplit/>
        </w:trPr>
        <w:tc>
          <w:tcPr>
            <w:tcW w:w="558" w:type="dxa"/>
          </w:tcPr>
          <w:p w14:paraId="425782A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323C6E21" w14:textId="77777777" w:rsidR="00274723" w:rsidRPr="00AB278E" w:rsidRDefault="00477924" w:rsidP="00D42A60">
            <w:pPr>
              <w:rPr>
                <w:rFonts w:ascii="Times New Roman" w:hAnsi="Times New Roman"/>
                <w:szCs w:val="22"/>
              </w:rPr>
            </w:pPr>
            <w:r w:rsidRPr="00AB278E">
              <w:rPr>
                <w:rFonts w:ascii="Times New Roman" w:hAnsi="Times New Roman"/>
                <w:szCs w:val="22"/>
              </w:rPr>
              <w:t>Version</w:t>
            </w:r>
          </w:p>
        </w:tc>
        <w:tc>
          <w:tcPr>
            <w:tcW w:w="1080" w:type="dxa"/>
          </w:tcPr>
          <w:p w14:paraId="5359AE92"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328AF4ED"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7E2F26E" w14:textId="77777777" w:rsidR="00274723" w:rsidRPr="00AB278E" w:rsidRDefault="00477924" w:rsidP="00D42A60">
            <w:pPr>
              <w:rPr>
                <w:rFonts w:ascii="Times New Roman" w:hAnsi="Times New Roman"/>
                <w:szCs w:val="22"/>
              </w:rPr>
            </w:pPr>
            <w:r w:rsidRPr="00AB278E">
              <w:rPr>
                <w:rFonts w:ascii="Times New Roman" w:hAnsi="Times New Roman"/>
                <w:szCs w:val="22"/>
              </w:rPr>
              <w:t>IFCAP-FMS Interface Version</w:t>
            </w:r>
          </w:p>
        </w:tc>
      </w:tr>
    </w:tbl>
    <w:p w14:paraId="269FA2F2"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53AEB7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0680DFE"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3DB047D9" w14:textId="77777777" w:rsidTr="00CC63D0">
        <w:trPr>
          <w:cantSplit/>
          <w:tblHeader/>
        </w:trPr>
        <w:tc>
          <w:tcPr>
            <w:tcW w:w="558" w:type="dxa"/>
          </w:tcPr>
          <w:p w14:paraId="42EDBA5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51279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D41C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790320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DBF0C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134B5E5" w14:textId="77777777" w:rsidTr="00CC63D0">
        <w:trPr>
          <w:cantSplit/>
        </w:trPr>
        <w:tc>
          <w:tcPr>
            <w:tcW w:w="558" w:type="dxa"/>
            <w:tcBorders>
              <w:bottom w:val="single" w:sz="4" w:space="0" w:color="auto"/>
            </w:tcBorders>
          </w:tcPr>
          <w:p w14:paraId="2EC135F6"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53FE7F2"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FB216FD" w14:textId="77777777" w:rsidR="00DA136E" w:rsidRPr="00AB278E" w:rsidRDefault="00EE2056"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E28CD37"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5580A2"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15387B0F" w14:textId="77777777" w:rsidTr="00CC63D0">
        <w:trPr>
          <w:cantSplit/>
        </w:trPr>
        <w:tc>
          <w:tcPr>
            <w:tcW w:w="558" w:type="dxa"/>
            <w:tcBorders>
              <w:left w:val="nil"/>
              <w:right w:val="nil"/>
            </w:tcBorders>
          </w:tcPr>
          <w:p w14:paraId="3E32F386" w14:textId="77777777" w:rsidR="00DA136E" w:rsidRPr="00AB278E" w:rsidRDefault="00DA136E" w:rsidP="00CC63D0">
            <w:pPr>
              <w:jc w:val="right"/>
              <w:rPr>
                <w:sz w:val="20"/>
              </w:rPr>
            </w:pPr>
          </w:p>
        </w:tc>
        <w:tc>
          <w:tcPr>
            <w:tcW w:w="2520" w:type="dxa"/>
            <w:tcBorders>
              <w:left w:val="nil"/>
              <w:right w:val="nil"/>
            </w:tcBorders>
          </w:tcPr>
          <w:p w14:paraId="43B533A5" w14:textId="77777777" w:rsidR="00DA136E" w:rsidRPr="00AB278E" w:rsidRDefault="00DA136E" w:rsidP="00D42A60">
            <w:pPr>
              <w:rPr>
                <w:sz w:val="20"/>
              </w:rPr>
            </w:pPr>
          </w:p>
        </w:tc>
        <w:tc>
          <w:tcPr>
            <w:tcW w:w="1080" w:type="dxa"/>
            <w:tcBorders>
              <w:left w:val="nil"/>
              <w:right w:val="nil"/>
            </w:tcBorders>
          </w:tcPr>
          <w:p w14:paraId="198B2439" w14:textId="77777777" w:rsidR="00DA136E" w:rsidRPr="00AB278E" w:rsidRDefault="00DA136E" w:rsidP="00D42A60">
            <w:pPr>
              <w:rPr>
                <w:sz w:val="20"/>
              </w:rPr>
            </w:pPr>
          </w:p>
        </w:tc>
        <w:tc>
          <w:tcPr>
            <w:tcW w:w="1080" w:type="dxa"/>
            <w:tcBorders>
              <w:left w:val="nil"/>
              <w:right w:val="nil"/>
            </w:tcBorders>
          </w:tcPr>
          <w:p w14:paraId="09F96C09" w14:textId="77777777" w:rsidR="00DA136E" w:rsidRPr="00AB278E" w:rsidRDefault="00DA136E" w:rsidP="00D42A60">
            <w:pPr>
              <w:rPr>
                <w:sz w:val="20"/>
              </w:rPr>
            </w:pPr>
          </w:p>
        </w:tc>
        <w:tc>
          <w:tcPr>
            <w:tcW w:w="4338" w:type="dxa"/>
            <w:tcBorders>
              <w:left w:val="nil"/>
              <w:right w:val="nil"/>
            </w:tcBorders>
          </w:tcPr>
          <w:p w14:paraId="40B25A21" w14:textId="77777777" w:rsidR="00DA136E" w:rsidRPr="00AB278E" w:rsidRDefault="00DA136E" w:rsidP="00D42A60">
            <w:pPr>
              <w:rPr>
                <w:sz w:val="20"/>
              </w:rPr>
            </w:pPr>
          </w:p>
        </w:tc>
      </w:tr>
      <w:tr w:rsidR="00CC63D0" w:rsidRPr="00AB278E" w14:paraId="29B7CC3C" w14:textId="77777777" w:rsidTr="00CC63D0">
        <w:trPr>
          <w:cantSplit/>
        </w:trPr>
        <w:tc>
          <w:tcPr>
            <w:tcW w:w="558" w:type="dxa"/>
          </w:tcPr>
          <w:p w14:paraId="32D5A479"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49138E5F"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0E49B93E" w14:textId="77777777" w:rsidR="00DA136E" w:rsidRPr="00AB278E" w:rsidRDefault="00EE2056" w:rsidP="00D42A60">
            <w:pPr>
              <w:rPr>
                <w:rFonts w:ascii="Times New Roman" w:hAnsi="Times New Roman"/>
                <w:szCs w:val="22"/>
              </w:rPr>
            </w:pPr>
            <w:r w:rsidRPr="00AB278E">
              <w:rPr>
                <w:rFonts w:ascii="Times New Roman" w:hAnsi="Times New Roman"/>
                <w:szCs w:val="22"/>
              </w:rPr>
              <w:t>SV1</w:t>
            </w:r>
          </w:p>
        </w:tc>
        <w:tc>
          <w:tcPr>
            <w:tcW w:w="1080" w:type="dxa"/>
          </w:tcPr>
          <w:p w14:paraId="3D54342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26076BB"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33784E65" w14:textId="77777777" w:rsidTr="00CC63D0">
        <w:trPr>
          <w:cantSplit/>
        </w:trPr>
        <w:tc>
          <w:tcPr>
            <w:tcW w:w="558" w:type="dxa"/>
          </w:tcPr>
          <w:p w14:paraId="0B22EDA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5603903B" w14:textId="77777777" w:rsidR="00DA136E" w:rsidRPr="00AB278E" w:rsidRDefault="00CC3130" w:rsidP="00D42A60">
            <w:pPr>
              <w:rPr>
                <w:rFonts w:ascii="Times New Roman" w:hAnsi="Times New Roman"/>
                <w:szCs w:val="22"/>
              </w:rPr>
            </w:pPr>
            <w:r w:rsidRPr="00AB278E">
              <w:rPr>
                <w:rFonts w:ascii="Times New Roman" w:hAnsi="Times New Roman"/>
                <w:szCs w:val="22"/>
              </w:rPr>
              <w:t>Trans code</w:t>
            </w:r>
          </w:p>
        </w:tc>
        <w:tc>
          <w:tcPr>
            <w:tcW w:w="1080" w:type="dxa"/>
          </w:tcPr>
          <w:p w14:paraId="61C11799" w14:textId="77777777" w:rsidR="00DA136E" w:rsidRPr="00AB278E" w:rsidRDefault="00EE2056" w:rsidP="00D42A60">
            <w:pPr>
              <w:rPr>
                <w:rFonts w:ascii="Times New Roman" w:hAnsi="Times New Roman"/>
                <w:szCs w:val="22"/>
              </w:rPr>
            </w:pPr>
            <w:r w:rsidRPr="00AB278E">
              <w:rPr>
                <w:rFonts w:ascii="Times New Roman" w:hAnsi="Times New Roman"/>
                <w:szCs w:val="22"/>
              </w:rPr>
              <w:t>SV</w:t>
            </w:r>
          </w:p>
        </w:tc>
        <w:tc>
          <w:tcPr>
            <w:tcW w:w="1080" w:type="dxa"/>
          </w:tcPr>
          <w:p w14:paraId="47B3459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43807E41" w14:textId="77777777" w:rsidR="00DA136E" w:rsidRPr="00AB278E" w:rsidRDefault="00EE2056" w:rsidP="00D42A60">
            <w:pPr>
              <w:rPr>
                <w:rFonts w:ascii="Times New Roman" w:hAnsi="Times New Roman"/>
                <w:szCs w:val="22"/>
              </w:rPr>
            </w:pPr>
            <w:r w:rsidRPr="00AB278E">
              <w:rPr>
                <w:rFonts w:ascii="Times New Roman" w:hAnsi="Times New Roman"/>
                <w:szCs w:val="22"/>
              </w:rPr>
              <w:t>SV indicates a Standard Voucher document</w:t>
            </w:r>
          </w:p>
        </w:tc>
      </w:tr>
      <w:tr w:rsidR="00CC63D0" w:rsidRPr="00AB278E" w14:paraId="587B8987" w14:textId="77777777" w:rsidTr="00CC63D0">
        <w:trPr>
          <w:cantSplit/>
        </w:trPr>
        <w:tc>
          <w:tcPr>
            <w:tcW w:w="558" w:type="dxa"/>
          </w:tcPr>
          <w:p w14:paraId="296436CF"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04976CEF" w14:textId="77777777" w:rsidR="00DA136E" w:rsidRPr="00AB278E" w:rsidRDefault="00CC3130" w:rsidP="00D42A60">
            <w:pPr>
              <w:rPr>
                <w:rFonts w:ascii="Times New Roman" w:hAnsi="Times New Roman"/>
                <w:szCs w:val="22"/>
              </w:rPr>
            </w:pPr>
            <w:r w:rsidRPr="00AB278E">
              <w:rPr>
                <w:rFonts w:ascii="Times New Roman" w:hAnsi="Times New Roman"/>
                <w:szCs w:val="22"/>
              </w:rPr>
              <w:t>Trans Number</w:t>
            </w:r>
          </w:p>
        </w:tc>
        <w:tc>
          <w:tcPr>
            <w:tcW w:w="1080" w:type="dxa"/>
          </w:tcPr>
          <w:p w14:paraId="403AB61C" w14:textId="77777777" w:rsidR="00DA136E" w:rsidRPr="00AB278E" w:rsidRDefault="00EE2056" w:rsidP="00D42A60">
            <w:pPr>
              <w:rPr>
                <w:rFonts w:ascii="Times New Roman" w:hAnsi="Times New Roman"/>
                <w:szCs w:val="22"/>
              </w:rPr>
            </w:pPr>
            <w:r w:rsidRPr="00AB278E">
              <w:rPr>
                <w:rFonts w:ascii="Times New Roman" w:hAnsi="Times New Roman"/>
                <w:szCs w:val="22"/>
              </w:rPr>
              <w:t>11A</w:t>
            </w:r>
          </w:p>
        </w:tc>
        <w:tc>
          <w:tcPr>
            <w:tcW w:w="1080" w:type="dxa"/>
          </w:tcPr>
          <w:p w14:paraId="27692D3C" w14:textId="77777777" w:rsidR="00DA136E"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8F92134" w14:textId="77777777" w:rsidR="00DA136E" w:rsidRPr="00AB278E" w:rsidRDefault="00EE205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246519F" w14:textId="77777777" w:rsidTr="00CC63D0">
        <w:trPr>
          <w:cantSplit/>
        </w:trPr>
        <w:tc>
          <w:tcPr>
            <w:tcW w:w="558" w:type="dxa"/>
            <w:tcBorders>
              <w:bottom w:val="single" w:sz="4" w:space="0" w:color="auto"/>
            </w:tcBorders>
          </w:tcPr>
          <w:p w14:paraId="1657DE6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FAFD04" w14:textId="77777777" w:rsidR="00DA136E" w:rsidRPr="00AB278E" w:rsidRDefault="00CC313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0EC94AC3" w14:textId="77777777" w:rsidR="00DA136E" w:rsidRPr="00AB278E" w:rsidRDefault="00EE2056" w:rsidP="00D42A60">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B45D92E"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A99859" w14:textId="77777777" w:rsidR="00DA136E" w:rsidRPr="00AB278E" w:rsidRDefault="00EE2056" w:rsidP="00D42A60">
            <w:pPr>
              <w:rPr>
                <w:rFonts w:ascii="Times New Roman" w:hAnsi="Times New Roman"/>
                <w:szCs w:val="22"/>
              </w:rPr>
            </w:pPr>
            <w:r w:rsidRPr="00AB278E">
              <w:rPr>
                <w:rFonts w:ascii="Times New Roman" w:hAnsi="Times New Roman"/>
                <w:szCs w:val="22"/>
              </w:rPr>
              <w:t>Security 1 code</w:t>
            </w:r>
          </w:p>
        </w:tc>
      </w:tr>
      <w:tr w:rsidR="00CC63D0" w:rsidRPr="00AB278E" w14:paraId="0554142D" w14:textId="77777777" w:rsidTr="00CC63D0">
        <w:trPr>
          <w:cantSplit/>
        </w:trPr>
        <w:tc>
          <w:tcPr>
            <w:tcW w:w="558" w:type="dxa"/>
            <w:tcBorders>
              <w:left w:val="nil"/>
              <w:right w:val="nil"/>
            </w:tcBorders>
          </w:tcPr>
          <w:p w14:paraId="5EB5F895" w14:textId="77777777" w:rsidR="00DA136E" w:rsidRPr="00AB278E" w:rsidRDefault="00DA136E" w:rsidP="00CC63D0">
            <w:pPr>
              <w:jc w:val="right"/>
              <w:rPr>
                <w:sz w:val="20"/>
              </w:rPr>
            </w:pPr>
          </w:p>
        </w:tc>
        <w:tc>
          <w:tcPr>
            <w:tcW w:w="2520" w:type="dxa"/>
            <w:tcBorders>
              <w:left w:val="nil"/>
              <w:right w:val="nil"/>
            </w:tcBorders>
          </w:tcPr>
          <w:p w14:paraId="060E5256" w14:textId="77777777" w:rsidR="00DA136E" w:rsidRPr="00AB278E" w:rsidRDefault="00DA136E" w:rsidP="00D42A60">
            <w:pPr>
              <w:rPr>
                <w:sz w:val="20"/>
              </w:rPr>
            </w:pPr>
          </w:p>
        </w:tc>
        <w:tc>
          <w:tcPr>
            <w:tcW w:w="1080" w:type="dxa"/>
            <w:tcBorders>
              <w:left w:val="nil"/>
              <w:right w:val="nil"/>
            </w:tcBorders>
          </w:tcPr>
          <w:p w14:paraId="6E796E6D" w14:textId="77777777" w:rsidR="00DA136E" w:rsidRPr="00AB278E" w:rsidRDefault="00DA136E" w:rsidP="00D42A60">
            <w:pPr>
              <w:rPr>
                <w:sz w:val="20"/>
              </w:rPr>
            </w:pPr>
          </w:p>
        </w:tc>
        <w:tc>
          <w:tcPr>
            <w:tcW w:w="1080" w:type="dxa"/>
            <w:tcBorders>
              <w:left w:val="nil"/>
              <w:right w:val="nil"/>
            </w:tcBorders>
          </w:tcPr>
          <w:p w14:paraId="438E4CD9" w14:textId="77777777" w:rsidR="00DA136E" w:rsidRPr="00AB278E" w:rsidRDefault="00DA136E" w:rsidP="00D42A60">
            <w:pPr>
              <w:rPr>
                <w:sz w:val="20"/>
              </w:rPr>
            </w:pPr>
          </w:p>
        </w:tc>
        <w:tc>
          <w:tcPr>
            <w:tcW w:w="4338" w:type="dxa"/>
            <w:tcBorders>
              <w:left w:val="nil"/>
              <w:right w:val="nil"/>
            </w:tcBorders>
          </w:tcPr>
          <w:p w14:paraId="45270769" w14:textId="77777777" w:rsidR="00DA136E" w:rsidRPr="00AB278E" w:rsidRDefault="00DA136E" w:rsidP="00D42A60">
            <w:pPr>
              <w:rPr>
                <w:sz w:val="20"/>
              </w:rPr>
            </w:pPr>
          </w:p>
        </w:tc>
      </w:tr>
      <w:tr w:rsidR="00CC63D0" w:rsidRPr="00AB278E" w14:paraId="4A0E8D9D" w14:textId="77777777" w:rsidTr="00CC63D0">
        <w:trPr>
          <w:cantSplit/>
        </w:trPr>
        <w:tc>
          <w:tcPr>
            <w:tcW w:w="558" w:type="dxa"/>
          </w:tcPr>
          <w:p w14:paraId="0596AB56"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0037C36F" w14:textId="77777777" w:rsidR="00274723"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76512DD9" w14:textId="77777777" w:rsidR="00274723" w:rsidRPr="00AB278E" w:rsidRDefault="00EE2056" w:rsidP="00D42A60">
            <w:pPr>
              <w:rPr>
                <w:rFonts w:ascii="Times New Roman" w:hAnsi="Times New Roman"/>
                <w:szCs w:val="22"/>
              </w:rPr>
            </w:pPr>
            <w:r w:rsidRPr="00AB278E">
              <w:rPr>
                <w:rFonts w:ascii="Times New Roman" w:hAnsi="Times New Roman"/>
                <w:szCs w:val="22"/>
              </w:rPr>
              <w:t>SV2</w:t>
            </w:r>
          </w:p>
        </w:tc>
        <w:tc>
          <w:tcPr>
            <w:tcW w:w="1080" w:type="dxa"/>
          </w:tcPr>
          <w:p w14:paraId="2358C45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F70EBB0" w14:textId="77777777" w:rsidR="00274723"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F7368F" w14:textId="77777777" w:rsidTr="00CC63D0">
        <w:trPr>
          <w:cantSplit/>
        </w:trPr>
        <w:tc>
          <w:tcPr>
            <w:tcW w:w="558" w:type="dxa"/>
          </w:tcPr>
          <w:p w14:paraId="2B5B8F3C"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7292CA69" w14:textId="77777777" w:rsidR="00274723" w:rsidRPr="00AB278E" w:rsidRDefault="00CC3130" w:rsidP="00D42A60">
            <w:pPr>
              <w:rPr>
                <w:rFonts w:ascii="Times New Roman" w:hAnsi="Times New Roman"/>
                <w:szCs w:val="22"/>
              </w:rPr>
            </w:pPr>
            <w:r w:rsidRPr="00AB278E">
              <w:rPr>
                <w:rFonts w:ascii="Times New Roman" w:hAnsi="Times New Roman"/>
                <w:szCs w:val="22"/>
              </w:rPr>
              <w:t>Record Year</w:t>
            </w:r>
          </w:p>
        </w:tc>
        <w:tc>
          <w:tcPr>
            <w:tcW w:w="1080" w:type="dxa"/>
          </w:tcPr>
          <w:p w14:paraId="046C0147"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E79C042"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FD1780B" w14:textId="77777777" w:rsidR="00274723" w:rsidRPr="00AB278E" w:rsidRDefault="00EE2056" w:rsidP="00D42A60">
            <w:pPr>
              <w:rPr>
                <w:rFonts w:ascii="Times New Roman" w:hAnsi="Times New Roman"/>
                <w:szCs w:val="22"/>
              </w:rPr>
            </w:pPr>
            <w:r w:rsidRPr="00AB278E">
              <w:rPr>
                <w:rFonts w:ascii="Times New Roman" w:hAnsi="Times New Roman"/>
                <w:szCs w:val="22"/>
              </w:rPr>
              <w:t>Calendar year of summary</w:t>
            </w:r>
          </w:p>
        </w:tc>
      </w:tr>
      <w:tr w:rsidR="00CC63D0" w:rsidRPr="00AB278E" w14:paraId="247C37FD" w14:textId="77777777" w:rsidTr="00CC63D0">
        <w:trPr>
          <w:cantSplit/>
        </w:trPr>
        <w:tc>
          <w:tcPr>
            <w:tcW w:w="558" w:type="dxa"/>
          </w:tcPr>
          <w:p w14:paraId="03F4C96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60DED912" w14:textId="77777777" w:rsidR="00274723" w:rsidRPr="00AB278E" w:rsidRDefault="00CC3130" w:rsidP="00D42A60">
            <w:pPr>
              <w:rPr>
                <w:rFonts w:ascii="Times New Roman" w:hAnsi="Times New Roman"/>
                <w:szCs w:val="22"/>
              </w:rPr>
            </w:pPr>
            <w:r w:rsidRPr="00AB278E">
              <w:rPr>
                <w:rFonts w:ascii="Times New Roman" w:hAnsi="Times New Roman"/>
                <w:szCs w:val="22"/>
              </w:rPr>
              <w:t>Record Month</w:t>
            </w:r>
          </w:p>
        </w:tc>
        <w:tc>
          <w:tcPr>
            <w:tcW w:w="1080" w:type="dxa"/>
          </w:tcPr>
          <w:p w14:paraId="603A6CE8"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70E7FC"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2807102" w14:textId="77777777" w:rsidR="00274723" w:rsidRPr="00AB278E" w:rsidRDefault="00EE2056" w:rsidP="00D42A60">
            <w:pPr>
              <w:rPr>
                <w:rFonts w:ascii="Times New Roman" w:hAnsi="Times New Roman"/>
                <w:szCs w:val="22"/>
              </w:rPr>
            </w:pPr>
            <w:r w:rsidRPr="00AB278E">
              <w:rPr>
                <w:rFonts w:ascii="Times New Roman" w:hAnsi="Times New Roman"/>
                <w:szCs w:val="22"/>
              </w:rPr>
              <w:t>Calendar month of summary</w:t>
            </w:r>
          </w:p>
        </w:tc>
      </w:tr>
      <w:tr w:rsidR="00CC63D0" w:rsidRPr="00AB278E" w14:paraId="59F72A84" w14:textId="77777777" w:rsidTr="00CC63D0">
        <w:trPr>
          <w:cantSplit/>
        </w:trPr>
        <w:tc>
          <w:tcPr>
            <w:tcW w:w="558" w:type="dxa"/>
          </w:tcPr>
          <w:p w14:paraId="4C7CABB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65D47E45" w14:textId="77777777" w:rsidR="00274723" w:rsidRPr="00AB278E" w:rsidRDefault="00CC3130" w:rsidP="00D42A60">
            <w:pPr>
              <w:rPr>
                <w:rFonts w:ascii="Times New Roman" w:hAnsi="Times New Roman"/>
                <w:szCs w:val="22"/>
              </w:rPr>
            </w:pPr>
            <w:r w:rsidRPr="00AB278E">
              <w:rPr>
                <w:rFonts w:ascii="Times New Roman" w:hAnsi="Times New Roman"/>
                <w:szCs w:val="22"/>
              </w:rPr>
              <w:t>Record Day</w:t>
            </w:r>
          </w:p>
        </w:tc>
        <w:tc>
          <w:tcPr>
            <w:tcW w:w="1080" w:type="dxa"/>
          </w:tcPr>
          <w:p w14:paraId="23FD016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2B61D9"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675599B9" w14:textId="77777777" w:rsidR="00274723" w:rsidRPr="00AB278E" w:rsidRDefault="00EE2056" w:rsidP="00D42A60">
            <w:pPr>
              <w:rPr>
                <w:rFonts w:ascii="Times New Roman" w:hAnsi="Times New Roman"/>
                <w:szCs w:val="22"/>
              </w:rPr>
            </w:pPr>
            <w:r w:rsidRPr="00AB278E">
              <w:rPr>
                <w:rFonts w:ascii="Times New Roman" w:hAnsi="Times New Roman"/>
                <w:szCs w:val="22"/>
              </w:rPr>
              <w:t>Calendar day of summary</w:t>
            </w:r>
          </w:p>
        </w:tc>
      </w:tr>
      <w:tr w:rsidR="00CC63D0" w:rsidRPr="00AB278E" w14:paraId="080116EC" w14:textId="77777777" w:rsidTr="00CC63D0">
        <w:trPr>
          <w:cantSplit/>
        </w:trPr>
        <w:tc>
          <w:tcPr>
            <w:tcW w:w="558" w:type="dxa"/>
          </w:tcPr>
          <w:p w14:paraId="7A2701C3"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457B80B0" w14:textId="77777777" w:rsidR="00274723" w:rsidRPr="00AB278E" w:rsidRDefault="00CC3130" w:rsidP="00D42A60">
            <w:pPr>
              <w:rPr>
                <w:rFonts w:ascii="Times New Roman" w:hAnsi="Times New Roman"/>
                <w:szCs w:val="22"/>
              </w:rPr>
            </w:pPr>
            <w:r w:rsidRPr="00AB278E">
              <w:rPr>
                <w:rFonts w:ascii="Times New Roman" w:hAnsi="Times New Roman"/>
                <w:szCs w:val="22"/>
              </w:rPr>
              <w:t>Fisc Month</w:t>
            </w:r>
          </w:p>
        </w:tc>
        <w:tc>
          <w:tcPr>
            <w:tcW w:w="1080" w:type="dxa"/>
          </w:tcPr>
          <w:p w14:paraId="2E04BAAD"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7A576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E784BCF" w14:textId="77777777" w:rsidR="00274723" w:rsidRPr="00AB278E" w:rsidRDefault="00274723" w:rsidP="00D42A60">
            <w:pPr>
              <w:rPr>
                <w:sz w:val="20"/>
              </w:rPr>
            </w:pPr>
          </w:p>
        </w:tc>
      </w:tr>
      <w:tr w:rsidR="00CC63D0" w:rsidRPr="00AB278E" w14:paraId="42D5C88D" w14:textId="77777777" w:rsidTr="00CC63D0">
        <w:trPr>
          <w:cantSplit/>
        </w:trPr>
        <w:tc>
          <w:tcPr>
            <w:tcW w:w="558" w:type="dxa"/>
          </w:tcPr>
          <w:p w14:paraId="2CD9239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2137391D" w14:textId="77777777" w:rsidR="00274723" w:rsidRPr="00AB278E" w:rsidRDefault="00EE2056" w:rsidP="00D42A60">
            <w:pPr>
              <w:rPr>
                <w:rFonts w:ascii="Times New Roman" w:hAnsi="Times New Roman"/>
                <w:szCs w:val="22"/>
              </w:rPr>
            </w:pPr>
            <w:r w:rsidRPr="00AB278E">
              <w:rPr>
                <w:rFonts w:ascii="Times New Roman" w:hAnsi="Times New Roman"/>
                <w:szCs w:val="22"/>
              </w:rPr>
              <w:t>Fisc Year</w:t>
            </w:r>
          </w:p>
        </w:tc>
        <w:tc>
          <w:tcPr>
            <w:tcW w:w="1080" w:type="dxa"/>
          </w:tcPr>
          <w:p w14:paraId="5E96DE88"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5CE3EECE"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F4D4827" w14:textId="77777777" w:rsidR="00274723" w:rsidRPr="00AB278E" w:rsidRDefault="00274723" w:rsidP="00D42A60">
            <w:pPr>
              <w:rPr>
                <w:sz w:val="20"/>
              </w:rPr>
            </w:pPr>
          </w:p>
        </w:tc>
      </w:tr>
      <w:tr w:rsidR="00CC63D0" w:rsidRPr="00AB278E" w14:paraId="4903CE32" w14:textId="77777777" w:rsidTr="00CC63D0">
        <w:trPr>
          <w:cantSplit/>
        </w:trPr>
        <w:tc>
          <w:tcPr>
            <w:tcW w:w="558" w:type="dxa"/>
          </w:tcPr>
          <w:p w14:paraId="1E7B8E8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0517D1EC" w14:textId="77777777" w:rsidR="00274723" w:rsidRPr="00AB278E" w:rsidRDefault="00EE2056" w:rsidP="00D42A60">
            <w:pPr>
              <w:rPr>
                <w:rFonts w:ascii="Times New Roman" w:hAnsi="Times New Roman"/>
                <w:szCs w:val="22"/>
              </w:rPr>
            </w:pPr>
            <w:r w:rsidRPr="00AB278E">
              <w:rPr>
                <w:rFonts w:ascii="Times New Roman" w:hAnsi="Times New Roman"/>
                <w:szCs w:val="22"/>
              </w:rPr>
              <w:t>Document Action</w:t>
            </w:r>
          </w:p>
        </w:tc>
        <w:tc>
          <w:tcPr>
            <w:tcW w:w="1080" w:type="dxa"/>
          </w:tcPr>
          <w:p w14:paraId="7DDD0E64" w14:textId="77777777" w:rsidR="00274723" w:rsidRPr="00AB278E" w:rsidRDefault="00EE2056" w:rsidP="00D42A60">
            <w:pPr>
              <w:rPr>
                <w:rFonts w:ascii="Times New Roman" w:hAnsi="Times New Roman"/>
                <w:szCs w:val="22"/>
              </w:rPr>
            </w:pPr>
            <w:r w:rsidRPr="00AB278E">
              <w:rPr>
                <w:rFonts w:ascii="Times New Roman" w:hAnsi="Times New Roman"/>
                <w:szCs w:val="22"/>
              </w:rPr>
              <w:t>E</w:t>
            </w:r>
          </w:p>
        </w:tc>
        <w:tc>
          <w:tcPr>
            <w:tcW w:w="1080" w:type="dxa"/>
          </w:tcPr>
          <w:p w14:paraId="247E135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3B95BCF" w14:textId="77777777" w:rsidR="00274723" w:rsidRPr="00AB278E" w:rsidRDefault="00EE2056"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C5C6594" w14:textId="77777777" w:rsidTr="00CC63D0">
        <w:trPr>
          <w:cantSplit/>
        </w:trPr>
        <w:tc>
          <w:tcPr>
            <w:tcW w:w="558" w:type="dxa"/>
          </w:tcPr>
          <w:p w14:paraId="320A1E4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49380931" w14:textId="77777777" w:rsidR="00274723" w:rsidRPr="00AB278E" w:rsidRDefault="00EE2056" w:rsidP="00D42A60">
            <w:pPr>
              <w:rPr>
                <w:rFonts w:ascii="Times New Roman" w:hAnsi="Times New Roman"/>
                <w:szCs w:val="22"/>
              </w:rPr>
            </w:pPr>
            <w:r w:rsidRPr="00AB278E">
              <w:rPr>
                <w:rFonts w:ascii="Times New Roman" w:hAnsi="Times New Roman"/>
                <w:szCs w:val="22"/>
              </w:rPr>
              <w:t>HDR EXP REV GL IND</w:t>
            </w:r>
          </w:p>
        </w:tc>
        <w:tc>
          <w:tcPr>
            <w:tcW w:w="1080" w:type="dxa"/>
          </w:tcPr>
          <w:p w14:paraId="05C58BA0"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8A1F0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7BD59906" w14:textId="77777777" w:rsidR="00274723" w:rsidRPr="00AB278E" w:rsidRDefault="00274723" w:rsidP="00D42A60">
            <w:pPr>
              <w:rPr>
                <w:sz w:val="20"/>
              </w:rPr>
            </w:pPr>
          </w:p>
        </w:tc>
      </w:tr>
      <w:tr w:rsidR="00CC63D0" w:rsidRPr="00AB278E" w14:paraId="0E6E47F2" w14:textId="77777777" w:rsidTr="00CC63D0">
        <w:trPr>
          <w:cantSplit/>
        </w:trPr>
        <w:tc>
          <w:tcPr>
            <w:tcW w:w="558" w:type="dxa"/>
          </w:tcPr>
          <w:p w14:paraId="0FB1B5E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2F9C68A3" w14:textId="77777777" w:rsidR="00274723" w:rsidRPr="00AB278E" w:rsidRDefault="00EE2056" w:rsidP="00D42A60">
            <w:pPr>
              <w:rPr>
                <w:rFonts w:ascii="Times New Roman" w:hAnsi="Times New Roman"/>
                <w:szCs w:val="22"/>
              </w:rPr>
            </w:pPr>
            <w:r w:rsidRPr="00AB278E">
              <w:rPr>
                <w:rFonts w:ascii="Times New Roman" w:hAnsi="Times New Roman"/>
                <w:szCs w:val="22"/>
              </w:rPr>
              <w:t>Header Budget FY</w:t>
            </w:r>
          </w:p>
        </w:tc>
        <w:tc>
          <w:tcPr>
            <w:tcW w:w="1080" w:type="dxa"/>
          </w:tcPr>
          <w:p w14:paraId="1E67098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1E4A753"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BF418F4" w14:textId="77777777" w:rsidR="00274723" w:rsidRPr="00AB278E" w:rsidRDefault="00274723" w:rsidP="00D42A60">
            <w:pPr>
              <w:rPr>
                <w:sz w:val="20"/>
              </w:rPr>
            </w:pPr>
          </w:p>
        </w:tc>
      </w:tr>
      <w:tr w:rsidR="00CC63D0" w:rsidRPr="00AB278E" w14:paraId="19B35049" w14:textId="77777777" w:rsidTr="00CC63D0">
        <w:trPr>
          <w:cantSplit/>
        </w:trPr>
        <w:tc>
          <w:tcPr>
            <w:tcW w:w="558" w:type="dxa"/>
          </w:tcPr>
          <w:p w14:paraId="37CAD9C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15</w:t>
            </w:r>
          </w:p>
        </w:tc>
        <w:tc>
          <w:tcPr>
            <w:tcW w:w="2520" w:type="dxa"/>
          </w:tcPr>
          <w:p w14:paraId="7C111FA6" w14:textId="77777777" w:rsidR="00274723" w:rsidRPr="00AB278E" w:rsidRDefault="00EE2056" w:rsidP="00D42A60">
            <w:pPr>
              <w:rPr>
                <w:rFonts w:ascii="Times New Roman" w:hAnsi="Times New Roman"/>
                <w:szCs w:val="22"/>
              </w:rPr>
            </w:pPr>
            <w:r w:rsidRPr="00AB278E">
              <w:rPr>
                <w:rFonts w:ascii="Times New Roman" w:hAnsi="Times New Roman"/>
                <w:szCs w:val="22"/>
              </w:rPr>
              <w:t>Header End Budget FY</w:t>
            </w:r>
          </w:p>
        </w:tc>
        <w:tc>
          <w:tcPr>
            <w:tcW w:w="1080" w:type="dxa"/>
          </w:tcPr>
          <w:p w14:paraId="37F80F47"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426EE6E4"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339C9956" w14:textId="77777777" w:rsidR="00274723" w:rsidRPr="00AB278E" w:rsidRDefault="00274723" w:rsidP="00D42A60">
            <w:pPr>
              <w:rPr>
                <w:sz w:val="20"/>
              </w:rPr>
            </w:pPr>
          </w:p>
        </w:tc>
      </w:tr>
      <w:tr w:rsidR="00CC63D0" w:rsidRPr="00AB278E" w14:paraId="37FE1897" w14:textId="77777777" w:rsidTr="00CC63D0">
        <w:trPr>
          <w:cantSplit/>
        </w:trPr>
        <w:tc>
          <w:tcPr>
            <w:tcW w:w="558" w:type="dxa"/>
          </w:tcPr>
          <w:p w14:paraId="0F1BC46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16</w:t>
            </w:r>
          </w:p>
        </w:tc>
        <w:tc>
          <w:tcPr>
            <w:tcW w:w="2520" w:type="dxa"/>
          </w:tcPr>
          <w:p w14:paraId="374A92FD" w14:textId="77777777" w:rsidR="00274723" w:rsidRPr="00AB278E" w:rsidRDefault="00EE2056" w:rsidP="00D42A60">
            <w:pPr>
              <w:rPr>
                <w:rFonts w:ascii="Times New Roman" w:hAnsi="Times New Roman"/>
                <w:szCs w:val="22"/>
              </w:rPr>
            </w:pPr>
            <w:r w:rsidRPr="00AB278E">
              <w:rPr>
                <w:rFonts w:ascii="Times New Roman" w:hAnsi="Times New Roman"/>
                <w:szCs w:val="22"/>
              </w:rPr>
              <w:t>Header Fund</w:t>
            </w:r>
          </w:p>
        </w:tc>
        <w:tc>
          <w:tcPr>
            <w:tcW w:w="1080" w:type="dxa"/>
          </w:tcPr>
          <w:p w14:paraId="42F5B925"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67CC93FC"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E5618B1" w14:textId="77777777" w:rsidR="00274723" w:rsidRPr="00AB278E" w:rsidRDefault="00274723" w:rsidP="00D42A60">
            <w:pPr>
              <w:rPr>
                <w:sz w:val="20"/>
              </w:rPr>
            </w:pPr>
          </w:p>
        </w:tc>
      </w:tr>
      <w:tr w:rsidR="00CC63D0" w:rsidRPr="00AB278E" w14:paraId="347124B0" w14:textId="77777777" w:rsidTr="00CC63D0">
        <w:trPr>
          <w:cantSplit/>
        </w:trPr>
        <w:tc>
          <w:tcPr>
            <w:tcW w:w="558" w:type="dxa"/>
          </w:tcPr>
          <w:p w14:paraId="2A022DFA"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17</w:t>
            </w:r>
          </w:p>
        </w:tc>
        <w:tc>
          <w:tcPr>
            <w:tcW w:w="2520" w:type="dxa"/>
          </w:tcPr>
          <w:p w14:paraId="30AA907C"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Year</w:t>
            </w:r>
          </w:p>
        </w:tc>
        <w:tc>
          <w:tcPr>
            <w:tcW w:w="1080" w:type="dxa"/>
          </w:tcPr>
          <w:p w14:paraId="1A75B58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0C18C4E"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C304FC6" w14:textId="77777777" w:rsidR="00274723" w:rsidRPr="00AB278E" w:rsidRDefault="00EE2056" w:rsidP="00D42A60">
            <w:pPr>
              <w:rPr>
                <w:rFonts w:ascii="Times New Roman" w:hAnsi="Times New Roman"/>
                <w:szCs w:val="22"/>
              </w:rPr>
            </w:pPr>
            <w:r w:rsidRPr="00AB278E">
              <w:rPr>
                <w:rFonts w:ascii="Times New Roman" w:hAnsi="Times New Roman"/>
                <w:szCs w:val="22"/>
              </w:rPr>
              <w:t>Fiscal year of next month</w:t>
            </w:r>
          </w:p>
        </w:tc>
      </w:tr>
      <w:tr w:rsidR="00CC63D0" w:rsidRPr="00AB278E" w14:paraId="6CEDCA4A" w14:textId="77777777" w:rsidTr="00CC63D0">
        <w:trPr>
          <w:cantSplit/>
        </w:trPr>
        <w:tc>
          <w:tcPr>
            <w:tcW w:w="558" w:type="dxa"/>
          </w:tcPr>
          <w:p w14:paraId="739951E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18</w:t>
            </w:r>
          </w:p>
        </w:tc>
        <w:tc>
          <w:tcPr>
            <w:tcW w:w="2520" w:type="dxa"/>
          </w:tcPr>
          <w:p w14:paraId="5BE7B5DA"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Month</w:t>
            </w:r>
          </w:p>
        </w:tc>
        <w:tc>
          <w:tcPr>
            <w:tcW w:w="1080" w:type="dxa"/>
          </w:tcPr>
          <w:p w14:paraId="6338492E"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015C5384"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4DFC8E59" w14:textId="77777777" w:rsidR="00274723" w:rsidRPr="00AB278E" w:rsidRDefault="00EE2056" w:rsidP="00D42A60">
            <w:pPr>
              <w:rPr>
                <w:rFonts w:ascii="Times New Roman" w:hAnsi="Times New Roman"/>
                <w:szCs w:val="22"/>
              </w:rPr>
            </w:pPr>
            <w:r w:rsidRPr="00AB278E">
              <w:rPr>
                <w:rFonts w:ascii="Times New Roman" w:hAnsi="Times New Roman"/>
                <w:szCs w:val="22"/>
              </w:rPr>
              <w:t>Fiscal month of next month</w:t>
            </w:r>
          </w:p>
        </w:tc>
      </w:tr>
      <w:tr w:rsidR="00CC63D0" w:rsidRPr="00AB278E" w14:paraId="4C0C66BD" w14:textId="77777777" w:rsidTr="00CC63D0">
        <w:trPr>
          <w:cantSplit/>
        </w:trPr>
        <w:tc>
          <w:tcPr>
            <w:tcW w:w="558" w:type="dxa"/>
          </w:tcPr>
          <w:p w14:paraId="79767C01"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19</w:t>
            </w:r>
          </w:p>
        </w:tc>
        <w:tc>
          <w:tcPr>
            <w:tcW w:w="2520" w:type="dxa"/>
          </w:tcPr>
          <w:p w14:paraId="51802DC5" w14:textId="77777777" w:rsidR="00274723" w:rsidRPr="00AB278E" w:rsidRDefault="00EE2056"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3D68BEB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668B49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9E4DD59" w14:textId="77777777" w:rsidR="00274723" w:rsidRPr="00AB278E" w:rsidRDefault="00274723" w:rsidP="00D42A60">
            <w:pPr>
              <w:rPr>
                <w:sz w:val="20"/>
              </w:rPr>
            </w:pPr>
          </w:p>
        </w:tc>
      </w:tr>
      <w:tr w:rsidR="00CC63D0" w:rsidRPr="00AB278E" w14:paraId="7969F78B" w14:textId="77777777" w:rsidTr="00CC63D0">
        <w:trPr>
          <w:cantSplit/>
        </w:trPr>
        <w:tc>
          <w:tcPr>
            <w:tcW w:w="558" w:type="dxa"/>
          </w:tcPr>
          <w:p w14:paraId="12CE3E7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20</w:t>
            </w:r>
          </w:p>
        </w:tc>
        <w:tc>
          <w:tcPr>
            <w:tcW w:w="2520" w:type="dxa"/>
          </w:tcPr>
          <w:p w14:paraId="0D3F6B52" w14:textId="77777777" w:rsidR="00274723" w:rsidRPr="00AB278E" w:rsidRDefault="00EE2056" w:rsidP="00D42A60">
            <w:pPr>
              <w:rPr>
                <w:rFonts w:ascii="Times New Roman" w:hAnsi="Times New Roman"/>
                <w:szCs w:val="22"/>
              </w:rPr>
            </w:pPr>
            <w:r w:rsidRPr="00AB278E">
              <w:rPr>
                <w:rFonts w:ascii="Times New Roman" w:hAnsi="Times New Roman"/>
                <w:szCs w:val="22"/>
              </w:rPr>
              <w:t>Budget Override IND</w:t>
            </w:r>
          </w:p>
        </w:tc>
        <w:tc>
          <w:tcPr>
            <w:tcW w:w="1080" w:type="dxa"/>
          </w:tcPr>
          <w:p w14:paraId="5504E794"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834FAD9"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38827C1" w14:textId="77777777" w:rsidR="00274723" w:rsidRPr="00AB278E" w:rsidRDefault="00274723" w:rsidP="00D42A60">
            <w:pPr>
              <w:rPr>
                <w:sz w:val="20"/>
              </w:rPr>
            </w:pPr>
          </w:p>
        </w:tc>
      </w:tr>
      <w:tr w:rsidR="00CC63D0" w:rsidRPr="00AB278E" w14:paraId="1965DCAF" w14:textId="77777777" w:rsidTr="00CC63D0">
        <w:trPr>
          <w:cantSplit/>
        </w:trPr>
        <w:tc>
          <w:tcPr>
            <w:tcW w:w="558" w:type="dxa"/>
          </w:tcPr>
          <w:p w14:paraId="714A86EE"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21</w:t>
            </w:r>
          </w:p>
        </w:tc>
        <w:tc>
          <w:tcPr>
            <w:tcW w:w="2520" w:type="dxa"/>
          </w:tcPr>
          <w:p w14:paraId="532746FB" w14:textId="77777777" w:rsidR="00274723" w:rsidRPr="00AB278E" w:rsidRDefault="00EE2056" w:rsidP="00D42A60">
            <w:pPr>
              <w:rPr>
                <w:rFonts w:ascii="Times New Roman" w:hAnsi="Times New Roman"/>
                <w:szCs w:val="22"/>
              </w:rPr>
            </w:pPr>
            <w:r w:rsidRPr="00AB278E">
              <w:rPr>
                <w:rFonts w:ascii="Times New Roman" w:hAnsi="Times New Roman"/>
                <w:szCs w:val="22"/>
              </w:rPr>
              <w:t>Document Total</w:t>
            </w:r>
          </w:p>
        </w:tc>
        <w:tc>
          <w:tcPr>
            <w:tcW w:w="1080" w:type="dxa"/>
          </w:tcPr>
          <w:p w14:paraId="24DAE207" w14:textId="77777777" w:rsidR="00274723" w:rsidRPr="00AB278E" w:rsidRDefault="00EE2056" w:rsidP="00D42A60">
            <w:pPr>
              <w:rPr>
                <w:rFonts w:ascii="Times New Roman" w:hAnsi="Times New Roman"/>
                <w:szCs w:val="22"/>
              </w:rPr>
            </w:pPr>
            <w:r w:rsidRPr="00AB278E">
              <w:rPr>
                <w:rFonts w:ascii="Times New Roman" w:hAnsi="Times New Roman"/>
                <w:szCs w:val="22"/>
              </w:rPr>
              <w:t>15N</w:t>
            </w:r>
          </w:p>
        </w:tc>
        <w:tc>
          <w:tcPr>
            <w:tcW w:w="1080" w:type="dxa"/>
          </w:tcPr>
          <w:p w14:paraId="7C1DEE05"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234140F6" w14:textId="77777777" w:rsidR="00274723" w:rsidRPr="00AB278E" w:rsidRDefault="00EE2056" w:rsidP="00D42A60">
            <w:pPr>
              <w:rPr>
                <w:rFonts w:ascii="Times New Roman" w:hAnsi="Times New Roman"/>
                <w:szCs w:val="22"/>
              </w:rPr>
            </w:pPr>
            <w:r w:rsidRPr="00AB278E">
              <w:rPr>
                <w:rFonts w:ascii="Times New Roman" w:hAnsi="Times New Roman"/>
                <w:szCs w:val="22"/>
              </w:rPr>
              <w:t>Accrual total</w:t>
            </w:r>
          </w:p>
        </w:tc>
      </w:tr>
      <w:tr w:rsidR="00CC63D0" w:rsidRPr="00AB278E" w14:paraId="7AC6D5F1" w14:textId="77777777" w:rsidTr="00CC63D0">
        <w:trPr>
          <w:cantSplit/>
        </w:trPr>
        <w:tc>
          <w:tcPr>
            <w:tcW w:w="558" w:type="dxa"/>
          </w:tcPr>
          <w:p w14:paraId="73CFEBB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22</w:t>
            </w:r>
          </w:p>
        </w:tc>
        <w:tc>
          <w:tcPr>
            <w:tcW w:w="2520" w:type="dxa"/>
          </w:tcPr>
          <w:p w14:paraId="0A925932" w14:textId="77777777" w:rsidR="00274723" w:rsidRPr="00AB278E" w:rsidRDefault="00EE2056" w:rsidP="00D42A60">
            <w:pPr>
              <w:rPr>
                <w:rFonts w:ascii="Times New Roman" w:hAnsi="Times New Roman"/>
                <w:szCs w:val="22"/>
              </w:rPr>
            </w:pPr>
            <w:r w:rsidRPr="00AB278E">
              <w:rPr>
                <w:rFonts w:ascii="Times New Roman" w:hAnsi="Times New Roman"/>
                <w:szCs w:val="22"/>
              </w:rPr>
              <w:t>Header Description</w:t>
            </w:r>
          </w:p>
        </w:tc>
        <w:tc>
          <w:tcPr>
            <w:tcW w:w="1080" w:type="dxa"/>
          </w:tcPr>
          <w:p w14:paraId="2B748FEF"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1C28337"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0E30A216" w14:textId="77777777" w:rsidR="00274723" w:rsidRPr="00AB278E" w:rsidRDefault="00274723" w:rsidP="00D42A60">
            <w:pPr>
              <w:rPr>
                <w:sz w:val="20"/>
              </w:rPr>
            </w:pPr>
          </w:p>
        </w:tc>
      </w:tr>
    </w:tbl>
    <w:p w14:paraId="390A885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41D734E"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58DD6149"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1232E6DA" w14:textId="77777777" w:rsidTr="00CC63D0">
        <w:trPr>
          <w:cantSplit/>
          <w:tblHeader/>
        </w:trPr>
        <w:tc>
          <w:tcPr>
            <w:tcW w:w="558" w:type="dxa"/>
          </w:tcPr>
          <w:p w14:paraId="3FEA013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0F3D70B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319551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DE18FC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55588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1636BA3" w14:textId="77777777" w:rsidTr="00CC63D0">
        <w:trPr>
          <w:cantSplit/>
        </w:trPr>
        <w:tc>
          <w:tcPr>
            <w:tcW w:w="558" w:type="dxa"/>
            <w:tcBorders>
              <w:bottom w:val="single" w:sz="4" w:space="0" w:color="auto"/>
            </w:tcBorders>
          </w:tcPr>
          <w:p w14:paraId="45CEF39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F62C842"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BA969DC" w14:textId="77777777" w:rsidR="00DA136E" w:rsidRPr="00AB278E" w:rsidRDefault="00746B88"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D4F0D9E"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CCA2111"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2FD3492" w14:textId="77777777" w:rsidTr="00CC63D0">
        <w:trPr>
          <w:cantSplit/>
        </w:trPr>
        <w:tc>
          <w:tcPr>
            <w:tcW w:w="558" w:type="dxa"/>
            <w:tcBorders>
              <w:left w:val="nil"/>
              <w:right w:val="nil"/>
            </w:tcBorders>
          </w:tcPr>
          <w:p w14:paraId="5E24F340" w14:textId="77777777" w:rsidR="00DA136E" w:rsidRPr="00AB278E" w:rsidRDefault="00DA136E" w:rsidP="00CC63D0">
            <w:pPr>
              <w:jc w:val="right"/>
              <w:rPr>
                <w:sz w:val="20"/>
              </w:rPr>
            </w:pPr>
          </w:p>
        </w:tc>
        <w:tc>
          <w:tcPr>
            <w:tcW w:w="2520" w:type="dxa"/>
            <w:tcBorders>
              <w:left w:val="nil"/>
              <w:right w:val="nil"/>
            </w:tcBorders>
          </w:tcPr>
          <w:p w14:paraId="4A94D071" w14:textId="77777777" w:rsidR="00DA136E" w:rsidRPr="00AB278E" w:rsidRDefault="00DA136E" w:rsidP="00D42A60">
            <w:pPr>
              <w:rPr>
                <w:sz w:val="20"/>
              </w:rPr>
            </w:pPr>
          </w:p>
        </w:tc>
        <w:tc>
          <w:tcPr>
            <w:tcW w:w="1080" w:type="dxa"/>
            <w:tcBorders>
              <w:left w:val="nil"/>
              <w:right w:val="nil"/>
            </w:tcBorders>
          </w:tcPr>
          <w:p w14:paraId="4A0D5D76" w14:textId="77777777" w:rsidR="00DA136E" w:rsidRPr="00AB278E" w:rsidRDefault="00DA136E" w:rsidP="00D42A60">
            <w:pPr>
              <w:rPr>
                <w:sz w:val="20"/>
              </w:rPr>
            </w:pPr>
          </w:p>
        </w:tc>
        <w:tc>
          <w:tcPr>
            <w:tcW w:w="1080" w:type="dxa"/>
            <w:tcBorders>
              <w:left w:val="nil"/>
              <w:right w:val="nil"/>
            </w:tcBorders>
          </w:tcPr>
          <w:p w14:paraId="7DC74C9C" w14:textId="77777777" w:rsidR="00DA136E" w:rsidRPr="00AB278E" w:rsidRDefault="00DA136E" w:rsidP="00D42A60">
            <w:pPr>
              <w:rPr>
                <w:sz w:val="20"/>
              </w:rPr>
            </w:pPr>
          </w:p>
        </w:tc>
        <w:tc>
          <w:tcPr>
            <w:tcW w:w="4338" w:type="dxa"/>
            <w:tcBorders>
              <w:left w:val="nil"/>
              <w:right w:val="nil"/>
            </w:tcBorders>
          </w:tcPr>
          <w:p w14:paraId="61D2E738" w14:textId="77777777" w:rsidR="00DA136E" w:rsidRPr="00AB278E" w:rsidRDefault="00DA136E" w:rsidP="00D42A60">
            <w:pPr>
              <w:rPr>
                <w:sz w:val="20"/>
              </w:rPr>
            </w:pPr>
          </w:p>
        </w:tc>
      </w:tr>
      <w:tr w:rsidR="00CC63D0" w:rsidRPr="00AB278E" w14:paraId="165313FF" w14:textId="77777777" w:rsidTr="00CC63D0">
        <w:trPr>
          <w:cantSplit/>
        </w:trPr>
        <w:tc>
          <w:tcPr>
            <w:tcW w:w="558" w:type="dxa"/>
          </w:tcPr>
          <w:p w14:paraId="76D6AE16"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24E1754F"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785E2027" w14:textId="77777777" w:rsidR="00DA136E" w:rsidRPr="00AB278E" w:rsidRDefault="00746B88" w:rsidP="00D42A60">
            <w:pPr>
              <w:rPr>
                <w:rFonts w:ascii="Times New Roman" w:hAnsi="Times New Roman"/>
                <w:szCs w:val="22"/>
              </w:rPr>
            </w:pPr>
            <w:r w:rsidRPr="00AB278E">
              <w:rPr>
                <w:rFonts w:ascii="Times New Roman" w:hAnsi="Times New Roman"/>
                <w:szCs w:val="22"/>
              </w:rPr>
              <w:t>SVA</w:t>
            </w:r>
          </w:p>
        </w:tc>
        <w:tc>
          <w:tcPr>
            <w:tcW w:w="1080" w:type="dxa"/>
          </w:tcPr>
          <w:p w14:paraId="4E046AC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A825DBE"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AE2809B" w14:textId="77777777" w:rsidTr="00CC63D0">
        <w:trPr>
          <w:cantSplit/>
        </w:trPr>
        <w:tc>
          <w:tcPr>
            <w:tcW w:w="558" w:type="dxa"/>
          </w:tcPr>
          <w:p w14:paraId="0C32EC8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18A927E0" w14:textId="77777777" w:rsidR="00DA136E" w:rsidRPr="00AB278E" w:rsidRDefault="004B324A" w:rsidP="004B324A">
            <w:pPr>
              <w:rPr>
                <w:rFonts w:ascii="Times New Roman" w:hAnsi="Times New Roman"/>
                <w:szCs w:val="22"/>
              </w:rPr>
            </w:pPr>
            <w:r w:rsidRPr="00AB278E">
              <w:rPr>
                <w:rFonts w:ascii="Times New Roman" w:hAnsi="Times New Roman"/>
                <w:szCs w:val="22"/>
              </w:rPr>
              <w:t>Line No</w:t>
            </w:r>
          </w:p>
        </w:tc>
        <w:tc>
          <w:tcPr>
            <w:tcW w:w="1080" w:type="dxa"/>
          </w:tcPr>
          <w:p w14:paraId="2C6B89A1" w14:textId="77777777" w:rsidR="00DA136E" w:rsidRPr="00AB278E" w:rsidRDefault="00746B88" w:rsidP="00D42A60">
            <w:pPr>
              <w:rPr>
                <w:rFonts w:ascii="Times New Roman" w:hAnsi="Times New Roman"/>
                <w:szCs w:val="22"/>
              </w:rPr>
            </w:pPr>
            <w:r w:rsidRPr="00AB278E">
              <w:rPr>
                <w:rFonts w:ascii="Times New Roman" w:hAnsi="Times New Roman"/>
                <w:szCs w:val="22"/>
              </w:rPr>
              <w:t>001</w:t>
            </w:r>
          </w:p>
        </w:tc>
        <w:tc>
          <w:tcPr>
            <w:tcW w:w="1080" w:type="dxa"/>
          </w:tcPr>
          <w:p w14:paraId="348BA361"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C079B6C" w14:textId="77777777" w:rsidR="00DA136E" w:rsidRPr="00AB278E" w:rsidRDefault="00F137AD"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1AD6FD09" w14:textId="77777777" w:rsidTr="00CC63D0">
        <w:trPr>
          <w:cantSplit/>
        </w:trPr>
        <w:tc>
          <w:tcPr>
            <w:tcW w:w="558" w:type="dxa"/>
          </w:tcPr>
          <w:p w14:paraId="5E6CBC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8C81B8" w14:textId="77777777" w:rsidR="00DA136E" w:rsidRPr="00AB278E" w:rsidRDefault="004B324A" w:rsidP="00D42A60">
            <w:pPr>
              <w:rPr>
                <w:rFonts w:ascii="Times New Roman" w:hAnsi="Times New Roman"/>
                <w:szCs w:val="22"/>
              </w:rPr>
            </w:pPr>
            <w:r w:rsidRPr="00AB278E">
              <w:rPr>
                <w:rFonts w:ascii="Times New Roman" w:hAnsi="Times New Roman"/>
                <w:szCs w:val="22"/>
              </w:rPr>
              <w:t>Acctg Trans Type</w:t>
            </w:r>
          </w:p>
        </w:tc>
        <w:tc>
          <w:tcPr>
            <w:tcW w:w="1080" w:type="dxa"/>
          </w:tcPr>
          <w:p w14:paraId="0559298B" w14:textId="77777777" w:rsidR="00DA136E" w:rsidRPr="00AB278E" w:rsidRDefault="00746B88" w:rsidP="00D42A60">
            <w:pPr>
              <w:rPr>
                <w:rFonts w:ascii="Times New Roman" w:hAnsi="Times New Roman"/>
                <w:szCs w:val="22"/>
              </w:rPr>
            </w:pPr>
            <w:r w:rsidRPr="00AB278E">
              <w:rPr>
                <w:rFonts w:ascii="Times New Roman" w:hAnsi="Times New Roman"/>
                <w:szCs w:val="22"/>
              </w:rPr>
              <w:t>21</w:t>
            </w:r>
          </w:p>
        </w:tc>
        <w:tc>
          <w:tcPr>
            <w:tcW w:w="1080" w:type="dxa"/>
          </w:tcPr>
          <w:p w14:paraId="489B67BA"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CE7272F" w14:textId="77777777" w:rsidR="00DA136E" w:rsidRPr="00AB278E" w:rsidRDefault="00F137AD" w:rsidP="00D42A60">
            <w:pPr>
              <w:rPr>
                <w:rFonts w:ascii="Times New Roman" w:hAnsi="Times New Roman"/>
                <w:szCs w:val="22"/>
              </w:rPr>
            </w:pPr>
            <w:r w:rsidRPr="00AB278E">
              <w:rPr>
                <w:rFonts w:ascii="Times New Roman" w:hAnsi="Times New Roman"/>
                <w:szCs w:val="22"/>
              </w:rPr>
              <w:t>Summary receivables</w:t>
            </w:r>
          </w:p>
        </w:tc>
      </w:tr>
      <w:tr w:rsidR="00CC63D0" w:rsidRPr="00AB278E" w14:paraId="1BE68F54" w14:textId="77777777" w:rsidTr="00CC63D0">
        <w:trPr>
          <w:cantSplit/>
        </w:trPr>
        <w:tc>
          <w:tcPr>
            <w:tcW w:w="558" w:type="dxa"/>
          </w:tcPr>
          <w:p w14:paraId="44B5F645"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3B59128" w14:textId="77777777" w:rsidR="00DA136E" w:rsidRPr="00AB278E" w:rsidRDefault="004B324A" w:rsidP="00D42A60">
            <w:pPr>
              <w:rPr>
                <w:rFonts w:ascii="Times New Roman" w:hAnsi="Times New Roman"/>
                <w:szCs w:val="22"/>
              </w:rPr>
            </w:pPr>
            <w:r w:rsidRPr="00AB278E">
              <w:rPr>
                <w:rFonts w:ascii="Times New Roman" w:hAnsi="Times New Roman"/>
                <w:szCs w:val="22"/>
              </w:rPr>
              <w:t>Budget FY</w:t>
            </w:r>
          </w:p>
        </w:tc>
        <w:tc>
          <w:tcPr>
            <w:tcW w:w="1080" w:type="dxa"/>
          </w:tcPr>
          <w:p w14:paraId="378E6813" w14:textId="77777777" w:rsidR="00DA136E"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D3B71B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C87AC38" w14:textId="77777777" w:rsidR="00DA136E" w:rsidRPr="00AB278E" w:rsidRDefault="00F137A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0BFB5EB1" w14:textId="77777777" w:rsidTr="00CC63D0">
        <w:trPr>
          <w:cantSplit/>
        </w:trPr>
        <w:tc>
          <w:tcPr>
            <w:tcW w:w="558" w:type="dxa"/>
          </w:tcPr>
          <w:p w14:paraId="7715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42DD552" w14:textId="77777777" w:rsidR="00DA136E" w:rsidRPr="00AB278E" w:rsidRDefault="004B324A" w:rsidP="00D42A60">
            <w:pPr>
              <w:rPr>
                <w:rFonts w:ascii="Times New Roman" w:hAnsi="Times New Roman"/>
                <w:szCs w:val="22"/>
              </w:rPr>
            </w:pPr>
            <w:r w:rsidRPr="00AB278E">
              <w:rPr>
                <w:rFonts w:ascii="Times New Roman" w:hAnsi="Times New Roman"/>
                <w:szCs w:val="22"/>
              </w:rPr>
              <w:t>End Budget FY</w:t>
            </w:r>
          </w:p>
        </w:tc>
        <w:tc>
          <w:tcPr>
            <w:tcW w:w="1080" w:type="dxa"/>
          </w:tcPr>
          <w:p w14:paraId="6D5D629C" w14:textId="77777777" w:rsidR="00DA136E"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9CE0E0"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76BC1EC" w14:textId="77777777" w:rsidR="00DA136E" w:rsidRPr="00AB278E" w:rsidRDefault="00DA136E" w:rsidP="00D42A60">
            <w:pPr>
              <w:rPr>
                <w:sz w:val="20"/>
              </w:rPr>
            </w:pPr>
          </w:p>
        </w:tc>
      </w:tr>
      <w:tr w:rsidR="00CC63D0" w:rsidRPr="00AB278E" w14:paraId="51B7FB49" w14:textId="77777777" w:rsidTr="00CC63D0">
        <w:trPr>
          <w:cantSplit/>
        </w:trPr>
        <w:tc>
          <w:tcPr>
            <w:tcW w:w="558" w:type="dxa"/>
          </w:tcPr>
          <w:p w14:paraId="456C6B9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6B695287" w14:textId="77777777" w:rsidR="00D42A60" w:rsidRPr="00AB278E" w:rsidRDefault="004B324A" w:rsidP="00D42A60">
            <w:pPr>
              <w:rPr>
                <w:rFonts w:ascii="Times New Roman" w:hAnsi="Times New Roman"/>
                <w:szCs w:val="22"/>
              </w:rPr>
            </w:pPr>
            <w:r w:rsidRPr="00AB278E">
              <w:rPr>
                <w:rFonts w:ascii="Times New Roman" w:hAnsi="Times New Roman"/>
                <w:szCs w:val="22"/>
              </w:rPr>
              <w:t>Fund</w:t>
            </w:r>
          </w:p>
        </w:tc>
        <w:tc>
          <w:tcPr>
            <w:tcW w:w="1080" w:type="dxa"/>
          </w:tcPr>
          <w:p w14:paraId="429005D8" w14:textId="77777777" w:rsidR="00D42A60" w:rsidRPr="00AB278E" w:rsidRDefault="00746B88" w:rsidP="00D42A60">
            <w:pPr>
              <w:rPr>
                <w:rFonts w:ascii="Times New Roman" w:hAnsi="Times New Roman"/>
                <w:szCs w:val="22"/>
              </w:rPr>
            </w:pPr>
            <w:r w:rsidRPr="00AB278E">
              <w:rPr>
                <w:rFonts w:ascii="Times New Roman" w:hAnsi="Times New Roman"/>
                <w:szCs w:val="22"/>
              </w:rPr>
              <w:t>6A</w:t>
            </w:r>
          </w:p>
        </w:tc>
        <w:tc>
          <w:tcPr>
            <w:tcW w:w="1080" w:type="dxa"/>
          </w:tcPr>
          <w:p w14:paraId="2A3D129A"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03FF5D57" w14:textId="77777777" w:rsidR="00F137AD" w:rsidRPr="00AB278E" w:rsidRDefault="00F137AD" w:rsidP="00F137AD">
            <w:pPr>
              <w:rPr>
                <w:rFonts w:ascii="Times New Roman" w:hAnsi="Times New Roman"/>
                <w:szCs w:val="22"/>
              </w:rPr>
            </w:pPr>
            <w:r w:rsidRPr="00AB278E">
              <w:rPr>
                <w:rFonts w:ascii="Times New Roman" w:hAnsi="Times New Roman"/>
                <w:szCs w:val="22"/>
              </w:rPr>
              <w:t>MCCR = 5014</w:t>
            </w:r>
          </w:p>
          <w:p w14:paraId="76AC7957" w14:textId="77777777" w:rsidR="00D42A60" w:rsidRPr="00AB278E" w:rsidRDefault="00F137AD" w:rsidP="00F137AD">
            <w:pPr>
              <w:rPr>
                <w:rFonts w:ascii="Times New Roman" w:hAnsi="Times New Roman"/>
                <w:szCs w:val="22"/>
              </w:rPr>
            </w:pPr>
            <w:r w:rsidRPr="00AB278E">
              <w:rPr>
                <w:rFonts w:ascii="Times New Roman" w:hAnsi="Times New Roman"/>
                <w:szCs w:val="22"/>
              </w:rPr>
              <w:t>Medical Service = 2431</w:t>
            </w:r>
          </w:p>
        </w:tc>
      </w:tr>
      <w:tr w:rsidR="00CC63D0" w:rsidRPr="00AB278E" w14:paraId="628ED333" w14:textId="77777777" w:rsidTr="00CC63D0">
        <w:trPr>
          <w:cantSplit/>
        </w:trPr>
        <w:tc>
          <w:tcPr>
            <w:tcW w:w="558" w:type="dxa"/>
          </w:tcPr>
          <w:p w14:paraId="1A3002F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3EEDFF8A" w14:textId="77777777" w:rsidR="00D42A60" w:rsidRPr="00AB278E" w:rsidRDefault="004B324A" w:rsidP="00D42A60">
            <w:pPr>
              <w:rPr>
                <w:rFonts w:ascii="Times New Roman" w:hAnsi="Times New Roman"/>
                <w:szCs w:val="22"/>
              </w:rPr>
            </w:pPr>
            <w:r w:rsidRPr="00AB278E">
              <w:rPr>
                <w:rFonts w:ascii="Times New Roman" w:hAnsi="Times New Roman"/>
                <w:szCs w:val="22"/>
              </w:rPr>
              <w:t>XDivision</w:t>
            </w:r>
          </w:p>
        </w:tc>
        <w:tc>
          <w:tcPr>
            <w:tcW w:w="1080" w:type="dxa"/>
          </w:tcPr>
          <w:p w14:paraId="4B71341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0E9145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8BE960B" w14:textId="77777777" w:rsidR="00D42A60" w:rsidRPr="00AB278E" w:rsidRDefault="00D42A60" w:rsidP="00D42A60">
            <w:pPr>
              <w:rPr>
                <w:sz w:val="20"/>
              </w:rPr>
            </w:pPr>
          </w:p>
        </w:tc>
      </w:tr>
      <w:tr w:rsidR="00CC63D0" w:rsidRPr="00AB278E" w14:paraId="51169A42" w14:textId="77777777" w:rsidTr="00CC63D0">
        <w:trPr>
          <w:cantSplit/>
        </w:trPr>
        <w:tc>
          <w:tcPr>
            <w:tcW w:w="558" w:type="dxa"/>
          </w:tcPr>
          <w:p w14:paraId="1C49360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FA97C1C" w14:textId="77777777" w:rsidR="00D42A60" w:rsidRPr="00AB278E" w:rsidRDefault="004B324A" w:rsidP="00D42A60">
            <w:pPr>
              <w:rPr>
                <w:rFonts w:ascii="Times New Roman" w:hAnsi="Times New Roman"/>
                <w:szCs w:val="22"/>
              </w:rPr>
            </w:pPr>
            <w:r w:rsidRPr="00AB278E">
              <w:rPr>
                <w:rFonts w:ascii="Times New Roman" w:hAnsi="Times New Roman"/>
                <w:szCs w:val="22"/>
              </w:rPr>
              <w:t>XOrganization</w:t>
            </w:r>
          </w:p>
        </w:tc>
        <w:tc>
          <w:tcPr>
            <w:tcW w:w="1080" w:type="dxa"/>
          </w:tcPr>
          <w:p w14:paraId="640B1D67" w14:textId="77777777" w:rsidR="00D42A60" w:rsidRPr="00AB278E" w:rsidRDefault="00746B88" w:rsidP="00D42A60">
            <w:pPr>
              <w:rPr>
                <w:rFonts w:ascii="Times New Roman" w:hAnsi="Times New Roman"/>
                <w:szCs w:val="22"/>
              </w:rPr>
            </w:pPr>
            <w:r w:rsidRPr="00AB278E">
              <w:rPr>
                <w:rFonts w:ascii="Times New Roman" w:hAnsi="Times New Roman"/>
                <w:szCs w:val="22"/>
              </w:rPr>
              <w:t>3N</w:t>
            </w:r>
          </w:p>
        </w:tc>
        <w:tc>
          <w:tcPr>
            <w:tcW w:w="1080" w:type="dxa"/>
          </w:tcPr>
          <w:p w14:paraId="1973F374"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04F665C" w14:textId="77777777" w:rsidR="00D42A60" w:rsidRPr="00AB278E" w:rsidRDefault="00F137AD" w:rsidP="00D42A60">
            <w:pPr>
              <w:rPr>
                <w:rFonts w:ascii="Times New Roman" w:hAnsi="Times New Roman"/>
                <w:szCs w:val="22"/>
              </w:rPr>
            </w:pPr>
            <w:r w:rsidRPr="00AB278E">
              <w:rPr>
                <w:rFonts w:ascii="Times New Roman" w:hAnsi="Times New Roman"/>
                <w:szCs w:val="22"/>
              </w:rPr>
              <w:t>Station number</w:t>
            </w:r>
          </w:p>
        </w:tc>
      </w:tr>
      <w:tr w:rsidR="00CC63D0" w:rsidRPr="00AB278E" w14:paraId="6F9BB884" w14:textId="77777777" w:rsidTr="00CC63D0">
        <w:trPr>
          <w:cantSplit/>
        </w:trPr>
        <w:tc>
          <w:tcPr>
            <w:tcW w:w="558" w:type="dxa"/>
          </w:tcPr>
          <w:p w14:paraId="6B28B0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310350C" w14:textId="77777777" w:rsidR="00D42A60" w:rsidRPr="00AB278E" w:rsidRDefault="004B324A" w:rsidP="00D42A60">
            <w:pPr>
              <w:rPr>
                <w:rFonts w:ascii="Times New Roman" w:hAnsi="Times New Roman"/>
                <w:szCs w:val="22"/>
              </w:rPr>
            </w:pPr>
            <w:r w:rsidRPr="00AB278E">
              <w:rPr>
                <w:rFonts w:ascii="Times New Roman" w:hAnsi="Times New Roman"/>
                <w:szCs w:val="22"/>
              </w:rPr>
              <w:t>Sat Station</w:t>
            </w:r>
          </w:p>
        </w:tc>
        <w:tc>
          <w:tcPr>
            <w:tcW w:w="1080" w:type="dxa"/>
          </w:tcPr>
          <w:p w14:paraId="6FCFDBC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43074D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21FFDBB0" w14:textId="77777777" w:rsidR="00D42A60" w:rsidRPr="00AB278E" w:rsidRDefault="00F137AD" w:rsidP="00F137AD">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3A984988" w14:textId="77777777" w:rsidTr="00CC63D0">
        <w:trPr>
          <w:cantSplit/>
        </w:trPr>
        <w:tc>
          <w:tcPr>
            <w:tcW w:w="558" w:type="dxa"/>
          </w:tcPr>
          <w:p w14:paraId="4402880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302959EC" w14:textId="77777777" w:rsidR="00D42A60" w:rsidRPr="00AB278E" w:rsidRDefault="004B324A" w:rsidP="00D42A60">
            <w:pPr>
              <w:rPr>
                <w:rFonts w:ascii="Times New Roman" w:hAnsi="Times New Roman"/>
                <w:szCs w:val="22"/>
              </w:rPr>
            </w:pPr>
            <w:r w:rsidRPr="00AB278E">
              <w:rPr>
                <w:rFonts w:ascii="Times New Roman" w:hAnsi="Times New Roman"/>
                <w:szCs w:val="22"/>
              </w:rPr>
              <w:t>Cost Center</w:t>
            </w:r>
          </w:p>
        </w:tc>
        <w:tc>
          <w:tcPr>
            <w:tcW w:w="1080" w:type="dxa"/>
          </w:tcPr>
          <w:p w14:paraId="3D6B835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09B24F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AE692BE" w14:textId="77777777" w:rsidR="00D42A60" w:rsidRPr="00AB278E" w:rsidRDefault="00D42A60" w:rsidP="00D42A60">
            <w:pPr>
              <w:rPr>
                <w:sz w:val="20"/>
              </w:rPr>
            </w:pPr>
          </w:p>
        </w:tc>
      </w:tr>
      <w:tr w:rsidR="00CC63D0" w:rsidRPr="00AB278E" w14:paraId="035B522F" w14:textId="77777777" w:rsidTr="00CC63D0">
        <w:trPr>
          <w:cantSplit/>
        </w:trPr>
        <w:tc>
          <w:tcPr>
            <w:tcW w:w="558" w:type="dxa"/>
          </w:tcPr>
          <w:p w14:paraId="7F49BD5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4AF0E79A" w14:textId="77777777" w:rsidR="00D42A60" w:rsidRPr="00AB278E" w:rsidRDefault="004B324A" w:rsidP="00D42A60">
            <w:pPr>
              <w:rPr>
                <w:rFonts w:ascii="Times New Roman" w:hAnsi="Times New Roman"/>
                <w:szCs w:val="22"/>
              </w:rPr>
            </w:pPr>
            <w:r w:rsidRPr="00AB278E">
              <w:rPr>
                <w:rFonts w:ascii="Times New Roman" w:hAnsi="Times New Roman"/>
                <w:szCs w:val="22"/>
              </w:rPr>
              <w:t>Cost Sat Station</w:t>
            </w:r>
          </w:p>
        </w:tc>
        <w:tc>
          <w:tcPr>
            <w:tcW w:w="1080" w:type="dxa"/>
          </w:tcPr>
          <w:p w14:paraId="16F1DFA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81EDCC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30935A2" w14:textId="77777777" w:rsidR="00D42A60" w:rsidRPr="00AB278E" w:rsidRDefault="00D42A60" w:rsidP="00D42A60">
            <w:pPr>
              <w:rPr>
                <w:sz w:val="20"/>
              </w:rPr>
            </w:pPr>
          </w:p>
        </w:tc>
      </w:tr>
      <w:tr w:rsidR="00CC63D0" w:rsidRPr="00AB278E" w14:paraId="064D02A3" w14:textId="77777777" w:rsidTr="00CC63D0">
        <w:trPr>
          <w:cantSplit/>
        </w:trPr>
        <w:tc>
          <w:tcPr>
            <w:tcW w:w="558" w:type="dxa"/>
          </w:tcPr>
          <w:p w14:paraId="616C8FB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CD34E7B" w14:textId="77777777" w:rsidR="00D42A60" w:rsidRPr="00AB278E" w:rsidRDefault="004B324A" w:rsidP="00D42A60">
            <w:pPr>
              <w:rPr>
                <w:rFonts w:ascii="Times New Roman" w:hAnsi="Times New Roman"/>
                <w:szCs w:val="22"/>
              </w:rPr>
            </w:pPr>
            <w:r w:rsidRPr="00AB278E">
              <w:rPr>
                <w:rFonts w:ascii="Times New Roman" w:hAnsi="Times New Roman"/>
                <w:szCs w:val="22"/>
              </w:rPr>
              <w:t>XProgram</w:t>
            </w:r>
          </w:p>
        </w:tc>
        <w:tc>
          <w:tcPr>
            <w:tcW w:w="1080" w:type="dxa"/>
          </w:tcPr>
          <w:p w14:paraId="7176921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CCF21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151483C" w14:textId="77777777" w:rsidR="00D42A60" w:rsidRPr="00AB278E" w:rsidRDefault="00D42A60" w:rsidP="00D42A60">
            <w:pPr>
              <w:rPr>
                <w:sz w:val="20"/>
              </w:rPr>
            </w:pPr>
          </w:p>
        </w:tc>
      </w:tr>
      <w:tr w:rsidR="00CC63D0" w:rsidRPr="00AB278E" w14:paraId="47FC5536" w14:textId="77777777" w:rsidTr="00CC63D0">
        <w:trPr>
          <w:cantSplit/>
        </w:trPr>
        <w:tc>
          <w:tcPr>
            <w:tcW w:w="558" w:type="dxa"/>
          </w:tcPr>
          <w:p w14:paraId="536ADC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5A2267B" w14:textId="77777777" w:rsidR="00D42A60" w:rsidRPr="00AB278E" w:rsidRDefault="004B324A" w:rsidP="00D42A60">
            <w:pPr>
              <w:rPr>
                <w:rFonts w:ascii="Times New Roman" w:hAnsi="Times New Roman"/>
                <w:szCs w:val="22"/>
              </w:rPr>
            </w:pPr>
            <w:r w:rsidRPr="00AB278E">
              <w:rPr>
                <w:rFonts w:ascii="Times New Roman" w:hAnsi="Times New Roman"/>
                <w:szCs w:val="22"/>
              </w:rPr>
              <w:t>OBJ Rev Srce</w:t>
            </w:r>
          </w:p>
        </w:tc>
        <w:tc>
          <w:tcPr>
            <w:tcW w:w="1080" w:type="dxa"/>
          </w:tcPr>
          <w:p w14:paraId="78AB19E4" w14:textId="77777777" w:rsidR="00D42A60" w:rsidRPr="00AB278E" w:rsidRDefault="00746B88" w:rsidP="00D42A60">
            <w:pPr>
              <w:rPr>
                <w:rFonts w:ascii="Times New Roman" w:hAnsi="Times New Roman"/>
                <w:szCs w:val="22"/>
              </w:rPr>
            </w:pPr>
            <w:r w:rsidRPr="00AB278E">
              <w:rPr>
                <w:rFonts w:ascii="Times New Roman" w:hAnsi="Times New Roman"/>
                <w:szCs w:val="22"/>
              </w:rPr>
              <w:t>ARRV</w:t>
            </w:r>
          </w:p>
        </w:tc>
        <w:tc>
          <w:tcPr>
            <w:tcW w:w="1080" w:type="dxa"/>
          </w:tcPr>
          <w:p w14:paraId="570D3E8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224C73E" w14:textId="77777777" w:rsidR="00D42A60" w:rsidRPr="00AB278E" w:rsidRDefault="00D42A60" w:rsidP="00D42A60">
            <w:pPr>
              <w:rPr>
                <w:sz w:val="20"/>
              </w:rPr>
            </w:pPr>
          </w:p>
        </w:tc>
      </w:tr>
      <w:tr w:rsidR="00CC63D0" w:rsidRPr="00AB278E" w14:paraId="79FC826B" w14:textId="77777777" w:rsidTr="00CC63D0">
        <w:trPr>
          <w:cantSplit/>
        </w:trPr>
        <w:tc>
          <w:tcPr>
            <w:tcW w:w="558" w:type="dxa"/>
          </w:tcPr>
          <w:p w14:paraId="365DE19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AA44A0D" w14:textId="77777777" w:rsidR="00D42A60" w:rsidRPr="00AB278E" w:rsidRDefault="004B324A" w:rsidP="00D42A60">
            <w:pPr>
              <w:rPr>
                <w:rFonts w:ascii="Times New Roman" w:hAnsi="Times New Roman"/>
                <w:szCs w:val="22"/>
              </w:rPr>
            </w:pPr>
            <w:r w:rsidRPr="00AB278E">
              <w:rPr>
                <w:rFonts w:ascii="Times New Roman" w:hAnsi="Times New Roman"/>
                <w:szCs w:val="22"/>
              </w:rPr>
              <w:t>Sub OBJ Sub Rev Srce</w:t>
            </w:r>
          </w:p>
        </w:tc>
        <w:tc>
          <w:tcPr>
            <w:tcW w:w="1080" w:type="dxa"/>
          </w:tcPr>
          <w:p w14:paraId="1BB9B9A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1408D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7EA423C0" w14:textId="77777777" w:rsidR="00D42A60" w:rsidRPr="00AB278E" w:rsidRDefault="00D42A60" w:rsidP="00D42A60">
            <w:pPr>
              <w:rPr>
                <w:sz w:val="20"/>
              </w:rPr>
            </w:pPr>
          </w:p>
        </w:tc>
      </w:tr>
      <w:tr w:rsidR="00CC63D0" w:rsidRPr="00AB278E" w14:paraId="11DDF281" w14:textId="77777777" w:rsidTr="00CC63D0">
        <w:trPr>
          <w:cantSplit/>
        </w:trPr>
        <w:tc>
          <w:tcPr>
            <w:tcW w:w="558" w:type="dxa"/>
          </w:tcPr>
          <w:p w14:paraId="672444D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572FE8B" w14:textId="77777777" w:rsidR="00D42A60" w:rsidRPr="00AB278E" w:rsidRDefault="004B324A" w:rsidP="00D42A60">
            <w:pPr>
              <w:rPr>
                <w:rFonts w:ascii="Times New Roman" w:hAnsi="Times New Roman"/>
                <w:szCs w:val="22"/>
              </w:rPr>
            </w:pPr>
            <w:r w:rsidRPr="00AB278E">
              <w:rPr>
                <w:rFonts w:ascii="Times New Roman" w:hAnsi="Times New Roman"/>
                <w:szCs w:val="22"/>
              </w:rPr>
              <w:t>Job Number</w:t>
            </w:r>
          </w:p>
        </w:tc>
        <w:tc>
          <w:tcPr>
            <w:tcW w:w="1080" w:type="dxa"/>
          </w:tcPr>
          <w:p w14:paraId="579C0B0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86051E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4231F702" w14:textId="77777777" w:rsidR="00D42A60" w:rsidRPr="00AB278E" w:rsidRDefault="00D42A60" w:rsidP="00D42A60">
            <w:pPr>
              <w:rPr>
                <w:sz w:val="20"/>
              </w:rPr>
            </w:pPr>
          </w:p>
        </w:tc>
      </w:tr>
      <w:tr w:rsidR="00CC63D0" w:rsidRPr="00AB278E" w14:paraId="166A8251" w14:textId="77777777" w:rsidTr="00CC63D0">
        <w:trPr>
          <w:cantSplit/>
        </w:trPr>
        <w:tc>
          <w:tcPr>
            <w:tcW w:w="558" w:type="dxa"/>
          </w:tcPr>
          <w:p w14:paraId="0AACEC2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6EB3003" w14:textId="77777777" w:rsidR="00D42A60" w:rsidRPr="00AB278E" w:rsidRDefault="004B324A" w:rsidP="00D42A60">
            <w:pPr>
              <w:rPr>
                <w:rFonts w:ascii="Times New Roman" w:hAnsi="Times New Roman"/>
                <w:szCs w:val="22"/>
              </w:rPr>
            </w:pPr>
            <w:r w:rsidRPr="00AB278E">
              <w:rPr>
                <w:rFonts w:ascii="Times New Roman" w:hAnsi="Times New Roman"/>
                <w:szCs w:val="22"/>
              </w:rPr>
              <w:t>Reporting Category</w:t>
            </w:r>
          </w:p>
        </w:tc>
        <w:tc>
          <w:tcPr>
            <w:tcW w:w="1080" w:type="dxa"/>
          </w:tcPr>
          <w:p w14:paraId="279DB94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8D8EE7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5415519" w14:textId="77777777" w:rsidR="00D42A60" w:rsidRPr="00AB278E" w:rsidRDefault="00D42A60" w:rsidP="00D42A60">
            <w:pPr>
              <w:rPr>
                <w:sz w:val="20"/>
              </w:rPr>
            </w:pPr>
          </w:p>
        </w:tc>
      </w:tr>
      <w:tr w:rsidR="00CC63D0" w:rsidRPr="00AB278E" w14:paraId="1FFBA18A" w14:textId="77777777" w:rsidTr="00CC63D0">
        <w:trPr>
          <w:cantSplit/>
        </w:trPr>
        <w:tc>
          <w:tcPr>
            <w:tcW w:w="558" w:type="dxa"/>
          </w:tcPr>
          <w:p w14:paraId="0F1615E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5D53D6EC" w14:textId="77777777" w:rsidR="00D42A60" w:rsidRPr="00AB278E" w:rsidRDefault="004B324A" w:rsidP="00D42A60">
            <w:pPr>
              <w:rPr>
                <w:rFonts w:ascii="Times New Roman" w:hAnsi="Times New Roman"/>
                <w:szCs w:val="22"/>
              </w:rPr>
            </w:pPr>
            <w:r w:rsidRPr="00AB278E">
              <w:rPr>
                <w:rFonts w:ascii="Times New Roman" w:hAnsi="Times New Roman"/>
                <w:szCs w:val="22"/>
              </w:rPr>
              <w:t>Vendor ID</w:t>
            </w:r>
          </w:p>
        </w:tc>
        <w:tc>
          <w:tcPr>
            <w:tcW w:w="1080" w:type="dxa"/>
          </w:tcPr>
          <w:p w14:paraId="746913E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E2E05B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69D6A16" w14:textId="77777777" w:rsidR="00D42A60" w:rsidRPr="00AB278E" w:rsidRDefault="00D42A60" w:rsidP="00D42A60">
            <w:pPr>
              <w:rPr>
                <w:sz w:val="20"/>
              </w:rPr>
            </w:pPr>
          </w:p>
        </w:tc>
      </w:tr>
      <w:tr w:rsidR="00CC63D0" w:rsidRPr="00AB278E" w14:paraId="4E9D6F12" w14:textId="77777777" w:rsidTr="00CC63D0">
        <w:trPr>
          <w:cantSplit/>
        </w:trPr>
        <w:tc>
          <w:tcPr>
            <w:tcW w:w="558" w:type="dxa"/>
          </w:tcPr>
          <w:p w14:paraId="1370F2E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6F23D54B" w14:textId="77777777" w:rsidR="00D42A60" w:rsidRPr="00AB278E" w:rsidRDefault="004B324A" w:rsidP="00D42A60">
            <w:pPr>
              <w:rPr>
                <w:rFonts w:ascii="Times New Roman" w:hAnsi="Times New Roman"/>
                <w:szCs w:val="22"/>
              </w:rPr>
            </w:pPr>
            <w:r w:rsidRPr="00AB278E">
              <w:rPr>
                <w:rFonts w:ascii="Times New Roman" w:hAnsi="Times New Roman"/>
                <w:szCs w:val="22"/>
              </w:rPr>
              <w:t>Vendor Address Code</w:t>
            </w:r>
          </w:p>
        </w:tc>
        <w:tc>
          <w:tcPr>
            <w:tcW w:w="1080" w:type="dxa"/>
          </w:tcPr>
          <w:p w14:paraId="4CBA99B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DA85B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ECECD0E" w14:textId="77777777" w:rsidR="00D42A60" w:rsidRPr="00AB278E" w:rsidRDefault="00D42A60" w:rsidP="00D42A60">
            <w:pPr>
              <w:rPr>
                <w:sz w:val="20"/>
              </w:rPr>
            </w:pPr>
          </w:p>
        </w:tc>
      </w:tr>
      <w:tr w:rsidR="00CC63D0" w:rsidRPr="00AB278E" w14:paraId="606E88BF" w14:textId="77777777" w:rsidTr="00CC63D0">
        <w:trPr>
          <w:cantSplit/>
        </w:trPr>
        <w:tc>
          <w:tcPr>
            <w:tcW w:w="558" w:type="dxa"/>
          </w:tcPr>
          <w:p w14:paraId="08BAE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067CA25E" w14:textId="77777777" w:rsidR="00D42A60" w:rsidRPr="00AB278E" w:rsidRDefault="004B324A" w:rsidP="00D42A60">
            <w:pPr>
              <w:rPr>
                <w:rFonts w:ascii="Times New Roman" w:hAnsi="Times New Roman"/>
                <w:szCs w:val="22"/>
              </w:rPr>
            </w:pPr>
            <w:r w:rsidRPr="00AB278E">
              <w:rPr>
                <w:rFonts w:ascii="Times New Roman" w:hAnsi="Times New Roman"/>
                <w:szCs w:val="22"/>
              </w:rPr>
              <w:t>Vendor Name</w:t>
            </w:r>
          </w:p>
        </w:tc>
        <w:tc>
          <w:tcPr>
            <w:tcW w:w="1080" w:type="dxa"/>
          </w:tcPr>
          <w:p w14:paraId="766DA7B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7C91BAF"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937E590" w14:textId="77777777" w:rsidR="00D42A60" w:rsidRPr="00AB278E" w:rsidRDefault="00D42A60" w:rsidP="00D42A60">
            <w:pPr>
              <w:rPr>
                <w:sz w:val="20"/>
              </w:rPr>
            </w:pPr>
          </w:p>
        </w:tc>
      </w:tr>
      <w:tr w:rsidR="00CC63D0" w:rsidRPr="00AB278E" w14:paraId="683D3EC3" w14:textId="77777777" w:rsidTr="00CC63D0">
        <w:trPr>
          <w:cantSplit/>
        </w:trPr>
        <w:tc>
          <w:tcPr>
            <w:tcW w:w="558" w:type="dxa"/>
          </w:tcPr>
          <w:p w14:paraId="0B80F38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6D0AA02F" w14:textId="77777777" w:rsidR="00D42A60" w:rsidRPr="00AB278E" w:rsidRDefault="004B324A" w:rsidP="00D42A60">
            <w:pPr>
              <w:rPr>
                <w:rFonts w:ascii="Times New Roman" w:hAnsi="Times New Roman"/>
                <w:szCs w:val="22"/>
              </w:rPr>
            </w:pPr>
            <w:r w:rsidRPr="00AB278E">
              <w:rPr>
                <w:rFonts w:ascii="Times New Roman" w:hAnsi="Times New Roman"/>
                <w:szCs w:val="22"/>
              </w:rPr>
              <w:t>Quantity</w:t>
            </w:r>
          </w:p>
        </w:tc>
        <w:tc>
          <w:tcPr>
            <w:tcW w:w="1080" w:type="dxa"/>
          </w:tcPr>
          <w:p w14:paraId="4BB022B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3163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4BAAAF4" w14:textId="77777777" w:rsidR="00D42A60" w:rsidRPr="00AB278E" w:rsidRDefault="00D42A60" w:rsidP="00D42A60">
            <w:pPr>
              <w:rPr>
                <w:sz w:val="20"/>
              </w:rPr>
            </w:pPr>
          </w:p>
        </w:tc>
      </w:tr>
      <w:tr w:rsidR="00CC63D0" w:rsidRPr="00AB278E" w14:paraId="7D9E7617" w14:textId="77777777" w:rsidTr="00CC63D0">
        <w:trPr>
          <w:cantSplit/>
        </w:trPr>
        <w:tc>
          <w:tcPr>
            <w:tcW w:w="558" w:type="dxa"/>
          </w:tcPr>
          <w:p w14:paraId="109D9CC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99535C6" w14:textId="77777777" w:rsidR="00D42A60" w:rsidRPr="00AB278E" w:rsidRDefault="004B324A" w:rsidP="00D42A60">
            <w:pPr>
              <w:rPr>
                <w:rFonts w:ascii="Times New Roman" w:hAnsi="Times New Roman"/>
                <w:szCs w:val="22"/>
              </w:rPr>
            </w:pPr>
            <w:r w:rsidRPr="00AB278E">
              <w:rPr>
                <w:rFonts w:ascii="Times New Roman" w:hAnsi="Times New Roman"/>
                <w:szCs w:val="22"/>
              </w:rPr>
              <w:t>Voucher Schedule Typ</w:t>
            </w:r>
            <w:r w:rsidR="004E1DA1" w:rsidRPr="00AB278E">
              <w:rPr>
                <w:rFonts w:ascii="Times New Roman" w:hAnsi="Times New Roman"/>
                <w:szCs w:val="22"/>
              </w:rPr>
              <w:t>e</w:t>
            </w:r>
          </w:p>
        </w:tc>
        <w:tc>
          <w:tcPr>
            <w:tcW w:w="1080" w:type="dxa"/>
          </w:tcPr>
          <w:p w14:paraId="3C3CA37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D58622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2BA3C0C" w14:textId="77777777" w:rsidR="00D42A60" w:rsidRPr="00AB278E" w:rsidRDefault="00D42A60" w:rsidP="00D42A60">
            <w:pPr>
              <w:rPr>
                <w:sz w:val="20"/>
              </w:rPr>
            </w:pPr>
          </w:p>
        </w:tc>
      </w:tr>
      <w:tr w:rsidR="00CC63D0" w:rsidRPr="00AB278E" w14:paraId="330D55FF" w14:textId="77777777" w:rsidTr="00CC63D0">
        <w:trPr>
          <w:cantSplit/>
        </w:trPr>
        <w:tc>
          <w:tcPr>
            <w:tcW w:w="558" w:type="dxa"/>
          </w:tcPr>
          <w:p w14:paraId="4325597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23</w:t>
            </w:r>
          </w:p>
        </w:tc>
        <w:tc>
          <w:tcPr>
            <w:tcW w:w="2520" w:type="dxa"/>
          </w:tcPr>
          <w:p w14:paraId="0AE66062" w14:textId="77777777" w:rsidR="00D42A60" w:rsidRPr="00AB278E" w:rsidRDefault="004B324A" w:rsidP="00D42A60">
            <w:pPr>
              <w:rPr>
                <w:rFonts w:ascii="Times New Roman" w:hAnsi="Times New Roman"/>
                <w:szCs w:val="22"/>
              </w:rPr>
            </w:pPr>
            <w:r w:rsidRPr="00AB278E">
              <w:rPr>
                <w:rFonts w:ascii="Times New Roman" w:hAnsi="Times New Roman"/>
                <w:szCs w:val="22"/>
              </w:rPr>
              <w:t>Agency Schedule No</w:t>
            </w:r>
          </w:p>
        </w:tc>
        <w:tc>
          <w:tcPr>
            <w:tcW w:w="1080" w:type="dxa"/>
          </w:tcPr>
          <w:p w14:paraId="430C58E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4BBAA24E"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F159C2" w14:textId="77777777" w:rsidR="00D42A60" w:rsidRPr="00AB278E" w:rsidRDefault="00D42A60" w:rsidP="00D42A60">
            <w:pPr>
              <w:rPr>
                <w:sz w:val="20"/>
              </w:rPr>
            </w:pPr>
          </w:p>
        </w:tc>
      </w:tr>
      <w:tr w:rsidR="00CC63D0" w:rsidRPr="00AB278E" w14:paraId="1AA463CA" w14:textId="77777777" w:rsidTr="00CC63D0">
        <w:trPr>
          <w:cantSplit/>
        </w:trPr>
        <w:tc>
          <w:tcPr>
            <w:tcW w:w="558" w:type="dxa"/>
          </w:tcPr>
          <w:p w14:paraId="21A8EE6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24</w:t>
            </w:r>
          </w:p>
        </w:tc>
        <w:tc>
          <w:tcPr>
            <w:tcW w:w="2520" w:type="dxa"/>
          </w:tcPr>
          <w:p w14:paraId="68CECC4B" w14:textId="77777777" w:rsidR="00D42A60" w:rsidRPr="00AB278E" w:rsidRDefault="004B324A" w:rsidP="00D42A60">
            <w:pPr>
              <w:rPr>
                <w:rFonts w:ascii="Times New Roman" w:hAnsi="Times New Roman"/>
                <w:szCs w:val="22"/>
              </w:rPr>
            </w:pPr>
            <w:r w:rsidRPr="00AB278E">
              <w:rPr>
                <w:rFonts w:ascii="Times New Roman" w:hAnsi="Times New Roman"/>
                <w:szCs w:val="22"/>
              </w:rPr>
              <w:t>Disbursing Office</w:t>
            </w:r>
          </w:p>
        </w:tc>
        <w:tc>
          <w:tcPr>
            <w:tcW w:w="1080" w:type="dxa"/>
          </w:tcPr>
          <w:p w14:paraId="6080422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3766AA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0E70B2B" w14:textId="77777777" w:rsidR="00D42A60" w:rsidRPr="00AB278E" w:rsidRDefault="00D42A60" w:rsidP="00D42A60">
            <w:pPr>
              <w:rPr>
                <w:sz w:val="20"/>
              </w:rPr>
            </w:pPr>
          </w:p>
        </w:tc>
      </w:tr>
      <w:tr w:rsidR="00CC63D0" w:rsidRPr="00AB278E" w14:paraId="7CCF6DED" w14:textId="77777777" w:rsidTr="00CC63D0">
        <w:trPr>
          <w:cantSplit/>
        </w:trPr>
        <w:tc>
          <w:tcPr>
            <w:tcW w:w="558" w:type="dxa"/>
          </w:tcPr>
          <w:p w14:paraId="2F94F6D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25</w:t>
            </w:r>
          </w:p>
        </w:tc>
        <w:tc>
          <w:tcPr>
            <w:tcW w:w="2520" w:type="dxa"/>
          </w:tcPr>
          <w:p w14:paraId="00CDF092" w14:textId="77777777" w:rsidR="00D42A60" w:rsidRPr="00AB278E" w:rsidRDefault="004B324A" w:rsidP="00D42A60">
            <w:pPr>
              <w:rPr>
                <w:rFonts w:ascii="Times New Roman" w:hAnsi="Times New Roman"/>
                <w:szCs w:val="22"/>
              </w:rPr>
            </w:pPr>
            <w:r w:rsidRPr="00AB278E">
              <w:rPr>
                <w:rFonts w:ascii="Times New Roman" w:hAnsi="Times New Roman"/>
                <w:szCs w:val="22"/>
              </w:rPr>
              <w:t>Guest Symbol</w:t>
            </w:r>
          </w:p>
        </w:tc>
        <w:tc>
          <w:tcPr>
            <w:tcW w:w="1080" w:type="dxa"/>
          </w:tcPr>
          <w:p w14:paraId="7792C47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486ED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75BEE3D" w14:textId="77777777" w:rsidR="00D42A60" w:rsidRPr="00AB278E" w:rsidRDefault="00D42A60" w:rsidP="00D42A60">
            <w:pPr>
              <w:rPr>
                <w:sz w:val="20"/>
              </w:rPr>
            </w:pPr>
          </w:p>
        </w:tc>
      </w:tr>
      <w:tr w:rsidR="00CC63D0" w:rsidRPr="00AB278E" w14:paraId="4365671B" w14:textId="77777777" w:rsidTr="00CC63D0">
        <w:trPr>
          <w:cantSplit/>
        </w:trPr>
        <w:tc>
          <w:tcPr>
            <w:tcW w:w="558" w:type="dxa"/>
          </w:tcPr>
          <w:p w14:paraId="3CB9202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26</w:t>
            </w:r>
          </w:p>
        </w:tc>
        <w:tc>
          <w:tcPr>
            <w:tcW w:w="2520" w:type="dxa"/>
          </w:tcPr>
          <w:p w14:paraId="25131FCF"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Code</w:t>
            </w:r>
          </w:p>
        </w:tc>
        <w:tc>
          <w:tcPr>
            <w:tcW w:w="1080" w:type="dxa"/>
          </w:tcPr>
          <w:p w14:paraId="69B7FF0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2C047B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8B7DC9" w14:textId="77777777" w:rsidR="00D42A60" w:rsidRPr="00AB278E" w:rsidRDefault="00D42A60" w:rsidP="00D42A60">
            <w:pPr>
              <w:rPr>
                <w:sz w:val="20"/>
              </w:rPr>
            </w:pPr>
          </w:p>
        </w:tc>
      </w:tr>
      <w:tr w:rsidR="00CC63D0" w:rsidRPr="00AB278E" w14:paraId="6F34E18A" w14:textId="77777777" w:rsidTr="00CC63D0">
        <w:trPr>
          <w:cantSplit/>
        </w:trPr>
        <w:tc>
          <w:tcPr>
            <w:tcW w:w="558" w:type="dxa"/>
          </w:tcPr>
          <w:p w14:paraId="24313D8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012C2F5"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Number</w:t>
            </w:r>
          </w:p>
        </w:tc>
        <w:tc>
          <w:tcPr>
            <w:tcW w:w="1080" w:type="dxa"/>
          </w:tcPr>
          <w:p w14:paraId="3ACDF31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9F39B2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936920" w14:textId="77777777" w:rsidR="00D42A60" w:rsidRPr="00AB278E" w:rsidRDefault="00D42A60" w:rsidP="00D42A60">
            <w:pPr>
              <w:rPr>
                <w:sz w:val="20"/>
              </w:rPr>
            </w:pPr>
          </w:p>
        </w:tc>
      </w:tr>
      <w:tr w:rsidR="00CC63D0" w:rsidRPr="00AB278E" w14:paraId="12875C2E" w14:textId="77777777" w:rsidTr="00CC63D0">
        <w:trPr>
          <w:cantSplit/>
        </w:trPr>
        <w:tc>
          <w:tcPr>
            <w:tcW w:w="558" w:type="dxa"/>
          </w:tcPr>
          <w:p w14:paraId="5ABD611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28</w:t>
            </w:r>
          </w:p>
        </w:tc>
        <w:tc>
          <w:tcPr>
            <w:tcW w:w="2520" w:type="dxa"/>
          </w:tcPr>
          <w:p w14:paraId="2E41C5C8"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Line</w:t>
            </w:r>
          </w:p>
        </w:tc>
        <w:tc>
          <w:tcPr>
            <w:tcW w:w="1080" w:type="dxa"/>
          </w:tcPr>
          <w:p w14:paraId="2C4D661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0536C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B6DE8C4" w14:textId="77777777" w:rsidR="00D42A60" w:rsidRPr="00AB278E" w:rsidRDefault="00D42A60" w:rsidP="00D42A60">
            <w:pPr>
              <w:rPr>
                <w:sz w:val="20"/>
              </w:rPr>
            </w:pPr>
          </w:p>
        </w:tc>
      </w:tr>
      <w:tr w:rsidR="00CC63D0" w:rsidRPr="00AB278E" w14:paraId="4850006C" w14:textId="77777777" w:rsidTr="00CC63D0">
        <w:trPr>
          <w:cantSplit/>
        </w:trPr>
        <w:tc>
          <w:tcPr>
            <w:tcW w:w="558" w:type="dxa"/>
          </w:tcPr>
          <w:p w14:paraId="6DE8144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29</w:t>
            </w:r>
          </w:p>
        </w:tc>
        <w:tc>
          <w:tcPr>
            <w:tcW w:w="2520" w:type="dxa"/>
          </w:tcPr>
          <w:p w14:paraId="7B5F7B4D" w14:textId="77777777" w:rsidR="00D42A60" w:rsidRPr="00AB278E" w:rsidRDefault="00746B88" w:rsidP="00D42A60">
            <w:pPr>
              <w:rPr>
                <w:rFonts w:ascii="Times New Roman" w:hAnsi="Times New Roman"/>
                <w:szCs w:val="22"/>
              </w:rPr>
            </w:pPr>
            <w:r w:rsidRPr="00AB278E">
              <w:rPr>
                <w:rFonts w:ascii="Times New Roman" w:hAnsi="Times New Roman"/>
                <w:szCs w:val="22"/>
              </w:rPr>
              <w:t>Document Type</w:t>
            </w:r>
          </w:p>
        </w:tc>
        <w:tc>
          <w:tcPr>
            <w:tcW w:w="1080" w:type="dxa"/>
          </w:tcPr>
          <w:p w14:paraId="190A352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7A50C1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CD33FB" w14:textId="77777777" w:rsidR="00D42A60" w:rsidRPr="00AB278E" w:rsidRDefault="00D42A60" w:rsidP="00D42A60">
            <w:pPr>
              <w:rPr>
                <w:sz w:val="20"/>
              </w:rPr>
            </w:pPr>
          </w:p>
        </w:tc>
      </w:tr>
      <w:tr w:rsidR="00CC63D0" w:rsidRPr="00AB278E" w14:paraId="5DBDBBC6" w14:textId="77777777" w:rsidTr="00CC63D0">
        <w:trPr>
          <w:cantSplit/>
        </w:trPr>
        <w:tc>
          <w:tcPr>
            <w:tcW w:w="558" w:type="dxa"/>
          </w:tcPr>
          <w:p w14:paraId="402CF9B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30</w:t>
            </w:r>
          </w:p>
        </w:tc>
        <w:tc>
          <w:tcPr>
            <w:tcW w:w="2520" w:type="dxa"/>
          </w:tcPr>
          <w:p w14:paraId="1874AA17"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w:t>
            </w:r>
          </w:p>
        </w:tc>
        <w:tc>
          <w:tcPr>
            <w:tcW w:w="1080" w:type="dxa"/>
          </w:tcPr>
          <w:p w14:paraId="4EADE83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B2076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8D2E591" w14:textId="77777777" w:rsidR="00D42A60" w:rsidRPr="00AB278E" w:rsidRDefault="00D42A60" w:rsidP="00D42A60">
            <w:pPr>
              <w:rPr>
                <w:sz w:val="20"/>
              </w:rPr>
            </w:pPr>
          </w:p>
        </w:tc>
      </w:tr>
      <w:tr w:rsidR="00CC63D0" w:rsidRPr="00AB278E" w14:paraId="044564C9" w14:textId="77777777" w:rsidTr="00CC63D0">
        <w:trPr>
          <w:cantSplit/>
        </w:trPr>
        <w:tc>
          <w:tcPr>
            <w:tcW w:w="558" w:type="dxa"/>
          </w:tcPr>
          <w:p w14:paraId="52D986E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31</w:t>
            </w:r>
          </w:p>
        </w:tc>
        <w:tc>
          <w:tcPr>
            <w:tcW w:w="2520" w:type="dxa"/>
          </w:tcPr>
          <w:p w14:paraId="7E191BF0"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Year</w:t>
            </w:r>
          </w:p>
        </w:tc>
        <w:tc>
          <w:tcPr>
            <w:tcW w:w="1080" w:type="dxa"/>
          </w:tcPr>
          <w:p w14:paraId="2451C618"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0293C9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9065DB2" w14:textId="77777777" w:rsidR="00D42A60" w:rsidRPr="00AB278E" w:rsidRDefault="00D42A60" w:rsidP="00D42A60">
            <w:pPr>
              <w:rPr>
                <w:sz w:val="20"/>
              </w:rPr>
            </w:pPr>
          </w:p>
        </w:tc>
      </w:tr>
      <w:tr w:rsidR="00CC63D0" w:rsidRPr="00AB278E" w14:paraId="5B39AB05" w14:textId="77777777" w:rsidTr="00CC63D0">
        <w:trPr>
          <w:cantSplit/>
        </w:trPr>
        <w:tc>
          <w:tcPr>
            <w:tcW w:w="558" w:type="dxa"/>
          </w:tcPr>
          <w:p w14:paraId="753834E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32</w:t>
            </w:r>
          </w:p>
        </w:tc>
        <w:tc>
          <w:tcPr>
            <w:tcW w:w="2520" w:type="dxa"/>
          </w:tcPr>
          <w:p w14:paraId="08518EFB"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BE6F4B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6481A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7373003" w14:textId="77777777" w:rsidR="00D42A60" w:rsidRPr="00AB278E" w:rsidRDefault="00D42A60" w:rsidP="00D42A60">
            <w:pPr>
              <w:rPr>
                <w:sz w:val="20"/>
              </w:rPr>
            </w:pPr>
          </w:p>
        </w:tc>
      </w:tr>
      <w:tr w:rsidR="00CC63D0" w:rsidRPr="00AB278E" w14:paraId="653E7692" w14:textId="77777777" w:rsidTr="00CC63D0">
        <w:trPr>
          <w:cantSplit/>
        </w:trPr>
        <w:tc>
          <w:tcPr>
            <w:tcW w:w="558" w:type="dxa"/>
          </w:tcPr>
          <w:p w14:paraId="4E62C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33</w:t>
            </w:r>
          </w:p>
        </w:tc>
        <w:tc>
          <w:tcPr>
            <w:tcW w:w="2520" w:type="dxa"/>
          </w:tcPr>
          <w:p w14:paraId="3E7ABDDF"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Day</w:t>
            </w:r>
          </w:p>
        </w:tc>
        <w:tc>
          <w:tcPr>
            <w:tcW w:w="1080" w:type="dxa"/>
          </w:tcPr>
          <w:p w14:paraId="05D2FBC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A123D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8DA2EB3" w14:textId="77777777" w:rsidR="00D42A60" w:rsidRPr="00AB278E" w:rsidRDefault="00D42A60" w:rsidP="00D42A60">
            <w:pPr>
              <w:rPr>
                <w:sz w:val="20"/>
              </w:rPr>
            </w:pPr>
          </w:p>
        </w:tc>
      </w:tr>
      <w:tr w:rsidR="00CC63D0" w:rsidRPr="00AB278E" w14:paraId="07B2FE5D" w14:textId="77777777" w:rsidTr="00EB342B">
        <w:trPr>
          <w:cantSplit/>
        </w:trPr>
        <w:tc>
          <w:tcPr>
            <w:tcW w:w="558" w:type="dxa"/>
            <w:tcBorders>
              <w:bottom w:val="single" w:sz="4" w:space="0" w:color="auto"/>
            </w:tcBorders>
          </w:tcPr>
          <w:p w14:paraId="2857AE7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46CC9C2A"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328FD30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52A03A6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ECEFA8" w14:textId="77777777" w:rsidR="00D42A60" w:rsidRPr="00AB278E" w:rsidRDefault="00D42A60" w:rsidP="00D42A60">
            <w:pPr>
              <w:rPr>
                <w:sz w:val="20"/>
              </w:rPr>
            </w:pPr>
          </w:p>
        </w:tc>
      </w:tr>
      <w:tr w:rsidR="00CC63D0" w:rsidRPr="00AB278E" w14:paraId="46A40A3E" w14:textId="77777777" w:rsidTr="00EB342B">
        <w:trPr>
          <w:cantSplit/>
        </w:trPr>
        <w:tc>
          <w:tcPr>
            <w:tcW w:w="558" w:type="dxa"/>
            <w:tcBorders>
              <w:left w:val="nil"/>
              <w:right w:val="nil"/>
            </w:tcBorders>
          </w:tcPr>
          <w:p w14:paraId="78D4F2B3" w14:textId="77777777" w:rsidR="00D42A60" w:rsidRPr="00AB278E" w:rsidRDefault="00D42A60" w:rsidP="00CC63D0">
            <w:pPr>
              <w:jc w:val="right"/>
              <w:rPr>
                <w:sz w:val="20"/>
              </w:rPr>
            </w:pPr>
          </w:p>
        </w:tc>
        <w:tc>
          <w:tcPr>
            <w:tcW w:w="2520" w:type="dxa"/>
            <w:tcBorders>
              <w:left w:val="nil"/>
              <w:right w:val="nil"/>
            </w:tcBorders>
          </w:tcPr>
          <w:p w14:paraId="1C6FB0B8" w14:textId="77777777" w:rsidR="00C11014" w:rsidRPr="00C11014" w:rsidRDefault="00C11014" w:rsidP="00D42A60">
            <w:pPr>
              <w:rPr>
                <w:sz w:val="20"/>
              </w:rPr>
            </w:pPr>
          </w:p>
        </w:tc>
        <w:tc>
          <w:tcPr>
            <w:tcW w:w="1080" w:type="dxa"/>
            <w:tcBorders>
              <w:left w:val="nil"/>
              <w:right w:val="nil"/>
            </w:tcBorders>
          </w:tcPr>
          <w:p w14:paraId="03DB47B5" w14:textId="77777777" w:rsidR="00D42A60" w:rsidRPr="00AB278E" w:rsidRDefault="00D42A60" w:rsidP="00D42A60">
            <w:pPr>
              <w:rPr>
                <w:sz w:val="20"/>
              </w:rPr>
            </w:pPr>
          </w:p>
        </w:tc>
        <w:tc>
          <w:tcPr>
            <w:tcW w:w="1080" w:type="dxa"/>
            <w:tcBorders>
              <w:left w:val="nil"/>
              <w:right w:val="nil"/>
            </w:tcBorders>
          </w:tcPr>
          <w:p w14:paraId="0E5A9B76" w14:textId="77777777" w:rsidR="00D42A60" w:rsidRPr="00AB278E" w:rsidRDefault="00D42A60" w:rsidP="00D42A60">
            <w:pPr>
              <w:rPr>
                <w:sz w:val="20"/>
              </w:rPr>
            </w:pPr>
          </w:p>
        </w:tc>
        <w:tc>
          <w:tcPr>
            <w:tcW w:w="4338" w:type="dxa"/>
            <w:tcBorders>
              <w:left w:val="nil"/>
              <w:right w:val="nil"/>
            </w:tcBorders>
          </w:tcPr>
          <w:p w14:paraId="450AB3E4" w14:textId="77777777" w:rsidR="00D42A60" w:rsidRPr="004A593E" w:rsidRDefault="00D42A60" w:rsidP="00D42A60">
            <w:pPr>
              <w:rPr>
                <w:sz w:val="20"/>
              </w:rPr>
            </w:pPr>
          </w:p>
        </w:tc>
      </w:tr>
      <w:tr w:rsidR="00CC63D0" w:rsidRPr="00AB278E" w14:paraId="0C9FD903" w14:textId="77777777" w:rsidTr="00CC63D0">
        <w:trPr>
          <w:cantSplit/>
        </w:trPr>
        <w:tc>
          <w:tcPr>
            <w:tcW w:w="558" w:type="dxa"/>
          </w:tcPr>
          <w:p w14:paraId="1E29D3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459A1937" w14:textId="77777777" w:rsidR="00D42A60"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43C61A16" w14:textId="77777777" w:rsidR="00D42A60" w:rsidRPr="00AB278E" w:rsidRDefault="00746B88" w:rsidP="00D42A60">
            <w:pPr>
              <w:rPr>
                <w:rFonts w:ascii="Times New Roman" w:hAnsi="Times New Roman"/>
                <w:szCs w:val="22"/>
              </w:rPr>
            </w:pPr>
            <w:r w:rsidRPr="00AB278E">
              <w:rPr>
                <w:rFonts w:ascii="Times New Roman" w:hAnsi="Times New Roman"/>
                <w:szCs w:val="22"/>
              </w:rPr>
              <w:t>SVB</w:t>
            </w:r>
          </w:p>
        </w:tc>
        <w:tc>
          <w:tcPr>
            <w:tcW w:w="1080" w:type="dxa"/>
          </w:tcPr>
          <w:p w14:paraId="21E3A6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6F5F18" w14:textId="77777777" w:rsidR="00D42A60"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85F385D" w14:textId="77777777" w:rsidTr="00CC63D0">
        <w:trPr>
          <w:cantSplit/>
        </w:trPr>
        <w:tc>
          <w:tcPr>
            <w:tcW w:w="558" w:type="dxa"/>
          </w:tcPr>
          <w:p w14:paraId="6B5511E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399C54CF" w14:textId="77777777" w:rsidR="00D42A60" w:rsidRPr="00AB278E" w:rsidRDefault="00746B88" w:rsidP="00D42A60">
            <w:pPr>
              <w:rPr>
                <w:rFonts w:ascii="Times New Roman" w:hAnsi="Times New Roman"/>
                <w:szCs w:val="22"/>
              </w:rPr>
            </w:pPr>
            <w:r w:rsidRPr="00AB278E">
              <w:rPr>
                <w:rFonts w:ascii="Times New Roman" w:hAnsi="Times New Roman"/>
                <w:szCs w:val="22"/>
              </w:rPr>
              <w:t>Line Amount</w:t>
            </w:r>
          </w:p>
        </w:tc>
        <w:tc>
          <w:tcPr>
            <w:tcW w:w="1080" w:type="dxa"/>
          </w:tcPr>
          <w:p w14:paraId="3D6E6224" w14:textId="77777777" w:rsidR="00D42A60" w:rsidRPr="00AB278E" w:rsidRDefault="00746B88" w:rsidP="00D42A60">
            <w:pPr>
              <w:rPr>
                <w:rFonts w:ascii="Times New Roman" w:hAnsi="Times New Roman"/>
                <w:szCs w:val="22"/>
              </w:rPr>
            </w:pPr>
            <w:r w:rsidRPr="00AB278E">
              <w:rPr>
                <w:rFonts w:ascii="Times New Roman" w:hAnsi="Times New Roman"/>
                <w:szCs w:val="22"/>
              </w:rPr>
              <w:t>15N</w:t>
            </w:r>
          </w:p>
        </w:tc>
        <w:tc>
          <w:tcPr>
            <w:tcW w:w="1080" w:type="dxa"/>
          </w:tcPr>
          <w:p w14:paraId="4EB7C9D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C7BB09" w14:textId="77777777" w:rsidR="00D42A60" w:rsidRPr="00AB278E" w:rsidRDefault="00F137AD" w:rsidP="00D42A60">
            <w:pPr>
              <w:rPr>
                <w:rFonts w:ascii="Times New Roman" w:hAnsi="Times New Roman"/>
                <w:szCs w:val="22"/>
              </w:rPr>
            </w:pPr>
            <w:r w:rsidRPr="00AB278E">
              <w:rPr>
                <w:rFonts w:ascii="Times New Roman" w:hAnsi="Times New Roman"/>
                <w:szCs w:val="22"/>
              </w:rPr>
              <w:t>Accrual amount</w:t>
            </w:r>
          </w:p>
        </w:tc>
      </w:tr>
      <w:tr w:rsidR="00CC63D0" w:rsidRPr="00AB278E" w14:paraId="4C7321DB" w14:textId="77777777" w:rsidTr="00CC63D0">
        <w:trPr>
          <w:cantSplit/>
        </w:trPr>
        <w:tc>
          <w:tcPr>
            <w:tcW w:w="558" w:type="dxa"/>
          </w:tcPr>
          <w:p w14:paraId="3802176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4349DA63" w14:textId="77777777" w:rsidR="00D42A60" w:rsidRPr="00AB278E" w:rsidRDefault="00746B88" w:rsidP="00D42A60">
            <w:pPr>
              <w:rPr>
                <w:rFonts w:ascii="Times New Roman" w:hAnsi="Times New Roman"/>
                <w:szCs w:val="22"/>
              </w:rPr>
            </w:pPr>
            <w:r w:rsidRPr="00AB278E">
              <w:rPr>
                <w:rFonts w:ascii="Times New Roman" w:hAnsi="Times New Roman"/>
                <w:szCs w:val="22"/>
              </w:rPr>
              <w:t>Incr/Decr Indicator</w:t>
            </w:r>
          </w:p>
        </w:tc>
        <w:tc>
          <w:tcPr>
            <w:tcW w:w="1080" w:type="dxa"/>
          </w:tcPr>
          <w:p w14:paraId="034BD25F" w14:textId="77777777" w:rsidR="00D42A60" w:rsidRPr="00AB278E" w:rsidRDefault="00746B88" w:rsidP="00D42A60">
            <w:pPr>
              <w:rPr>
                <w:rFonts w:ascii="Times New Roman" w:hAnsi="Times New Roman"/>
                <w:szCs w:val="22"/>
              </w:rPr>
            </w:pPr>
            <w:r w:rsidRPr="00AB278E">
              <w:rPr>
                <w:rFonts w:ascii="Times New Roman" w:hAnsi="Times New Roman"/>
                <w:szCs w:val="22"/>
              </w:rPr>
              <w:t>I</w:t>
            </w:r>
          </w:p>
        </w:tc>
        <w:tc>
          <w:tcPr>
            <w:tcW w:w="1080" w:type="dxa"/>
          </w:tcPr>
          <w:p w14:paraId="0ED2482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426B825" w14:textId="77777777" w:rsidR="00D42A60" w:rsidRPr="00AB278E" w:rsidRDefault="00F137AD" w:rsidP="00D42A60">
            <w:pPr>
              <w:rPr>
                <w:rFonts w:ascii="Times New Roman" w:hAnsi="Times New Roman"/>
                <w:szCs w:val="22"/>
              </w:rPr>
            </w:pPr>
            <w:r w:rsidRPr="00AB278E">
              <w:rPr>
                <w:rFonts w:ascii="Times New Roman" w:hAnsi="Times New Roman"/>
                <w:szCs w:val="22"/>
              </w:rPr>
              <w:t>"I" for original entry</w:t>
            </w:r>
          </w:p>
        </w:tc>
      </w:tr>
      <w:tr w:rsidR="00CC63D0" w:rsidRPr="00AB278E" w14:paraId="06E81C07" w14:textId="77777777" w:rsidTr="00CC63D0">
        <w:trPr>
          <w:cantSplit/>
        </w:trPr>
        <w:tc>
          <w:tcPr>
            <w:tcW w:w="558" w:type="dxa"/>
          </w:tcPr>
          <w:p w14:paraId="77E6B42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89A6E6C" w14:textId="77777777" w:rsidR="00D42A60" w:rsidRPr="00AB278E" w:rsidRDefault="00746B88" w:rsidP="00D42A60">
            <w:pPr>
              <w:rPr>
                <w:rFonts w:ascii="Times New Roman" w:hAnsi="Times New Roman"/>
                <w:szCs w:val="22"/>
              </w:rPr>
            </w:pPr>
            <w:r w:rsidRPr="00AB278E">
              <w:rPr>
                <w:rFonts w:ascii="Times New Roman" w:hAnsi="Times New Roman"/>
                <w:szCs w:val="22"/>
              </w:rPr>
              <w:t>Line Description</w:t>
            </w:r>
          </w:p>
        </w:tc>
        <w:tc>
          <w:tcPr>
            <w:tcW w:w="1080" w:type="dxa"/>
          </w:tcPr>
          <w:p w14:paraId="078B03D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B2045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00F52CC" w14:textId="77777777" w:rsidR="00D42A60" w:rsidRPr="00AB278E" w:rsidRDefault="00D42A60" w:rsidP="00D42A60">
            <w:pPr>
              <w:rPr>
                <w:sz w:val="20"/>
              </w:rPr>
            </w:pPr>
          </w:p>
        </w:tc>
      </w:tr>
      <w:tr w:rsidR="00CC63D0" w:rsidRPr="00AB278E" w14:paraId="55890788" w14:textId="77777777" w:rsidTr="00CC63D0">
        <w:trPr>
          <w:cantSplit/>
        </w:trPr>
        <w:tc>
          <w:tcPr>
            <w:tcW w:w="558" w:type="dxa"/>
          </w:tcPr>
          <w:p w14:paraId="1187E9B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61D3180" w14:textId="77777777" w:rsidR="00D42A60" w:rsidRPr="00AB278E" w:rsidRDefault="00746B88" w:rsidP="00D42A60">
            <w:pPr>
              <w:rPr>
                <w:rFonts w:ascii="Times New Roman" w:hAnsi="Times New Roman"/>
                <w:szCs w:val="22"/>
              </w:rPr>
            </w:pPr>
            <w:r w:rsidRPr="00AB278E">
              <w:rPr>
                <w:rFonts w:ascii="Times New Roman" w:hAnsi="Times New Roman"/>
                <w:szCs w:val="22"/>
              </w:rPr>
              <w:t>EXP Rev Gl Ind</w:t>
            </w:r>
          </w:p>
        </w:tc>
        <w:tc>
          <w:tcPr>
            <w:tcW w:w="1080" w:type="dxa"/>
          </w:tcPr>
          <w:p w14:paraId="4900BB30" w14:textId="77777777" w:rsidR="00D42A60" w:rsidRPr="00AB278E" w:rsidRDefault="00746B88" w:rsidP="00D42A60">
            <w:pPr>
              <w:rPr>
                <w:rFonts w:ascii="Times New Roman" w:hAnsi="Times New Roman"/>
                <w:szCs w:val="22"/>
              </w:rPr>
            </w:pPr>
            <w:r w:rsidRPr="00AB278E">
              <w:rPr>
                <w:rFonts w:ascii="Times New Roman" w:hAnsi="Times New Roman"/>
                <w:szCs w:val="22"/>
              </w:rPr>
              <w:t>R</w:t>
            </w:r>
          </w:p>
        </w:tc>
        <w:tc>
          <w:tcPr>
            <w:tcW w:w="1080" w:type="dxa"/>
          </w:tcPr>
          <w:p w14:paraId="3C1A096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DE7ED57" w14:textId="77777777" w:rsidR="00D42A60" w:rsidRPr="00AB278E" w:rsidRDefault="00F137AD" w:rsidP="00D42A60">
            <w:pPr>
              <w:rPr>
                <w:rFonts w:ascii="Times New Roman" w:hAnsi="Times New Roman"/>
                <w:szCs w:val="22"/>
              </w:rPr>
            </w:pPr>
            <w:r w:rsidRPr="00AB278E">
              <w:rPr>
                <w:rFonts w:ascii="Times New Roman" w:hAnsi="Times New Roman"/>
                <w:szCs w:val="22"/>
              </w:rPr>
              <w:t>"R" for revenue</w:t>
            </w:r>
          </w:p>
        </w:tc>
      </w:tr>
      <w:tr w:rsidR="00CC63D0" w:rsidRPr="00AB278E" w14:paraId="7A89663C" w14:textId="77777777" w:rsidTr="00CC63D0">
        <w:trPr>
          <w:cantSplit/>
        </w:trPr>
        <w:tc>
          <w:tcPr>
            <w:tcW w:w="558" w:type="dxa"/>
          </w:tcPr>
          <w:p w14:paraId="04F2DFF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lastRenderedPageBreak/>
              <w:t>6</w:t>
            </w:r>
          </w:p>
        </w:tc>
        <w:tc>
          <w:tcPr>
            <w:tcW w:w="2520" w:type="dxa"/>
          </w:tcPr>
          <w:p w14:paraId="74862432" w14:textId="77777777" w:rsidR="00D42A60" w:rsidRPr="00AB278E" w:rsidRDefault="00746B88" w:rsidP="00D42A60">
            <w:pPr>
              <w:rPr>
                <w:rFonts w:ascii="Times New Roman" w:hAnsi="Times New Roman"/>
                <w:szCs w:val="22"/>
              </w:rPr>
            </w:pPr>
            <w:r w:rsidRPr="00AB278E">
              <w:rPr>
                <w:rFonts w:ascii="Times New Roman" w:hAnsi="Times New Roman"/>
                <w:szCs w:val="22"/>
              </w:rPr>
              <w:t>Treasury Schedule No</w:t>
            </w:r>
          </w:p>
        </w:tc>
        <w:tc>
          <w:tcPr>
            <w:tcW w:w="1080" w:type="dxa"/>
          </w:tcPr>
          <w:p w14:paraId="592797D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EF8C86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92C10B3" w14:textId="77777777" w:rsidR="00D42A60" w:rsidRPr="00AB278E" w:rsidRDefault="00D42A60" w:rsidP="00D42A60">
            <w:pPr>
              <w:rPr>
                <w:sz w:val="20"/>
              </w:rPr>
            </w:pPr>
          </w:p>
        </w:tc>
      </w:tr>
      <w:tr w:rsidR="00CC63D0" w:rsidRPr="00AB278E" w14:paraId="4A1CBF0F" w14:textId="77777777" w:rsidTr="00CC63D0">
        <w:trPr>
          <w:cantSplit/>
        </w:trPr>
        <w:tc>
          <w:tcPr>
            <w:tcW w:w="558" w:type="dxa"/>
          </w:tcPr>
          <w:p w14:paraId="0424096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75889232"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Year</w:t>
            </w:r>
          </w:p>
        </w:tc>
        <w:tc>
          <w:tcPr>
            <w:tcW w:w="1080" w:type="dxa"/>
          </w:tcPr>
          <w:p w14:paraId="135D7EB4"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04D280A8"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A9E6887"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B437CD7" w14:textId="77777777" w:rsidTr="00CC63D0">
        <w:trPr>
          <w:cantSplit/>
        </w:trPr>
        <w:tc>
          <w:tcPr>
            <w:tcW w:w="558" w:type="dxa"/>
          </w:tcPr>
          <w:p w14:paraId="4BDA8F3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1AB633D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Month</w:t>
            </w:r>
          </w:p>
        </w:tc>
        <w:tc>
          <w:tcPr>
            <w:tcW w:w="1080" w:type="dxa"/>
          </w:tcPr>
          <w:p w14:paraId="5AEF6B50"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2DF4BC59"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20EA6578"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33F04551" w14:textId="77777777" w:rsidTr="00CC63D0">
        <w:trPr>
          <w:cantSplit/>
        </w:trPr>
        <w:tc>
          <w:tcPr>
            <w:tcW w:w="558" w:type="dxa"/>
          </w:tcPr>
          <w:p w14:paraId="4719328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CB51B0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Day</w:t>
            </w:r>
          </w:p>
        </w:tc>
        <w:tc>
          <w:tcPr>
            <w:tcW w:w="1080" w:type="dxa"/>
          </w:tcPr>
          <w:p w14:paraId="3ADA79D1"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A800916"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4CE979BE"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day (last day of month)</w:t>
            </w:r>
          </w:p>
        </w:tc>
      </w:tr>
      <w:tr w:rsidR="00CC63D0" w:rsidRPr="00AB278E" w14:paraId="11BD1794" w14:textId="77777777" w:rsidTr="00CC63D0">
        <w:trPr>
          <w:cantSplit/>
        </w:trPr>
        <w:tc>
          <w:tcPr>
            <w:tcW w:w="558" w:type="dxa"/>
          </w:tcPr>
          <w:p w14:paraId="239FFF5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C14121C" w14:textId="77777777" w:rsidR="00D42A60" w:rsidRPr="00AB278E" w:rsidRDefault="00746B88" w:rsidP="00D42A60">
            <w:pPr>
              <w:rPr>
                <w:rFonts w:ascii="Times New Roman" w:hAnsi="Times New Roman"/>
                <w:szCs w:val="22"/>
              </w:rPr>
            </w:pPr>
            <w:r w:rsidRPr="00AB278E">
              <w:rPr>
                <w:rFonts w:ascii="Times New Roman" w:hAnsi="Times New Roman"/>
                <w:szCs w:val="22"/>
              </w:rPr>
              <w:t>Agreement Number</w:t>
            </w:r>
          </w:p>
        </w:tc>
        <w:tc>
          <w:tcPr>
            <w:tcW w:w="1080" w:type="dxa"/>
          </w:tcPr>
          <w:p w14:paraId="3907A40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52C4A9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F35E5C9" w14:textId="77777777" w:rsidR="00D42A60" w:rsidRPr="00AB278E" w:rsidRDefault="00D42A60" w:rsidP="00D42A60">
            <w:pPr>
              <w:rPr>
                <w:sz w:val="20"/>
              </w:rPr>
            </w:pPr>
          </w:p>
        </w:tc>
      </w:tr>
      <w:tr w:rsidR="00CC63D0" w:rsidRPr="00AB278E" w14:paraId="58D3B90B" w14:textId="77777777" w:rsidTr="00CC63D0">
        <w:trPr>
          <w:cantSplit/>
        </w:trPr>
        <w:tc>
          <w:tcPr>
            <w:tcW w:w="558" w:type="dxa"/>
          </w:tcPr>
          <w:p w14:paraId="1E3E4E2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48E949" w14:textId="77777777" w:rsidR="00D42A60" w:rsidRPr="00AB278E" w:rsidRDefault="00746B88" w:rsidP="00D42A60">
            <w:pPr>
              <w:rPr>
                <w:rFonts w:ascii="Times New Roman" w:hAnsi="Times New Roman"/>
                <w:szCs w:val="22"/>
              </w:rPr>
            </w:pPr>
            <w:r w:rsidRPr="00AB278E">
              <w:rPr>
                <w:rFonts w:ascii="Times New Roman" w:hAnsi="Times New Roman"/>
                <w:szCs w:val="22"/>
              </w:rPr>
              <w:t>Advance Flag</w:t>
            </w:r>
          </w:p>
        </w:tc>
        <w:tc>
          <w:tcPr>
            <w:tcW w:w="1080" w:type="dxa"/>
          </w:tcPr>
          <w:p w14:paraId="232A7B6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FCDB94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2498082" w14:textId="77777777" w:rsidR="00D42A60" w:rsidRPr="00AB278E" w:rsidRDefault="00D42A60" w:rsidP="00D42A60">
            <w:pPr>
              <w:rPr>
                <w:sz w:val="20"/>
              </w:rPr>
            </w:pPr>
          </w:p>
        </w:tc>
      </w:tr>
      <w:tr w:rsidR="00CC63D0" w:rsidRPr="00AB278E" w14:paraId="5607336B" w14:textId="77777777" w:rsidTr="00CC63D0">
        <w:trPr>
          <w:cantSplit/>
        </w:trPr>
        <w:tc>
          <w:tcPr>
            <w:tcW w:w="558" w:type="dxa"/>
          </w:tcPr>
          <w:p w14:paraId="4D6EAF3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2A44C81E" w14:textId="77777777" w:rsidR="00D42A60" w:rsidRPr="00AB278E" w:rsidRDefault="00746B88" w:rsidP="00D42A60">
            <w:pPr>
              <w:rPr>
                <w:rFonts w:ascii="Times New Roman" w:hAnsi="Times New Roman"/>
                <w:szCs w:val="22"/>
              </w:rPr>
            </w:pPr>
            <w:r w:rsidRPr="00AB278E">
              <w:rPr>
                <w:rFonts w:ascii="Times New Roman" w:hAnsi="Times New Roman"/>
                <w:szCs w:val="22"/>
              </w:rPr>
              <w:t>Voucher Schedule Cat</w:t>
            </w:r>
          </w:p>
        </w:tc>
        <w:tc>
          <w:tcPr>
            <w:tcW w:w="1080" w:type="dxa"/>
          </w:tcPr>
          <w:p w14:paraId="2BBDF96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15710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9D20FB" w14:textId="77777777" w:rsidR="00D42A60" w:rsidRPr="00AB278E" w:rsidRDefault="00D42A60" w:rsidP="00D42A60">
            <w:pPr>
              <w:rPr>
                <w:sz w:val="20"/>
              </w:rPr>
            </w:pPr>
          </w:p>
        </w:tc>
      </w:tr>
      <w:tr w:rsidR="00CC63D0" w:rsidRPr="00AB278E" w14:paraId="6274C897" w14:textId="77777777" w:rsidTr="00CC63D0">
        <w:trPr>
          <w:cantSplit/>
        </w:trPr>
        <w:tc>
          <w:tcPr>
            <w:tcW w:w="558" w:type="dxa"/>
          </w:tcPr>
          <w:p w14:paraId="6D4C81F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2B2392E4" w14:textId="77777777" w:rsidR="00D42A60" w:rsidRPr="00AB278E" w:rsidRDefault="00746B88" w:rsidP="00D42A60">
            <w:pPr>
              <w:rPr>
                <w:rFonts w:ascii="Times New Roman" w:hAnsi="Times New Roman"/>
                <w:szCs w:val="22"/>
              </w:rPr>
            </w:pPr>
            <w:r w:rsidRPr="00AB278E">
              <w:rPr>
                <w:rFonts w:ascii="Times New Roman" w:hAnsi="Times New Roman"/>
                <w:szCs w:val="22"/>
              </w:rPr>
              <w:t>Agency Schd Fisc YR</w:t>
            </w:r>
          </w:p>
        </w:tc>
        <w:tc>
          <w:tcPr>
            <w:tcW w:w="1080" w:type="dxa"/>
          </w:tcPr>
          <w:p w14:paraId="0EC6EF8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DEBD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C1C3D9E" w14:textId="77777777" w:rsidR="00D42A60" w:rsidRPr="00AB278E" w:rsidRDefault="00D42A60" w:rsidP="00D42A60">
            <w:pPr>
              <w:rPr>
                <w:sz w:val="20"/>
              </w:rPr>
            </w:pPr>
          </w:p>
        </w:tc>
      </w:tr>
      <w:tr w:rsidR="00CC63D0" w:rsidRPr="00AB278E" w14:paraId="013D69E3" w14:textId="77777777" w:rsidTr="00CC63D0">
        <w:trPr>
          <w:cantSplit/>
        </w:trPr>
        <w:tc>
          <w:tcPr>
            <w:tcW w:w="558" w:type="dxa"/>
          </w:tcPr>
          <w:p w14:paraId="354027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9321051" w14:textId="77777777" w:rsidR="00D42A60" w:rsidRPr="00AB278E" w:rsidRDefault="00746B88" w:rsidP="00D42A60">
            <w:pPr>
              <w:rPr>
                <w:rFonts w:ascii="Times New Roman" w:hAnsi="Times New Roman"/>
                <w:szCs w:val="22"/>
              </w:rPr>
            </w:pPr>
            <w:r w:rsidRPr="00AB278E">
              <w:rPr>
                <w:rFonts w:ascii="Times New Roman" w:hAnsi="Times New Roman"/>
                <w:szCs w:val="22"/>
              </w:rPr>
              <w:t>Obligation Fiscal YR</w:t>
            </w:r>
          </w:p>
        </w:tc>
        <w:tc>
          <w:tcPr>
            <w:tcW w:w="1080" w:type="dxa"/>
          </w:tcPr>
          <w:p w14:paraId="10A8D9D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8BA65B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DD48C4" w14:textId="77777777" w:rsidR="00D42A60" w:rsidRPr="00AB278E" w:rsidRDefault="00D42A60" w:rsidP="00D42A60">
            <w:pPr>
              <w:rPr>
                <w:sz w:val="20"/>
              </w:rPr>
            </w:pPr>
          </w:p>
        </w:tc>
      </w:tr>
    </w:tbl>
    <w:p w14:paraId="2C13E56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254AC9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BILLING (BD) DOCUMENT- REFUND</w:t>
      </w:r>
    </w:p>
    <w:p w14:paraId="556EBC3E" w14:textId="77777777" w:rsidR="009A66D3" w:rsidRPr="00AB278E" w:rsidRDefault="009A66D3" w:rsidP="009A66D3">
      <w:pPr>
        <w:overflowPunct/>
        <w:textAlignment w:val="auto"/>
        <w:rPr>
          <w:rFonts w:ascii="Times New Roman" w:hAnsi="Times New Roman"/>
          <w:color w:val="000000"/>
          <w:szCs w:val="22"/>
        </w:rPr>
      </w:pPr>
    </w:p>
    <w:p w14:paraId="1438775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5548356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6CB6A42" w14:textId="77777777" w:rsidTr="00CC63D0">
        <w:trPr>
          <w:cantSplit/>
          <w:tblHeader/>
        </w:trPr>
        <w:tc>
          <w:tcPr>
            <w:tcW w:w="558" w:type="dxa"/>
          </w:tcPr>
          <w:p w14:paraId="4E358B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739955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72246B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900229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53CC12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1D01F7A" w14:textId="77777777" w:rsidTr="00CC63D0">
        <w:trPr>
          <w:cantSplit/>
        </w:trPr>
        <w:tc>
          <w:tcPr>
            <w:tcW w:w="558" w:type="dxa"/>
          </w:tcPr>
          <w:p w14:paraId="54B8456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3C4C9CE6" w14:textId="77777777" w:rsidR="00DA136E" w:rsidRPr="00AB278E" w:rsidRDefault="001633AA" w:rsidP="001633AA">
            <w:pPr>
              <w:rPr>
                <w:rFonts w:ascii="Times New Roman" w:hAnsi="Times New Roman"/>
                <w:szCs w:val="22"/>
              </w:rPr>
            </w:pPr>
            <w:r w:rsidRPr="00AB278E">
              <w:rPr>
                <w:rFonts w:ascii="Times New Roman" w:hAnsi="Times New Roman"/>
                <w:szCs w:val="22"/>
              </w:rPr>
              <w:t>Segment ID</w:t>
            </w:r>
          </w:p>
        </w:tc>
        <w:tc>
          <w:tcPr>
            <w:tcW w:w="1080" w:type="dxa"/>
          </w:tcPr>
          <w:p w14:paraId="622BFAC5" w14:textId="77777777" w:rsidR="00DA136E" w:rsidRPr="00AB278E" w:rsidRDefault="00032B4E" w:rsidP="00D42A60">
            <w:pPr>
              <w:rPr>
                <w:rFonts w:ascii="Times New Roman" w:hAnsi="Times New Roman"/>
                <w:szCs w:val="22"/>
              </w:rPr>
            </w:pPr>
            <w:r w:rsidRPr="00AB278E">
              <w:rPr>
                <w:rFonts w:ascii="Times New Roman" w:hAnsi="Times New Roman"/>
                <w:szCs w:val="22"/>
              </w:rPr>
              <w:t>CTL</w:t>
            </w:r>
          </w:p>
        </w:tc>
        <w:tc>
          <w:tcPr>
            <w:tcW w:w="1080" w:type="dxa"/>
          </w:tcPr>
          <w:p w14:paraId="4C4041E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582C980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17125A" w14:textId="77777777" w:rsidTr="00CC63D0">
        <w:trPr>
          <w:cantSplit/>
        </w:trPr>
        <w:tc>
          <w:tcPr>
            <w:tcW w:w="558" w:type="dxa"/>
          </w:tcPr>
          <w:p w14:paraId="68545F3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7D691C9" w14:textId="77777777" w:rsidR="00DA136E" w:rsidRPr="00AB278E" w:rsidRDefault="001633AA" w:rsidP="00D42A60">
            <w:pPr>
              <w:rPr>
                <w:rFonts w:ascii="Times New Roman" w:hAnsi="Times New Roman"/>
                <w:szCs w:val="22"/>
              </w:rPr>
            </w:pPr>
            <w:r w:rsidRPr="00AB278E">
              <w:rPr>
                <w:rFonts w:ascii="Times New Roman" w:hAnsi="Times New Roman"/>
                <w:szCs w:val="22"/>
              </w:rPr>
              <w:t>Source System</w:t>
            </w:r>
          </w:p>
        </w:tc>
        <w:tc>
          <w:tcPr>
            <w:tcW w:w="1080" w:type="dxa"/>
          </w:tcPr>
          <w:p w14:paraId="4DA391B4" w14:textId="77777777" w:rsidR="00DA136E" w:rsidRPr="00AB278E" w:rsidRDefault="00032B4E" w:rsidP="00D42A60">
            <w:pPr>
              <w:rPr>
                <w:rFonts w:ascii="Times New Roman" w:hAnsi="Times New Roman"/>
                <w:szCs w:val="22"/>
              </w:rPr>
            </w:pPr>
            <w:r w:rsidRPr="00AB278E">
              <w:rPr>
                <w:rFonts w:ascii="Times New Roman" w:hAnsi="Times New Roman"/>
                <w:szCs w:val="22"/>
              </w:rPr>
              <w:t>ARS</w:t>
            </w:r>
          </w:p>
        </w:tc>
        <w:tc>
          <w:tcPr>
            <w:tcW w:w="1080" w:type="dxa"/>
          </w:tcPr>
          <w:p w14:paraId="17197D6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7EBEE05" w14:textId="77777777" w:rsidR="00DA136E" w:rsidRPr="00AB278E" w:rsidRDefault="00032B4E"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4FF1538" w14:textId="77777777" w:rsidTr="00CC63D0">
        <w:trPr>
          <w:cantSplit/>
        </w:trPr>
        <w:tc>
          <w:tcPr>
            <w:tcW w:w="558" w:type="dxa"/>
          </w:tcPr>
          <w:p w14:paraId="2D27ED0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6FBDC3D7" w14:textId="77777777" w:rsidR="00DA136E" w:rsidRPr="00AB278E" w:rsidRDefault="001633AA" w:rsidP="00D42A60">
            <w:pPr>
              <w:rPr>
                <w:rFonts w:ascii="Times New Roman" w:hAnsi="Times New Roman"/>
                <w:szCs w:val="22"/>
              </w:rPr>
            </w:pPr>
            <w:r w:rsidRPr="00AB278E">
              <w:rPr>
                <w:rFonts w:ascii="Times New Roman" w:hAnsi="Times New Roman"/>
                <w:szCs w:val="22"/>
              </w:rPr>
              <w:t>Destination System</w:t>
            </w:r>
          </w:p>
        </w:tc>
        <w:tc>
          <w:tcPr>
            <w:tcW w:w="1080" w:type="dxa"/>
          </w:tcPr>
          <w:p w14:paraId="5E0F112E" w14:textId="77777777" w:rsidR="00DA136E" w:rsidRPr="00AB278E" w:rsidRDefault="00032B4E" w:rsidP="00D42A60">
            <w:pPr>
              <w:rPr>
                <w:rFonts w:ascii="Times New Roman" w:hAnsi="Times New Roman"/>
                <w:szCs w:val="22"/>
              </w:rPr>
            </w:pPr>
            <w:r w:rsidRPr="00AB278E">
              <w:rPr>
                <w:rFonts w:ascii="Times New Roman" w:hAnsi="Times New Roman"/>
                <w:szCs w:val="22"/>
              </w:rPr>
              <w:t>FMS</w:t>
            </w:r>
          </w:p>
        </w:tc>
        <w:tc>
          <w:tcPr>
            <w:tcW w:w="1080" w:type="dxa"/>
          </w:tcPr>
          <w:p w14:paraId="0312F82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9C63C2C" w14:textId="77777777" w:rsidR="00DA136E" w:rsidRPr="00AB278E" w:rsidRDefault="00032B4E"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16ACE8" w14:textId="77777777" w:rsidTr="00CC63D0">
        <w:trPr>
          <w:cantSplit/>
        </w:trPr>
        <w:tc>
          <w:tcPr>
            <w:tcW w:w="558" w:type="dxa"/>
          </w:tcPr>
          <w:p w14:paraId="18DDB66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ABCA21" w14:textId="77777777" w:rsidR="00DA136E" w:rsidRPr="00AB278E" w:rsidRDefault="001633AA"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5760601" w14:textId="77777777" w:rsidR="00DA136E" w:rsidRPr="00AB278E" w:rsidRDefault="00032B4E" w:rsidP="00D42A60">
            <w:pPr>
              <w:rPr>
                <w:rFonts w:ascii="Times New Roman" w:hAnsi="Times New Roman"/>
                <w:szCs w:val="22"/>
              </w:rPr>
            </w:pPr>
            <w:r w:rsidRPr="00AB278E">
              <w:rPr>
                <w:rFonts w:ascii="Times New Roman" w:hAnsi="Times New Roman"/>
                <w:szCs w:val="22"/>
              </w:rPr>
              <w:t>3A</w:t>
            </w:r>
          </w:p>
        </w:tc>
        <w:tc>
          <w:tcPr>
            <w:tcW w:w="1080" w:type="dxa"/>
          </w:tcPr>
          <w:p w14:paraId="0BD1246D"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716F3379" w14:textId="77777777" w:rsidR="00DA136E" w:rsidRPr="00AB278E" w:rsidRDefault="00032B4E" w:rsidP="00D42A60">
            <w:pPr>
              <w:rPr>
                <w:rFonts w:ascii="Times New Roman" w:hAnsi="Times New Roman"/>
                <w:szCs w:val="22"/>
              </w:rPr>
            </w:pPr>
            <w:r w:rsidRPr="00AB278E">
              <w:rPr>
                <w:rFonts w:ascii="Times New Roman" w:hAnsi="Times New Roman"/>
                <w:szCs w:val="22"/>
              </w:rPr>
              <w:t>IFCAP Station</w:t>
            </w:r>
          </w:p>
        </w:tc>
      </w:tr>
      <w:tr w:rsidR="00CC63D0" w:rsidRPr="00AB278E" w14:paraId="7A3BA7E0" w14:textId="77777777" w:rsidTr="00CC63D0">
        <w:trPr>
          <w:cantSplit/>
        </w:trPr>
        <w:tc>
          <w:tcPr>
            <w:tcW w:w="558" w:type="dxa"/>
          </w:tcPr>
          <w:p w14:paraId="4AF4152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0DD3179"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Class</w:t>
            </w:r>
          </w:p>
        </w:tc>
        <w:tc>
          <w:tcPr>
            <w:tcW w:w="1080" w:type="dxa"/>
          </w:tcPr>
          <w:p w14:paraId="10BFA56F" w14:textId="77777777" w:rsidR="00DA136E" w:rsidRPr="00AB278E" w:rsidRDefault="00032B4E" w:rsidP="00D42A60">
            <w:pPr>
              <w:rPr>
                <w:rFonts w:ascii="Times New Roman" w:hAnsi="Times New Roman"/>
                <w:szCs w:val="22"/>
              </w:rPr>
            </w:pPr>
            <w:r w:rsidRPr="00AB278E">
              <w:rPr>
                <w:rFonts w:ascii="Times New Roman" w:hAnsi="Times New Roman"/>
                <w:szCs w:val="22"/>
              </w:rPr>
              <w:t>DOC</w:t>
            </w:r>
          </w:p>
        </w:tc>
        <w:tc>
          <w:tcPr>
            <w:tcW w:w="1080" w:type="dxa"/>
          </w:tcPr>
          <w:p w14:paraId="233A48D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E0894A8" w14:textId="77777777" w:rsidR="00DA136E" w:rsidRPr="00AB278E" w:rsidRDefault="00032B4E"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BD99369" w14:textId="77777777" w:rsidTr="00CC63D0">
        <w:trPr>
          <w:cantSplit/>
        </w:trPr>
        <w:tc>
          <w:tcPr>
            <w:tcW w:w="558" w:type="dxa"/>
          </w:tcPr>
          <w:p w14:paraId="5DA43B1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07B4E1A"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Code</w:t>
            </w:r>
          </w:p>
        </w:tc>
        <w:tc>
          <w:tcPr>
            <w:tcW w:w="1080" w:type="dxa"/>
          </w:tcPr>
          <w:p w14:paraId="156FFB23" w14:textId="77777777" w:rsidR="00DA136E" w:rsidRPr="00AB278E" w:rsidRDefault="00032B4E" w:rsidP="00D42A60">
            <w:pPr>
              <w:rPr>
                <w:rFonts w:ascii="Times New Roman" w:hAnsi="Times New Roman"/>
                <w:szCs w:val="22"/>
              </w:rPr>
            </w:pPr>
            <w:r w:rsidRPr="00AB278E">
              <w:rPr>
                <w:rFonts w:ascii="Times New Roman" w:hAnsi="Times New Roman"/>
                <w:szCs w:val="22"/>
              </w:rPr>
              <w:t>BD</w:t>
            </w:r>
          </w:p>
        </w:tc>
        <w:tc>
          <w:tcPr>
            <w:tcW w:w="1080" w:type="dxa"/>
          </w:tcPr>
          <w:p w14:paraId="04023055"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304D7D9" w14:textId="77777777" w:rsidR="00DA136E" w:rsidRPr="00AB278E" w:rsidRDefault="00032B4E" w:rsidP="00D42A60">
            <w:pPr>
              <w:rPr>
                <w:rFonts w:ascii="Times New Roman" w:hAnsi="Times New Roman"/>
                <w:szCs w:val="22"/>
              </w:rPr>
            </w:pPr>
            <w:r w:rsidRPr="00AB278E">
              <w:rPr>
                <w:rFonts w:ascii="Times New Roman" w:hAnsi="Times New Roman"/>
                <w:szCs w:val="22"/>
              </w:rPr>
              <w:t>Transaction code</w:t>
            </w:r>
          </w:p>
        </w:tc>
      </w:tr>
      <w:tr w:rsidR="00CC63D0" w:rsidRPr="00AB278E" w14:paraId="5B24B07F" w14:textId="77777777" w:rsidTr="00CC63D0">
        <w:trPr>
          <w:cantSplit/>
        </w:trPr>
        <w:tc>
          <w:tcPr>
            <w:tcW w:w="558" w:type="dxa"/>
          </w:tcPr>
          <w:p w14:paraId="74F8F0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0D39964D" w14:textId="77777777" w:rsidR="00DA136E" w:rsidRPr="00AB278E" w:rsidRDefault="00032B4E" w:rsidP="00D42A60">
            <w:pPr>
              <w:rPr>
                <w:rFonts w:ascii="Times New Roman" w:hAnsi="Times New Roman"/>
                <w:szCs w:val="22"/>
              </w:rPr>
            </w:pPr>
            <w:r w:rsidRPr="00AB278E">
              <w:rPr>
                <w:rFonts w:ascii="Times New Roman" w:hAnsi="Times New Roman"/>
                <w:szCs w:val="22"/>
              </w:rPr>
              <w:t>Sec1 Code</w:t>
            </w:r>
          </w:p>
        </w:tc>
        <w:tc>
          <w:tcPr>
            <w:tcW w:w="1080" w:type="dxa"/>
          </w:tcPr>
          <w:p w14:paraId="7547CEA1" w14:textId="77777777" w:rsidR="00DA136E" w:rsidRPr="00AB278E" w:rsidRDefault="00032B4E" w:rsidP="00D42A60">
            <w:pPr>
              <w:rPr>
                <w:rFonts w:ascii="Times New Roman" w:hAnsi="Times New Roman"/>
                <w:szCs w:val="22"/>
              </w:rPr>
            </w:pPr>
            <w:r w:rsidRPr="00AB278E">
              <w:rPr>
                <w:rFonts w:ascii="Times New Roman" w:hAnsi="Times New Roman"/>
                <w:szCs w:val="22"/>
              </w:rPr>
              <w:t>4A</w:t>
            </w:r>
          </w:p>
        </w:tc>
        <w:tc>
          <w:tcPr>
            <w:tcW w:w="1080" w:type="dxa"/>
          </w:tcPr>
          <w:p w14:paraId="5ECEDB5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0C18554" w14:textId="77777777" w:rsidR="00DA136E" w:rsidRPr="00AB278E" w:rsidRDefault="00032B4E" w:rsidP="00D42A60">
            <w:pPr>
              <w:rPr>
                <w:rFonts w:ascii="Times New Roman" w:hAnsi="Times New Roman"/>
                <w:szCs w:val="22"/>
              </w:rPr>
            </w:pPr>
            <w:r w:rsidRPr="00AB278E">
              <w:rPr>
                <w:rFonts w:ascii="Times New Roman" w:hAnsi="Times New Roman"/>
                <w:szCs w:val="22"/>
              </w:rPr>
              <w:t>VHA = 10, VBA = 20</w:t>
            </w:r>
          </w:p>
        </w:tc>
      </w:tr>
      <w:tr w:rsidR="00CC63D0" w:rsidRPr="00AB278E" w14:paraId="3A8DF761" w14:textId="77777777" w:rsidTr="00CC63D0">
        <w:trPr>
          <w:cantSplit/>
        </w:trPr>
        <w:tc>
          <w:tcPr>
            <w:tcW w:w="558" w:type="dxa"/>
          </w:tcPr>
          <w:p w14:paraId="2993CE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26727AED" w14:textId="77777777" w:rsidR="00D42A60"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10E29CC2"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0A47CF7"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15AFC4E" w14:textId="77777777" w:rsidR="00D42A60" w:rsidRPr="00AB278E" w:rsidRDefault="00D42A60" w:rsidP="00D42A60">
            <w:pPr>
              <w:rPr>
                <w:sz w:val="20"/>
              </w:rPr>
            </w:pPr>
          </w:p>
        </w:tc>
      </w:tr>
      <w:tr w:rsidR="00CC63D0" w:rsidRPr="00AB278E" w14:paraId="2360E391" w14:textId="77777777" w:rsidTr="00CC63D0">
        <w:trPr>
          <w:cantSplit/>
        </w:trPr>
        <w:tc>
          <w:tcPr>
            <w:tcW w:w="558" w:type="dxa"/>
          </w:tcPr>
          <w:p w14:paraId="7358232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174A2E25"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Number</w:t>
            </w:r>
          </w:p>
        </w:tc>
        <w:tc>
          <w:tcPr>
            <w:tcW w:w="1080" w:type="dxa"/>
          </w:tcPr>
          <w:p w14:paraId="13D90F4C" w14:textId="77777777" w:rsidR="00D42A60" w:rsidRPr="00AB278E" w:rsidRDefault="00032B4E" w:rsidP="00D42A60">
            <w:pPr>
              <w:rPr>
                <w:rFonts w:ascii="Times New Roman" w:hAnsi="Times New Roman"/>
                <w:szCs w:val="22"/>
              </w:rPr>
            </w:pPr>
            <w:r w:rsidRPr="00AB278E">
              <w:rPr>
                <w:rFonts w:ascii="Times New Roman" w:hAnsi="Times New Roman"/>
                <w:szCs w:val="22"/>
              </w:rPr>
              <w:t>11A</w:t>
            </w:r>
          </w:p>
        </w:tc>
        <w:tc>
          <w:tcPr>
            <w:tcW w:w="1080" w:type="dxa"/>
          </w:tcPr>
          <w:p w14:paraId="092C7F86"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0B24F1E7" w14:textId="77777777" w:rsidR="00D42A60" w:rsidRPr="00AB278E" w:rsidRDefault="00032B4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80B9AC5" w14:textId="77777777" w:rsidTr="00CC63D0">
        <w:trPr>
          <w:cantSplit/>
        </w:trPr>
        <w:tc>
          <w:tcPr>
            <w:tcW w:w="558" w:type="dxa"/>
          </w:tcPr>
          <w:p w14:paraId="5706F17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06945A1"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Date</w:t>
            </w:r>
          </w:p>
        </w:tc>
        <w:tc>
          <w:tcPr>
            <w:tcW w:w="1080" w:type="dxa"/>
          </w:tcPr>
          <w:p w14:paraId="21A11991" w14:textId="77777777" w:rsidR="00D42A60" w:rsidRPr="00AB278E" w:rsidRDefault="00032B4E" w:rsidP="00D42A60">
            <w:pPr>
              <w:rPr>
                <w:rFonts w:ascii="Times New Roman" w:hAnsi="Times New Roman"/>
                <w:szCs w:val="22"/>
              </w:rPr>
            </w:pPr>
            <w:r w:rsidRPr="00AB278E">
              <w:rPr>
                <w:rFonts w:ascii="Times New Roman" w:hAnsi="Times New Roman"/>
                <w:szCs w:val="22"/>
              </w:rPr>
              <w:t>8N</w:t>
            </w:r>
          </w:p>
        </w:tc>
        <w:tc>
          <w:tcPr>
            <w:tcW w:w="1080" w:type="dxa"/>
          </w:tcPr>
          <w:p w14:paraId="3C5E8E9E"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12920D0E" w14:textId="77777777" w:rsidR="00D42A60" w:rsidRPr="00AB278E" w:rsidRDefault="004109C4" w:rsidP="00D42A60">
            <w:pPr>
              <w:rPr>
                <w:rFonts w:ascii="Times New Roman" w:hAnsi="Times New Roman"/>
                <w:szCs w:val="22"/>
              </w:rPr>
            </w:pPr>
            <w:r w:rsidRPr="00AB278E">
              <w:rPr>
                <w:rFonts w:ascii="Times New Roman" w:hAnsi="Times New Roman"/>
                <w:szCs w:val="22"/>
              </w:rPr>
              <w:t>Calendar</w:t>
            </w:r>
            <w:r w:rsidR="00032B4E" w:rsidRPr="00AB278E">
              <w:rPr>
                <w:rFonts w:ascii="Times New Roman" w:hAnsi="Times New Roman"/>
                <w:szCs w:val="22"/>
              </w:rPr>
              <w:t xml:space="preserve"> date document created (YYYYMMDD)</w:t>
            </w:r>
          </w:p>
        </w:tc>
      </w:tr>
      <w:tr w:rsidR="00CC63D0" w:rsidRPr="00AB278E" w14:paraId="053E3EC4" w14:textId="77777777" w:rsidTr="00CC63D0">
        <w:trPr>
          <w:cantSplit/>
        </w:trPr>
        <w:tc>
          <w:tcPr>
            <w:tcW w:w="558" w:type="dxa"/>
          </w:tcPr>
          <w:p w14:paraId="403D326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06C2C9FF"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Time</w:t>
            </w:r>
          </w:p>
        </w:tc>
        <w:tc>
          <w:tcPr>
            <w:tcW w:w="1080" w:type="dxa"/>
          </w:tcPr>
          <w:p w14:paraId="79CC00CB" w14:textId="77777777" w:rsidR="00D42A60" w:rsidRPr="00AB278E" w:rsidRDefault="00032B4E" w:rsidP="00D42A60">
            <w:pPr>
              <w:rPr>
                <w:rFonts w:ascii="Times New Roman" w:hAnsi="Times New Roman"/>
                <w:szCs w:val="22"/>
              </w:rPr>
            </w:pPr>
            <w:r w:rsidRPr="00AB278E">
              <w:rPr>
                <w:rFonts w:ascii="Times New Roman" w:hAnsi="Times New Roman"/>
                <w:szCs w:val="22"/>
              </w:rPr>
              <w:t>6N</w:t>
            </w:r>
          </w:p>
        </w:tc>
        <w:tc>
          <w:tcPr>
            <w:tcW w:w="1080" w:type="dxa"/>
          </w:tcPr>
          <w:p w14:paraId="22475EB0"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70851FE" w14:textId="77777777" w:rsidR="00D42A60" w:rsidRPr="00AB278E" w:rsidRDefault="00032B4E"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6A27E0" w14:textId="77777777" w:rsidTr="00CC63D0">
        <w:trPr>
          <w:cantSplit/>
        </w:trPr>
        <w:tc>
          <w:tcPr>
            <w:tcW w:w="558" w:type="dxa"/>
          </w:tcPr>
          <w:p w14:paraId="3FFA8F3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A55ED2E" w14:textId="77777777" w:rsidR="00D42A60" w:rsidRPr="00AB278E" w:rsidRDefault="00032B4E" w:rsidP="00D42A60">
            <w:pPr>
              <w:rPr>
                <w:rFonts w:ascii="Times New Roman" w:hAnsi="Times New Roman"/>
                <w:szCs w:val="22"/>
              </w:rPr>
            </w:pPr>
            <w:r w:rsidRPr="00AB278E">
              <w:rPr>
                <w:rFonts w:ascii="Times New Roman" w:hAnsi="Times New Roman"/>
                <w:szCs w:val="22"/>
              </w:rPr>
              <w:t>Sequence Number</w:t>
            </w:r>
          </w:p>
        </w:tc>
        <w:tc>
          <w:tcPr>
            <w:tcW w:w="1080" w:type="dxa"/>
          </w:tcPr>
          <w:p w14:paraId="1D78C545"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3D34AD7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EEF643"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00589019" w14:textId="77777777" w:rsidTr="00CC63D0">
        <w:trPr>
          <w:cantSplit/>
        </w:trPr>
        <w:tc>
          <w:tcPr>
            <w:tcW w:w="558" w:type="dxa"/>
          </w:tcPr>
          <w:p w14:paraId="6D88BDC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31E54972" w14:textId="77777777" w:rsidR="00D42A60" w:rsidRPr="00AB278E" w:rsidRDefault="00032B4E" w:rsidP="00D42A60">
            <w:pPr>
              <w:rPr>
                <w:rFonts w:ascii="Times New Roman" w:hAnsi="Times New Roman"/>
                <w:szCs w:val="22"/>
              </w:rPr>
            </w:pPr>
            <w:r w:rsidRPr="00AB278E">
              <w:rPr>
                <w:rFonts w:ascii="Times New Roman" w:hAnsi="Times New Roman"/>
                <w:szCs w:val="22"/>
              </w:rPr>
              <w:t>Sequence Total</w:t>
            </w:r>
          </w:p>
        </w:tc>
        <w:tc>
          <w:tcPr>
            <w:tcW w:w="1080" w:type="dxa"/>
          </w:tcPr>
          <w:p w14:paraId="443F5F46"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4E36D77F"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F5FF86" w14:textId="77777777" w:rsidR="00D42A60" w:rsidRPr="00AB278E" w:rsidRDefault="00032B4E"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5C97C12" w14:textId="77777777" w:rsidTr="00CC63D0">
        <w:trPr>
          <w:cantSplit/>
        </w:trPr>
        <w:tc>
          <w:tcPr>
            <w:tcW w:w="558" w:type="dxa"/>
          </w:tcPr>
          <w:p w14:paraId="609CCF7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ACF2360" w14:textId="77777777" w:rsidR="00D42A60" w:rsidRPr="00AB278E" w:rsidRDefault="00032B4E" w:rsidP="00D42A60">
            <w:pPr>
              <w:rPr>
                <w:rFonts w:ascii="Times New Roman" w:hAnsi="Times New Roman"/>
                <w:szCs w:val="22"/>
              </w:rPr>
            </w:pPr>
            <w:r w:rsidRPr="00AB278E">
              <w:rPr>
                <w:rFonts w:ascii="Times New Roman" w:hAnsi="Times New Roman"/>
                <w:szCs w:val="22"/>
              </w:rPr>
              <w:t>Version</w:t>
            </w:r>
          </w:p>
        </w:tc>
        <w:tc>
          <w:tcPr>
            <w:tcW w:w="1080" w:type="dxa"/>
          </w:tcPr>
          <w:p w14:paraId="778D15BA"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7A878A8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3CD9ACDD" w14:textId="77777777" w:rsidR="00D42A60" w:rsidRPr="00AB278E" w:rsidRDefault="00032B4E" w:rsidP="00D42A60">
            <w:pPr>
              <w:rPr>
                <w:rFonts w:ascii="Times New Roman" w:hAnsi="Times New Roman"/>
                <w:szCs w:val="22"/>
              </w:rPr>
            </w:pPr>
            <w:r w:rsidRPr="00AB278E">
              <w:rPr>
                <w:rFonts w:ascii="Times New Roman" w:hAnsi="Times New Roman"/>
                <w:szCs w:val="22"/>
              </w:rPr>
              <w:t>IFCAP-FMS Interface Version</w:t>
            </w:r>
          </w:p>
        </w:tc>
      </w:tr>
    </w:tbl>
    <w:p w14:paraId="1DA97397"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8C4326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69CEB5B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2CD1B2B2" w14:textId="77777777" w:rsidTr="00CC63D0">
        <w:trPr>
          <w:cantSplit/>
          <w:tblHeader/>
        </w:trPr>
        <w:tc>
          <w:tcPr>
            <w:tcW w:w="558" w:type="dxa"/>
          </w:tcPr>
          <w:p w14:paraId="3A1E29F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23BAA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610EF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2CA2DE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14EF3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1AC818C8" w14:textId="77777777" w:rsidTr="00CC63D0">
        <w:trPr>
          <w:cantSplit/>
        </w:trPr>
        <w:tc>
          <w:tcPr>
            <w:tcW w:w="558" w:type="dxa"/>
            <w:tcBorders>
              <w:bottom w:val="single" w:sz="4" w:space="0" w:color="auto"/>
            </w:tcBorders>
          </w:tcPr>
          <w:p w14:paraId="03C1269E"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3F3279C"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2434597" w14:textId="77777777" w:rsidR="00DA136E" w:rsidRPr="00AB278E" w:rsidRDefault="00032B4E"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9D19B5B"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941C24E"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79B1D501" w14:textId="77777777" w:rsidTr="00CC63D0">
        <w:trPr>
          <w:cantSplit/>
        </w:trPr>
        <w:tc>
          <w:tcPr>
            <w:tcW w:w="558" w:type="dxa"/>
            <w:tcBorders>
              <w:left w:val="nil"/>
              <w:right w:val="nil"/>
            </w:tcBorders>
          </w:tcPr>
          <w:p w14:paraId="096B8075" w14:textId="77777777" w:rsidR="00DA136E" w:rsidRPr="00AB278E" w:rsidRDefault="00DA136E" w:rsidP="00CC63D0">
            <w:pPr>
              <w:jc w:val="right"/>
              <w:rPr>
                <w:sz w:val="20"/>
              </w:rPr>
            </w:pPr>
          </w:p>
        </w:tc>
        <w:tc>
          <w:tcPr>
            <w:tcW w:w="2520" w:type="dxa"/>
            <w:tcBorders>
              <w:left w:val="nil"/>
              <w:right w:val="nil"/>
            </w:tcBorders>
          </w:tcPr>
          <w:p w14:paraId="7C2BCD23" w14:textId="77777777" w:rsidR="00DA136E" w:rsidRPr="00C11014" w:rsidRDefault="00DA136E" w:rsidP="00D42A60">
            <w:pPr>
              <w:rPr>
                <w:sz w:val="20"/>
              </w:rPr>
            </w:pPr>
          </w:p>
        </w:tc>
        <w:tc>
          <w:tcPr>
            <w:tcW w:w="1080" w:type="dxa"/>
            <w:tcBorders>
              <w:left w:val="nil"/>
              <w:right w:val="nil"/>
            </w:tcBorders>
          </w:tcPr>
          <w:p w14:paraId="3769A03E" w14:textId="77777777" w:rsidR="00DA136E" w:rsidRPr="00AB278E" w:rsidRDefault="00DA136E" w:rsidP="00D42A60">
            <w:pPr>
              <w:rPr>
                <w:sz w:val="20"/>
              </w:rPr>
            </w:pPr>
          </w:p>
        </w:tc>
        <w:tc>
          <w:tcPr>
            <w:tcW w:w="1080" w:type="dxa"/>
            <w:tcBorders>
              <w:left w:val="nil"/>
              <w:right w:val="nil"/>
            </w:tcBorders>
          </w:tcPr>
          <w:p w14:paraId="6A352CFC" w14:textId="77777777" w:rsidR="00DA136E" w:rsidRPr="00AB278E" w:rsidRDefault="00DA136E" w:rsidP="00D42A60">
            <w:pPr>
              <w:rPr>
                <w:sz w:val="20"/>
              </w:rPr>
            </w:pPr>
          </w:p>
        </w:tc>
        <w:tc>
          <w:tcPr>
            <w:tcW w:w="4338" w:type="dxa"/>
            <w:tcBorders>
              <w:left w:val="nil"/>
              <w:right w:val="nil"/>
            </w:tcBorders>
          </w:tcPr>
          <w:p w14:paraId="150B9DCF" w14:textId="77777777" w:rsidR="00DA136E" w:rsidRPr="00AB278E" w:rsidRDefault="00DA136E" w:rsidP="00D42A60">
            <w:pPr>
              <w:rPr>
                <w:sz w:val="20"/>
              </w:rPr>
            </w:pPr>
          </w:p>
        </w:tc>
      </w:tr>
      <w:tr w:rsidR="00CC63D0" w:rsidRPr="00AB278E" w14:paraId="015629FF" w14:textId="77777777" w:rsidTr="00CC63D0">
        <w:trPr>
          <w:cantSplit/>
        </w:trPr>
        <w:tc>
          <w:tcPr>
            <w:tcW w:w="558" w:type="dxa"/>
          </w:tcPr>
          <w:p w14:paraId="36457A2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226C0E8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Pr>
          <w:p w14:paraId="2675004B" w14:textId="77777777" w:rsidR="00DA136E" w:rsidRPr="00AB278E" w:rsidRDefault="00032B4E" w:rsidP="00D42A60">
            <w:pPr>
              <w:rPr>
                <w:rFonts w:ascii="Times New Roman" w:hAnsi="Times New Roman"/>
                <w:szCs w:val="22"/>
              </w:rPr>
            </w:pPr>
            <w:r w:rsidRPr="00AB278E">
              <w:rPr>
                <w:rFonts w:ascii="Times New Roman" w:hAnsi="Times New Roman"/>
                <w:szCs w:val="22"/>
              </w:rPr>
              <w:t>BD0</w:t>
            </w:r>
          </w:p>
        </w:tc>
        <w:tc>
          <w:tcPr>
            <w:tcW w:w="1080" w:type="dxa"/>
          </w:tcPr>
          <w:p w14:paraId="71991522"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8CCBC07"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3A9F718A" w14:textId="77777777" w:rsidTr="00CC63D0">
        <w:trPr>
          <w:cantSplit/>
        </w:trPr>
        <w:tc>
          <w:tcPr>
            <w:tcW w:w="558" w:type="dxa"/>
          </w:tcPr>
          <w:p w14:paraId="6195B9C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8042211" w14:textId="77777777" w:rsidR="00DA136E"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619BBC44" w14:textId="77777777" w:rsidR="00DA136E" w:rsidRPr="00AB278E" w:rsidRDefault="00032B4E" w:rsidP="00D42A60">
            <w:pPr>
              <w:rPr>
                <w:rFonts w:ascii="Times New Roman" w:hAnsi="Times New Roman"/>
                <w:szCs w:val="22"/>
              </w:rPr>
            </w:pPr>
            <w:r w:rsidRPr="00AB278E">
              <w:rPr>
                <w:rFonts w:ascii="Times New Roman" w:hAnsi="Times New Roman"/>
                <w:szCs w:val="22"/>
              </w:rPr>
              <w:t>6A</w:t>
            </w:r>
          </w:p>
        </w:tc>
        <w:tc>
          <w:tcPr>
            <w:tcW w:w="1080" w:type="dxa"/>
          </w:tcPr>
          <w:p w14:paraId="2E927198"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431C957B" w14:textId="77777777" w:rsidR="00DA136E" w:rsidRPr="00AB278E" w:rsidRDefault="00DD618E" w:rsidP="00D42A60">
            <w:pPr>
              <w:rPr>
                <w:rFonts w:ascii="Times New Roman" w:hAnsi="Times New Roman"/>
                <w:szCs w:val="22"/>
              </w:rPr>
            </w:pPr>
            <w:r w:rsidRPr="00AB278E">
              <w:rPr>
                <w:rFonts w:ascii="Times New Roman" w:hAnsi="Times New Roman"/>
                <w:szCs w:val="22"/>
              </w:rPr>
              <w:t>Batch #</w:t>
            </w:r>
          </w:p>
        </w:tc>
      </w:tr>
      <w:tr w:rsidR="00CC63D0" w:rsidRPr="00AB278E" w14:paraId="65B1F0BF" w14:textId="77777777" w:rsidTr="00CC63D0">
        <w:trPr>
          <w:cantSplit/>
        </w:trPr>
        <w:tc>
          <w:tcPr>
            <w:tcW w:w="558" w:type="dxa"/>
          </w:tcPr>
          <w:p w14:paraId="11D39D8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7E4E9762" w14:textId="77777777" w:rsidR="00DA136E" w:rsidRPr="00AB278E" w:rsidRDefault="00032B4E" w:rsidP="00D42A60">
            <w:pPr>
              <w:rPr>
                <w:rFonts w:ascii="Times New Roman" w:hAnsi="Times New Roman"/>
                <w:szCs w:val="22"/>
              </w:rPr>
            </w:pPr>
            <w:r w:rsidRPr="00AB278E">
              <w:rPr>
                <w:rFonts w:ascii="Times New Roman" w:hAnsi="Times New Roman"/>
                <w:szCs w:val="22"/>
              </w:rPr>
              <w:t>Net</w:t>
            </w:r>
          </w:p>
        </w:tc>
        <w:tc>
          <w:tcPr>
            <w:tcW w:w="1080" w:type="dxa"/>
          </w:tcPr>
          <w:p w14:paraId="281280EA"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8E863A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3643E4EC" w14:textId="77777777" w:rsidR="00DA136E" w:rsidRPr="00AB278E" w:rsidRDefault="00DA136E" w:rsidP="00D42A60">
            <w:pPr>
              <w:rPr>
                <w:sz w:val="20"/>
              </w:rPr>
            </w:pPr>
          </w:p>
        </w:tc>
      </w:tr>
      <w:tr w:rsidR="00CC63D0" w:rsidRPr="00AB278E" w14:paraId="3D8A9C66" w14:textId="77777777" w:rsidTr="00CC63D0">
        <w:trPr>
          <w:cantSplit/>
        </w:trPr>
        <w:tc>
          <w:tcPr>
            <w:tcW w:w="558" w:type="dxa"/>
          </w:tcPr>
          <w:p w14:paraId="766DC65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C60156F" w14:textId="77777777" w:rsidR="00DA136E" w:rsidRPr="00AB278E" w:rsidRDefault="00032B4E" w:rsidP="00D42A60">
            <w:pPr>
              <w:rPr>
                <w:rFonts w:ascii="Times New Roman" w:hAnsi="Times New Roman"/>
                <w:szCs w:val="22"/>
              </w:rPr>
            </w:pPr>
            <w:r w:rsidRPr="00AB278E">
              <w:rPr>
                <w:rFonts w:ascii="Times New Roman" w:hAnsi="Times New Roman"/>
                <w:szCs w:val="22"/>
              </w:rPr>
              <w:t>Batch Month</w:t>
            </w:r>
          </w:p>
        </w:tc>
        <w:tc>
          <w:tcPr>
            <w:tcW w:w="1080" w:type="dxa"/>
          </w:tcPr>
          <w:p w14:paraId="3D2324F5"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084D988F"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3E2595A" w14:textId="77777777" w:rsidR="00DA136E" w:rsidRPr="00AB278E" w:rsidRDefault="00DA136E" w:rsidP="00D42A60">
            <w:pPr>
              <w:rPr>
                <w:sz w:val="20"/>
              </w:rPr>
            </w:pPr>
          </w:p>
        </w:tc>
      </w:tr>
      <w:tr w:rsidR="00CC63D0" w:rsidRPr="00AB278E" w14:paraId="058A796E" w14:textId="77777777" w:rsidTr="00CC63D0">
        <w:trPr>
          <w:cantSplit/>
        </w:trPr>
        <w:tc>
          <w:tcPr>
            <w:tcW w:w="558" w:type="dxa"/>
          </w:tcPr>
          <w:p w14:paraId="099ED29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D00D287" w14:textId="77777777" w:rsidR="00DA136E" w:rsidRPr="00AB278E" w:rsidRDefault="00032B4E" w:rsidP="00D42A60">
            <w:pPr>
              <w:rPr>
                <w:rFonts w:ascii="Times New Roman" w:hAnsi="Times New Roman"/>
                <w:szCs w:val="22"/>
              </w:rPr>
            </w:pPr>
            <w:r w:rsidRPr="00AB278E">
              <w:rPr>
                <w:rFonts w:ascii="Times New Roman" w:hAnsi="Times New Roman"/>
                <w:szCs w:val="22"/>
              </w:rPr>
              <w:t>Batch Day</w:t>
            </w:r>
          </w:p>
        </w:tc>
        <w:tc>
          <w:tcPr>
            <w:tcW w:w="1080" w:type="dxa"/>
          </w:tcPr>
          <w:p w14:paraId="13995452"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7C448801"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C2293BC" w14:textId="77777777" w:rsidR="00DA136E" w:rsidRPr="00AB278E" w:rsidRDefault="00DA136E" w:rsidP="00D42A60">
            <w:pPr>
              <w:rPr>
                <w:sz w:val="20"/>
              </w:rPr>
            </w:pPr>
          </w:p>
        </w:tc>
      </w:tr>
      <w:tr w:rsidR="00CC63D0" w:rsidRPr="00AB278E" w14:paraId="67E47CE6" w14:textId="77777777" w:rsidTr="00CC63D0">
        <w:trPr>
          <w:cantSplit/>
        </w:trPr>
        <w:tc>
          <w:tcPr>
            <w:tcW w:w="558" w:type="dxa"/>
          </w:tcPr>
          <w:p w14:paraId="2C6114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2352CA4C" w14:textId="77777777" w:rsidR="00D42A60" w:rsidRPr="00AB278E" w:rsidRDefault="00032B4E" w:rsidP="00D42A60">
            <w:pPr>
              <w:rPr>
                <w:rFonts w:ascii="Times New Roman" w:hAnsi="Times New Roman"/>
                <w:szCs w:val="22"/>
              </w:rPr>
            </w:pPr>
            <w:r w:rsidRPr="00AB278E">
              <w:rPr>
                <w:rFonts w:ascii="Times New Roman" w:hAnsi="Times New Roman"/>
                <w:szCs w:val="22"/>
              </w:rPr>
              <w:t>Batch Year</w:t>
            </w:r>
          </w:p>
        </w:tc>
        <w:tc>
          <w:tcPr>
            <w:tcW w:w="1080" w:type="dxa"/>
          </w:tcPr>
          <w:p w14:paraId="3A27806E"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876C5FE"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F96666F" w14:textId="77777777" w:rsidR="00D42A60" w:rsidRPr="00AB278E" w:rsidRDefault="00D42A60" w:rsidP="00D42A60">
            <w:pPr>
              <w:rPr>
                <w:sz w:val="20"/>
              </w:rPr>
            </w:pPr>
          </w:p>
        </w:tc>
      </w:tr>
      <w:tr w:rsidR="00CC63D0" w:rsidRPr="00AB278E" w14:paraId="27E58AC0" w14:textId="77777777" w:rsidTr="00CC63D0">
        <w:trPr>
          <w:cantSplit/>
        </w:trPr>
        <w:tc>
          <w:tcPr>
            <w:tcW w:w="558" w:type="dxa"/>
          </w:tcPr>
          <w:p w14:paraId="439875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AECD334" w14:textId="77777777" w:rsidR="00D42A60" w:rsidRPr="00AB278E" w:rsidRDefault="00032B4E" w:rsidP="00D42A60">
            <w:pPr>
              <w:rPr>
                <w:rFonts w:ascii="Times New Roman" w:hAnsi="Times New Roman"/>
                <w:szCs w:val="22"/>
              </w:rPr>
            </w:pPr>
            <w:r w:rsidRPr="00AB278E">
              <w:rPr>
                <w:rFonts w:ascii="Times New Roman" w:hAnsi="Times New Roman"/>
                <w:szCs w:val="22"/>
              </w:rPr>
              <w:t>Batch CTL Count</w:t>
            </w:r>
          </w:p>
        </w:tc>
        <w:tc>
          <w:tcPr>
            <w:tcW w:w="1080" w:type="dxa"/>
          </w:tcPr>
          <w:p w14:paraId="7A6F4A87"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A8B18AD"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53E7398" w14:textId="77777777" w:rsidR="00D42A60" w:rsidRPr="00AB278E" w:rsidRDefault="00D42A60" w:rsidP="00D42A60">
            <w:pPr>
              <w:rPr>
                <w:sz w:val="20"/>
              </w:rPr>
            </w:pPr>
          </w:p>
        </w:tc>
      </w:tr>
    </w:tbl>
    <w:p w14:paraId="2C08BD3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650D70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465609C6"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17A32C52" w14:textId="77777777" w:rsidTr="00CC63D0">
        <w:trPr>
          <w:cantSplit/>
          <w:tblHeader/>
        </w:trPr>
        <w:tc>
          <w:tcPr>
            <w:tcW w:w="558" w:type="dxa"/>
          </w:tcPr>
          <w:p w14:paraId="6DC1CF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F4D509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418E94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ABAF6E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9EE42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EB0458F" w14:textId="77777777" w:rsidTr="00CC63D0">
        <w:trPr>
          <w:cantSplit/>
        </w:trPr>
        <w:tc>
          <w:tcPr>
            <w:tcW w:w="558" w:type="dxa"/>
            <w:tcBorders>
              <w:bottom w:val="single" w:sz="4" w:space="0" w:color="auto"/>
            </w:tcBorders>
          </w:tcPr>
          <w:p w14:paraId="69E80733"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5691F53"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CE366EE" w14:textId="77777777" w:rsidR="00DA136E" w:rsidRPr="00AB278E" w:rsidRDefault="00F22F1D"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AF07FA5"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5DA5D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313B43" w14:textId="77777777" w:rsidTr="00CC63D0">
        <w:trPr>
          <w:cantSplit/>
        </w:trPr>
        <w:tc>
          <w:tcPr>
            <w:tcW w:w="558" w:type="dxa"/>
            <w:tcBorders>
              <w:left w:val="nil"/>
              <w:right w:val="nil"/>
            </w:tcBorders>
          </w:tcPr>
          <w:p w14:paraId="1B693C9E" w14:textId="77777777" w:rsidR="00DA136E" w:rsidRPr="00AB278E" w:rsidRDefault="00DA136E" w:rsidP="00CC63D0">
            <w:pPr>
              <w:jc w:val="right"/>
              <w:rPr>
                <w:sz w:val="20"/>
              </w:rPr>
            </w:pPr>
          </w:p>
        </w:tc>
        <w:tc>
          <w:tcPr>
            <w:tcW w:w="2520" w:type="dxa"/>
            <w:tcBorders>
              <w:left w:val="nil"/>
              <w:right w:val="nil"/>
            </w:tcBorders>
          </w:tcPr>
          <w:p w14:paraId="2F473FAF" w14:textId="77777777" w:rsidR="00DA136E" w:rsidRPr="00AB278E" w:rsidRDefault="00DA136E" w:rsidP="00D42A60">
            <w:pPr>
              <w:rPr>
                <w:sz w:val="20"/>
              </w:rPr>
            </w:pPr>
          </w:p>
        </w:tc>
        <w:tc>
          <w:tcPr>
            <w:tcW w:w="1080" w:type="dxa"/>
            <w:tcBorders>
              <w:left w:val="nil"/>
              <w:right w:val="nil"/>
            </w:tcBorders>
          </w:tcPr>
          <w:p w14:paraId="5B62DE96" w14:textId="77777777" w:rsidR="00DA136E" w:rsidRPr="00AB278E" w:rsidRDefault="00DA136E" w:rsidP="00D42A60">
            <w:pPr>
              <w:rPr>
                <w:sz w:val="20"/>
              </w:rPr>
            </w:pPr>
          </w:p>
        </w:tc>
        <w:tc>
          <w:tcPr>
            <w:tcW w:w="1080" w:type="dxa"/>
            <w:tcBorders>
              <w:left w:val="nil"/>
              <w:right w:val="nil"/>
            </w:tcBorders>
          </w:tcPr>
          <w:p w14:paraId="7B01FB4D" w14:textId="77777777" w:rsidR="00DA136E" w:rsidRPr="00AB278E" w:rsidRDefault="00DA136E" w:rsidP="00D42A60">
            <w:pPr>
              <w:rPr>
                <w:sz w:val="20"/>
              </w:rPr>
            </w:pPr>
          </w:p>
        </w:tc>
        <w:tc>
          <w:tcPr>
            <w:tcW w:w="4338" w:type="dxa"/>
            <w:tcBorders>
              <w:left w:val="nil"/>
              <w:right w:val="nil"/>
            </w:tcBorders>
          </w:tcPr>
          <w:p w14:paraId="1612BEDF" w14:textId="77777777" w:rsidR="00DA136E" w:rsidRPr="00AB278E" w:rsidRDefault="00DA136E" w:rsidP="00D42A60">
            <w:pPr>
              <w:rPr>
                <w:sz w:val="20"/>
              </w:rPr>
            </w:pPr>
          </w:p>
        </w:tc>
      </w:tr>
      <w:tr w:rsidR="00CC63D0" w:rsidRPr="00AB278E" w14:paraId="7FDA5767" w14:textId="77777777" w:rsidTr="00CC63D0">
        <w:trPr>
          <w:cantSplit/>
        </w:trPr>
        <w:tc>
          <w:tcPr>
            <w:tcW w:w="558" w:type="dxa"/>
          </w:tcPr>
          <w:p w14:paraId="43BB79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A3B3AC9"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1D4AD7AF" w14:textId="77777777" w:rsidR="00DA136E" w:rsidRPr="00AB278E" w:rsidRDefault="00F22F1D" w:rsidP="00D42A60">
            <w:pPr>
              <w:rPr>
                <w:rFonts w:ascii="Times New Roman" w:hAnsi="Times New Roman"/>
                <w:szCs w:val="22"/>
              </w:rPr>
            </w:pPr>
            <w:r w:rsidRPr="00AB278E">
              <w:rPr>
                <w:rFonts w:ascii="Times New Roman" w:hAnsi="Times New Roman"/>
                <w:szCs w:val="22"/>
              </w:rPr>
              <w:t>BD1</w:t>
            </w:r>
          </w:p>
        </w:tc>
        <w:tc>
          <w:tcPr>
            <w:tcW w:w="1080" w:type="dxa"/>
          </w:tcPr>
          <w:p w14:paraId="5B4123EC"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D0BFC4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49923AE0" w14:textId="77777777" w:rsidTr="00CC63D0">
        <w:trPr>
          <w:cantSplit/>
        </w:trPr>
        <w:tc>
          <w:tcPr>
            <w:tcW w:w="558" w:type="dxa"/>
          </w:tcPr>
          <w:p w14:paraId="7658175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2C84F186" w14:textId="77777777" w:rsidR="00DA136E" w:rsidRPr="00AB278E" w:rsidRDefault="00BD4EC0" w:rsidP="00D42A60">
            <w:pPr>
              <w:rPr>
                <w:rFonts w:ascii="Times New Roman" w:hAnsi="Times New Roman"/>
                <w:szCs w:val="22"/>
              </w:rPr>
            </w:pPr>
            <w:r w:rsidRPr="00AB278E">
              <w:rPr>
                <w:rFonts w:ascii="Times New Roman" w:hAnsi="Times New Roman"/>
                <w:szCs w:val="22"/>
              </w:rPr>
              <w:t>Trans code</w:t>
            </w:r>
          </w:p>
        </w:tc>
        <w:tc>
          <w:tcPr>
            <w:tcW w:w="1080" w:type="dxa"/>
          </w:tcPr>
          <w:p w14:paraId="03327813" w14:textId="77777777" w:rsidR="00DA136E" w:rsidRPr="00AB278E" w:rsidRDefault="00F22F1D" w:rsidP="00D42A60">
            <w:pPr>
              <w:rPr>
                <w:rFonts w:ascii="Times New Roman" w:hAnsi="Times New Roman"/>
                <w:szCs w:val="22"/>
              </w:rPr>
            </w:pPr>
            <w:r w:rsidRPr="00AB278E">
              <w:rPr>
                <w:rFonts w:ascii="Times New Roman" w:hAnsi="Times New Roman"/>
                <w:szCs w:val="22"/>
              </w:rPr>
              <w:t>BD</w:t>
            </w:r>
          </w:p>
        </w:tc>
        <w:tc>
          <w:tcPr>
            <w:tcW w:w="1080" w:type="dxa"/>
          </w:tcPr>
          <w:p w14:paraId="423534F0"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E3CB256" w14:textId="77777777" w:rsidR="00DA136E" w:rsidRPr="00AB278E" w:rsidRDefault="00F22F1D"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6867FE63" w14:textId="77777777" w:rsidTr="00CC63D0">
        <w:trPr>
          <w:cantSplit/>
        </w:trPr>
        <w:tc>
          <w:tcPr>
            <w:tcW w:w="558" w:type="dxa"/>
          </w:tcPr>
          <w:p w14:paraId="09E96E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5B44F1DF" w14:textId="77777777" w:rsidR="00DA136E" w:rsidRPr="00AB278E" w:rsidRDefault="00BD4EC0" w:rsidP="00D42A60">
            <w:pPr>
              <w:rPr>
                <w:rFonts w:ascii="Times New Roman" w:hAnsi="Times New Roman"/>
                <w:szCs w:val="22"/>
              </w:rPr>
            </w:pPr>
            <w:r w:rsidRPr="00AB278E">
              <w:rPr>
                <w:rFonts w:ascii="Times New Roman" w:hAnsi="Times New Roman"/>
                <w:szCs w:val="22"/>
              </w:rPr>
              <w:t>Trans Number</w:t>
            </w:r>
          </w:p>
        </w:tc>
        <w:tc>
          <w:tcPr>
            <w:tcW w:w="1080" w:type="dxa"/>
          </w:tcPr>
          <w:p w14:paraId="7EFFCF60" w14:textId="77777777" w:rsidR="00DA136E" w:rsidRPr="00AB278E" w:rsidRDefault="00F22F1D" w:rsidP="00D42A60">
            <w:pPr>
              <w:rPr>
                <w:rFonts w:ascii="Times New Roman" w:hAnsi="Times New Roman"/>
                <w:szCs w:val="22"/>
              </w:rPr>
            </w:pPr>
            <w:r w:rsidRPr="00AB278E">
              <w:rPr>
                <w:rFonts w:ascii="Times New Roman" w:hAnsi="Times New Roman"/>
                <w:szCs w:val="22"/>
              </w:rPr>
              <w:t>11A</w:t>
            </w:r>
          </w:p>
        </w:tc>
        <w:tc>
          <w:tcPr>
            <w:tcW w:w="1080" w:type="dxa"/>
          </w:tcPr>
          <w:p w14:paraId="36C38E23" w14:textId="77777777" w:rsidR="00DA136E"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309CBA" w14:textId="77777777" w:rsidR="00F22F1D" w:rsidRPr="00AB278E" w:rsidRDefault="00F22F1D" w:rsidP="00F22F1D">
            <w:pPr>
              <w:rPr>
                <w:rFonts w:ascii="Times New Roman" w:hAnsi="Times New Roman"/>
                <w:szCs w:val="22"/>
              </w:rPr>
            </w:pPr>
            <w:r w:rsidRPr="00AB278E">
              <w:rPr>
                <w:rFonts w:ascii="Times New Roman" w:hAnsi="Times New Roman"/>
                <w:szCs w:val="22"/>
              </w:rPr>
              <w:t>Station(3) + Fiscal Year(1) + K + Sequential(5) + 0</w:t>
            </w:r>
          </w:p>
          <w:p w14:paraId="6EF92E09" w14:textId="77777777" w:rsidR="00DA136E" w:rsidRPr="00AB278E" w:rsidRDefault="00F22F1D" w:rsidP="00F22F1D">
            <w:pPr>
              <w:rPr>
                <w:rFonts w:ascii="Times New Roman" w:hAnsi="Times New Roman"/>
                <w:szCs w:val="22"/>
              </w:rPr>
            </w:pPr>
            <w:r w:rsidRPr="00AB278E">
              <w:rPr>
                <w:rFonts w:ascii="Times New Roman" w:hAnsi="Times New Roman"/>
                <w:szCs w:val="22"/>
              </w:rPr>
              <w:t>Accounts Receivable billing number</w:t>
            </w:r>
          </w:p>
        </w:tc>
      </w:tr>
      <w:tr w:rsidR="00CC63D0" w:rsidRPr="00AB278E" w14:paraId="10EF9B29" w14:textId="77777777" w:rsidTr="00CC63D0">
        <w:trPr>
          <w:cantSplit/>
        </w:trPr>
        <w:tc>
          <w:tcPr>
            <w:tcW w:w="558" w:type="dxa"/>
            <w:tcBorders>
              <w:bottom w:val="single" w:sz="4" w:space="0" w:color="auto"/>
            </w:tcBorders>
          </w:tcPr>
          <w:p w14:paraId="7897043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48898AD" w14:textId="77777777" w:rsidR="00DA136E" w:rsidRPr="00AB278E" w:rsidRDefault="00BD4EC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17560CC7" w14:textId="77777777" w:rsidR="00DA136E"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5B34DF4B"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73882" w14:textId="77777777" w:rsidR="00DA136E" w:rsidRPr="00AB278E" w:rsidRDefault="00F22F1D" w:rsidP="00D42A60">
            <w:pPr>
              <w:rPr>
                <w:rFonts w:ascii="Times New Roman" w:hAnsi="Times New Roman"/>
                <w:szCs w:val="22"/>
              </w:rPr>
            </w:pPr>
            <w:r w:rsidRPr="00AB278E">
              <w:rPr>
                <w:rFonts w:ascii="Times New Roman" w:hAnsi="Times New Roman"/>
                <w:szCs w:val="22"/>
              </w:rPr>
              <w:t>VHA = 10, VBA = 20</w:t>
            </w:r>
          </w:p>
        </w:tc>
      </w:tr>
      <w:tr w:rsidR="00CC63D0" w:rsidRPr="00AB278E" w14:paraId="1D4E5A11" w14:textId="77777777" w:rsidTr="00CC63D0">
        <w:trPr>
          <w:cantSplit/>
        </w:trPr>
        <w:tc>
          <w:tcPr>
            <w:tcW w:w="558" w:type="dxa"/>
            <w:tcBorders>
              <w:left w:val="nil"/>
              <w:right w:val="nil"/>
            </w:tcBorders>
          </w:tcPr>
          <w:p w14:paraId="532035C1" w14:textId="77777777" w:rsidR="00DA136E" w:rsidRPr="00AB278E" w:rsidRDefault="00DA136E" w:rsidP="00CC63D0">
            <w:pPr>
              <w:jc w:val="right"/>
              <w:rPr>
                <w:sz w:val="20"/>
              </w:rPr>
            </w:pPr>
          </w:p>
        </w:tc>
        <w:tc>
          <w:tcPr>
            <w:tcW w:w="2520" w:type="dxa"/>
            <w:tcBorders>
              <w:left w:val="nil"/>
              <w:right w:val="nil"/>
            </w:tcBorders>
          </w:tcPr>
          <w:p w14:paraId="15BB205B" w14:textId="77777777" w:rsidR="00DA136E" w:rsidRPr="00AB278E" w:rsidRDefault="00DA136E" w:rsidP="00D42A60">
            <w:pPr>
              <w:rPr>
                <w:sz w:val="20"/>
              </w:rPr>
            </w:pPr>
          </w:p>
        </w:tc>
        <w:tc>
          <w:tcPr>
            <w:tcW w:w="1080" w:type="dxa"/>
            <w:tcBorders>
              <w:left w:val="nil"/>
              <w:right w:val="nil"/>
            </w:tcBorders>
          </w:tcPr>
          <w:p w14:paraId="46D50479" w14:textId="77777777" w:rsidR="00DA136E" w:rsidRPr="00AB278E" w:rsidRDefault="00DA136E" w:rsidP="00D42A60">
            <w:pPr>
              <w:rPr>
                <w:sz w:val="20"/>
              </w:rPr>
            </w:pPr>
          </w:p>
        </w:tc>
        <w:tc>
          <w:tcPr>
            <w:tcW w:w="1080" w:type="dxa"/>
            <w:tcBorders>
              <w:left w:val="nil"/>
              <w:right w:val="nil"/>
            </w:tcBorders>
          </w:tcPr>
          <w:p w14:paraId="75195F62" w14:textId="77777777" w:rsidR="00DA136E" w:rsidRPr="00AB278E" w:rsidRDefault="00DA136E" w:rsidP="00D42A60">
            <w:pPr>
              <w:rPr>
                <w:sz w:val="20"/>
              </w:rPr>
            </w:pPr>
          </w:p>
        </w:tc>
        <w:tc>
          <w:tcPr>
            <w:tcW w:w="4338" w:type="dxa"/>
            <w:tcBorders>
              <w:left w:val="nil"/>
              <w:right w:val="nil"/>
            </w:tcBorders>
          </w:tcPr>
          <w:p w14:paraId="696D331A" w14:textId="77777777" w:rsidR="00DA136E" w:rsidRPr="00AB278E" w:rsidRDefault="00DA136E" w:rsidP="00D42A60">
            <w:pPr>
              <w:rPr>
                <w:sz w:val="20"/>
              </w:rPr>
            </w:pPr>
          </w:p>
        </w:tc>
      </w:tr>
      <w:tr w:rsidR="00CC63D0" w:rsidRPr="00AB278E" w14:paraId="3EE65E27" w14:textId="77777777" w:rsidTr="00CC63D0">
        <w:trPr>
          <w:cantSplit/>
        </w:trPr>
        <w:tc>
          <w:tcPr>
            <w:tcW w:w="558" w:type="dxa"/>
          </w:tcPr>
          <w:p w14:paraId="61E20E0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41D453" w14:textId="77777777" w:rsidR="00D42A60"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507B588E" w14:textId="77777777" w:rsidR="00D42A60" w:rsidRPr="00AB278E" w:rsidRDefault="00F22F1D" w:rsidP="00D42A60">
            <w:pPr>
              <w:rPr>
                <w:rFonts w:ascii="Times New Roman" w:hAnsi="Times New Roman"/>
                <w:szCs w:val="22"/>
              </w:rPr>
            </w:pPr>
            <w:r w:rsidRPr="00AB278E">
              <w:rPr>
                <w:rFonts w:ascii="Times New Roman" w:hAnsi="Times New Roman"/>
                <w:szCs w:val="22"/>
              </w:rPr>
              <w:t>BD2</w:t>
            </w:r>
          </w:p>
        </w:tc>
        <w:tc>
          <w:tcPr>
            <w:tcW w:w="1080" w:type="dxa"/>
          </w:tcPr>
          <w:p w14:paraId="270128B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83A1E2" w14:textId="77777777" w:rsidR="00D42A60"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821BA4" w14:textId="77777777" w:rsidTr="00CC63D0">
        <w:trPr>
          <w:cantSplit/>
        </w:trPr>
        <w:tc>
          <w:tcPr>
            <w:tcW w:w="558" w:type="dxa"/>
          </w:tcPr>
          <w:p w14:paraId="26B6CC2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DC36AD5" w14:textId="77777777" w:rsidR="00D42A60" w:rsidRPr="00AB278E" w:rsidRDefault="00BD4EC0" w:rsidP="00D42A60">
            <w:pPr>
              <w:rPr>
                <w:rFonts w:ascii="Times New Roman" w:hAnsi="Times New Roman"/>
                <w:szCs w:val="22"/>
              </w:rPr>
            </w:pPr>
            <w:r w:rsidRPr="00AB278E">
              <w:rPr>
                <w:rFonts w:ascii="Times New Roman" w:hAnsi="Times New Roman"/>
                <w:szCs w:val="22"/>
              </w:rPr>
              <w:t>Record Month</w:t>
            </w:r>
          </w:p>
        </w:tc>
        <w:tc>
          <w:tcPr>
            <w:tcW w:w="1080" w:type="dxa"/>
          </w:tcPr>
          <w:p w14:paraId="5CE645B8"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090D839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667E8A07"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month</w:t>
            </w:r>
          </w:p>
        </w:tc>
      </w:tr>
      <w:tr w:rsidR="00CC63D0" w:rsidRPr="00AB278E" w14:paraId="575ACB67" w14:textId="77777777" w:rsidTr="00CC63D0">
        <w:trPr>
          <w:cantSplit/>
        </w:trPr>
        <w:tc>
          <w:tcPr>
            <w:tcW w:w="558" w:type="dxa"/>
          </w:tcPr>
          <w:p w14:paraId="5D6B280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72EBC9B7" w14:textId="77777777" w:rsidR="00D42A60" w:rsidRPr="00AB278E" w:rsidRDefault="00BD4EC0" w:rsidP="00D42A60">
            <w:pPr>
              <w:rPr>
                <w:rFonts w:ascii="Times New Roman" w:hAnsi="Times New Roman"/>
                <w:szCs w:val="22"/>
              </w:rPr>
            </w:pPr>
            <w:r w:rsidRPr="00AB278E">
              <w:rPr>
                <w:rFonts w:ascii="Times New Roman" w:hAnsi="Times New Roman"/>
                <w:szCs w:val="22"/>
              </w:rPr>
              <w:t>Record Day</w:t>
            </w:r>
          </w:p>
        </w:tc>
        <w:tc>
          <w:tcPr>
            <w:tcW w:w="1080" w:type="dxa"/>
          </w:tcPr>
          <w:p w14:paraId="5AA679A0"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3F94CA9D"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A2DBA8F"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day</w:t>
            </w:r>
          </w:p>
        </w:tc>
      </w:tr>
      <w:tr w:rsidR="00CC63D0" w:rsidRPr="00AB278E" w14:paraId="53084F51" w14:textId="77777777" w:rsidTr="00CC63D0">
        <w:trPr>
          <w:cantSplit/>
        </w:trPr>
        <w:tc>
          <w:tcPr>
            <w:tcW w:w="558" w:type="dxa"/>
          </w:tcPr>
          <w:p w14:paraId="513A04E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9DA4378" w14:textId="77777777" w:rsidR="00D42A60" w:rsidRPr="00AB278E" w:rsidRDefault="00BD4EC0" w:rsidP="00D42A60">
            <w:pPr>
              <w:rPr>
                <w:rFonts w:ascii="Times New Roman" w:hAnsi="Times New Roman"/>
                <w:szCs w:val="22"/>
              </w:rPr>
            </w:pPr>
            <w:r w:rsidRPr="00AB278E">
              <w:rPr>
                <w:rFonts w:ascii="Times New Roman" w:hAnsi="Times New Roman"/>
                <w:szCs w:val="22"/>
              </w:rPr>
              <w:t>Record Year</w:t>
            </w:r>
          </w:p>
        </w:tc>
        <w:tc>
          <w:tcPr>
            <w:tcW w:w="1080" w:type="dxa"/>
          </w:tcPr>
          <w:p w14:paraId="055B259E"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14BEDBC5"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7901BEF9"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year</w:t>
            </w:r>
          </w:p>
        </w:tc>
      </w:tr>
      <w:tr w:rsidR="00CC63D0" w:rsidRPr="00AB278E" w14:paraId="2EF37F72" w14:textId="77777777" w:rsidTr="00CC63D0">
        <w:trPr>
          <w:cantSplit/>
        </w:trPr>
        <w:tc>
          <w:tcPr>
            <w:tcW w:w="558" w:type="dxa"/>
          </w:tcPr>
          <w:p w14:paraId="00D7AF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6D80B326" w14:textId="77777777" w:rsidR="00D42A60" w:rsidRPr="00AB278E" w:rsidRDefault="00BD4EC0" w:rsidP="00D42A60">
            <w:pPr>
              <w:rPr>
                <w:rFonts w:ascii="Times New Roman" w:hAnsi="Times New Roman"/>
                <w:szCs w:val="22"/>
              </w:rPr>
            </w:pPr>
            <w:r w:rsidRPr="00AB278E">
              <w:rPr>
                <w:rFonts w:ascii="Times New Roman" w:hAnsi="Times New Roman"/>
                <w:szCs w:val="22"/>
              </w:rPr>
              <w:t>Fisc Month</w:t>
            </w:r>
          </w:p>
        </w:tc>
        <w:tc>
          <w:tcPr>
            <w:tcW w:w="1080" w:type="dxa"/>
          </w:tcPr>
          <w:p w14:paraId="7D65AAEB"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05AF75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CF1207" w14:textId="77777777" w:rsidR="00D42A60" w:rsidRPr="00AB278E" w:rsidRDefault="00D42A60" w:rsidP="00D42A60">
            <w:pPr>
              <w:rPr>
                <w:sz w:val="20"/>
              </w:rPr>
            </w:pPr>
          </w:p>
        </w:tc>
      </w:tr>
      <w:tr w:rsidR="00CC63D0" w:rsidRPr="00AB278E" w14:paraId="2B1D80DD" w14:textId="77777777" w:rsidTr="00CC63D0">
        <w:trPr>
          <w:cantSplit/>
        </w:trPr>
        <w:tc>
          <w:tcPr>
            <w:tcW w:w="558" w:type="dxa"/>
          </w:tcPr>
          <w:p w14:paraId="4E6CF74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455747D8" w14:textId="77777777" w:rsidR="00D42A60" w:rsidRPr="00AB278E" w:rsidRDefault="00BD4EC0" w:rsidP="00D42A60">
            <w:pPr>
              <w:rPr>
                <w:rFonts w:ascii="Times New Roman" w:hAnsi="Times New Roman"/>
                <w:szCs w:val="22"/>
              </w:rPr>
            </w:pPr>
            <w:r w:rsidRPr="00AB278E">
              <w:rPr>
                <w:rFonts w:ascii="Times New Roman" w:hAnsi="Times New Roman"/>
                <w:szCs w:val="22"/>
              </w:rPr>
              <w:t>Fisc Year</w:t>
            </w:r>
          </w:p>
        </w:tc>
        <w:tc>
          <w:tcPr>
            <w:tcW w:w="1080" w:type="dxa"/>
          </w:tcPr>
          <w:p w14:paraId="406BF64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D395E1"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8297FED" w14:textId="77777777" w:rsidR="00D42A60" w:rsidRPr="00AB278E" w:rsidRDefault="00D42A60" w:rsidP="00D42A60">
            <w:pPr>
              <w:rPr>
                <w:sz w:val="20"/>
              </w:rPr>
            </w:pPr>
          </w:p>
        </w:tc>
      </w:tr>
      <w:tr w:rsidR="00CC63D0" w:rsidRPr="00AB278E" w14:paraId="0A59496C" w14:textId="77777777" w:rsidTr="00CC63D0">
        <w:trPr>
          <w:cantSplit/>
        </w:trPr>
        <w:tc>
          <w:tcPr>
            <w:tcW w:w="558" w:type="dxa"/>
          </w:tcPr>
          <w:p w14:paraId="25E568F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6CF98F6B" w14:textId="77777777" w:rsidR="00D42A60" w:rsidRPr="00AB278E" w:rsidRDefault="00BD4EC0" w:rsidP="00D42A60">
            <w:pPr>
              <w:rPr>
                <w:rFonts w:ascii="Times New Roman" w:hAnsi="Times New Roman"/>
                <w:szCs w:val="22"/>
              </w:rPr>
            </w:pPr>
            <w:r w:rsidRPr="00AB278E">
              <w:rPr>
                <w:rFonts w:ascii="Times New Roman" w:hAnsi="Times New Roman"/>
                <w:szCs w:val="22"/>
              </w:rPr>
              <w:t>Acctg Trans Type</w:t>
            </w:r>
          </w:p>
        </w:tc>
        <w:tc>
          <w:tcPr>
            <w:tcW w:w="1080" w:type="dxa"/>
          </w:tcPr>
          <w:p w14:paraId="3CFFF016"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1AA4B57"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D193028" w14:textId="77777777" w:rsidR="00D42A60" w:rsidRPr="00AB278E" w:rsidRDefault="00D42A60" w:rsidP="00D42A60">
            <w:pPr>
              <w:rPr>
                <w:sz w:val="20"/>
              </w:rPr>
            </w:pPr>
          </w:p>
        </w:tc>
      </w:tr>
      <w:tr w:rsidR="00CC63D0" w:rsidRPr="00AB278E" w14:paraId="41D5CBAF" w14:textId="77777777" w:rsidTr="00CC63D0">
        <w:trPr>
          <w:cantSplit/>
        </w:trPr>
        <w:tc>
          <w:tcPr>
            <w:tcW w:w="558" w:type="dxa"/>
          </w:tcPr>
          <w:p w14:paraId="1E62746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42174CEF" w14:textId="77777777" w:rsidR="00D42A60" w:rsidRPr="00AB278E" w:rsidRDefault="00BD4EC0" w:rsidP="00D42A60">
            <w:pPr>
              <w:rPr>
                <w:rFonts w:ascii="Times New Roman" w:hAnsi="Times New Roman"/>
                <w:szCs w:val="22"/>
              </w:rPr>
            </w:pPr>
            <w:r w:rsidRPr="00AB278E">
              <w:rPr>
                <w:rFonts w:ascii="Times New Roman" w:hAnsi="Times New Roman"/>
                <w:szCs w:val="22"/>
              </w:rPr>
              <w:t>Beg Budget FY</w:t>
            </w:r>
          </w:p>
        </w:tc>
        <w:tc>
          <w:tcPr>
            <w:tcW w:w="1080" w:type="dxa"/>
          </w:tcPr>
          <w:p w14:paraId="12EF404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F82646B"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85361A5" w14:textId="77777777" w:rsidR="00D42A60" w:rsidRPr="00AB278E" w:rsidRDefault="00D42A60" w:rsidP="00D42A60">
            <w:pPr>
              <w:rPr>
                <w:sz w:val="20"/>
              </w:rPr>
            </w:pPr>
          </w:p>
        </w:tc>
      </w:tr>
      <w:tr w:rsidR="00CC63D0" w:rsidRPr="00AB278E" w14:paraId="79BBE145" w14:textId="77777777" w:rsidTr="00CC63D0">
        <w:trPr>
          <w:cantSplit/>
        </w:trPr>
        <w:tc>
          <w:tcPr>
            <w:tcW w:w="558" w:type="dxa"/>
          </w:tcPr>
          <w:p w14:paraId="41F3E31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45D0157" w14:textId="77777777" w:rsidR="00D42A60" w:rsidRPr="00AB278E" w:rsidRDefault="00BD4EC0" w:rsidP="00D42A60">
            <w:pPr>
              <w:rPr>
                <w:rFonts w:ascii="Times New Roman" w:hAnsi="Times New Roman"/>
                <w:szCs w:val="22"/>
              </w:rPr>
            </w:pPr>
            <w:r w:rsidRPr="00AB278E">
              <w:rPr>
                <w:rFonts w:ascii="Times New Roman" w:hAnsi="Times New Roman"/>
                <w:szCs w:val="22"/>
              </w:rPr>
              <w:t>End Budget FY</w:t>
            </w:r>
          </w:p>
        </w:tc>
        <w:tc>
          <w:tcPr>
            <w:tcW w:w="1080" w:type="dxa"/>
          </w:tcPr>
          <w:p w14:paraId="3F0941B8"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12B04E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675886" w14:textId="77777777" w:rsidR="00D42A60" w:rsidRPr="00AB278E" w:rsidRDefault="00D42A60" w:rsidP="00D42A60">
            <w:pPr>
              <w:rPr>
                <w:sz w:val="20"/>
              </w:rPr>
            </w:pPr>
          </w:p>
        </w:tc>
      </w:tr>
      <w:tr w:rsidR="00CC63D0" w:rsidRPr="00AB278E" w14:paraId="5BB3D8B3" w14:textId="77777777" w:rsidTr="00CC63D0">
        <w:trPr>
          <w:cantSplit/>
        </w:trPr>
        <w:tc>
          <w:tcPr>
            <w:tcW w:w="558" w:type="dxa"/>
          </w:tcPr>
          <w:p w14:paraId="37BE1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1286C7F5" w14:textId="77777777" w:rsidR="00D42A60" w:rsidRPr="00AB278E" w:rsidRDefault="00BD4EC0" w:rsidP="00D42A60">
            <w:pPr>
              <w:rPr>
                <w:rFonts w:ascii="Times New Roman" w:hAnsi="Times New Roman"/>
                <w:szCs w:val="22"/>
              </w:rPr>
            </w:pPr>
            <w:r w:rsidRPr="00AB278E">
              <w:rPr>
                <w:rFonts w:ascii="Times New Roman" w:hAnsi="Times New Roman"/>
                <w:szCs w:val="22"/>
              </w:rPr>
              <w:t>Document Action</w:t>
            </w:r>
          </w:p>
        </w:tc>
        <w:tc>
          <w:tcPr>
            <w:tcW w:w="1080" w:type="dxa"/>
          </w:tcPr>
          <w:p w14:paraId="57B1B601" w14:textId="77777777" w:rsidR="00D42A60" w:rsidRPr="00AB278E" w:rsidRDefault="00F22F1D" w:rsidP="00D42A60">
            <w:pPr>
              <w:rPr>
                <w:rFonts w:ascii="Times New Roman" w:hAnsi="Times New Roman"/>
                <w:szCs w:val="22"/>
              </w:rPr>
            </w:pPr>
            <w:r w:rsidRPr="00AB278E">
              <w:rPr>
                <w:rFonts w:ascii="Times New Roman" w:hAnsi="Times New Roman"/>
                <w:szCs w:val="22"/>
              </w:rPr>
              <w:t>E</w:t>
            </w:r>
          </w:p>
        </w:tc>
        <w:tc>
          <w:tcPr>
            <w:tcW w:w="1080" w:type="dxa"/>
          </w:tcPr>
          <w:p w14:paraId="57A0207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509BEAF" w14:textId="77777777" w:rsidR="002B1BB0" w:rsidRPr="00AB278E" w:rsidRDefault="002B1BB0" w:rsidP="00D42A60">
            <w:pPr>
              <w:rPr>
                <w:rFonts w:ascii="Times New Roman" w:hAnsi="Times New Roman"/>
                <w:szCs w:val="22"/>
              </w:rPr>
            </w:pPr>
            <w:r w:rsidRPr="00AB278E">
              <w:rPr>
                <w:rFonts w:ascii="Times New Roman" w:hAnsi="Times New Roman"/>
                <w:szCs w:val="22"/>
              </w:rPr>
              <w:t>E: original entry document,</w:t>
            </w:r>
          </w:p>
          <w:p w14:paraId="51E5106C" w14:textId="77777777" w:rsidR="00D42A60" w:rsidRPr="00AB278E" w:rsidRDefault="002B1BB0" w:rsidP="00D42A60">
            <w:pPr>
              <w:rPr>
                <w:rFonts w:ascii="Times New Roman" w:hAnsi="Times New Roman"/>
                <w:szCs w:val="22"/>
              </w:rPr>
            </w:pPr>
            <w:r w:rsidRPr="00AB278E">
              <w:rPr>
                <w:rFonts w:ascii="Times New Roman" w:hAnsi="Times New Roman"/>
                <w:szCs w:val="22"/>
              </w:rPr>
              <w:t>M: modification document.</w:t>
            </w:r>
          </w:p>
        </w:tc>
      </w:tr>
      <w:tr w:rsidR="00CC63D0" w:rsidRPr="00AB278E" w14:paraId="67989CB9" w14:textId="77777777" w:rsidTr="00CC63D0">
        <w:trPr>
          <w:cantSplit/>
        </w:trPr>
        <w:tc>
          <w:tcPr>
            <w:tcW w:w="558" w:type="dxa"/>
          </w:tcPr>
          <w:p w14:paraId="1D8D203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4A19F257" w14:textId="77777777" w:rsidR="00D42A60" w:rsidRPr="00AB278E" w:rsidRDefault="00BD4EC0" w:rsidP="00D42A60">
            <w:pPr>
              <w:rPr>
                <w:rFonts w:ascii="Times New Roman" w:hAnsi="Times New Roman"/>
                <w:szCs w:val="22"/>
              </w:rPr>
            </w:pPr>
            <w:r w:rsidRPr="00AB278E">
              <w:rPr>
                <w:rFonts w:ascii="Times New Roman" w:hAnsi="Times New Roman"/>
                <w:szCs w:val="22"/>
              </w:rPr>
              <w:t>Vendor ID</w:t>
            </w:r>
          </w:p>
        </w:tc>
        <w:tc>
          <w:tcPr>
            <w:tcW w:w="1080" w:type="dxa"/>
          </w:tcPr>
          <w:p w14:paraId="6072BFF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AF75E"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309110" w14:textId="77777777" w:rsidR="00F579AD" w:rsidRPr="00AB278E" w:rsidRDefault="00F579AD" w:rsidP="00F579AD">
            <w:pPr>
              <w:rPr>
                <w:rFonts w:ascii="Times New Roman" w:hAnsi="Times New Roman"/>
                <w:szCs w:val="22"/>
              </w:rPr>
            </w:pPr>
            <w:r w:rsidRPr="00AB278E">
              <w:rPr>
                <w:rFonts w:ascii="Times New Roman" w:hAnsi="Times New Roman"/>
                <w:szCs w:val="22"/>
              </w:rPr>
              <w:t>Vendor code: vendors, MISCE: employees, persons</w:t>
            </w:r>
          </w:p>
          <w:p w14:paraId="4439EA54" w14:textId="77777777" w:rsidR="00F579AD" w:rsidRPr="00AB278E" w:rsidRDefault="00F579AD" w:rsidP="00F579AD">
            <w:pPr>
              <w:rPr>
                <w:rFonts w:ascii="Times New Roman" w:hAnsi="Times New Roman"/>
                <w:szCs w:val="22"/>
              </w:rPr>
            </w:pPr>
            <w:r w:rsidRPr="00AB278E">
              <w:rPr>
                <w:rFonts w:ascii="Times New Roman" w:hAnsi="Times New Roman"/>
                <w:szCs w:val="22"/>
              </w:rPr>
              <w:t>MISCN: insurance company, institutions, (non fed.)</w:t>
            </w:r>
          </w:p>
          <w:p w14:paraId="7CDF7858" w14:textId="77777777" w:rsidR="00F579AD" w:rsidRPr="00AB278E" w:rsidRDefault="00F579AD" w:rsidP="00F579AD">
            <w:pPr>
              <w:rPr>
                <w:rFonts w:ascii="Times New Roman" w:hAnsi="Times New Roman"/>
                <w:szCs w:val="22"/>
              </w:rPr>
            </w:pPr>
            <w:r w:rsidRPr="00AB278E">
              <w:rPr>
                <w:rFonts w:ascii="Times New Roman" w:hAnsi="Times New Roman"/>
                <w:szCs w:val="22"/>
              </w:rPr>
              <w:t>MISCG: (federal)</w:t>
            </w:r>
          </w:p>
          <w:p w14:paraId="2418D463" w14:textId="77777777" w:rsidR="00D42A60" w:rsidRPr="00AB278E" w:rsidRDefault="00F579AD" w:rsidP="00F579AD">
            <w:pPr>
              <w:rPr>
                <w:rFonts w:ascii="Times New Roman" w:hAnsi="Times New Roman"/>
                <w:szCs w:val="22"/>
              </w:rPr>
            </w:pPr>
            <w:r w:rsidRPr="00AB278E">
              <w:rPr>
                <w:rFonts w:ascii="Times New Roman" w:hAnsi="Times New Roman"/>
                <w:szCs w:val="22"/>
              </w:rPr>
              <w:t>MISCVET: patients</w:t>
            </w:r>
          </w:p>
        </w:tc>
      </w:tr>
      <w:tr w:rsidR="00CC63D0" w:rsidRPr="00AB278E" w14:paraId="58E2C7CA" w14:textId="77777777" w:rsidTr="00CC63D0">
        <w:trPr>
          <w:cantSplit/>
        </w:trPr>
        <w:tc>
          <w:tcPr>
            <w:tcW w:w="558" w:type="dxa"/>
          </w:tcPr>
          <w:p w14:paraId="64C15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6973694A" w14:textId="77777777" w:rsidR="00D42A60" w:rsidRPr="00AB278E" w:rsidRDefault="00BD4EC0"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B9B302D"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B93DE3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2C13388" w14:textId="77777777" w:rsidR="00D42A60" w:rsidRPr="00AB278E" w:rsidRDefault="00F579AD"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4A85BBD4" w14:textId="77777777" w:rsidTr="00CC63D0">
        <w:trPr>
          <w:cantSplit/>
        </w:trPr>
        <w:tc>
          <w:tcPr>
            <w:tcW w:w="558" w:type="dxa"/>
          </w:tcPr>
          <w:p w14:paraId="0F1772FE" w14:textId="77777777" w:rsidR="00D42A60" w:rsidRPr="00AB278E" w:rsidRDefault="00BD4EC0" w:rsidP="00CC63D0">
            <w:pPr>
              <w:jc w:val="right"/>
              <w:rPr>
                <w:rFonts w:ascii="Times New Roman" w:hAnsi="Times New Roman"/>
                <w:szCs w:val="22"/>
              </w:rPr>
            </w:pPr>
            <w:r w:rsidRPr="00AB278E">
              <w:rPr>
                <w:rFonts w:ascii="Times New Roman" w:hAnsi="Times New Roman"/>
                <w:szCs w:val="22"/>
              </w:rPr>
              <w:t>28</w:t>
            </w:r>
          </w:p>
        </w:tc>
        <w:tc>
          <w:tcPr>
            <w:tcW w:w="2520" w:type="dxa"/>
          </w:tcPr>
          <w:p w14:paraId="11A32F40" w14:textId="77777777" w:rsidR="00D42A60" w:rsidRPr="00AB278E" w:rsidRDefault="00BD4EC0" w:rsidP="00D42A60">
            <w:pPr>
              <w:rPr>
                <w:rFonts w:ascii="Times New Roman" w:hAnsi="Times New Roman"/>
                <w:szCs w:val="22"/>
              </w:rPr>
            </w:pPr>
            <w:r w:rsidRPr="00AB278E">
              <w:rPr>
                <w:rFonts w:ascii="Times New Roman" w:hAnsi="Times New Roman"/>
                <w:szCs w:val="22"/>
              </w:rPr>
              <w:t>Document Total</w:t>
            </w:r>
          </w:p>
        </w:tc>
        <w:tc>
          <w:tcPr>
            <w:tcW w:w="1080" w:type="dxa"/>
          </w:tcPr>
          <w:p w14:paraId="3C586DD6" w14:textId="77777777" w:rsidR="00D42A60" w:rsidRPr="00AB278E" w:rsidRDefault="00F22F1D" w:rsidP="00D42A60">
            <w:pPr>
              <w:rPr>
                <w:rFonts w:ascii="Times New Roman" w:hAnsi="Times New Roman"/>
                <w:szCs w:val="22"/>
              </w:rPr>
            </w:pPr>
            <w:r w:rsidRPr="00AB278E">
              <w:rPr>
                <w:rFonts w:ascii="Times New Roman" w:hAnsi="Times New Roman"/>
                <w:szCs w:val="22"/>
              </w:rPr>
              <w:t>15N</w:t>
            </w:r>
          </w:p>
        </w:tc>
        <w:tc>
          <w:tcPr>
            <w:tcW w:w="1080" w:type="dxa"/>
          </w:tcPr>
          <w:p w14:paraId="277A7E70"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1516468" w14:textId="77777777" w:rsidR="00D42A60" w:rsidRPr="00AB278E" w:rsidRDefault="00F579AD"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770142B5" w14:textId="77777777" w:rsidTr="00CC63D0">
        <w:trPr>
          <w:cantSplit/>
        </w:trPr>
        <w:tc>
          <w:tcPr>
            <w:tcW w:w="558" w:type="dxa"/>
          </w:tcPr>
          <w:p w14:paraId="078389E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2</w:t>
            </w:r>
            <w:r w:rsidR="00D42A60" w:rsidRPr="00AB278E">
              <w:rPr>
                <w:rFonts w:ascii="Times New Roman" w:hAnsi="Times New Roman"/>
                <w:szCs w:val="22"/>
              </w:rPr>
              <w:t>9</w:t>
            </w:r>
          </w:p>
        </w:tc>
        <w:tc>
          <w:tcPr>
            <w:tcW w:w="2520" w:type="dxa"/>
          </w:tcPr>
          <w:p w14:paraId="5C4D8315" w14:textId="77777777" w:rsidR="00D42A60" w:rsidRPr="00AB278E" w:rsidRDefault="00F22F1D" w:rsidP="00D42A60">
            <w:pPr>
              <w:rPr>
                <w:rFonts w:ascii="Times New Roman" w:hAnsi="Times New Roman"/>
                <w:szCs w:val="22"/>
              </w:rPr>
            </w:pPr>
            <w:r w:rsidRPr="00AB278E">
              <w:rPr>
                <w:rFonts w:ascii="Times New Roman" w:hAnsi="Times New Roman"/>
                <w:szCs w:val="22"/>
              </w:rPr>
              <w:t>Fund</w:t>
            </w:r>
          </w:p>
        </w:tc>
        <w:tc>
          <w:tcPr>
            <w:tcW w:w="1080" w:type="dxa"/>
          </w:tcPr>
          <w:p w14:paraId="24AAB09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3467E22"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261A4F0" w14:textId="77777777" w:rsidR="00D42A60" w:rsidRPr="00AB278E" w:rsidRDefault="00D42A60" w:rsidP="00D42A60">
            <w:pPr>
              <w:rPr>
                <w:sz w:val="20"/>
              </w:rPr>
            </w:pPr>
          </w:p>
        </w:tc>
      </w:tr>
      <w:tr w:rsidR="00CC63D0" w:rsidRPr="00AB278E" w14:paraId="4414CCC9" w14:textId="77777777" w:rsidTr="00CC63D0">
        <w:trPr>
          <w:cantSplit/>
        </w:trPr>
        <w:tc>
          <w:tcPr>
            <w:tcW w:w="558" w:type="dxa"/>
          </w:tcPr>
          <w:p w14:paraId="06690A74"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0</w:t>
            </w:r>
          </w:p>
        </w:tc>
        <w:tc>
          <w:tcPr>
            <w:tcW w:w="2520" w:type="dxa"/>
          </w:tcPr>
          <w:p w14:paraId="06C2AF87" w14:textId="77777777" w:rsidR="00D42A60" w:rsidRPr="00AB278E" w:rsidRDefault="00F22F1D" w:rsidP="00D42A60">
            <w:pPr>
              <w:rPr>
                <w:rFonts w:ascii="Times New Roman" w:hAnsi="Times New Roman"/>
                <w:szCs w:val="22"/>
              </w:rPr>
            </w:pPr>
            <w:r w:rsidRPr="00AB278E">
              <w:rPr>
                <w:rFonts w:ascii="Times New Roman" w:hAnsi="Times New Roman"/>
                <w:szCs w:val="22"/>
              </w:rPr>
              <w:t>Document Type</w:t>
            </w:r>
          </w:p>
        </w:tc>
        <w:tc>
          <w:tcPr>
            <w:tcW w:w="1080" w:type="dxa"/>
          </w:tcPr>
          <w:p w14:paraId="75D4880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573B1BC"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766BDC" w14:textId="77777777" w:rsidR="00D42A60" w:rsidRPr="00AB278E" w:rsidRDefault="00D42A60" w:rsidP="00D42A60">
            <w:pPr>
              <w:rPr>
                <w:sz w:val="20"/>
              </w:rPr>
            </w:pPr>
          </w:p>
        </w:tc>
      </w:tr>
      <w:tr w:rsidR="00CC63D0" w:rsidRPr="00AB278E" w14:paraId="737CB809" w14:textId="77777777" w:rsidTr="00CC63D0">
        <w:trPr>
          <w:cantSplit/>
        </w:trPr>
        <w:tc>
          <w:tcPr>
            <w:tcW w:w="558" w:type="dxa"/>
          </w:tcPr>
          <w:p w14:paraId="6D010A3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1</w:t>
            </w:r>
          </w:p>
        </w:tc>
        <w:tc>
          <w:tcPr>
            <w:tcW w:w="2520" w:type="dxa"/>
          </w:tcPr>
          <w:p w14:paraId="5BF1DFF5" w14:textId="77777777" w:rsidR="00D42A60" w:rsidRPr="00AB278E" w:rsidRDefault="00F22F1D"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69299D22"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C7E071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9E363EA" w14:textId="77777777" w:rsidR="00D42A60" w:rsidRPr="00AB278E" w:rsidRDefault="00D42A60" w:rsidP="00D42A60">
            <w:pPr>
              <w:rPr>
                <w:sz w:val="20"/>
              </w:rPr>
            </w:pPr>
          </w:p>
        </w:tc>
      </w:tr>
      <w:tr w:rsidR="00CC63D0" w:rsidRPr="00AB278E" w14:paraId="6507903F" w14:textId="77777777" w:rsidTr="00CC63D0">
        <w:trPr>
          <w:cantSplit/>
        </w:trPr>
        <w:tc>
          <w:tcPr>
            <w:tcW w:w="558" w:type="dxa"/>
          </w:tcPr>
          <w:p w14:paraId="12AD1BA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2</w:t>
            </w:r>
          </w:p>
        </w:tc>
        <w:tc>
          <w:tcPr>
            <w:tcW w:w="2520" w:type="dxa"/>
          </w:tcPr>
          <w:p w14:paraId="160B4644" w14:textId="77777777" w:rsidR="00D42A60" w:rsidRPr="00AB278E" w:rsidRDefault="00F22F1D" w:rsidP="00D42A60">
            <w:pPr>
              <w:rPr>
                <w:rFonts w:ascii="Times New Roman" w:hAnsi="Times New Roman"/>
                <w:szCs w:val="22"/>
              </w:rPr>
            </w:pPr>
            <w:r w:rsidRPr="00AB278E">
              <w:rPr>
                <w:rFonts w:ascii="Times New Roman" w:hAnsi="Times New Roman"/>
                <w:szCs w:val="22"/>
              </w:rPr>
              <w:t>Vendor Name</w:t>
            </w:r>
          </w:p>
        </w:tc>
        <w:tc>
          <w:tcPr>
            <w:tcW w:w="1080" w:type="dxa"/>
          </w:tcPr>
          <w:p w14:paraId="49935BB2"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35318FF6"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96C911B" w14:textId="77777777" w:rsidR="00D42A60" w:rsidRPr="00AB278E" w:rsidRDefault="00F579AD" w:rsidP="00D42A60">
            <w:pPr>
              <w:rPr>
                <w:rFonts w:ascii="Times New Roman" w:hAnsi="Times New Roman"/>
                <w:szCs w:val="22"/>
              </w:rPr>
            </w:pPr>
            <w:r w:rsidRPr="00AB278E">
              <w:rPr>
                <w:rFonts w:ascii="Times New Roman" w:hAnsi="Times New Roman"/>
                <w:szCs w:val="22"/>
              </w:rPr>
              <w:t>Station name</w:t>
            </w:r>
          </w:p>
        </w:tc>
      </w:tr>
      <w:tr w:rsidR="00CC63D0" w:rsidRPr="00AB278E" w14:paraId="49A985B7" w14:textId="77777777" w:rsidTr="00CC63D0">
        <w:trPr>
          <w:cantSplit/>
        </w:trPr>
        <w:tc>
          <w:tcPr>
            <w:tcW w:w="558" w:type="dxa"/>
          </w:tcPr>
          <w:p w14:paraId="6E35C01D"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33</w:t>
            </w:r>
          </w:p>
        </w:tc>
        <w:tc>
          <w:tcPr>
            <w:tcW w:w="2520" w:type="dxa"/>
          </w:tcPr>
          <w:p w14:paraId="1F1802B6"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Line1</w:t>
            </w:r>
          </w:p>
        </w:tc>
        <w:tc>
          <w:tcPr>
            <w:tcW w:w="1080" w:type="dxa"/>
          </w:tcPr>
          <w:p w14:paraId="772CC26D"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0B2BC64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962AD92"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1</w:t>
            </w:r>
          </w:p>
        </w:tc>
      </w:tr>
      <w:tr w:rsidR="00CC63D0" w:rsidRPr="00AB278E" w14:paraId="671C6C06" w14:textId="77777777" w:rsidTr="00CC63D0">
        <w:trPr>
          <w:cantSplit/>
        </w:trPr>
        <w:tc>
          <w:tcPr>
            <w:tcW w:w="558" w:type="dxa"/>
          </w:tcPr>
          <w:p w14:paraId="077BA8DB"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4</w:t>
            </w:r>
          </w:p>
        </w:tc>
        <w:tc>
          <w:tcPr>
            <w:tcW w:w="2520" w:type="dxa"/>
          </w:tcPr>
          <w:p w14:paraId="2E099833"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Line2</w:t>
            </w:r>
          </w:p>
        </w:tc>
        <w:tc>
          <w:tcPr>
            <w:tcW w:w="1080" w:type="dxa"/>
          </w:tcPr>
          <w:p w14:paraId="4120B0AC"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1E268FA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861B2FD"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2</w:t>
            </w:r>
          </w:p>
        </w:tc>
      </w:tr>
      <w:tr w:rsidR="00CC63D0" w:rsidRPr="00AB278E" w14:paraId="501AF4BD" w14:textId="77777777" w:rsidTr="00CC63D0">
        <w:trPr>
          <w:cantSplit/>
        </w:trPr>
        <w:tc>
          <w:tcPr>
            <w:tcW w:w="558" w:type="dxa"/>
          </w:tcPr>
          <w:p w14:paraId="4869136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5</w:t>
            </w:r>
          </w:p>
        </w:tc>
        <w:tc>
          <w:tcPr>
            <w:tcW w:w="2520" w:type="dxa"/>
          </w:tcPr>
          <w:p w14:paraId="0219F525" w14:textId="77777777" w:rsidR="00D42A60" w:rsidRPr="00AB278E" w:rsidRDefault="00F22F1D" w:rsidP="00D42A60">
            <w:pPr>
              <w:rPr>
                <w:rFonts w:ascii="Times New Roman" w:hAnsi="Times New Roman"/>
                <w:szCs w:val="22"/>
              </w:rPr>
            </w:pPr>
            <w:r w:rsidRPr="00AB278E">
              <w:rPr>
                <w:rFonts w:ascii="Times New Roman" w:hAnsi="Times New Roman"/>
                <w:szCs w:val="22"/>
              </w:rPr>
              <w:t>Vend City</w:t>
            </w:r>
          </w:p>
        </w:tc>
        <w:tc>
          <w:tcPr>
            <w:tcW w:w="1080" w:type="dxa"/>
          </w:tcPr>
          <w:p w14:paraId="38DE2BB0" w14:textId="77777777" w:rsidR="00D42A60" w:rsidRPr="00AB278E" w:rsidRDefault="00F22F1D" w:rsidP="00D42A60">
            <w:pPr>
              <w:rPr>
                <w:rFonts w:ascii="Times New Roman" w:hAnsi="Times New Roman"/>
                <w:szCs w:val="22"/>
              </w:rPr>
            </w:pPr>
            <w:r w:rsidRPr="00AB278E">
              <w:rPr>
                <w:rFonts w:ascii="Times New Roman" w:hAnsi="Times New Roman"/>
                <w:szCs w:val="22"/>
              </w:rPr>
              <w:t>19A</w:t>
            </w:r>
          </w:p>
        </w:tc>
        <w:tc>
          <w:tcPr>
            <w:tcW w:w="1080" w:type="dxa"/>
          </w:tcPr>
          <w:p w14:paraId="3E3ECEF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A96A3EA" w14:textId="77777777" w:rsidR="00D42A60" w:rsidRPr="00AB278E" w:rsidRDefault="00F579AD" w:rsidP="00D42A60">
            <w:pPr>
              <w:rPr>
                <w:rFonts w:ascii="Times New Roman" w:hAnsi="Times New Roman"/>
                <w:szCs w:val="22"/>
              </w:rPr>
            </w:pPr>
            <w:r w:rsidRPr="00AB278E">
              <w:rPr>
                <w:rFonts w:ascii="Times New Roman" w:hAnsi="Times New Roman"/>
                <w:szCs w:val="22"/>
              </w:rPr>
              <w:t>Station city</w:t>
            </w:r>
          </w:p>
        </w:tc>
      </w:tr>
      <w:tr w:rsidR="00CC63D0" w:rsidRPr="00AB278E" w14:paraId="79779D3B" w14:textId="77777777" w:rsidTr="00CC63D0">
        <w:trPr>
          <w:cantSplit/>
        </w:trPr>
        <w:tc>
          <w:tcPr>
            <w:tcW w:w="558" w:type="dxa"/>
          </w:tcPr>
          <w:p w14:paraId="352BE15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6</w:t>
            </w:r>
          </w:p>
        </w:tc>
        <w:tc>
          <w:tcPr>
            <w:tcW w:w="2520" w:type="dxa"/>
          </w:tcPr>
          <w:p w14:paraId="6F715312" w14:textId="77777777" w:rsidR="00D42A60" w:rsidRPr="00AB278E" w:rsidRDefault="00F22F1D" w:rsidP="00D42A60">
            <w:pPr>
              <w:rPr>
                <w:rFonts w:ascii="Times New Roman" w:hAnsi="Times New Roman"/>
                <w:szCs w:val="22"/>
              </w:rPr>
            </w:pPr>
            <w:r w:rsidRPr="00AB278E">
              <w:rPr>
                <w:rFonts w:ascii="Times New Roman" w:hAnsi="Times New Roman"/>
                <w:szCs w:val="22"/>
              </w:rPr>
              <w:t>Vend State Code</w:t>
            </w:r>
          </w:p>
        </w:tc>
        <w:tc>
          <w:tcPr>
            <w:tcW w:w="1080" w:type="dxa"/>
          </w:tcPr>
          <w:p w14:paraId="698CD2C5"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A7ECBDF"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D6010F6" w14:textId="77777777" w:rsidR="00D42A60" w:rsidRPr="00AB278E" w:rsidRDefault="00F579AD" w:rsidP="00D42A60">
            <w:pPr>
              <w:rPr>
                <w:rFonts w:ascii="Times New Roman" w:hAnsi="Times New Roman"/>
                <w:szCs w:val="22"/>
              </w:rPr>
            </w:pPr>
            <w:r w:rsidRPr="00AB278E">
              <w:rPr>
                <w:rFonts w:ascii="Times New Roman" w:hAnsi="Times New Roman"/>
                <w:szCs w:val="22"/>
              </w:rPr>
              <w:t>Station state</w:t>
            </w:r>
          </w:p>
        </w:tc>
      </w:tr>
      <w:tr w:rsidR="00CC63D0" w:rsidRPr="00AB278E" w14:paraId="0176C256" w14:textId="77777777" w:rsidTr="00CC63D0">
        <w:trPr>
          <w:cantSplit/>
        </w:trPr>
        <w:tc>
          <w:tcPr>
            <w:tcW w:w="558" w:type="dxa"/>
          </w:tcPr>
          <w:p w14:paraId="7CD7E7E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7</w:t>
            </w:r>
          </w:p>
        </w:tc>
        <w:tc>
          <w:tcPr>
            <w:tcW w:w="2520" w:type="dxa"/>
          </w:tcPr>
          <w:p w14:paraId="01E8725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1</w:t>
            </w:r>
          </w:p>
        </w:tc>
        <w:tc>
          <w:tcPr>
            <w:tcW w:w="1080" w:type="dxa"/>
          </w:tcPr>
          <w:p w14:paraId="4D776353" w14:textId="77777777" w:rsidR="00D42A60" w:rsidRPr="00AB278E" w:rsidRDefault="00F22F1D" w:rsidP="00D42A60">
            <w:pPr>
              <w:rPr>
                <w:rFonts w:ascii="Times New Roman" w:hAnsi="Times New Roman"/>
                <w:szCs w:val="22"/>
              </w:rPr>
            </w:pPr>
            <w:r w:rsidRPr="00AB278E">
              <w:rPr>
                <w:rFonts w:ascii="Times New Roman" w:hAnsi="Times New Roman"/>
                <w:szCs w:val="22"/>
              </w:rPr>
              <w:t>5A</w:t>
            </w:r>
          </w:p>
        </w:tc>
        <w:tc>
          <w:tcPr>
            <w:tcW w:w="1080" w:type="dxa"/>
          </w:tcPr>
          <w:p w14:paraId="782A3A52"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0C647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1</w:t>
            </w:r>
          </w:p>
        </w:tc>
      </w:tr>
      <w:tr w:rsidR="00CC63D0" w:rsidRPr="00AB278E" w14:paraId="05DE5EA8" w14:textId="77777777" w:rsidTr="00CC63D0">
        <w:trPr>
          <w:cantSplit/>
        </w:trPr>
        <w:tc>
          <w:tcPr>
            <w:tcW w:w="558" w:type="dxa"/>
          </w:tcPr>
          <w:p w14:paraId="440A0AF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8</w:t>
            </w:r>
          </w:p>
        </w:tc>
        <w:tc>
          <w:tcPr>
            <w:tcW w:w="2520" w:type="dxa"/>
          </w:tcPr>
          <w:p w14:paraId="5052DE7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2</w:t>
            </w:r>
          </w:p>
        </w:tc>
        <w:tc>
          <w:tcPr>
            <w:tcW w:w="1080" w:type="dxa"/>
          </w:tcPr>
          <w:p w14:paraId="162DB73A" w14:textId="77777777" w:rsidR="00D42A60"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Pr>
          <w:p w14:paraId="72DAFBC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5FA7EC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2</w:t>
            </w:r>
          </w:p>
        </w:tc>
      </w:tr>
      <w:tr w:rsidR="00CC63D0" w:rsidRPr="00AB278E" w14:paraId="5DDEA568" w14:textId="77777777" w:rsidTr="00CC63D0">
        <w:trPr>
          <w:cantSplit/>
        </w:trPr>
        <w:tc>
          <w:tcPr>
            <w:tcW w:w="558" w:type="dxa"/>
          </w:tcPr>
          <w:p w14:paraId="3EE1F5A6"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9</w:t>
            </w:r>
          </w:p>
        </w:tc>
        <w:tc>
          <w:tcPr>
            <w:tcW w:w="2520" w:type="dxa"/>
          </w:tcPr>
          <w:p w14:paraId="7D99B7FE" w14:textId="77777777" w:rsidR="00D42A60" w:rsidRPr="00AB278E" w:rsidRDefault="00F22F1D" w:rsidP="00D42A60">
            <w:pPr>
              <w:rPr>
                <w:rFonts w:ascii="Times New Roman" w:hAnsi="Times New Roman"/>
                <w:szCs w:val="22"/>
              </w:rPr>
            </w:pPr>
            <w:r w:rsidRPr="00AB278E">
              <w:rPr>
                <w:rFonts w:ascii="Times New Roman" w:hAnsi="Times New Roman"/>
                <w:szCs w:val="22"/>
              </w:rPr>
              <w:t>Bill Print Flag</w:t>
            </w:r>
          </w:p>
        </w:tc>
        <w:tc>
          <w:tcPr>
            <w:tcW w:w="1080" w:type="dxa"/>
          </w:tcPr>
          <w:p w14:paraId="0D34918C" w14:textId="77777777" w:rsidR="00D42A60" w:rsidRPr="00AB278E" w:rsidRDefault="00F22F1D" w:rsidP="00D42A60">
            <w:pPr>
              <w:rPr>
                <w:rFonts w:ascii="Times New Roman" w:hAnsi="Times New Roman"/>
                <w:szCs w:val="22"/>
              </w:rPr>
            </w:pPr>
            <w:r w:rsidRPr="00AB278E">
              <w:rPr>
                <w:rFonts w:ascii="Times New Roman" w:hAnsi="Times New Roman"/>
                <w:szCs w:val="22"/>
              </w:rPr>
              <w:t>N</w:t>
            </w:r>
          </w:p>
        </w:tc>
        <w:tc>
          <w:tcPr>
            <w:tcW w:w="1080" w:type="dxa"/>
          </w:tcPr>
          <w:p w14:paraId="34C06E85"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55CA2CE" w14:textId="77777777" w:rsidR="00D42A60" w:rsidRPr="00AB278E" w:rsidRDefault="00F579AD"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6FE091C0" w14:textId="77777777" w:rsidTr="00CC63D0">
        <w:trPr>
          <w:cantSplit/>
        </w:trPr>
        <w:tc>
          <w:tcPr>
            <w:tcW w:w="558" w:type="dxa"/>
          </w:tcPr>
          <w:p w14:paraId="417C683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0</w:t>
            </w:r>
          </w:p>
        </w:tc>
        <w:tc>
          <w:tcPr>
            <w:tcW w:w="2520" w:type="dxa"/>
          </w:tcPr>
          <w:p w14:paraId="5CB5D85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YY</w:t>
            </w:r>
          </w:p>
        </w:tc>
        <w:tc>
          <w:tcPr>
            <w:tcW w:w="1080" w:type="dxa"/>
          </w:tcPr>
          <w:p w14:paraId="473A93A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FFB30"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A9421C7" w14:textId="77777777" w:rsidR="00D42A60" w:rsidRPr="00AB278E" w:rsidRDefault="00D42A60" w:rsidP="00D42A60">
            <w:pPr>
              <w:rPr>
                <w:sz w:val="20"/>
              </w:rPr>
            </w:pPr>
          </w:p>
        </w:tc>
      </w:tr>
      <w:tr w:rsidR="00CC63D0" w:rsidRPr="00AB278E" w14:paraId="015D7EE6" w14:textId="77777777" w:rsidTr="00CC63D0">
        <w:trPr>
          <w:cantSplit/>
        </w:trPr>
        <w:tc>
          <w:tcPr>
            <w:tcW w:w="558" w:type="dxa"/>
          </w:tcPr>
          <w:p w14:paraId="1544776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1</w:t>
            </w:r>
          </w:p>
        </w:tc>
        <w:tc>
          <w:tcPr>
            <w:tcW w:w="2520" w:type="dxa"/>
          </w:tcPr>
          <w:p w14:paraId="7EA464D4"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MM</w:t>
            </w:r>
          </w:p>
        </w:tc>
        <w:tc>
          <w:tcPr>
            <w:tcW w:w="1080" w:type="dxa"/>
          </w:tcPr>
          <w:p w14:paraId="03BD19B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916A44"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DA656D1" w14:textId="77777777" w:rsidR="00D42A60" w:rsidRPr="00AB278E" w:rsidRDefault="00D42A60" w:rsidP="00D42A60">
            <w:pPr>
              <w:rPr>
                <w:sz w:val="20"/>
              </w:rPr>
            </w:pPr>
          </w:p>
        </w:tc>
      </w:tr>
      <w:tr w:rsidR="00CC63D0" w:rsidRPr="00AB278E" w14:paraId="6AC5D75F" w14:textId="77777777" w:rsidTr="00CC63D0">
        <w:trPr>
          <w:cantSplit/>
        </w:trPr>
        <w:tc>
          <w:tcPr>
            <w:tcW w:w="558" w:type="dxa"/>
          </w:tcPr>
          <w:p w14:paraId="7AD9F16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2</w:t>
            </w:r>
          </w:p>
        </w:tc>
        <w:tc>
          <w:tcPr>
            <w:tcW w:w="2520" w:type="dxa"/>
          </w:tcPr>
          <w:p w14:paraId="160EF0E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DD</w:t>
            </w:r>
          </w:p>
        </w:tc>
        <w:tc>
          <w:tcPr>
            <w:tcW w:w="1080" w:type="dxa"/>
          </w:tcPr>
          <w:p w14:paraId="563DD1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1C904DB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702A020" w14:textId="77777777" w:rsidR="00D42A60" w:rsidRPr="00AB278E" w:rsidRDefault="00D42A60" w:rsidP="00D42A60">
            <w:pPr>
              <w:rPr>
                <w:sz w:val="20"/>
              </w:rPr>
            </w:pPr>
          </w:p>
        </w:tc>
      </w:tr>
      <w:tr w:rsidR="00CC63D0" w:rsidRPr="00AB278E" w14:paraId="23673D27" w14:textId="77777777" w:rsidTr="00CC63D0">
        <w:trPr>
          <w:cantSplit/>
        </w:trPr>
        <w:tc>
          <w:tcPr>
            <w:tcW w:w="558" w:type="dxa"/>
          </w:tcPr>
          <w:p w14:paraId="42E438FE"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3</w:t>
            </w:r>
          </w:p>
        </w:tc>
        <w:tc>
          <w:tcPr>
            <w:tcW w:w="2520" w:type="dxa"/>
          </w:tcPr>
          <w:p w14:paraId="486B4E40" w14:textId="77777777" w:rsidR="00D42A60" w:rsidRPr="00AB278E" w:rsidRDefault="00F22F1D" w:rsidP="00D42A60">
            <w:pPr>
              <w:rPr>
                <w:rFonts w:ascii="Times New Roman" w:hAnsi="Times New Roman"/>
                <w:szCs w:val="22"/>
              </w:rPr>
            </w:pPr>
            <w:r w:rsidRPr="00AB278E">
              <w:rPr>
                <w:rFonts w:ascii="Times New Roman" w:hAnsi="Times New Roman"/>
                <w:szCs w:val="22"/>
              </w:rPr>
              <w:t>Interest Rate</w:t>
            </w:r>
          </w:p>
        </w:tc>
        <w:tc>
          <w:tcPr>
            <w:tcW w:w="1080" w:type="dxa"/>
          </w:tcPr>
          <w:p w14:paraId="57A5CF41"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F0CE0EF"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1DEF03" w14:textId="77777777" w:rsidR="00D42A60" w:rsidRPr="00AB278E" w:rsidRDefault="00D42A60" w:rsidP="00D42A60">
            <w:pPr>
              <w:rPr>
                <w:sz w:val="20"/>
              </w:rPr>
            </w:pPr>
          </w:p>
        </w:tc>
      </w:tr>
      <w:tr w:rsidR="00CC63D0" w:rsidRPr="00AB278E" w14:paraId="737F85A1" w14:textId="77777777" w:rsidTr="00CC63D0">
        <w:trPr>
          <w:cantSplit/>
        </w:trPr>
        <w:tc>
          <w:tcPr>
            <w:tcW w:w="558" w:type="dxa"/>
          </w:tcPr>
          <w:p w14:paraId="4AA1CCC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4</w:t>
            </w:r>
          </w:p>
        </w:tc>
        <w:tc>
          <w:tcPr>
            <w:tcW w:w="2520" w:type="dxa"/>
          </w:tcPr>
          <w:p w14:paraId="3C3985F9" w14:textId="77777777" w:rsidR="00D42A60" w:rsidRPr="00AB278E" w:rsidRDefault="00F22F1D" w:rsidP="00D42A60">
            <w:pPr>
              <w:rPr>
                <w:rFonts w:ascii="Times New Roman" w:hAnsi="Times New Roman"/>
                <w:szCs w:val="22"/>
              </w:rPr>
            </w:pPr>
            <w:r w:rsidRPr="00AB278E">
              <w:rPr>
                <w:rFonts w:ascii="Times New Roman" w:hAnsi="Times New Roman"/>
                <w:szCs w:val="22"/>
              </w:rPr>
              <w:t>Text Type</w:t>
            </w:r>
          </w:p>
        </w:tc>
        <w:tc>
          <w:tcPr>
            <w:tcW w:w="1080" w:type="dxa"/>
          </w:tcPr>
          <w:p w14:paraId="05D564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6728C1D"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3761138" w14:textId="77777777" w:rsidR="00D42A60" w:rsidRPr="00AB278E" w:rsidRDefault="00D42A60" w:rsidP="00D42A60">
            <w:pPr>
              <w:rPr>
                <w:sz w:val="20"/>
              </w:rPr>
            </w:pPr>
          </w:p>
        </w:tc>
      </w:tr>
      <w:tr w:rsidR="00CC63D0" w:rsidRPr="00AB278E" w14:paraId="5F4FCDEE" w14:textId="77777777" w:rsidTr="00CC63D0">
        <w:trPr>
          <w:cantSplit/>
        </w:trPr>
        <w:tc>
          <w:tcPr>
            <w:tcW w:w="558" w:type="dxa"/>
          </w:tcPr>
          <w:p w14:paraId="7E366E1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lastRenderedPageBreak/>
              <w:t>4</w:t>
            </w:r>
            <w:r w:rsidR="00D42A60" w:rsidRPr="00AB278E">
              <w:rPr>
                <w:rFonts w:ascii="Times New Roman" w:hAnsi="Times New Roman"/>
                <w:szCs w:val="22"/>
              </w:rPr>
              <w:t>5</w:t>
            </w:r>
          </w:p>
        </w:tc>
        <w:tc>
          <w:tcPr>
            <w:tcW w:w="2520" w:type="dxa"/>
          </w:tcPr>
          <w:p w14:paraId="092A6B42" w14:textId="77777777" w:rsidR="00D42A60" w:rsidRPr="00AB278E" w:rsidRDefault="00F22F1D" w:rsidP="00D42A60">
            <w:pPr>
              <w:rPr>
                <w:rFonts w:ascii="Times New Roman" w:hAnsi="Times New Roman"/>
                <w:szCs w:val="22"/>
              </w:rPr>
            </w:pPr>
            <w:r w:rsidRPr="00AB278E">
              <w:rPr>
                <w:rFonts w:ascii="Times New Roman" w:hAnsi="Times New Roman"/>
                <w:szCs w:val="22"/>
              </w:rPr>
              <w:t>Waiver Flag</w:t>
            </w:r>
          </w:p>
        </w:tc>
        <w:tc>
          <w:tcPr>
            <w:tcW w:w="1080" w:type="dxa"/>
          </w:tcPr>
          <w:p w14:paraId="3B61830A" w14:textId="77777777" w:rsidR="00D42A60" w:rsidRPr="00AB278E" w:rsidRDefault="00F22F1D" w:rsidP="00D42A60">
            <w:pPr>
              <w:rPr>
                <w:rFonts w:ascii="Times New Roman" w:hAnsi="Times New Roman"/>
                <w:szCs w:val="22"/>
              </w:rPr>
            </w:pPr>
            <w:r w:rsidRPr="00AB278E">
              <w:rPr>
                <w:rFonts w:ascii="Times New Roman" w:hAnsi="Times New Roman"/>
                <w:szCs w:val="22"/>
              </w:rPr>
              <w:t>A</w:t>
            </w:r>
          </w:p>
        </w:tc>
        <w:tc>
          <w:tcPr>
            <w:tcW w:w="1080" w:type="dxa"/>
          </w:tcPr>
          <w:p w14:paraId="26ECFC1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C8FAF95" w14:textId="77777777" w:rsidR="00D42A60" w:rsidRPr="00AB278E" w:rsidRDefault="00F579AD" w:rsidP="00D42A60">
            <w:pPr>
              <w:rPr>
                <w:rFonts w:ascii="Times New Roman" w:hAnsi="Times New Roman"/>
                <w:szCs w:val="22"/>
              </w:rPr>
            </w:pPr>
            <w:r w:rsidRPr="00AB278E">
              <w:rPr>
                <w:rFonts w:ascii="Times New Roman" w:hAnsi="Times New Roman"/>
                <w:szCs w:val="22"/>
              </w:rPr>
              <w:t>All charges waived</w:t>
            </w:r>
          </w:p>
        </w:tc>
      </w:tr>
    </w:tbl>
    <w:p w14:paraId="139C0565"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387B6A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6877F385"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465"/>
        <w:gridCol w:w="1063"/>
        <w:gridCol w:w="1065"/>
        <w:gridCol w:w="4206"/>
      </w:tblGrid>
      <w:tr w:rsidR="00CC63D0" w:rsidRPr="00AB278E" w14:paraId="0AD3FC05" w14:textId="77777777" w:rsidTr="00CC63D0">
        <w:trPr>
          <w:cantSplit/>
          <w:tblHeader/>
        </w:trPr>
        <w:tc>
          <w:tcPr>
            <w:tcW w:w="558" w:type="dxa"/>
          </w:tcPr>
          <w:p w14:paraId="5CC62C0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992F16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5443B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59F657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F03AB6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3ABBA72" w14:textId="77777777" w:rsidTr="00CC63D0">
        <w:trPr>
          <w:cantSplit/>
        </w:trPr>
        <w:tc>
          <w:tcPr>
            <w:tcW w:w="558" w:type="dxa"/>
            <w:tcBorders>
              <w:bottom w:val="single" w:sz="4" w:space="0" w:color="auto"/>
            </w:tcBorders>
          </w:tcPr>
          <w:p w14:paraId="0177FE9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D31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01A4BF" w14:textId="77777777" w:rsidR="00DA136E" w:rsidRPr="00AB278E" w:rsidRDefault="00F579AD"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1A09C7"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7F601B0"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1E77668" w14:textId="77777777" w:rsidTr="00CC63D0">
        <w:trPr>
          <w:cantSplit/>
        </w:trPr>
        <w:tc>
          <w:tcPr>
            <w:tcW w:w="558" w:type="dxa"/>
            <w:tcBorders>
              <w:left w:val="nil"/>
              <w:right w:val="nil"/>
            </w:tcBorders>
          </w:tcPr>
          <w:p w14:paraId="5E1C647B" w14:textId="77777777" w:rsidR="00DA136E" w:rsidRPr="00AB278E" w:rsidRDefault="00DA136E" w:rsidP="00CC63D0">
            <w:pPr>
              <w:jc w:val="right"/>
              <w:rPr>
                <w:sz w:val="20"/>
              </w:rPr>
            </w:pPr>
          </w:p>
        </w:tc>
        <w:tc>
          <w:tcPr>
            <w:tcW w:w="2520" w:type="dxa"/>
            <w:tcBorders>
              <w:left w:val="nil"/>
              <w:right w:val="nil"/>
            </w:tcBorders>
          </w:tcPr>
          <w:p w14:paraId="02479DF3" w14:textId="77777777" w:rsidR="00DA136E" w:rsidRPr="00AB278E" w:rsidRDefault="00DA136E" w:rsidP="00D42A60">
            <w:pPr>
              <w:rPr>
                <w:sz w:val="20"/>
              </w:rPr>
            </w:pPr>
          </w:p>
        </w:tc>
        <w:tc>
          <w:tcPr>
            <w:tcW w:w="1080" w:type="dxa"/>
            <w:tcBorders>
              <w:left w:val="nil"/>
              <w:right w:val="nil"/>
            </w:tcBorders>
          </w:tcPr>
          <w:p w14:paraId="10832FE6" w14:textId="77777777" w:rsidR="00DA136E" w:rsidRPr="00AB278E" w:rsidRDefault="00DA136E" w:rsidP="00D42A60">
            <w:pPr>
              <w:rPr>
                <w:sz w:val="20"/>
              </w:rPr>
            </w:pPr>
          </w:p>
        </w:tc>
        <w:tc>
          <w:tcPr>
            <w:tcW w:w="1080" w:type="dxa"/>
            <w:tcBorders>
              <w:left w:val="nil"/>
              <w:right w:val="nil"/>
            </w:tcBorders>
          </w:tcPr>
          <w:p w14:paraId="13D13C03" w14:textId="77777777" w:rsidR="00DA136E" w:rsidRPr="00AB278E" w:rsidRDefault="00DA136E" w:rsidP="00D42A60">
            <w:pPr>
              <w:rPr>
                <w:sz w:val="20"/>
              </w:rPr>
            </w:pPr>
          </w:p>
        </w:tc>
        <w:tc>
          <w:tcPr>
            <w:tcW w:w="4338" w:type="dxa"/>
            <w:tcBorders>
              <w:left w:val="nil"/>
              <w:right w:val="nil"/>
            </w:tcBorders>
          </w:tcPr>
          <w:p w14:paraId="5CF80512" w14:textId="77777777" w:rsidR="00DA136E" w:rsidRPr="00AB278E" w:rsidRDefault="00DA136E" w:rsidP="00D42A60">
            <w:pPr>
              <w:rPr>
                <w:sz w:val="20"/>
              </w:rPr>
            </w:pPr>
          </w:p>
        </w:tc>
      </w:tr>
      <w:tr w:rsidR="00CC63D0" w:rsidRPr="00AB278E" w14:paraId="6BC1AA4E" w14:textId="77777777" w:rsidTr="00CC63D0">
        <w:trPr>
          <w:cantSplit/>
        </w:trPr>
        <w:tc>
          <w:tcPr>
            <w:tcW w:w="558" w:type="dxa"/>
          </w:tcPr>
          <w:p w14:paraId="17B6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4AAA28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Pr>
          <w:p w14:paraId="61297A38" w14:textId="77777777" w:rsidR="00DA136E" w:rsidRPr="00AB278E" w:rsidRDefault="00F579AD" w:rsidP="00D42A60">
            <w:pPr>
              <w:rPr>
                <w:rFonts w:ascii="Times New Roman" w:hAnsi="Times New Roman"/>
                <w:szCs w:val="22"/>
              </w:rPr>
            </w:pPr>
            <w:r w:rsidRPr="00AB278E">
              <w:rPr>
                <w:rFonts w:ascii="Times New Roman" w:hAnsi="Times New Roman"/>
                <w:szCs w:val="22"/>
              </w:rPr>
              <w:t>BDA</w:t>
            </w:r>
          </w:p>
        </w:tc>
        <w:tc>
          <w:tcPr>
            <w:tcW w:w="1080" w:type="dxa"/>
          </w:tcPr>
          <w:p w14:paraId="0F428F2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779EE8F"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D5F87C1" w14:textId="77777777" w:rsidTr="00CC63D0">
        <w:trPr>
          <w:cantSplit/>
        </w:trPr>
        <w:tc>
          <w:tcPr>
            <w:tcW w:w="558" w:type="dxa"/>
          </w:tcPr>
          <w:p w14:paraId="7FAF61A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0643270F" w14:textId="77777777" w:rsidR="00DA136E" w:rsidRPr="00AB278E" w:rsidRDefault="00F579AD" w:rsidP="00D42A60">
            <w:pPr>
              <w:rPr>
                <w:rFonts w:ascii="Times New Roman" w:hAnsi="Times New Roman"/>
                <w:szCs w:val="22"/>
              </w:rPr>
            </w:pPr>
            <w:r w:rsidRPr="00AB278E">
              <w:rPr>
                <w:rFonts w:ascii="Times New Roman" w:hAnsi="Times New Roman"/>
                <w:szCs w:val="22"/>
              </w:rPr>
              <w:t>Line No</w:t>
            </w:r>
          </w:p>
        </w:tc>
        <w:tc>
          <w:tcPr>
            <w:tcW w:w="1080" w:type="dxa"/>
          </w:tcPr>
          <w:p w14:paraId="593E0BA4" w14:textId="77777777" w:rsidR="00DA136E" w:rsidRPr="00AB278E" w:rsidRDefault="00F579AD" w:rsidP="00D42A60">
            <w:pPr>
              <w:rPr>
                <w:rFonts w:ascii="Times New Roman" w:hAnsi="Times New Roman"/>
                <w:szCs w:val="22"/>
              </w:rPr>
            </w:pPr>
            <w:r w:rsidRPr="00AB278E">
              <w:rPr>
                <w:rFonts w:ascii="Times New Roman" w:hAnsi="Times New Roman"/>
                <w:szCs w:val="22"/>
              </w:rPr>
              <w:t>001</w:t>
            </w:r>
          </w:p>
        </w:tc>
        <w:tc>
          <w:tcPr>
            <w:tcW w:w="1080" w:type="dxa"/>
          </w:tcPr>
          <w:p w14:paraId="3C517E5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D6817A3" w14:textId="77777777" w:rsidR="00DA136E" w:rsidRPr="00AB278E" w:rsidRDefault="008C57CD" w:rsidP="008C57CD">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75A7C565" w14:textId="77777777" w:rsidTr="00CC63D0">
        <w:trPr>
          <w:cantSplit/>
        </w:trPr>
        <w:tc>
          <w:tcPr>
            <w:tcW w:w="558" w:type="dxa"/>
          </w:tcPr>
          <w:p w14:paraId="14E7D227"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1C75F03F" w14:textId="77777777" w:rsidR="00DA136E" w:rsidRPr="00AB278E" w:rsidRDefault="00F579AD" w:rsidP="00D42A60">
            <w:pPr>
              <w:rPr>
                <w:rFonts w:ascii="Times New Roman" w:hAnsi="Times New Roman"/>
                <w:szCs w:val="22"/>
              </w:rPr>
            </w:pPr>
            <w:r w:rsidRPr="00AB278E">
              <w:rPr>
                <w:rFonts w:ascii="Times New Roman" w:hAnsi="Times New Roman"/>
                <w:szCs w:val="22"/>
              </w:rPr>
              <w:t>Line Beg Budget FY</w:t>
            </w:r>
          </w:p>
        </w:tc>
        <w:tc>
          <w:tcPr>
            <w:tcW w:w="1080" w:type="dxa"/>
          </w:tcPr>
          <w:p w14:paraId="738E5EB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7D3F39C"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93587CE"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1290CF11" w14:textId="77777777" w:rsidTr="00CC63D0">
        <w:trPr>
          <w:cantSplit/>
        </w:trPr>
        <w:tc>
          <w:tcPr>
            <w:tcW w:w="558" w:type="dxa"/>
          </w:tcPr>
          <w:p w14:paraId="404CB28C"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596A6C44" w14:textId="77777777" w:rsidR="00DA136E" w:rsidRPr="00AB278E" w:rsidRDefault="00F579AD"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C84A8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8DF6D50"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717B37"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ending</w:t>
            </w:r>
          </w:p>
        </w:tc>
      </w:tr>
      <w:tr w:rsidR="00CC63D0" w:rsidRPr="00AB278E" w14:paraId="6BEBE6A6" w14:textId="77777777" w:rsidTr="00CC63D0">
        <w:trPr>
          <w:cantSplit/>
        </w:trPr>
        <w:tc>
          <w:tcPr>
            <w:tcW w:w="558" w:type="dxa"/>
          </w:tcPr>
          <w:p w14:paraId="586469C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1F3C119A" w14:textId="77777777" w:rsidR="00DA136E" w:rsidRPr="00AB278E" w:rsidRDefault="00F579AD" w:rsidP="00D42A60">
            <w:pPr>
              <w:rPr>
                <w:rFonts w:ascii="Times New Roman" w:hAnsi="Times New Roman"/>
                <w:szCs w:val="22"/>
              </w:rPr>
            </w:pPr>
            <w:r w:rsidRPr="00AB278E">
              <w:rPr>
                <w:rFonts w:ascii="Times New Roman" w:hAnsi="Times New Roman"/>
                <w:szCs w:val="22"/>
              </w:rPr>
              <w:t>Line Fund</w:t>
            </w:r>
          </w:p>
        </w:tc>
        <w:tc>
          <w:tcPr>
            <w:tcW w:w="1080" w:type="dxa"/>
          </w:tcPr>
          <w:p w14:paraId="5E7C0DE5" w14:textId="77777777" w:rsidR="00DA136E" w:rsidRPr="00AB278E" w:rsidRDefault="008C57CD" w:rsidP="00D42A60">
            <w:pPr>
              <w:rPr>
                <w:rFonts w:ascii="Times New Roman" w:hAnsi="Times New Roman"/>
                <w:szCs w:val="22"/>
              </w:rPr>
            </w:pPr>
            <w:r w:rsidRPr="00AB278E">
              <w:rPr>
                <w:rFonts w:ascii="Times New Roman" w:hAnsi="Times New Roman"/>
                <w:szCs w:val="22"/>
              </w:rPr>
              <w:t>6A</w:t>
            </w:r>
          </w:p>
        </w:tc>
        <w:tc>
          <w:tcPr>
            <w:tcW w:w="1080" w:type="dxa"/>
          </w:tcPr>
          <w:p w14:paraId="582DF8EF" w14:textId="77777777" w:rsidR="00DA136E"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6B3D47E" w14:textId="77777777" w:rsidR="00DA136E" w:rsidRPr="00AB278E" w:rsidRDefault="008C57CD" w:rsidP="00D42A60">
            <w:pPr>
              <w:rPr>
                <w:rFonts w:ascii="Times New Roman" w:hAnsi="Times New Roman"/>
                <w:szCs w:val="22"/>
              </w:rPr>
            </w:pPr>
            <w:r w:rsidRPr="00AB278E">
              <w:rPr>
                <w:rFonts w:ascii="Times New Roman" w:hAnsi="Times New Roman"/>
                <w:szCs w:val="22"/>
              </w:rPr>
              <w:t>Fund</w:t>
            </w:r>
          </w:p>
        </w:tc>
      </w:tr>
      <w:tr w:rsidR="00CC63D0" w:rsidRPr="00AB278E" w14:paraId="73358820" w14:textId="77777777" w:rsidTr="00CC63D0">
        <w:trPr>
          <w:cantSplit/>
        </w:trPr>
        <w:tc>
          <w:tcPr>
            <w:tcW w:w="558" w:type="dxa"/>
          </w:tcPr>
          <w:p w14:paraId="53FC585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12D56942" w14:textId="77777777" w:rsidR="00D42A60" w:rsidRPr="00AB278E" w:rsidRDefault="00F579AD" w:rsidP="00D42A60">
            <w:pPr>
              <w:rPr>
                <w:rFonts w:ascii="Times New Roman" w:hAnsi="Times New Roman"/>
                <w:szCs w:val="22"/>
              </w:rPr>
            </w:pPr>
            <w:r w:rsidRPr="00AB278E">
              <w:rPr>
                <w:rFonts w:ascii="Times New Roman" w:hAnsi="Times New Roman"/>
                <w:szCs w:val="22"/>
              </w:rPr>
              <w:t>XOrganization</w:t>
            </w:r>
          </w:p>
        </w:tc>
        <w:tc>
          <w:tcPr>
            <w:tcW w:w="1080" w:type="dxa"/>
          </w:tcPr>
          <w:p w14:paraId="2033BB2E"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7BA0A202"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5C741FC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DF5366B"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CC63D0" w:rsidRPr="00AB278E" w14:paraId="16AB88F1" w14:textId="77777777" w:rsidTr="00CC63D0">
        <w:trPr>
          <w:cantSplit/>
        </w:trPr>
        <w:tc>
          <w:tcPr>
            <w:tcW w:w="558" w:type="dxa"/>
          </w:tcPr>
          <w:p w14:paraId="67B42B2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05E7ACC5" w14:textId="77777777" w:rsidR="00D42A60" w:rsidRPr="00AB278E" w:rsidRDefault="00F579AD" w:rsidP="00D42A60">
            <w:pPr>
              <w:rPr>
                <w:rFonts w:ascii="Times New Roman" w:hAnsi="Times New Roman"/>
                <w:szCs w:val="22"/>
              </w:rPr>
            </w:pPr>
            <w:r w:rsidRPr="00AB278E">
              <w:rPr>
                <w:rFonts w:ascii="Times New Roman" w:hAnsi="Times New Roman"/>
                <w:szCs w:val="22"/>
              </w:rPr>
              <w:t>Sat Station</w:t>
            </w:r>
          </w:p>
        </w:tc>
        <w:tc>
          <w:tcPr>
            <w:tcW w:w="1080" w:type="dxa"/>
          </w:tcPr>
          <w:p w14:paraId="23DBA6E2"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3C9DF11C"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1237A42E"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BA2267D"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substation required, prompt user for information</w:t>
            </w:r>
          </w:p>
        </w:tc>
      </w:tr>
      <w:tr w:rsidR="00CC63D0" w:rsidRPr="00AB278E" w14:paraId="6B965649" w14:textId="77777777" w:rsidTr="00CC63D0">
        <w:trPr>
          <w:cantSplit/>
        </w:trPr>
        <w:tc>
          <w:tcPr>
            <w:tcW w:w="558" w:type="dxa"/>
          </w:tcPr>
          <w:p w14:paraId="4DB13F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3CB88DF" w14:textId="77777777" w:rsidR="00D42A60" w:rsidRPr="00AB278E" w:rsidRDefault="00F579AD" w:rsidP="00D42A60">
            <w:pPr>
              <w:rPr>
                <w:rFonts w:ascii="Times New Roman" w:hAnsi="Times New Roman"/>
                <w:szCs w:val="22"/>
              </w:rPr>
            </w:pPr>
            <w:r w:rsidRPr="00AB278E">
              <w:rPr>
                <w:rFonts w:ascii="Times New Roman" w:hAnsi="Times New Roman"/>
                <w:szCs w:val="22"/>
              </w:rPr>
              <w:t>XProgram</w:t>
            </w:r>
          </w:p>
        </w:tc>
        <w:tc>
          <w:tcPr>
            <w:tcW w:w="1080" w:type="dxa"/>
          </w:tcPr>
          <w:p w14:paraId="524E959F"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2BCEE0F6" w14:textId="77777777" w:rsidR="008C57CD" w:rsidRPr="00AB278E" w:rsidRDefault="008C57CD" w:rsidP="00D42A60">
            <w:pPr>
              <w:rPr>
                <w:rFonts w:ascii="Times New Roman" w:hAnsi="Times New Roman"/>
                <w:szCs w:val="22"/>
              </w:rPr>
            </w:pPr>
            <w:r w:rsidRPr="00AB278E">
              <w:rPr>
                <w:rFonts w:ascii="Times New Roman" w:hAnsi="Times New Roman"/>
                <w:szCs w:val="22"/>
              </w:rPr>
              <w:t>*9A</w:t>
            </w:r>
          </w:p>
        </w:tc>
        <w:tc>
          <w:tcPr>
            <w:tcW w:w="1080" w:type="dxa"/>
          </w:tcPr>
          <w:p w14:paraId="3A98FBE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A05CD01"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CC63D0" w:rsidRPr="00AB278E" w14:paraId="6B77447F" w14:textId="77777777" w:rsidTr="00CC63D0">
        <w:trPr>
          <w:cantSplit/>
        </w:trPr>
        <w:tc>
          <w:tcPr>
            <w:tcW w:w="558" w:type="dxa"/>
          </w:tcPr>
          <w:p w14:paraId="01790D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C1459A8" w14:textId="77777777" w:rsidR="00D42A60" w:rsidRPr="00AB278E" w:rsidRDefault="00F579AD" w:rsidP="00D42A60">
            <w:pPr>
              <w:rPr>
                <w:rFonts w:ascii="Times New Roman" w:hAnsi="Times New Roman"/>
                <w:szCs w:val="22"/>
              </w:rPr>
            </w:pPr>
            <w:r w:rsidRPr="00AB278E">
              <w:rPr>
                <w:rFonts w:ascii="Times New Roman" w:hAnsi="Times New Roman"/>
                <w:szCs w:val="22"/>
              </w:rPr>
              <w:t>Revenue Source</w:t>
            </w:r>
          </w:p>
        </w:tc>
        <w:tc>
          <w:tcPr>
            <w:tcW w:w="1080" w:type="dxa"/>
          </w:tcPr>
          <w:p w14:paraId="53C03B2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0A92FB4"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597CBEE" w14:textId="77777777" w:rsidR="00D42A60" w:rsidRPr="00AB278E" w:rsidRDefault="00D42A60" w:rsidP="00D42A60">
            <w:pPr>
              <w:rPr>
                <w:sz w:val="20"/>
              </w:rPr>
            </w:pPr>
          </w:p>
        </w:tc>
      </w:tr>
      <w:tr w:rsidR="00CC63D0" w:rsidRPr="00AB278E" w14:paraId="22B5DBFA" w14:textId="77777777" w:rsidTr="00CC63D0">
        <w:trPr>
          <w:cantSplit/>
        </w:trPr>
        <w:tc>
          <w:tcPr>
            <w:tcW w:w="558" w:type="dxa"/>
          </w:tcPr>
          <w:p w14:paraId="598BB09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F01DBBB" w14:textId="77777777" w:rsidR="00D42A60" w:rsidRPr="00AB278E" w:rsidRDefault="00F579AD" w:rsidP="00D42A60">
            <w:pPr>
              <w:rPr>
                <w:rFonts w:ascii="Times New Roman" w:hAnsi="Times New Roman"/>
                <w:szCs w:val="22"/>
              </w:rPr>
            </w:pPr>
            <w:r w:rsidRPr="00AB278E">
              <w:rPr>
                <w:rFonts w:ascii="Times New Roman" w:hAnsi="Times New Roman"/>
                <w:szCs w:val="22"/>
              </w:rPr>
              <w:t>Sub Rev Source</w:t>
            </w:r>
          </w:p>
        </w:tc>
        <w:tc>
          <w:tcPr>
            <w:tcW w:w="1080" w:type="dxa"/>
          </w:tcPr>
          <w:p w14:paraId="6557771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780853F"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8849E33" w14:textId="77777777" w:rsidR="00D42A60" w:rsidRPr="00AB278E" w:rsidRDefault="00D42A60" w:rsidP="00D42A60">
            <w:pPr>
              <w:rPr>
                <w:sz w:val="20"/>
              </w:rPr>
            </w:pPr>
          </w:p>
        </w:tc>
      </w:tr>
      <w:tr w:rsidR="00CC63D0" w:rsidRPr="00AB278E" w14:paraId="3A7943CE" w14:textId="77777777" w:rsidTr="00CC63D0">
        <w:trPr>
          <w:cantSplit/>
        </w:trPr>
        <w:tc>
          <w:tcPr>
            <w:tcW w:w="558" w:type="dxa"/>
          </w:tcPr>
          <w:p w14:paraId="35C4CA4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5991ECEC" w14:textId="77777777" w:rsidR="00D42A60" w:rsidRPr="00AB278E" w:rsidRDefault="00F579AD" w:rsidP="00D42A60">
            <w:pPr>
              <w:rPr>
                <w:rFonts w:ascii="Times New Roman" w:hAnsi="Times New Roman"/>
                <w:szCs w:val="22"/>
              </w:rPr>
            </w:pPr>
            <w:r w:rsidRPr="00AB278E">
              <w:rPr>
                <w:rFonts w:ascii="Times New Roman" w:hAnsi="Times New Roman"/>
                <w:szCs w:val="22"/>
              </w:rPr>
              <w:t>Budget Object Code</w:t>
            </w:r>
          </w:p>
        </w:tc>
        <w:tc>
          <w:tcPr>
            <w:tcW w:w="1080" w:type="dxa"/>
          </w:tcPr>
          <w:p w14:paraId="4E3B0AB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A17581D" w14:textId="77777777" w:rsidR="008C57CD" w:rsidRPr="00AB278E" w:rsidRDefault="008C57CD" w:rsidP="00D42A60">
            <w:pPr>
              <w:rPr>
                <w:rFonts w:ascii="Times New Roman" w:hAnsi="Times New Roman"/>
                <w:szCs w:val="22"/>
              </w:rPr>
            </w:pPr>
            <w:r w:rsidRPr="00AB278E">
              <w:rPr>
                <w:rFonts w:ascii="Times New Roman" w:hAnsi="Times New Roman"/>
                <w:szCs w:val="22"/>
              </w:rPr>
              <w:t>*4A</w:t>
            </w:r>
          </w:p>
        </w:tc>
        <w:tc>
          <w:tcPr>
            <w:tcW w:w="1080" w:type="dxa"/>
          </w:tcPr>
          <w:p w14:paraId="7C9C228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CE4A421"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BOC required, prompt user for information</w:t>
            </w:r>
          </w:p>
        </w:tc>
      </w:tr>
      <w:tr w:rsidR="00CC63D0" w:rsidRPr="00AB278E" w14:paraId="4F90D48E" w14:textId="77777777" w:rsidTr="00CC63D0">
        <w:trPr>
          <w:cantSplit/>
        </w:trPr>
        <w:tc>
          <w:tcPr>
            <w:tcW w:w="558" w:type="dxa"/>
          </w:tcPr>
          <w:p w14:paraId="592B0A0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632D9B38" w14:textId="77777777" w:rsidR="00D42A60" w:rsidRPr="00AB278E" w:rsidRDefault="00F579AD" w:rsidP="00D42A60">
            <w:pPr>
              <w:rPr>
                <w:rFonts w:ascii="Times New Roman" w:hAnsi="Times New Roman"/>
                <w:szCs w:val="22"/>
              </w:rPr>
            </w:pPr>
            <w:r w:rsidRPr="00AB278E">
              <w:rPr>
                <w:rFonts w:ascii="Times New Roman" w:hAnsi="Times New Roman"/>
                <w:szCs w:val="22"/>
              </w:rPr>
              <w:t>Sub BOC</w:t>
            </w:r>
          </w:p>
        </w:tc>
        <w:tc>
          <w:tcPr>
            <w:tcW w:w="1080" w:type="dxa"/>
          </w:tcPr>
          <w:p w14:paraId="67A88EE7"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87F32C5"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52CB9D43"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85CEA2E"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sub-BOC required, prompt user for information</w:t>
            </w:r>
          </w:p>
        </w:tc>
      </w:tr>
      <w:tr w:rsidR="00CC63D0" w:rsidRPr="00AB278E" w14:paraId="259904B1" w14:textId="77777777" w:rsidTr="00CC63D0">
        <w:trPr>
          <w:cantSplit/>
        </w:trPr>
        <w:tc>
          <w:tcPr>
            <w:tcW w:w="558" w:type="dxa"/>
          </w:tcPr>
          <w:p w14:paraId="0237305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1A474564" w14:textId="77777777" w:rsidR="00D42A60" w:rsidRPr="00AB278E" w:rsidRDefault="00F579AD" w:rsidP="00D42A60">
            <w:pPr>
              <w:rPr>
                <w:rFonts w:ascii="Times New Roman" w:hAnsi="Times New Roman"/>
                <w:szCs w:val="22"/>
              </w:rPr>
            </w:pPr>
            <w:r w:rsidRPr="00AB278E">
              <w:rPr>
                <w:rFonts w:ascii="Times New Roman" w:hAnsi="Times New Roman"/>
                <w:szCs w:val="22"/>
              </w:rPr>
              <w:t>Job Number</w:t>
            </w:r>
          </w:p>
        </w:tc>
        <w:tc>
          <w:tcPr>
            <w:tcW w:w="1080" w:type="dxa"/>
          </w:tcPr>
          <w:p w14:paraId="3B3DCC7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CDAF356" w14:textId="77777777" w:rsidR="008C57CD" w:rsidRPr="00AB278E" w:rsidRDefault="008C57CD" w:rsidP="00D42A60">
            <w:pPr>
              <w:rPr>
                <w:rFonts w:ascii="Times New Roman" w:hAnsi="Times New Roman"/>
                <w:szCs w:val="22"/>
              </w:rPr>
            </w:pPr>
            <w:r w:rsidRPr="00AB278E">
              <w:rPr>
                <w:rFonts w:ascii="Times New Roman" w:hAnsi="Times New Roman"/>
                <w:szCs w:val="22"/>
              </w:rPr>
              <w:t>*8A</w:t>
            </w:r>
          </w:p>
        </w:tc>
        <w:tc>
          <w:tcPr>
            <w:tcW w:w="1080" w:type="dxa"/>
          </w:tcPr>
          <w:p w14:paraId="06B603DC"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FBECBB1"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CC63D0" w:rsidRPr="00AB278E" w14:paraId="672B67BD" w14:textId="77777777" w:rsidTr="00CC63D0">
        <w:trPr>
          <w:cantSplit/>
        </w:trPr>
        <w:tc>
          <w:tcPr>
            <w:tcW w:w="558" w:type="dxa"/>
          </w:tcPr>
          <w:p w14:paraId="7A55C76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7CF90BC" w14:textId="77777777" w:rsidR="00D42A60" w:rsidRPr="00AB278E" w:rsidRDefault="00F579AD" w:rsidP="00D42A60">
            <w:pPr>
              <w:rPr>
                <w:rFonts w:ascii="Times New Roman" w:hAnsi="Times New Roman"/>
                <w:szCs w:val="22"/>
              </w:rPr>
            </w:pPr>
            <w:r w:rsidRPr="00AB278E">
              <w:rPr>
                <w:rFonts w:ascii="Times New Roman" w:hAnsi="Times New Roman"/>
                <w:szCs w:val="22"/>
              </w:rPr>
              <w:t>Report Category</w:t>
            </w:r>
          </w:p>
        </w:tc>
        <w:tc>
          <w:tcPr>
            <w:tcW w:w="1080" w:type="dxa"/>
          </w:tcPr>
          <w:p w14:paraId="00F05FB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953DD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871F75D" w14:textId="77777777" w:rsidR="00D42A60" w:rsidRPr="00AB278E" w:rsidRDefault="00D42A60" w:rsidP="00D42A60">
            <w:pPr>
              <w:rPr>
                <w:sz w:val="20"/>
              </w:rPr>
            </w:pPr>
          </w:p>
        </w:tc>
      </w:tr>
      <w:tr w:rsidR="00CC63D0" w:rsidRPr="00AB278E" w14:paraId="1BCF55DA" w14:textId="77777777" w:rsidTr="00CC63D0">
        <w:trPr>
          <w:cantSplit/>
        </w:trPr>
        <w:tc>
          <w:tcPr>
            <w:tcW w:w="558" w:type="dxa"/>
          </w:tcPr>
          <w:p w14:paraId="0737A1A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C4159AF" w14:textId="77777777" w:rsidR="00D42A60" w:rsidRPr="00AB278E" w:rsidRDefault="00F579AD" w:rsidP="00D42A60">
            <w:pPr>
              <w:rPr>
                <w:rFonts w:ascii="Times New Roman" w:hAnsi="Times New Roman"/>
                <w:szCs w:val="22"/>
              </w:rPr>
            </w:pPr>
            <w:r w:rsidRPr="00AB278E">
              <w:rPr>
                <w:rFonts w:ascii="Times New Roman" w:hAnsi="Times New Roman"/>
                <w:szCs w:val="22"/>
              </w:rPr>
              <w:t>GL Account</w:t>
            </w:r>
          </w:p>
        </w:tc>
        <w:tc>
          <w:tcPr>
            <w:tcW w:w="1080" w:type="dxa"/>
          </w:tcPr>
          <w:p w14:paraId="721A7C7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7D26D99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67684BE" w14:textId="77777777" w:rsidR="00D42A60" w:rsidRPr="00AB278E" w:rsidRDefault="00D42A60" w:rsidP="00D42A60">
            <w:pPr>
              <w:rPr>
                <w:sz w:val="20"/>
              </w:rPr>
            </w:pPr>
          </w:p>
        </w:tc>
      </w:tr>
      <w:tr w:rsidR="00CC63D0" w:rsidRPr="00AB278E" w14:paraId="64F7F2EB" w14:textId="77777777" w:rsidTr="00CC63D0">
        <w:trPr>
          <w:cantSplit/>
        </w:trPr>
        <w:tc>
          <w:tcPr>
            <w:tcW w:w="558" w:type="dxa"/>
          </w:tcPr>
          <w:p w14:paraId="7C1D441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09CA1388" w14:textId="77777777" w:rsidR="00D42A60" w:rsidRPr="00AB278E" w:rsidRDefault="00F579AD" w:rsidP="00D42A60">
            <w:pPr>
              <w:rPr>
                <w:rFonts w:ascii="Times New Roman" w:hAnsi="Times New Roman"/>
                <w:szCs w:val="22"/>
              </w:rPr>
            </w:pPr>
            <w:r w:rsidRPr="00AB278E">
              <w:rPr>
                <w:rFonts w:ascii="Times New Roman" w:hAnsi="Times New Roman"/>
                <w:szCs w:val="22"/>
              </w:rPr>
              <w:t>Line Amount</w:t>
            </w:r>
          </w:p>
        </w:tc>
        <w:tc>
          <w:tcPr>
            <w:tcW w:w="1080" w:type="dxa"/>
          </w:tcPr>
          <w:p w14:paraId="285BEE8C" w14:textId="77777777" w:rsidR="00D42A60" w:rsidRPr="00AB278E" w:rsidRDefault="008C57CD" w:rsidP="00D42A60">
            <w:pPr>
              <w:rPr>
                <w:rFonts w:ascii="Times New Roman" w:hAnsi="Times New Roman"/>
                <w:szCs w:val="22"/>
              </w:rPr>
            </w:pPr>
            <w:r w:rsidRPr="00AB278E">
              <w:rPr>
                <w:rFonts w:ascii="Times New Roman" w:hAnsi="Times New Roman"/>
                <w:szCs w:val="22"/>
              </w:rPr>
              <w:t>15N</w:t>
            </w:r>
          </w:p>
        </w:tc>
        <w:tc>
          <w:tcPr>
            <w:tcW w:w="1080" w:type="dxa"/>
          </w:tcPr>
          <w:p w14:paraId="69DB35CB"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9AB8AC9" w14:textId="77777777" w:rsidR="00D42A60" w:rsidRPr="00AB278E" w:rsidRDefault="00866E78" w:rsidP="00D42A60">
            <w:pPr>
              <w:rPr>
                <w:rFonts w:ascii="Times New Roman" w:hAnsi="Times New Roman"/>
                <w:szCs w:val="22"/>
              </w:rPr>
            </w:pPr>
            <w:r w:rsidRPr="00AB278E">
              <w:rPr>
                <w:rFonts w:ascii="Times New Roman" w:hAnsi="Times New Roman"/>
                <w:szCs w:val="22"/>
              </w:rPr>
              <w:t>Bill amount or transaction amount</w:t>
            </w:r>
          </w:p>
        </w:tc>
      </w:tr>
      <w:tr w:rsidR="00CC63D0" w:rsidRPr="00AB278E" w14:paraId="14F41D63" w14:textId="77777777" w:rsidTr="00CC63D0">
        <w:trPr>
          <w:cantSplit/>
        </w:trPr>
        <w:tc>
          <w:tcPr>
            <w:tcW w:w="558" w:type="dxa"/>
          </w:tcPr>
          <w:p w14:paraId="172F208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5FF97E3" w14:textId="77777777" w:rsidR="00D42A60" w:rsidRPr="00AB278E" w:rsidRDefault="00F579AD"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72A5D3" w14:textId="77777777" w:rsidR="00D42A60" w:rsidRPr="00AB278E" w:rsidRDefault="008C57CD" w:rsidP="00D42A60">
            <w:pPr>
              <w:rPr>
                <w:rFonts w:ascii="Times New Roman" w:hAnsi="Times New Roman"/>
                <w:szCs w:val="22"/>
              </w:rPr>
            </w:pPr>
            <w:r w:rsidRPr="00AB278E">
              <w:rPr>
                <w:rFonts w:ascii="Times New Roman" w:hAnsi="Times New Roman"/>
                <w:szCs w:val="22"/>
              </w:rPr>
              <w:t>1A</w:t>
            </w:r>
          </w:p>
        </w:tc>
        <w:tc>
          <w:tcPr>
            <w:tcW w:w="1080" w:type="dxa"/>
          </w:tcPr>
          <w:p w14:paraId="7E5058A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B65158B" w14:textId="77777777" w:rsidR="00866E78" w:rsidRPr="00AB278E" w:rsidRDefault="00866E78" w:rsidP="00866E78">
            <w:pPr>
              <w:rPr>
                <w:rFonts w:ascii="Times New Roman" w:hAnsi="Times New Roman"/>
                <w:szCs w:val="22"/>
              </w:rPr>
            </w:pPr>
            <w:r w:rsidRPr="00AB278E">
              <w:rPr>
                <w:rFonts w:ascii="Times New Roman" w:hAnsi="Times New Roman"/>
                <w:szCs w:val="22"/>
              </w:rPr>
              <w:t>I For increase or original entry</w:t>
            </w:r>
          </w:p>
          <w:p w14:paraId="1FF8557B" w14:textId="77777777" w:rsidR="00D42A60" w:rsidRPr="00AB278E" w:rsidRDefault="00866E78" w:rsidP="00866E78">
            <w:pPr>
              <w:rPr>
                <w:rFonts w:ascii="Times New Roman" w:hAnsi="Times New Roman"/>
                <w:szCs w:val="22"/>
              </w:rPr>
            </w:pPr>
            <w:r w:rsidRPr="00AB278E">
              <w:rPr>
                <w:rFonts w:ascii="Times New Roman" w:hAnsi="Times New Roman"/>
                <w:szCs w:val="22"/>
              </w:rPr>
              <w:t>D For decrease</w:t>
            </w:r>
          </w:p>
        </w:tc>
      </w:tr>
      <w:tr w:rsidR="00CC63D0" w:rsidRPr="00AB278E" w14:paraId="1430AD84" w14:textId="77777777" w:rsidTr="00CC63D0">
        <w:trPr>
          <w:cantSplit/>
        </w:trPr>
        <w:tc>
          <w:tcPr>
            <w:tcW w:w="558" w:type="dxa"/>
          </w:tcPr>
          <w:p w14:paraId="7418204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5C9C12CC" w14:textId="77777777" w:rsidR="00D42A60" w:rsidRPr="00AB278E" w:rsidRDefault="00F579AD" w:rsidP="00D42A60">
            <w:pPr>
              <w:rPr>
                <w:rFonts w:ascii="Times New Roman" w:hAnsi="Times New Roman"/>
                <w:szCs w:val="22"/>
              </w:rPr>
            </w:pPr>
            <w:r w:rsidRPr="00AB278E">
              <w:rPr>
                <w:rFonts w:ascii="Times New Roman" w:hAnsi="Times New Roman"/>
                <w:szCs w:val="22"/>
              </w:rPr>
              <w:t>Line Description</w:t>
            </w:r>
          </w:p>
        </w:tc>
        <w:tc>
          <w:tcPr>
            <w:tcW w:w="1080" w:type="dxa"/>
          </w:tcPr>
          <w:p w14:paraId="6A89FA71" w14:textId="77777777" w:rsidR="00D42A60" w:rsidRPr="00AB278E" w:rsidRDefault="008C57CD" w:rsidP="00D42A60">
            <w:pPr>
              <w:rPr>
                <w:rFonts w:ascii="Times New Roman" w:hAnsi="Times New Roman"/>
                <w:szCs w:val="22"/>
              </w:rPr>
            </w:pPr>
            <w:r w:rsidRPr="00AB278E">
              <w:rPr>
                <w:rFonts w:ascii="Times New Roman" w:hAnsi="Times New Roman"/>
                <w:szCs w:val="22"/>
              </w:rPr>
              <w:t>*</w:t>
            </w:r>
          </w:p>
        </w:tc>
        <w:tc>
          <w:tcPr>
            <w:tcW w:w="1080" w:type="dxa"/>
          </w:tcPr>
          <w:p w14:paraId="4A59B53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88E11B" w14:textId="77777777" w:rsidR="00D42A60" w:rsidRPr="00AB278E" w:rsidRDefault="00866E78" w:rsidP="00D42A60">
            <w:pPr>
              <w:rPr>
                <w:rFonts w:ascii="Times New Roman" w:hAnsi="Times New Roman"/>
                <w:szCs w:val="22"/>
              </w:rPr>
            </w:pPr>
            <w:r w:rsidRPr="00AB278E">
              <w:rPr>
                <w:rFonts w:ascii="Times New Roman" w:hAnsi="Times New Roman"/>
                <w:szCs w:val="22"/>
              </w:rPr>
              <w:t>*AR_INTERFACE</w:t>
            </w:r>
          </w:p>
        </w:tc>
      </w:tr>
      <w:tr w:rsidR="00CC63D0" w:rsidRPr="00AB278E" w14:paraId="27B8A0DB" w14:textId="77777777" w:rsidTr="00CC63D0">
        <w:trPr>
          <w:cantSplit/>
        </w:trPr>
        <w:tc>
          <w:tcPr>
            <w:tcW w:w="558" w:type="dxa"/>
          </w:tcPr>
          <w:p w14:paraId="2A7D593A"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25D4C95C"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Code</w:t>
            </w:r>
          </w:p>
        </w:tc>
        <w:tc>
          <w:tcPr>
            <w:tcW w:w="1080" w:type="dxa"/>
          </w:tcPr>
          <w:p w14:paraId="6F3D863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653DEBA"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A94561D" w14:textId="77777777" w:rsidR="00D42A60" w:rsidRPr="00AB278E" w:rsidRDefault="00D42A60" w:rsidP="00D42A60">
            <w:pPr>
              <w:rPr>
                <w:sz w:val="20"/>
              </w:rPr>
            </w:pPr>
          </w:p>
        </w:tc>
      </w:tr>
      <w:tr w:rsidR="00CC63D0" w:rsidRPr="00AB278E" w14:paraId="72DACBC5" w14:textId="77777777" w:rsidTr="00CC63D0">
        <w:trPr>
          <w:cantSplit/>
        </w:trPr>
        <w:tc>
          <w:tcPr>
            <w:tcW w:w="558" w:type="dxa"/>
          </w:tcPr>
          <w:p w14:paraId="70FFB1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1C370740"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Line</w:t>
            </w:r>
          </w:p>
        </w:tc>
        <w:tc>
          <w:tcPr>
            <w:tcW w:w="1080" w:type="dxa"/>
          </w:tcPr>
          <w:p w14:paraId="061DF49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463D5CF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B2418DE" w14:textId="77777777" w:rsidR="00D42A60" w:rsidRPr="00AB278E" w:rsidRDefault="00D42A60" w:rsidP="00D42A60">
            <w:pPr>
              <w:rPr>
                <w:sz w:val="20"/>
              </w:rPr>
            </w:pPr>
          </w:p>
        </w:tc>
      </w:tr>
      <w:tr w:rsidR="00CC63D0" w:rsidRPr="00AB278E" w14:paraId="5EFEDFAA" w14:textId="77777777" w:rsidTr="00CC63D0">
        <w:trPr>
          <w:cantSplit/>
        </w:trPr>
        <w:tc>
          <w:tcPr>
            <w:tcW w:w="558" w:type="dxa"/>
          </w:tcPr>
          <w:p w14:paraId="4EC83D93"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22</w:t>
            </w:r>
          </w:p>
        </w:tc>
        <w:tc>
          <w:tcPr>
            <w:tcW w:w="2520" w:type="dxa"/>
          </w:tcPr>
          <w:p w14:paraId="72EF17BA" w14:textId="77777777" w:rsidR="00D42A60" w:rsidRPr="00AB278E" w:rsidRDefault="00F579AD" w:rsidP="00D42A60">
            <w:pPr>
              <w:rPr>
                <w:rFonts w:ascii="Times New Roman" w:hAnsi="Times New Roman"/>
                <w:szCs w:val="22"/>
              </w:rPr>
            </w:pPr>
            <w:r w:rsidRPr="00AB278E">
              <w:rPr>
                <w:rFonts w:ascii="Times New Roman" w:hAnsi="Times New Roman"/>
                <w:szCs w:val="22"/>
              </w:rPr>
              <w:t>Line Trans Type</w:t>
            </w:r>
          </w:p>
        </w:tc>
        <w:tc>
          <w:tcPr>
            <w:tcW w:w="1080" w:type="dxa"/>
          </w:tcPr>
          <w:p w14:paraId="596E26EA" w14:textId="77777777" w:rsidR="00D42A60" w:rsidRPr="00AB278E" w:rsidRDefault="00D42A60" w:rsidP="00D42A60">
            <w:pPr>
              <w:rPr>
                <w:sz w:val="20"/>
              </w:rPr>
            </w:pPr>
          </w:p>
        </w:tc>
        <w:tc>
          <w:tcPr>
            <w:tcW w:w="1080" w:type="dxa"/>
          </w:tcPr>
          <w:p w14:paraId="71D7D2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FA1030C" w14:textId="77777777" w:rsidR="00D42A60" w:rsidRPr="00AB278E" w:rsidRDefault="00866E78" w:rsidP="00D42A60">
            <w:pPr>
              <w:rPr>
                <w:rFonts w:ascii="Times New Roman" w:hAnsi="Times New Roman"/>
                <w:szCs w:val="22"/>
              </w:rPr>
            </w:pPr>
            <w:r w:rsidRPr="00AB278E">
              <w:rPr>
                <w:rFonts w:ascii="Times New Roman" w:hAnsi="Times New Roman"/>
                <w:szCs w:val="22"/>
              </w:rPr>
              <w:t>Refund receivable</w:t>
            </w:r>
          </w:p>
        </w:tc>
      </w:tr>
      <w:tr w:rsidR="00CC63D0" w:rsidRPr="00AB278E" w14:paraId="54341C96" w14:textId="77777777" w:rsidTr="00CC63D0">
        <w:trPr>
          <w:cantSplit/>
        </w:trPr>
        <w:tc>
          <w:tcPr>
            <w:tcW w:w="558" w:type="dxa"/>
          </w:tcPr>
          <w:p w14:paraId="72D763C8"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23</w:t>
            </w:r>
          </w:p>
        </w:tc>
        <w:tc>
          <w:tcPr>
            <w:tcW w:w="2520" w:type="dxa"/>
          </w:tcPr>
          <w:p w14:paraId="4C1BE67E" w14:textId="77777777" w:rsidR="00D42A60" w:rsidRPr="00AB278E" w:rsidRDefault="00F579AD" w:rsidP="00D42A60">
            <w:pPr>
              <w:rPr>
                <w:rFonts w:ascii="Times New Roman" w:hAnsi="Times New Roman"/>
                <w:szCs w:val="22"/>
              </w:rPr>
            </w:pPr>
            <w:r w:rsidRPr="00AB278E">
              <w:rPr>
                <w:rFonts w:ascii="Times New Roman" w:hAnsi="Times New Roman"/>
                <w:szCs w:val="22"/>
              </w:rPr>
              <w:t>Text Type</w:t>
            </w:r>
          </w:p>
        </w:tc>
        <w:tc>
          <w:tcPr>
            <w:tcW w:w="1080" w:type="dxa"/>
          </w:tcPr>
          <w:p w14:paraId="65664CE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A158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8BA7555" w14:textId="77777777" w:rsidR="00D42A60" w:rsidRPr="00AB278E" w:rsidRDefault="00D42A60" w:rsidP="00D42A60">
            <w:pPr>
              <w:rPr>
                <w:sz w:val="20"/>
              </w:rPr>
            </w:pPr>
          </w:p>
        </w:tc>
      </w:tr>
      <w:tr w:rsidR="00CC63D0" w:rsidRPr="00AB278E" w14:paraId="71A443A8" w14:textId="77777777" w:rsidTr="00CC63D0">
        <w:trPr>
          <w:cantSplit/>
        </w:trPr>
        <w:tc>
          <w:tcPr>
            <w:tcW w:w="558" w:type="dxa"/>
          </w:tcPr>
          <w:p w14:paraId="6E39971B"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24</w:t>
            </w:r>
          </w:p>
        </w:tc>
        <w:tc>
          <w:tcPr>
            <w:tcW w:w="2520" w:type="dxa"/>
          </w:tcPr>
          <w:p w14:paraId="3266E73D" w14:textId="77777777" w:rsidR="00D42A60" w:rsidRPr="00AB278E" w:rsidRDefault="00F579AD" w:rsidP="00D42A60">
            <w:pPr>
              <w:rPr>
                <w:rFonts w:ascii="Times New Roman" w:hAnsi="Times New Roman"/>
                <w:szCs w:val="22"/>
              </w:rPr>
            </w:pPr>
            <w:r w:rsidRPr="00AB278E">
              <w:rPr>
                <w:rFonts w:ascii="Times New Roman" w:hAnsi="Times New Roman"/>
                <w:szCs w:val="22"/>
              </w:rPr>
              <w:t>Interest Rate</w:t>
            </w:r>
          </w:p>
        </w:tc>
        <w:tc>
          <w:tcPr>
            <w:tcW w:w="1080" w:type="dxa"/>
          </w:tcPr>
          <w:p w14:paraId="30C1CF8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64322A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2894DB0D" w14:textId="77777777" w:rsidR="00D42A60" w:rsidRPr="00AB278E" w:rsidRDefault="00D42A60" w:rsidP="00D42A60">
            <w:pPr>
              <w:rPr>
                <w:sz w:val="20"/>
              </w:rPr>
            </w:pPr>
          </w:p>
        </w:tc>
      </w:tr>
      <w:tr w:rsidR="00CC63D0" w:rsidRPr="00AB278E" w14:paraId="48DA5F68" w14:textId="77777777" w:rsidTr="00CC63D0">
        <w:trPr>
          <w:cantSplit/>
        </w:trPr>
        <w:tc>
          <w:tcPr>
            <w:tcW w:w="558" w:type="dxa"/>
          </w:tcPr>
          <w:p w14:paraId="45C47E3D"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25</w:t>
            </w:r>
          </w:p>
        </w:tc>
        <w:tc>
          <w:tcPr>
            <w:tcW w:w="2520" w:type="dxa"/>
          </w:tcPr>
          <w:p w14:paraId="1E2BCDE4" w14:textId="77777777" w:rsidR="00D42A60" w:rsidRPr="00AB278E" w:rsidRDefault="00F579AD" w:rsidP="00D42A60">
            <w:pPr>
              <w:rPr>
                <w:rFonts w:ascii="Times New Roman" w:hAnsi="Times New Roman"/>
                <w:szCs w:val="22"/>
              </w:rPr>
            </w:pPr>
            <w:r w:rsidRPr="00AB278E">
              <w:rPr>
                <w:rFonts w:ascii="Times New Roman" w:hAnsi="Times New Roman"/>
                <w:szCs w:val="22"/>
              </w:rPr>
              <w:t>Travel Type</w:t>
            </w:r>
          </w:p>
        </w:tc>
        <w:tc>
          <w:tcPr>
            <w:tcW w:w="1080" w:type="dxa"/>
          </w:tcPr>
          <w:p w14:paraId="1186749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340A7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D816A5D" w14:textId="77777777" w:rsidR="00D42A60" w:rsidRPr="00AB278E" w:rsidRDefault="00D42A60" w:rsidP="00D42A60">
            <w:pPr>
              <w:rPr>
                <w:sz w:val="20"/>
              </w:rPr>
            </w:pPr>
          </w:p>
        </w:tc>
      </w:tr>
      <w:tr w:rsidR="00CC63D0" w:rsidRPr="00AB278E" w14:paraId="4FAF4DBD" w14:textId="77777777" w:rsidTr="00CC63D0">
        <w:trPr>
          <w:cantSplit/>
        </w:trPr>
        <w:tc>
          <w:tcPr>
            <w:tcW w:w="558" w:type="dxa"/>
          </w:tcPr>
          <w:p w14:paraId="7C8AE8A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26</w:t>
            </w:r>
          </w:p>
        </w:tc>
        <w:tc>
          <w:tcPr>
            <w:tcW w:w="2520" w:type="dxa"/>
          </w:tcPr>
          <w:p w14:paraId="780C40A1" w14:textId="77777777" w:rsidR="00D42A60" w:rsidRPr="00AB278E" w:rsidRDefault="00F579AD"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9186B5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08DA65B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D7BC131" w14:textId="77777777" w:rsidR="00D42A60" w:rsidRPr="00AB278E" w:rsidRDefault="00D42A60" w:rsidP="00D42A60">
            <w:pPr>
              <w:rPr>
                <w:sz w:val="20"/>
              </w:rPr>
            </w:pPr>
          </w:p>
        </w:tc>
      </w:tr>
      <w:tr w:rsidR="00CC63D0" w:rsidRPr="00AB278E" w14:paraId="2A11F48F" w14:textId="77777777" w:rsidTr="00CC63D0">
        <w:trPr>
          <w:cantSplit/>
        </w:trPr>
        <w:tc>
          <w:tcPr>
            <w:tcW w:w="558" w:type="dxa"/>
          </w:tcPr>
          <w:p w14:paraId="13463CCE"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27</w:t>
            </w:r>
          </w:p>
        </w:tc>
        <w:tc>
          <w:tcPr>
            <w:tcW w:w="2520" w:type="dxa"/>
          </w:tcPr>
          <w:p w14:paraId="089768F5" w14:textId="77777777" w:rsidR="00D42A60" w:rsidRPr="00AB278E" w:rsidRDefault="00F579AD"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33A2225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0D662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3150FF5" w14:textId="77777777" w:rsidR="00D42A60" w:rsidRPr="00AB278E" w:rsidRDefault="00D42A60" w:rsidP="00D42A60">
            <w:pPr>
              <w:rPr>
                <w:sz w:val="20"/>
              </w:rPr>
            </w:pPr>
          </w:p>
        </w:tc>
      </w:tr>
      <w:tr w:rsidR="00CC63D0" w:rsidRPr="00AB278E" w14:paraId="7563C8D4" w14:textId="77777777" w:rsidTr="00CC63D0">
        <w:trPr>
          <w:cantSplit/>
        </w:trPr>
        <w:tc>
          <w:tcPr>
            <w:tcW w:w="558" w:type="dxa"/>
          </w:tcPr>
          <w:p w14:paraId="0DDFE18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28</w:t>
            </w:r>
          </w:p>
        </w:tc>
        <w:tc>
          <w:tcPr>
            <w:tcW w:w="2520" w:type="dxa"/>
          </w:tcPr>
          <w:p w14:paraId="60DBA7C5" w14:textId="77777777" w:rsidR="00D42A60" w:rsidRPr="00AB278E" w:rsidRDefault="00F579AD" w:rsidP="00D42A60">
            <w:pPr>
              <w:rPr>
                <w:rFonts w:ascii="Times New Roman" w:hAnsi="Times New Roman"/>
                <w:szCs w:val="22"/>
              </w:rPr>
            </w:pPr>
            <w:r w:rsidRPr="00AB278E">
              <w:rPr>
                <w:rFonts w:ascii="Times New Roman" w:hAnsi="Times New Roman"/>
                <w:szCs w:val="22"/>
              </w:rPr>
              <w:t>Overpayment Type</w:t>
            </w:r>
          </w:p>
        </w:tc>
        <w:tc>
          <w:tcPr>
            <w:tcW w:w="1080" w:type="dxa"/>
          </w:tcPr>
          <w:p w14:paraId="65C02574"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769BAC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E2ED30F" w14:textId="77777777" w:rsidR="00D42A60" w:rsidRPr="00AB278E" w:rsidRDefault="00D42A60" w:rsidP="00D42A60">
            <w:pPr>
              <w:rPr>
                <w:sz w:val="20"/>
              </w:rPr>
            </w:pPr>
          </w:p>
        </w:tc>
      </w:tr>
      <w:tr w:rsidR="00CC63D0" w:rsidRPr="00AB278E" w14:paraId="5C7F60F3" w14:textId="77777777" w:rsidTr="00CC63D0">
        <w:trPr>
          <w:cantSplit/>
        </w:trPr>
        <w:tc>
          <w:tcPr>
            <w:tcW w:w="558" w:type="dxa"/>
          </w:tcPr>
          <w:p w14:paraId="101C59D1"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29</w:t>
            </w:r>
          </w:p>
        </w:tc>
        <w:tc>
          <w:tcPr>
            <w:tcW w:w="2520" w:type="dxa"/>
          </w:tcPr>
          <w:p w14:paraId="2AAE5083" w14:textId="77777777" w:rsidR="00D42A60" w:rsidRPr="00AB278E" w:rsidRDefault="00F579AD" w:rsidP="00D42A60">
            <w:pPr>
              <w:rPr>
                <w:rFonts w:ascii="Times New Roman" w:hAnsi="Times New Roman"/>
                <w:szCs w:val="22"/>
              </w:rPr>
            </w:pPr>
            <w:r w:rsidRPr="00AB278E">
              <w:rPr>
                <w:rFonts w:ascii="Times New Roman" w:hAnsi="Times New Roman"/>
                <w:szCs w:val="22"/>
              </w:rPr>
              <w:t>Action Out</w:t>
            </w:r>
          </w:p>
        </w:tc>
        <w:tc>
          <w:tcPr>
            <w:tcW w:w="1080" w:type="dxa"/>
          </w:tcPr>
          <w:p w14:paraId="7C53842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B01F92E"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5C11CED" w14:textId="77777777" w:rsidR="00D42A60" w:rsidRPr="00AB278E" w:rsidRDefault="00D42A60" w:rsidP="00D42A60">
            <w:pPr>
              <w:rPr>
                <w:sz w:val="20"/>
              </w:rPr>
            </w:pPr>
          </w:p>
        </w:tc>
      </w:tr>
      <w:tr w:rsidR="00CC63D0" w:rsidRPr="00AB278E" w14:paraId="51791CA8" w14:textId="77777777" w:rsidTr="00CC63D0">
        <w:trPr>
          <w:cantSplit/>
        </w:trPr>
        <w:tc>
          <w:tcPr>
            <w:tcW w:w="558" w:type="dxa"/>
          </w:tcPr>
          <w:p w14:paraId="1DB7349A"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30</w:t>
            </w:r>
          </w:p>
        </w:tc>
        <w:tc>
          <w:tcPr>
            <w:tcW w:w="2520" w:type="dxa"/>
          </w:tcPr>
          <w:p w14:paraId="1869C81F" w14:textId="77777777" w:rsidR="00D42A60" w:rsidRPr="00AB278E" w:rsidRDefault="00F579AD" w:rsidP="00D42A60">
            <w:pPr>
              <w:rPr>
                <w:rFonts w:ascii="Times New Roman" w:hAnsi="Times New Roman"/>
                <w:szCs w:val="22"/>
              </w:rPr>
            </w:pPr>
            <w:r w:rsidRPr="00AB278E">
              <w:rPr>
                <w:rFonts w:ascii="Times New Roman" w:hAnsi="Times New Roman"/>
                <w:szCs w:val="22"/>
              </w:rPr>
              <w:t>Cost Center</w:t>
            </w:r>
          </w:p>
        </w:tc>
        <w:tc>
          <w:tcPr>
            <w:tcW w:w="1080" w:type="dxa"/>
          </w:tcPr>
          <w:p w14:paraId="2D2F0E6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01474CCD"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2759F25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40B3EC32"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CC63D0" w:rsidRPr="00AB278E" w14:paraId="6E1A7D7A" w14:textId="77777777" w:rsidTr="00CC63D0">
        <w:trPr>
          <w:cantSplit/>
        </w:trPr>
        <w:tc>
          <w:tcPr>
            <w:tcW w:w="558" w:type="dxa"/>
          </w:tcPr>
          <w:p w14:paraId="2E4D3D23" w14:textId="77777777" w:rsidR="00F579AD" w:rsidRPr="00AB278E" w:rsidRDefault="00F579AD" w:rsidP="00CC63D0">
            <w:pPr>
              <w:jc w:val="right"/>
              <w:rPr>
                <w:rFonts w:ascii="Times New Roman" w:hAnsi="Times New Roman"/>
                <w:szCs w:val="22"/>
              </w:rPr>
            </w:pPr>
            <w:r w:rsidRPr="00AB278E">
              <w:rPr>
                <w:rFonts w:ascii="Times New Roman" w:hAnsi="Times New Roman"/>
                <w:szCs w:val="22"/>
              </w:rPr>
              <w:t>31</w:t>
            </w:r>
          </w:p>
        </w:tc>
        <w:tc>
          <w:tcPr>
            <w:tcW w:w="2520" w:type="dxa"/>
          </w:tcPr>
          <w:p w14:paraId="642F34F7" w14:textId="77777777" w:rsidR="00F579AD" w:rsidRPr="00AB278E" w:rsidRDefault="00F579AD" w:rsidP="00D42A60">
            <w:pPr>
              <w:rPr>
                <w:rFonts w:ascii="Times New Roman" w:hAnsi="Times New Roman"/>
                <w:szCs w:val="22"/>
              </w:rPr>
            </w:pPr>
            <w:r w:rsidRPr="00AB278E">
              <w:rPr>
                <w:rFonts w:ascii="Times New Roman" w:hAnsi="Times New Roman"/>
                <w:szCs w:val="22"/>
              </w:rPr>
              <w:t>Cost Sat Station</w:t>
            </w:r>
          </w:p>
        </w:tc>
        <w:tc>
          <w:tcPr>
            <w:tcW w:w="1080" w:type="dxa"/>
          </w:tcPr>
          <w:p w14:paraId="020FCBFD" w14:textId="77777777" w:rsidR="00F579AD" w:rsidRPr="00AB278E" w:rsidRDefault="008C57CD" w:rsidP="00D42A60">
            <w:pPr>
              <w:rPr>
                <w:rFonts w:ascii="Times New Roman" w:hAnsi="Times New Roman"/>
                <w:szCs w:val="22"/>
              </w:rPr>
            </w:pPr>
            <w:r w:rsidRPr="00AB278E">
              <w:rPr>
                <w:rFonts w:ascii="Times New Roman" w:hAnsi="Times New Roman"/>
                <w:szCs w:val="22"/>
              </w:rPr>
              <w:t>Null</w:t>
            </w:r>
          </w:p>
          <w:p w14:paraId="33115DBC"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3C45D150" w14:textId="77777777" w:rsidR="00F579AD"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5D7BB6A3" w14:textId="77777777" w:rsidR="00F579AD" w:rsidRPr="00AB278E" w:rsidRDefault="00866E78" w:rsidP="00866E78">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094CB19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E461338"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BILLING (BD) DOCUMENT- REIMBURSEMENT</w:t>
      </w:r>
    </w:p>
    <w:p w14:paraId="415C46FA" w14:textId="77777777" w:rsidR="009A66D3" w:rsidRPr="00AB278E" w:rsidRDefault="009A66D3" w:rsidP="009A66D3">
      <w:pPr>
        <w:overflowPunct/>
        <w:textAlignment w:val="auto"/>
        <w:rPr>
          <w:rFonts w:ascii="Times New Roman" w:hAnsi="Times New Roman"/>
          <w:color w:val="000000"/>
          <w:szCs w:val="22"/>
        </w:rPr>
      </w:pPr>
    </w:p>
    <w:p w14:paraId="0C1BB36C"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DBEFE7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25DA5CE" w14:textId="77777777" w:rsidTr="00CC63D0">
        <w:trPr>
          <w:cantSplit/>
          <w:tblHeader/>
        </w:trPr>
        <w:tc>
          <w:tcPr>
            <w:tcW w:w="558" w:type="dxa"/>
          </w:tcPr>
          <w:p w14:paraId="4334F8F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3FFE7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C12C45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7025F8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1165F9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DF4012F" w14:textId="77777777" w:rsidTr="00CC63D0">
        <w:trPr>
          <w:cantSplit/>
        </w:trPr>
        <w:tc>
          <w:tcPr>
            <w:tcW w:w="558" w:type="dxa"/>
          </w:tcPr>
          <w:p w14:paraId="6DAE9F0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5F18015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36F88E85" w14:textId="77777777" w:rsidR="00DA136E" w:rsidRPr="00AB278E" w:rsidRDefault="008C5DD4" w:rsidP="00D42A60">
            <w:pPr>
              <w:rPr>
                <w:rFonts w:ascii="Times New Roman" w:hAnsi="Times New Roman"/>
                <w:szCs w:val="22"/>
              </w:rPr>
            </w:pPr>
            <w:r w:rsidRPr="00AB278E">
              <w:rPr>
                <w:rFonts w:ascii="Times New Roman" w:hAnsi="Times New Roman"/>
                <w:szCs w:val="22"/>
              </w:rPr>
              <w:t>CTL</w:t>
            </w:r>
          </w:p>
        </w:tc>
        <w:tc>
          <w:tcPr>
            <w:tcW w:w="1080" w:type="dxa"/>
          </w:tcPr>
          <w:p w14:paraId="78806053"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6FFC5273"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A108C" w14:textId="77777777" w:rsidTr="00CC63D0">
        <w:trPr>
          <w:cantSplit/>
        </w:trPr>
        <w:tc>
          <w:tcPr>
            <w:tcW w:w="558" w:type="dxa"/>
          </w:tcPr>
          <w:p w14:paraId="54DE483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6E84F4D0"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w:t>
            </w:r>
          </w:p>
        </w:tc>
        <w:tc>
          <w:tcPr>
            <w:tcW w:w="1080" w:type="dxa"/>
          </w:tcPr>
          <w:p w14:paraId="7DB0CE6A" w14:textId="77777777" w:rsidR="00DA136E" w:rsidRPr="00AB278E" w:rsidRDefault="008C5DD4" w:rsidP="00D42A60">
            <w:pPr>
              <w:rPr>
                <w:rFonts w:ascii="Times New Roman" w:hAnsi="Times New Roman"/>
                <w:szCs w:val="22"/>
              </w:rPr>
            </w:pPr>
            <w:r w:rsidRPr="00AB278E">
              <w:rPr>
                <w:rFonts w:ascii="Times New Roman" w:hAnsi="Times New Roman"/>
                <w:szCs w:val="22"/>
              </w:rPr>
              <w:t>ARS</w:t>
            </w:r>
          </w:p>
        </w:tc>
        <w:tc>
          <w:tcPr>
            <w:tcW w:w="1080" w:type="dxa"/>
          </w:tcPr>
          <w:p w14:paraId="02EBA648"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556CFAE"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D695F9" w14:textId="77777777" w:rsidTr="00CC63D0">
        <w:trPr>
          <w:cantSplit/>
        </w:trPr>
        <w:tc>
          <w:tcPr>
            <w:tcW w:w="558" w:type="dxa"/>
          </w:tcPr>
          <w:p w14:paraId="1609762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04072904"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w:t>
            </w:r>
          </w:p>
        </w:tc>
        <w:tc>
          <w:tcPr>
            <w:tcW w:w="1080" w:type="dxa"/>
          </w:tcPr>
          <w:p w14:paraId="21BD2651" w14:textId="77777777" w:rsidR="00DA136E" w:rsidRPr="00AB278E" w:rsidRDefault="008C5DD4" w:rsidP="00D42A60">
            <w:pPr>
              <w:rPr>
                <w:rFonts w:ascii="Times New Roman" w:hAnsi="Times New Roman"/>
                <w:szCs w:val="22"/>
              </w:rPr>
            </w:pPr>
            <w:r w:rsidRPr="00AB278E">
              <w:rPr>
                <w:rFonts w:ascii="Times New Roman" w:hAnsi="Times New Roman"/>
                <w:szCs w:val="22"/>
              </w:rPr>
              <w:t>FMS</w:t>
            </w:r>
          </w:p>
        </w:tc>
        <w:tc>
          <w:tcPr>
            <w:tcW w:w="1080" w:type="dxa"/>
          </w:tcPr>
          <w:p w14:paraId="7073BD2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32D59B1"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F3B882" w14:textId="77777777" w:rsidTr="00CC63D0">
        <w:trPr>
          <w:cantSplit/>
        </w:trPr>
        <w:tc>
          <w:tcPr>
            <w:tcW w:w="558" w:type="dxa"/>
          </w:tcPr>
          <w:p w14:paraId="4C442D8D"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6E94479F" w14:textId="77777777" w:rsidR="00DA136E" w:rsidRPr="00AB278E" w:rsidRDefault="008C5DD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498C90F4" w14:textId="77777777" w:rsidR="00DA136E" w:rsidRPr="00AB278E" w:rsidRDefault="008C5DD4" w:rsidP="00D42A60">
            <w:pPr>
              <w:rPr>
                <w:rFonts w:ascii="Times New Roman" w:hAnsi="Times New Roman"/>
                <w:szCs w:val="22"/>
              </w:rPr>
            </w:pPr>
            <w:r w:rsidRPr="00AB278E">
              <w:rPr>
                <w:rFonts w:ascii="Times New Roman" w:hAnsi="Times New Roman"/>
                <w:szCs w:val="22"/>
              </w:rPr>
              <w:t>3A</w:t>
            </w:r>
          </w:p>
        </w:tc>
        <w:tc>
          <w:tcPr>
            <w:tcW w:w="1080" w:type="dxa"/>
          </w:tcPr>
          <w:p w14:paraId="30A1B396" w14:textId="77777777" w:rsidR="00DA136E"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6735E41" w14:textId="77777777" w:rsidR="00DA136E" w:rsidRPr="00AB278E" w:rsidRDefault="008C5DD4" w:rsidP="00D42A60">
            <w:pPr>
              <w:rPr>
                <w:rFonts w:ascii="Times New Roman" w:hAnsi="Times New Roman"/>
                <w:szCs w:val="22"/>
              </w:rPr>
            </w:pPr>
            <w:r w:rsidRPr="00AB278E">
              <w:rPr>
                <w:rFonts w:ascii="Times New Roman" w:hAnsi="Times New Roman"/>
                <w:szCs w:val="22"/>
              </w:rPr>
              <w:t>IFCAP Station</w:t>
            </w:r>
          </w:p>
        </w:tc>
      </w:tr>
      <w:tr w:rsidR="00CC63D0" w:rsidRPr="00AB278E" w14:paraId="74C58EA8" w14:textId="77777777" w:rsidTr="00CC63D0">
        <w:trPr>
          <w:cantSplit/>
        </w:trPr>
        <w:tc>
          <w:tcPr>
            <w:tcW w:w="558" w:type="dxa"/>
          </w:tcPr>
          <w:p w14:paraId="6AFA2558"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1977A42C"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Class</w:t>
            </w:r>
          </w:p>
        </w:tc>
        <w:tc>
          <w:tcPr>
            <w:tcW w:w="1080" w:type="dxa"/>
          </w:tcPr>
          <w:p w14:paraId="1DE1E18F" w14:textId="77777777" w:rsidR="00DA136E" w:rsidRPr="00AB278E" w:rsidRDefault="008C5DD4" w:rsidP="00D42A60">
            <w:pPr>
              <w:rPr>
                <w:rFonts w:ascii="Times New Roman" w:hAnsi="Times New Roman"/>
                <w:szCs w:val="22"/>
              </w:rPr>
            </w:pPr>
            <w:r w:rsidRPr="00AB278E">
              <w:rPr>
                <w:rFonts w:ascii="Times New Roman" w:hAnsi="Times New Roman"/>
                <w:szCs w:val="22"/>
              </w:rPr>
              <w:t>DOC</w:t>
            </w:r>
          </w:p>
        </w:tc>
        <w:tc>
          <w:tcPr>
            <w:tcW w:w="1080" w:type="dxa"/>
          </w:tcPr>
          <w:p w14:paraId="7D96FFEA"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4E4B376" w14:textId="77777777" w:rsidR="00DA136E" w:rsidRPr="00AB278E" w:rsidRDefault="008C5DD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C79EC2" w14:textId="77777777" w:rsidTr="00CC63D0">
        <w:trPr>
          <w:cantSplit/>
        </w:trPr>
        <w:tc>
          <w:tcPr>
            <w:tcW w:w="558" w:type="dxa"/>
          </w:tcPr>
          <w:p w14:paraId="59FEA63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193C3885"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c>
          <w:tcPr>
            <w:tcW w:w="1080" w:type="dxa"/>
          </w:tcPr>
          <w:p w14:paraId="36510F4C" w14:textId="77777777" w:rsidR="00DA136E" w:rsidRPr="00AB278E" w:rsidRDefault="008C5DD4" w:rsidP="00D42A60">
            <w:pPr>
              <w:rPr>
                <w:rFonts w:ascii="Times New Roman" w:hAnsi="Times New Roman"/>
                <w:szCs w:val="22"/>
              </w:rPr>
            </w:pPr>
            <w:r w:rsidRPr="00AB278E">
              <w:rPr>
                <w:rFonts w:ascii="Times New Roman" w:hAnsi="Times New Roman"/>
                <w:szCs w:val="22"/>
              </w:rPr>
              <w:t>BD</w:t>
            </w:r>
          </w:p>
        </w:tc>
        <w:tc>
          <w:tcPr>
            <w:tcW w:w="1080" w:type="dxa"/>
          </w:tcPr>
          <w:p w14:paraId="5EC4AD4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3942E2"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r>
      <w:tr w:rsidR="00CC63D0" w:rsidRPr="00AB278E" w14:paraId="425C113D" w14:textId="77777777" w:rsidTr="00CC63D0">
        <w:trPr>
          <w:cantSplit/>
        </w:trPr>
        <w:tc>
          <w:tcPr>
            <w:tcW w:w="558" w:type="dxa"/>
          </w:tcPr>
          <w:p w14:paraId="22225D5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1B634C17" w14:textId="77777777" w:rsidR="00DA136E" w:rsidRPr="00AB278E" w:rsidRDefault="008C5DD4" w:rsidP="00D42A60">
            <w:pPr>
              <w:rPr>
                <w:rFonts w:ascii="Times New Roman" w:hAnsi="Times New Roman"/>
                <w:szCs w:val="22"/>
              </w:rPr>
            </w:pPr>
            <w:r w:rsidRPr="00AB278E">
              <w:rPr>
                <w:rFonts w:ascii="Times New Roman" w:hAnsi="Times New Roman"/>
                <w:szCs w:val="22"/>
              </w:rPr>
              <w:t>Sec1 Code</w:t>
            </w:r>
          </w:p>
        </w:tc>
        <w:tc>
          <w:tcPr>
            <w:tcW w:w="1080" w:type="dxa"/>
          </w:tcPr>
          <w:p w14:paraId="4B6AC966" w14:textId="77777777" w:rsidR="00DA136E" w:rsidRPr="00AB278E" w:rsidRDefault="008C5DD4" w:rsidP="00D42A60">
            <w:pPr>
              <w:rPr>
                <w:rFonts w:ascii="Times New Roman" w:hAnsi="Times New Roman"/>
                <w:szCs w:val="22"/>
              </w:rPr>
            </w:pPr>
            <w:r w:rsidRPr="00AB278E">
              <w:rPr>
                <w:rFonts w:ascii="Times New Roman" w:hAnsi="Times New Roman"/>
                <w:szCs w:val="22"/>
              </w:rPr>
              <w:t>4A</w:t>
            </w:r>
          </w:p>
        </w:tc>
        <w:tc>
          <w:tcPr>
            <w:tcW w:w="1080" w:type="dxa"/>
          </w:tcPr>
          <w:p w14:paraId="5ABD2CF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673C512" w14:textId="77777777" w:rsidR="00DA136E" w:rsidRPr="00AB278E" w:rsidRDefault="008C5DD4" w:rsidP="00D42A60">
            <w:pPr>
              <w:rPr>
                <w:rFonts w:ascii="Times New Roman" w:hAnsi="Times New Roman"/>
                <w:szCs w:val="22"/>
              </w:rPr>
            </w:pPr>
            <w:r w:rsidRPr="00AB278E">
              <w:rPr>
                <w:rFonts w:ascii="Times New Roman" w:hAnsi="Times New Roman"/>
                <w:szCs w:val="22"/>
              </w:rPr>
              <w:t>VHA = 10, VBA = 20</w:t>
            </w:r>
          </w:p>
        </w:tc>
      </w:tr>
      <w:tr w:rsidR="00CC63D0" w:rsidRPr="00AB278E" w14:paraId="0780F17B" w14:textId="77777777" w:rsidTr="00CC63D0">
        <w:trPr>
          <w:cantSplit/>
        </w:trPr>
        <w:tc>
          <w:tcPr>
            <w:tcW w:w="558" w:type="dxa"/>
          </w:tcPr>
          <w:p w14:paraId="610E38D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8</w:t>
            </w:r>
          </w:p>
        </w:tc>
        <w:tc>
          <w:tcPr>
            <w:tcW w:w="2520" w:type="dxa"/>
          </w:tcPr>
          <w:p w14:paraId="79A838BE" w14:textId="77777777" w:rsidR="00DC4841"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4595D5A6" w14:textId="77777777" w:rsidR="00DC4841" w:rsidRPr="00AB278E" w:rsidRDefault="008C5DD4" w:rsidP="00D42A60">
            <w:pPr>
              <w:rPr>
                <w:rFonts w:ascii="Times New Roman" w:hAnsi="Times New Roman"/>
                <w:szCs w:val="22"/>
              </w:rPr>
            </w:pPr>
            <w:r w:rsidRPr="00AB278E">
              <w:rPr>
                <w:rFonts w:ascii="Times New Roman" w:hAnsi="Times New Roman"/>
                <w:szCs w:val="22"/>
              </w:rPr>
              <w:t>null</w:t>
            </w:r>
          </w:p>
        </w:tc>
        <w:tc>
          <w:tcPr>
            <w:tcW w:w="1080" w:type="dxa"/>
          </w:tcPr>
          <w:p w14:paraId="20320844" w14:textId="77777777" w:rsidR="00DC4841"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73CCB4" w14:textId="77777777" w:rsidR="00DC4841" w:rsidRPr="00AB278E" w:rsidRDefault="00DC4841" w:rsidP="00D42A60">
            <w:pPr>
              <w:rPr>
                <w:sz w:val="20"/>
              </w:rPr>
            </w:pPr>
          </w:p>
        </w:tc>
      </w:tr>
      <w:tr w:rsidR="00CC63D0" w:rsidRPr="00AB278E" w14:paraId="557293E2" w14:textId="77777777" w:rsidTr="00CC63D0">
        <w:trPr>
          <w:cantSplit/>
        </w:trPr>
        <w:tc>
          <w:tcPr>
            <w:tcW w:w="558" w:type="dxa"/>
          </w:tcPr>
          <w:p w14:paraId="78BCB839"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9</w:t>
            </w:r>
          </w:p>
        </w:tc>
        <w:tc>
          <w:tcPr>
            <w:tcW w:w="2520" w:type="dxa"/>
          </w:tcPr>
          <w:p w14:paraId="7AF459EA"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Number</w:t>
            </w:r>
          </w:p>
        </w:tc>
        <w:tc>
          <w:tcPr>
            <w:tcW w:w="1080" w:type="dxa"/>
          </w:tcPr>
          <w:p w14:paraId="0B2A65EA" w14:textId="77777777" w:rsidR="00DC4841" w:rsidRPr="00AB278E" w:rsidRDefault="008C5DD4" w:rsidP="00D42A60">
            <w:pPr>
              <w:rPr>
                <w:rFonts w:ascii="Times New Roman" w:hAnsi="Times New Roman"/>
                <w:szCs w:val="22"/>
              </w:rPr>
            </w:pPr>
            <w:r w:rsidRPr="00AB278E">
              <w:rPr>
                <w:rFonts w:ascii="Times New Roman" w:hAnsi="Times New Roman"/>
                <w:szCs w:val="22"/>
              </w:rPr>
              <w:t>11A</w:t>
            </w:r>
          </w:p>
        </w:tc>
        <w:tc>
          <w:tcPr>
            <w:tcW w:w="1080" w:type="dxa"/>
          </w:tcPr>
          <w:p w14:paraId="749477E1"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7EC7E394" w14:textId="77777777" w:rsidR="00DC4841" w:rsidRPr="00AB278E" w:rsidRDefault="008C5DD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8D1C43B" w14:textId="77777777" w:rsidTr="00CC63D0">
        <w:trPr>
          <w:cantSplit/>
        </w:trPr>
        <w:tc>
          <w:tcPr>
            <w:tcW w:w="558" w:type="dxa"/>
          </w:tcPr>
          <w:p w14:paraId="27A02D5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10</w:t>
            </w:r>
          </w:p>
        </w:tc>
        <w:tc>
          <w:tcPr>
            <w:tcW w:w="2520" w:type="dxa"/>
          </w:tcPr>
          <w:p w14:paraId="46F7BC64"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Date</w:t>
            </w:r>
          </w:p>
        </w:tc>
        <w:tc>
          <w:tcPr>
            <w:tcW w:w="1080" w:type="dxa"/>
          </w:tcPr>
          <w:p w14:paraId="2903301B" w14:textId="77777777" w:rsidR="00DC4841" w:rsidRPr="00AB278E" w:rsidRDefault="008C5DD4" w:rsidP="00D42A60">
            <w:pPr>
              <w:rPr>
                <w:rFonts w:ascii="Times New Roman" w:hAnsi="Times New Roman"/>
                <w:szCs w:val="22"/>
              </w:rPr>
            </w:pPr>
            <w:r w:rsidRPr="00AB278E">
              <w:rPr>
                <w:rFonts w:ascii="Times New Roman" w:hAnsi="Times New Roman"/>
                <w:szCs w:val="22"/>
              </w:rPr>
              <w:t>8N</w:t>
            </w:r>
          </w:p>
        </w:tc>
        <w:tc>
          <w:tcPr>
            <w:tcW w:w="1080" w:type="dxa"/>
          </w:tcPr>
          <w:p w14:paraId="7A59453C"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DC20F4C" w14:textId="77777777" w:rsidR="00DC4841" w:rsidRPr="00AB278E" w:rsidRDefault="004109C4" w:rsidP="00D42A60">
            <w:pPr>
              <w:rPr>
                <w:rFonts w:ascii="Times New Roman" w:hAnsi="Times New Roman"/>
                <w:szCs w:val="22"/>
              </w:rPr>
            </w:pPr>
            <w:r w:rsidRPr="00AB278E">
              <w:rPr>
                <w:rFonts w:ascii="Times New Roman" w:hAnsi="Times New Roman"/>
                <w:szCs w:val="22"/>
              </w:rPr>
              <w:t>Calendar</w:t>
            </w:r>
            <w:r w:rsidR="008C5DD4" w:rsidRPr="00AB278E">
              <w:rPr>
                <w:rFonts w:ascii="Times New Roman" w:hAnsi="Times New Roman"/>
                <w:szCs w:val="22"/>
              </w:rPr>
              <w:t xml:space="preserve"> date document created (YYYYMMDD)</w:t>
            </w:r>
          </w:p>
        </w:tc>
      </w:tr>
      <w:tr w:rsidR="00CC63D0" w:rsidRPr="00AB278E" w14:paraId="44CFDC41" w14:textId="77777777" w:rsidTr="00CC63D0">
        <w:trPr>
          <w:cantSplit/>
        </w:trPr>
        <w:tc>
          <w:tcPr>
            <w:tcW w:w="558" w:type="dxa"/>
          </w:tcPr>
          <w:p w14:paraId="1261DB4F"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11</w:t>
            </w:r>
          </w:p>
        </w:tc>
        <w:tc>
          <w:tcPr>
            <w:tcW w:w="2520" w:type="dxa"/>
          </w:tcPr>
          <w:p w14:paraId="4F27314D"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Time</w:t>
            </w:r>
          </w:p>
        </w:tc>
        <w:tc>
          <w:tcPr>
            <w:tcW w:w="1080" w:type="dxa"/>
          </w:tcPr>
          <w:p w14:paraId="2D9B3B61" w14:textId="77777777" w:rsidR="00DC4841" w:rsidRPr="00AB278E" w:rsidRDefault="008C5DD4" w:rsidP="00D42A60">
            <w:pPr>
              <w:rPr>
                <w:rFonts w:ascii="Times New Roman" w:hAnsi="Times New Roman"/>
                <w:szCs w:val="22"/>
              </w:rPr>
            </w:pPr>
            <w:r w:rsidRPr="00AB278E">
              <w:rPr>
                <w:rFonts w:ascii="Times New Roman" w:hAnsi="Times New Roman"/>
                <w:szCs w:val="22"/>
              </w:rPr>
              <w:t>6N</w:t>
            </w:r>
          </w:p>
        </w:tc>
        <w:tc>
          <w:tcPr>
            <w:tcW w:w="1080" w:type="dxa"/>
          </w:tcPr>
          <w:p w14:paraId="3741BB00"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6FAFC2C4" w14:textId="77777777" w:rsidR="00DC4841" w:rsidRPr="00AB278E" w:rsidRDefault="008C5DD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38CF612" w14:textId="77777777" w:rsidTr="00CC63D0">
        <w:trPr>
          <w:cantSplit/>
        </w:trPr>
        <w:tc>
          <w:tcPr>
            <w:tcW w:w="558" w:type="dxa"/>
          </w:tcPr>
          <w:p w14:paraId="7541779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12</w:t>
            </w:r>
          </w:p>
        </w:tc>
        <w:tc>
          <w:tcPr>
            <w:tcW w:w="2520" w:type="dxa"/>
          </w:tcPr>
          <w:p w14:paraId="6B969F3E" w14:textId="77777777" w:rsidR="00DC4841" w:rsidRPr="00AB278E" w:rsidRDefault="008C5DD4" w:rsidP="00D42A60">
            <w:pPr>
              <w:rPr>
                <w:rFonts w:ascii="Times New Roman" w:hAnsi="Times New Roman"/>
                <w:szCs w:val="22"/>
              </w:rPr>
            </w:pPr>
            <w:r w:rsidRPr="00AB278E">
              <w:rPr>
                <w:rFonts w:ascii="Times New Roman" w:hAnsi="Times New Roman"/>
                <w:szCs w:val="22"/>
              </w:rPr>
              <w:t>Sequence Number</w:t>
            </w:r>
          </w:p>
        </w:tc>
        <w:tc>
          <w:tcPr>
            <w:tcW w:w="1080" w:type="dxa"/>
          </w:tcPr>
          <w:p w14:paraId="0C680C3B"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0EA9ECE8"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27F23FF9"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CC544A9" w14:textId="77777777" w:rsidTr="00CC63D0">
        <w:trPr>
          <w:cantSplit/>
        </w:trPr>
        <w:tc>
          <w:tcPr>
            <w:tcW w:w="558" w:type="dxa"/>
          </w:tcPr>
          <w:p w14:paraId="21C8D660"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13</w:t>
            </w:r>
          </w:p>
        </w:tc>
        <w:tc>
          <w:tcPr>
            <w:tcW w:w="2520" w:type="dxa"/>
          </w:tcPr>
          <w:p w14:paraId="30D4DF71" w14:textId="77777777" w:rsidR="00DC4841" w:rsidRPr="00AB278E" w:rsidRDefault="008C5DD4" w:rsidP="00D42A60">
            <w:pPr>
              <w:rPr>
                <w:rFonts w:ascii="Times New Roman" w:hAnsi="Times New Roman"/>
                <w:szCs w:val="22"/>
              </w:rPr>
            </w:pPr>
            <w:r w:rsidRPr="00AB278E">
              <w:rPr>
                <w:rFonts w:ascii="Times New Roman" w:hAnsi="Times New Roman"/>
                <w:szCs w:val="22"/>
              </w:rPr>
              <w:t>Sequence Total</w:t>
            </w:r>
          </w:p>
        </w:tc>
        <w:tc>
          <w:tcPr>
            <w:tcW w:w="1080" w:type="dxa"/>
          </w:tcPr>
          <w:p w14:paraId="718CBF39"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3F90F15B"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36880F71" w14:textId="77777777" w:rsidR="00DC4841" w:rsidRPr="00AB278E" w:rsidRDefault="008C5DD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49AEF395" w14:textId="77777777" w:rsidTr="00CC63D0">
        <w:trPr>
          <w:cantSplit/>
        </w:trPr>
        <w:tc>
          <w:tcPr>
            <w:tcW w:w="558" w:type="dxa"/>
          </w:tcPr>
          <w:p w14:paraId="56E7BC5E"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14</w:t>
            </w:r>
          </w:p>
        </w:tc>
        <w:tc>
          <w:tcPr>
            <w:tcW w:w="2520" w:type="dxa"/>
          </w:tcPr>
          <w:p w14:paraId="13324C1A" w14:textId="77777777" w:rsidR="00DC4841" w:rsidRPr="00AB278E" w:rsidRDefault="008C5DD4" w:rsidP="00D42A60">
            <w:pPr>
              <w:rPr>
                <w:rFonts w:ascii="Times New Roman" w:hAnsi="Times New Roman"/>
                <w:szCs w:val="22"/>
              </w:rPr>
            </w:pPr>
            <w:r w:rsidRPr="00AB278E">
              <w:rPr>
                <w:rFonts w:ascii="Times New Roman" w:hAnsi="Times New Roman"/>
                <w:szCs w:val="22"/>
              </w:rPr>
              <w:t>Version</w:t>
            </w:r>
          </w:p>
        </w:tc>
        <w:tc>
          <w:tcPr>
            <w:tcW w:w="1080" w:type="dxa"/>
          </w:tcPr>
          <w:p w14:paraId="0B9E2EC8"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4E755E03"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07A46B24" w14:textId="77777777" w:rsidR="00DC4841" w:rsidRPr="00AB278E" w:rsidRDefault="008C5DD4" w:rsidP="00D42A60">
            <w:pPr>
              <w:rPr>
                <w:rFonts w:ascii="Times New Roman" w:hAnsi="Times New Roman"/>
                <w:szCs w:val="22"/>
              </w:rPr>
            </w:pPr>
            <w:r w:rsidRPr="00AB278E">
              <w:rPr>
                <w:rFonts w:ascii="Times New Roman" w:hAnsi="Times New Roman"/>
                <w:szCs w:val="22"/>
              </w:rPr>
              <w:t>IFCAP-FMS Interface Version</w:t>
            </w:r>
          </w:p>
        </w:tc>
      </w:tr>
    </w:tbl>
    <w:p w14:paraId="57C37B1C"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156D52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7B3C66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0763BEA5" w14:textId="77777777" w:rsidTr="00CC63D0">
        <w:trPr>
          <w:cantSplit/>
          <w:tblHeader/>
        </w:trPr>
        <w:tc>
          <w:tcPr>
            <w:tcW w:w="558" w:type="dxa"/>
          </w:tcPr>
          <w:p w14:paraId="5739F5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57B9CF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24179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4CC344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FEF0A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5D3ABE6" w14:textId="77777777" w:rsidTr="00CC63D0">
        <w:trPr>
          <w:cantSplit/>
        </w:trPr>
        <w:tc>
          <w:tcPr>
            <w:tcW w:w="558" w:type="dxa"/>
            <w:tcBorders>
              <w:bottom w:val="single" w:sz="4" w:space="0" w:color="auto"/>
            </w:tcBorders>
          </w:tcPr>
          <w:p w14:paraId="1895705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03C6D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3F0355F" w14:textId="77777777" w:rsidR="00DA136E" w:rsidRPr="00AB278E" w:rsidRDefault="008C5DD4"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313C3C61"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E517E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18BEBFB7" w14:textId="77777777" w:rsidTr="00CC63D0">
        <w:trPr>
          <w:cantSplit/>
        </w:trPr>
        <w:tc>
          <w:tcPr>
            <w:tcW w:w="558" w:type="dxa"/>
            <w:tcBorders>
              <w:left w:val="nil"/>
              <w:right w:val="nil"/>
            </w:tcBorders>
          </w:tcPr>
          <w:p w14:paraId="04767771" w14:textId="77777777" w:rsidR="00DA136E" w:rsidRPr="00AB278E" w:rsidRDefault="00DA136E" w:rsidP="00CC63D0">
            <w:pPr>
              <w:jc w:val="right"/>
              <w:rPr>
                <w:sz w:val="20"/>
              </w:rPr>
            </w:pPr>
          </w:p>
        </w:tc>
        <w:tc>
          <w:tcPr>
            <w:tcW w:w="2520" w:type="dxa"/>
            <w:tcBorders>
              <w:left w:val="nil"/>
              <w:right w:val="nil"/>
            </w:tcBorders>
          </w:tcPr>
          <w:p w14:paraId="4FD0D835" w14:textId="77777777" w:rsidR="00DA136E" w:rsidRPr="00AB278E" w:rsidRDefault="00DA136E" w:rsidP="00D42A60">
            <w:pPr>
              <w:rPr>
                <w:sz w:val="20"/>
              </w:rPr>
            </w:pPr>
          </w:p>
        </w:tc>
        <w:tc>
          <w:tcPr>
            <w:tcW w:w="1080" w:type="dxa"/>
            <w:tcBorders>
              <w:left w:val="nil"/>
              <w:right w:val="nil"/>
            </w:tcBorders>
          </w:tcPr>
          <w:p w14:paraId="1A033EE6" w14:textId="77777777" w:rsidR="00DA136E" w:rsidRPr="00AB278E" w:rsidRDefault="00DA136E" w:rsidP="00D42A60">
            <w:pPr>
              <w:rPr>
                <w:sz w:val="20"/>
              </w:rPr>
            </w:pPr>
          </w:p>
        </w:tc>
        <w:tc>
          <w:tcPr>
            <w:tcW w:w="1080" w:type="dxa"/>
            <w:tcBorders>
              <w:left w:val="nil"/>
              <w:right w:val="nil"/>
            </w:tcBorders>
          </w:tcPr>
          <w:p w14:paraId="0990C8A3" w14:textId="77777777" w:rsidR="00DA136E" w:rsidRPr="00AB278E" w:rsidRDefault="00DA136E" w:rsidP="00D42A60">
            <w:pPr>
              <w:rPr>
                <w:sz w:val="20"/>
              </w:rPr>
            </w:pPr>
          </w:p>
        </w:tc>
        <w:tc>
          <w:tcPr>
            <w:tcW w:w="4338" w:type="dxa"/>
            <w:tcBorders>
              <w:left w:val="nil"/>
              <w:right w:val="nil"/>
            </w:tcBorders>
          </w:tcPr>
          <w:p w14:paraId="126DC8D8" w14:textId="77777777" w:rsidR="00DA136E" w:rsidRPr="00AB278E" w:rsidRDefault="00DA136E" w:rsidP="00D42A60">
            <w:pPr>
              <w:rPr>
                <w:sz w:val="20"/>
              </w:rPr>
            </w:pPr>
          </w:p>
        </w:tc>
      </w:tr>
      <w:tr w:rsidR="00CC63D0" w:rsidRPr="00AB278E" w14:paraId="057F9CDA" w14:textId="77777777" w:rsidTr="00CC63D0">
        <w:trPr>
          <w:cantSplit/>
        </w:trPr>
        <w:tc>
          <w:tcPr>
            <w:tcW w:w="558" w:type="dxa"/>
          </w:tcPr>
          <w:p w14:paraId="68CDA0A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33980F77"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6B960CF0" w14:textId="77777777" w:rsidR="00DA136E" w:rsidRPr="00AB278E" w:rsidRDefault="005D7285" w:rsidP="00D42A60">
            <w:pPr>
              <w:rPr>
                <w:rFonts w:ascii="Times New Roman" w:hAnsi="Times New Roman"/>
                <w:szCs w:val="22"/>
              </w:rPr>
            </w:pPr>
            <w:r w:rsidRPr="00AB278E">
              <w:rPr>
                <w:rFonts w:ascii="Times New Roman" w:hAnsi="Times New Roman"/>
                <w:szCs w:val="22"/>
              </w:rPr>
              <w:t>BD0</w:t>
            </w:r>
          </w:p>
        </w:tc>
        <w:tc>
          <w:tcPr>
            <w:tcW w:w="1080" w:type="dxa"/>
          </w:tcPr>
          <w:p w14:paraId="767B42A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B9F1D6"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496C76" w14:textId="77777777" w:rsidTr="00CC63D0">
        <w:trPr>
          <w:cantSplit/>
        </w:trPr>
        <w:tc>
          <w:tcPr>
            <w:tcW w:w="558" w:type="dxa"/>
          </w:tcPr>
          <w:p w14:paraId="0BB0FF4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203E4DD1" w14:textId="77777777" w:rsidR="00DA136E"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113C0A8B" w14:textId="77777777" w:rsidR="00DA136E" w:rsidRPr="00AB278E" w:rsidRDefault="005D7285" w:rsidP="00D42A60">
            <w:pPr>
              <w:rPr>
                <w:rFonts w:ascii="Times New Roman" w:hAnsi="Times New Roman"/>
                <w:szCs w:val="22"/>
              </w:rPr>
            </w:pPr>
            <w:r w:rsidRPr="00AB278E">
              <w:rPr>
                <w:rFonts w:ascii="Times New Roman" w:hAnsi="Times New Roman"/>
                <w:szCs w:val="22"/>
              </w:rPr>
              <w:t>6A</w:t>
            </w:r>
          </w:p>
        </w:tc>
        <w:tc>
          <w:tcPr>
            <w:tcW w:w="1080" w:type="dxa"/>
          </w:tcPr>
          <w:p w14:paraId="476D3224"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3295908" w14:textId="77777777" w:rsidR="00DA136E" w:rsidRPr="00AB278E" w:rsidRDefault="005D7285" w:rsidP="00D42A60">
            <w:pPr>
              <w:rPr>
                <w:rFonts w:ascii="Times New Roman" w:hAnsi="Times New Roman"/>
                <w:szCs w:val="22"/>
              </w:rPr>
            </w:pPr>
            <w:r w:rsidRPr="00AB278E">
              <w:rPr>
                <w:rFonts w:ascii="Times New Roman" w:hAnsi="Times New Roman"/>
                <w:szCs w:val="22"/>
              </w:rPr>
              <w:t>Batch #</w:t>
            </w:r>
          </w:p>
        </w:tc>
      </w:tr>
      <w:tr w:rsidR="00CC63D0" w:rsidRPr="00AB278E" w14:paraId="133B1A10" w14:textId="77777777" w:rsidTr="00CC63D0">
        <w:trPr>
          <w:cantSplit/>
        </w:trPr>
        <w:tc>
          <w:tcPr>
            <w:tcW w:w="558" w:type="dxa"/>
          </w:tcPr>
          <w:p w14:paraId="2FD2BB91"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42727534" w14:textId="77777777" w:rsidR="00DA136E" w:rsidRPr="00AB278E" w:rsidRDefault="008C5DD4" w:rsidP="00D42A60">
            <w:pPr>
              <w:rPr>
                <w:rFonts w:ascii="Times New Roman" w:hAnsi="Times New Roman"/>
                <w:szCs w:val="22"/>
              </w:rPr>
            </w:pPr>
            <w:r w:rsidRPr="00AB278E">
              <w:rPr>
                <w:rFonts w:ascii="Times New Roman" w:hAnsi="Times New Roman"/>
                <w:szCs w:val="22"/>
              </w:rPr>
              <w:t>Net</w:t>
            </w:r>
          </w:p>
        </w:tc>
        <w:tc>
          <w:tcPr>
            <w:tcW w:w="1080" w:type="dxa"/>
          </w:tcPr>
          <w:p w14:paraId="3C072954"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9C94265"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9051673" w14:textId="77777777" w:rsidR="00DA136E" w:rsidRPr="00AB278E" w:rsidRDefault="00DA136E" w:rsidP="00D42A60">
            <w:pPr>
              <w:rPr>
                <w:sz w:val="20"/>
              </w:rPr>
            </w:pPr>
          </w:p>
        </w:tc>
      </w:tr>
      <w:tr w:rsidR="00CC63D0" w:rsidRPr="00AB278E" w14:paraId="7E96DFF4" w14:textId="77777777" w:rsidTr="00CC63D0">
        <w:trPr>
          <w:cantSplit/>
        </w:trPr>
        <w:tc>
          <w:tcPr>
            <w:tcW w:w="558" w:type="dxa"/>
          </w:tcPr>
          <w:p w14:paraId="5D639AF2"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513C2C86" w14:textId="77777777" w:rsidR="00DA136E" w:rsidRPr="00AB278E" w:rsidRDefault="008C5DD4" w:rsidP="00D42A60">
            <w:pPr>
              <w:rPr>
                <w:rFonts w:ascii="Times New Roman" w:hAnsi="Times New Roman"/>
                <w:szCs w:val="22"/>
              </w:rPr>
            </w:pPr>
            <w:r w:rsidRPr="00AB278E">
              <w:rPr>
                <w:rFonts w:ascii="Times New Roman" w:hAnsi="Times New Roman"/>
                <w:szCs w:val="22"/>
              </w:rPr>
              <w:t>Batch Month</w:t>
            </w:r>
          </w:p>
        </w:tc>
        <w:tc>
          <w:tcPr>
            <w:tcW w:w="1080" w:type="dxa"/>
          </w:tcPr>
          <w:p w14:paraId="0C84FF21"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3C3E6C"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333A03B" w14:textId="77777777" w:rsidR="00DA136E" w:rsidRPr="00AB278E" w:rsidRDefault="00DA136E" w:rsidP="00D42A60">
            <w:pPr>
              <w:rPr>
                <w:sz w:val="20"/>
              </w:rPr>
            </w:pPr>
          </w:p>
        </w:tc>
      </w:tr>
      <w:tr w:rsidR="00CC63D0" w:rsidRPr="00AB278E" w14:paraId="63DACD89" w14:textId="77777777" w:rsidTr="00CC63D0">
        <w:trPr>
          <w:cantSplit/>
        </w:trPr>
        <w:tc>
          <w:tcPr>
            <w:tcW w:w="558" w:type="dxa"/>
          </w:tcPr>
          <w:p w14:paraId="7D1AA2C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01E29D8F" w14:textId="77777777" w:rsidR="00DA136E" w:rsidRPr="00AB278E" w:rsidRDefault="008C5DD4" w:rsidP="00D42A60">
            <w:pPr>
              <w:rPr>
                <w:rFonts w:ascii="Times New Roman" w:hAnsi="Times New Roman"/>
                <w:szCs w:val="22"/>
              </w:rPr>
            </w:pPr>
            <w:r w:rsidRPr="00AB278E">
              <w:rPr>
                <w:rFonts w:ascii="Times New Roman" w:hAnsi="Times New Roman"/>
                <w:szCs w:val="22"/>
              </w:rPr>
              <w:t>Batch Day</w:t>
            </w:r>
          </w:p>
        </w:tc>
        <w:tc>
          <w:tcPr>
            <w:tcW w:w="1080" w:type="dxa"/>
          </w:tcPr>
          <w:p w14:paraId="6DC32986"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31CEAD2"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76975D9" w14:textId="77777777" w:rsidR="00DA136E" w:rsidRPr="00AB278E" w:rsidRDefault="00DA136E" w:rsidP="00D42A60">
            <w:pPr>
              <w:rPr>
                <w:sz w:val="20"/>
              </w:rPr>
            </w:pPr>
          </w:p>
        </w:tc>
      </w:tr>
      <w:tr w:rsidR="00CC63D0" w:rsidRPr="00AB278E" w14:paraId="2CACFAAA" w14:textId="77777777" w:rsidTr="00CC63D0">
        <w:trPr>
          <w:cantSplit/>
        </w:trPr>
        <w:tc>
          <w:tcPr>
            <w:tcW w:w="558" w:type="dxa"/>
          </w:tcPr>
          <w:p w14:paraId="5C0BFA7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52940D61" w14:textId="77777777" w:rsidR="00DC4841" w:rsidRPr="00AB278E" w:rsidRDefault="008C5DD4" w:rsidP="00D42A60">
            <w:pPr>
              <w:rPr>
                <w:rFonts w:ascii="Times New Roman" w:hAnsi="Times New Roman"/>
                <w:szCs w:val="22"/>
              </w:rPr>
            </w:pPr>
            <w:r w:rsidRPr="00AB278E">
              <w:rPr>
                <w:rFonts w:ascii="Times New Roman" w:hAnsi="Times New Roman"/>
                <w:szCs w:val="22"/>
              </w:rPr>
              <w:t>Batch Year</w:t>
            </w:r>
          </w:p>
        </w:tc>
        <w:tc>
          <w:tcPr>
            <w:tcW w:w="1080" w:type="dxa"/>
          </w:tcPr>
          <w:p w14:paraId="14D228E5"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D7786D2"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D7C17E1" w14:textId="77777777" w:rsidR="00DC4841" w:rsidRPr="00AB278E" w:rsidRDefault="00DC4841" w:rsidP="00D42A60">
            <w:pPr>
              <w:rPr>
                <w:sz w:val="20"/>
              </w:rPr>
            </w:pPr>
          </w:p>
        </w:tc>
      </w:tr>
      <w:tr w:rsidR="00CC63D0" w:rsidRPr="00AB278E" w14:paraId="71C6E60F" w14:textId="77777777" w:rsidTr="00CC63D0">
        <w:trPr>
          <w:cantSplit/>
        </w:trPr>
        <w:tc>
          <w:tcPr>
            <w:tcW w:w="558" w:type="dxa"/>
          </w:tcPr>
          <w:p w14:paraId="03192321"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76655485" w14:textId="77777777" w:rsidR="00DC4841" w:rsidRPr="00AB278E" w:rsidRDefault="008C5DD4" w:rsidP="00D42A60">
            <w:pPr>
              <w:rPr>
                <w:rFonts w:ascii="Times New Roman" w:hAnsi="Times New Roman"/>
                <w:szCs w:val="22"/>
              </w:rPr>
            </w:pPr>
            <w:r w:rsidRPr="00AB278E">
              <w:rPr>
                <w:rFonts w:ascii="Times New Roman" w:hAnsi="Times New Roman"/>
                <w:szCs w:val="22"/>
              </w:rPr>
              <w:t>Batch CTL Count</w:t>
            </w:r>
          </w:p>
        </w:tc>
        <w:tc>
          <w:tcPr>
            <w:tcW w:w="1080" w:type="dxa"/>
          </w:tcPr>
          <w:p w14:paraId="2868609D"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74F3FFA"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562499" w14:textId="77777777" w:rsidR="00DC4841" w:rsidRPr="00AB278E" w:rsidRDefault="00DC4841" w:rsidP="00D42A60">
            <w:pPr>
              <w:rPr>
                <w:sz w:val="20"/>
              </w:rPr>
            </w:pPr>
          </w:p>
        </w:tc>
      </w:tr>
    </w:tbl>
    <w:p w14:paraId="7674BD8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7984D2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28D4619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0722A764" w14:textId="77777777" w:rsidTr="00CC63D0">
        <w:trPr>
          <w:cantSplit/>
          <w:tblHeader/>
        </w:trPr>
        <w:tc>
          <w:tcPr>
            <w:tcW w:w="558" w:type="dxa"/>
          </w:tcPr>
          <w:p w14:paraId="76B03C3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02CE7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785F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B9B53A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E548B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50942B" w14:textId="77777777" w:rsidTr="00CC63D0">
        <w:trPr>
          <w:cantSplit/>
        </w:trPr>
        <w:tc>
          <w:tcPr>
            <w:tcW w:w="558" w:type="dxa"/>
            <w:tcBorders>
              <w:bottom w:val="single" w:sz="4" w:space="0" w:color="auto"/>
            </w:tcBorders>
          </w:tcPr>
          <w:p w14:paraId="577C48D2"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602818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30A8DC" w14:textId="77777777" w:rsidR="00DA136E" w:rsidRPr="00AB278E" w:rsidRDefault="005D7285"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1ACAC0F6"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F596A51"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01B10AF" w14:textId="77777777" w:rsidTr="00CC63D0">
        <w:trPr>
          <w:cantSplit/>
        </w:trPr>
        <w:tc>
          <w:tcPr>
            <w:tcW w:w="558" w:type="dxa"/>
            <w:tcBorders>
              <w:left w:val="nil"/>
              <w:right w:val="nil"/>
            </w:tcBorders>
          </w:tcPr>
          <w:p w14:paraId="32512172" w14:textId="77777777" w:rsidR="00DA136E" w:rsidRPr="00AB278E" w:rsidRDefault="00DA136E" w:rsidP="00CC63D0">
            <w:pPr>
              <w:jc w:val="right"/>
              <w:rPr>
                <w:sz w:val="20"/>
              </w:rPr>
            </w:pPr>
          </w:p>
        </w:tc>
        <w:tc>
          <w:tcPr>
            <w:tcW w:w="2520" w:type="dxa"/>
            <w:tcBorders>
              <w:left w:val="nil"/>
              <w:right w:val="nil"/>
            </w:tcBorders>
          </w:tcPr>
          <w:p w14:paraId="6D7CD480" w14:textId="77777777" w:rsidR="00DA136E" w:rsidRPr="00AB278E" w:rsidRDefault="00DA136E" w:rsidP="00D42A60">
            <w:pPr>
              <w:rPr>
                <w:sz w:val="20"/>
              </w:rPr>
            </w:pPr>
          </w:p>
        </w:tc>
        <w:tc>
          <w:tcPr>
            <w:tcW w:w="1080" w:type="dxa"/>
            <w:tcBorders>
              <w:left w:val="nil"/>
              <w:right w:val="nil"/>
            </w:tcBorders>
          </w:tcPr>
          <w:p w14:paraId="68F11447" w14:textId="77777777" w:rsidR="00DA136E" w:rsidRPr="00AB278E" w:rsidRDefault="00DA136E" w:rsidP="00D42A60">
            <w:pPr>
              <w:rPr>
                <w:sz w:val="20"/>
              </w:rPr>
            </w:pPr>
          </w:p>
        </w:tc>
        <w:tc>
          <w:tcPr>
            <w:tcW w:w="1080" w:type="dxa"/>
            <w:tcBorders>
              <w:left w:val="nil"/>
              <w:right w:val="nil"/>
            </w:tcBorders>
          </w:tcPr>
          <w:p w14:paraId="03A3E9A6" w14:textId="77777777" w:rsidR="00DA136E" w:rsidRPr="00AB278E" w:rsidRDefault="00DA136E" w:rsidP="00D42A60">
            <w:pPr>
              <w:rPr>
                <w:sz w:val="20"/>
              </w:rPr>
            </w:pPr>
          </w:p>
        </w:tc>
        <w:tc>
          <w:tcPr>
            <w:tcW w:w="4338" w:type="dxa"/>
            <w:tcBorders>
              <w:left w:val="nil"/>
              <w:right w:val="nil"/>
            </w:tcBorders>
          </w:tcPr>
          <w:p w14:paraId="42473077" w14:textId="77777777" w:rsidR="00DA136E" w:rsidRPr="00AB278E" w:rsidRDefault="00DA136E" w:rsidP="00D42A60">
            <w:pPr>
              <w:rPr>
                <w:sz w:val="20"/>
              </w:rPr>
            </w:pPr>
          </w:p>
        </w:tc>
      </w:tr>
      <w:tr w:rsidR="00CC63D0" w:rsidRPr="00AB278E" w14:paraId="2481935A" w14:textId="77777777" w:rsidTr="00CC63D0">
        <w:trPr>
          <w:cantSplit/>
        </w:trPr>
        <w:tc>
          <w:tcPr>
            <w:tcW w:w="558" w:type="dxa"/>
          </w:tcPr>
          <w:p w14:paraId="695BE00A"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04AED101"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194C005" w14:textId="77777777" w:rsidR="00DA136E" w:rsidRPr="00AB278E" w:rsidRDefault="005D7285" w:rsidP="00D42A60">
            <w:pPr>
              <w:rPr>
                <w:rFonts w:ascii="Times New Roman" w:hAnsi="Times New Roman"/>
                <w:szCs w:val="22"/>
              </w:rPr>
            </w:pPr>
            <w:r w:rsidRPr="00AB278E">
              <w:rPr>
                <w:rFonts w:ascii="Times New Roman" w:hAnsi="Times New Roman"/>
                <w:szCs w:val="22"/>
              </w:rPr>
              <w:t>BD1</w:t>
            </w:r>
          </w:p>
        </w:tc>
        <w:tc>
          <w:tcPr>
            <w:tcW w:w="1080" w:type="dxa"/>
          </w:tcPr>
          <w:p w14:paraId="0297638D"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4D2C2A3"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974BE4A" w14:textId="77777777" w:rsidTr="00CC63D0">
        <w:trPr>
          <w:cantSplit/>
        </w:trPr>
        <w:tc>
          <w:tcPr>
            <w:tcW w:w="558" w:type="dxa"/>
          </w:tcPr>
          <w:p w14:paraId="19FEADA5"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5A5841E2" w14:textId="77777777" w:rsidR="00DA136E" w:rsidRPr="00AB278E" w:rsidRDefault="005D7285" w:rsidP="00D42A60">
            <w:pPr>
              <w:rPr>
                <w:rFonts w:ascii="Times New Roman" w:hAnsi="Times New Roman"/>
                <w:szCs w:val="22"/>
              </w:rPr>
            </w:pPr>
            <w:r w:rsidRPr="00AB278E">
              <w:rPr>
                <w:rFonts w:ascii="Times New Roman" w:hAnsi="Times New Roman"/>
                <w:szCs w:val="22"/>
              </w:rPr>
              <w:t>Trans code</w:t>
            </w:r>
          </w:p>
        </w:tc>
        <w:tc>
          <w:tcPr>
            <w:tcW w:w="1080" w:type="dxa"/>
          </w:tcPr>
          <w:p w14:paraId="06E4605F" w14:textId="77777777" w:rsidR="00DA136E" w:rsidRPr="00AB278E" w:rsidRDefault="005D7285" w:rsidP="00D42A60">
            <w:pPr>
              <w:rPr>
                <w:rFonts w:ascii="Times New Roman" w:hAnsi="Times New Roman"/>
                <w:szCs w:val="22"/>
              </w:rPr>
            </w:pPr>
            <w:r w:rsidRPr="00AB278E">
              <w:rPr>
                <w:rFonts w:ascii="Times New Roman" w:hAnsi="Times New Roman"/>
                <w:szCs w:val="22"/>
              </w:rPr>
              <w:t>BD</w:t>
            </w:r>
          </w:p>
        </w:tc>
        <w:tc>
          <w:tcPr>
            <w:tcW w:w="1080" w:type="dxa"/>
          </w:tcPr>
          <w:p w14:paraId="0251CF78"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790CF7D" w14:textId="77777777" w:rsidR="00DA136E" w:rsidRPr="00AB278E" w:rsidRDefault="00B17B39"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3D4184C4" w14:textId="77777777" w:rsidTr="00CC63D0">
        <w:trPr>
          <w:cantSplit/>
        </w:trPr>
        <w:tc>
          <w:tcPr>
            <w:tcW w:w="558" w:type="dxa"/>
          </w:tcPr>
          <w:p w14:paraId="7EB4D91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7AFA7BF6" w14:textId="77777777" w:rsidR="00DA136E" w:rsidRPr="00AB278E" w:rsidRDefault="005D7285" w:rsidP="00D42A60">
            <w:pPr>
              <w:rPr>
                <w:rFonts w:ascii="Times New Roman" w:hAnsi="Times New Roman"/>
                <w:szCs w:val="22"/>
              </w:rPr>
            </w:pPr>
            <w:r w:rsidRPr="00AB278E">
              <w:rPr>
                <w:rFonts w:ascii="Times New Roman" w:hAnsi="Times New Roman"/>
                <w:szCs w:val="22"/>
              </w:rPr>
              <w:t>Trans Number</w:t>
            </w:r>
          </w:p>
        </w:tc>
        <w:tc>
          <w:tcPr>
            <w:tcW w:w="1080" w:type="dxa"/>
          </w:tcPr>
          <w:p w14:paraId="76727663" w14:textId="77777777" w:rsidR="00DA136E" w:rsidRPr="00AB278E" w:rsidRDefault="005D7285" w:rsidP="00D42A60">
            <w:pPr>
              <w:rPr>
                <w:rFonts w:ascii="Times New Roman" w:hAnsi="Times New Roman"/>
                <w:szCs w:val="22"/>
              </w:rPr>
            </w:pPr>
            <w:r w:rsidRPr="00AB278E">
              <w:rPr>
                <w:rFonts w:ascii="Times New Roman" w:hAnsi="Times New Roman"/>
                <w:szCs w:val="22"/>
              </w:rPr>
              <w:t>11A</w:t>
            </w:r>
          </w:p>
        </w:tc>
        <w:tc>
          <w:tcPr>
            <w:tcW w:w="1080" w:type="dxa"/>
          </w:tcPr>
          <w:p w14:paraId="2034B512"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211325D1" w14:textId="77777777" w:rsidR="00DA136E" w:rsidRPr="00AB278E" w:rsidRDefault="00B17B39" w:rsidP="00D42A60">
            <w:pPr>
              <w:rPr>
                <w:rFonts w:ascii="Times New Roman" w:hAnsi="Times New Roman"/>
                <w:szCs w:val="22"/>
              </w:rPr>
            </w:pPr>
            <w:r w:rsidRPr="00AB278E">
              <w:rPr>
                <w:rFonts w:ascii="Times New Roman" w:hAnsi="Times New Roman"/>
                <w:szCs w:val="22"/>
              </w:rPr>
              <w:t>Station(3) + Fiscal Year(1) + K + Sequential(5) + 0</w:t>
            </w:r>
          </w:p>
          <w:p w14:paraId="769E9831" w14:textId="77777777" w:rsidR="00B17B39" w:rsidRPr="00AB278E" w:rsidRDefault="00B17B39" w:rsidP="00D42A60">
            <w:pPr>
              <w:rPr>
                <w:rFonts w:ascii="Times New Roman" w:hAnsi="Times New Roman"/>
                <w:szCs w:val="22"/>
              </w:rPr>
            </w:pPr>
            <w:r w:rsidRPr="00AB278E">
              <w:rPr>
                <w:rFonts w:ascii="Times New Roman" w:hAnsi="Times New Roman"/>
                <w:szCs w:val="22"/>
              </w:rPr>
              <w:t>Accounts Receivable bill number</w:t>
            </w:r>
          </w:p>
        </w:tc>
      </w:tr>
      <w:tr w:rsidR="00CC63D0" w:rsidRPr="00AB278E" w14:paraId="330353D3" w14:textId="77777777" w:rsidTr="00CC63D0">
        <w:trPr>
          <w:cantSplit/>
        </w:trPr>
        <w:tc>
          <w:tcPr>
            <w:tcW w:w="558" w:type="dxa"/>
            <w:tcBorders>
              <w:bottom w:val="single" w:sz="4" w:space="0" w:color="auto"/>
            </w:tcBorders>
          </w:tcPr>
          <w:p w14:paraId="158F1B8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2E1F2EEE" w14:textId="77777777" w:rsidR="00DA136E" w:rsidRPr="00AB278E" w:rsidRDefault="005D7285"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7D583F18" w14:textId="77777777" w:rsidR="00DA136E"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D79655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32A57B" w14:textId="77777777" w:rsidR="00DA136E" w:rsidRPr="00AB278E" w:rsidRDefault="00B17B39" w:rsidP="00D42A60">
            <w:pPr>
              <w:rPr>
                <w:rFonts w:ascii="Times New Roman" w:hAnsi="Times New Roman"/>
                <w:szCs w:val="22"/>
              </w:rPr>
            </w:pPr>
            <w:r w:rsidRPr="00AB278E">
              <w:rPr>
                <w:rFonts w:ascii="Times New Roman" w:hAnsi="Times New Roman"/>
                <w:szCs w:val="22"/>
              </w:rPr>
              <w:t>VHA = 10, VBA = 20</w:t>
            </w:r>
          </w:p>
        </w:tc>
      </w:tr>
      <w:tr w:rsidR="00CC63D0" w:rsidRPr="00AB278E" w14:paraId="44E66987" w14:textId="77777777" w:rsidTr="00CC63D0">
        <w:trPr>
          <w:cantSplit/>
        </w:trPr>
        <w:tc>
          <w:tcPr>
            <w:tcW w:w="558" w:type="dxa"/>
            <w:tcBorders>
              <w:left w:val="nil"/>
              <w:right w:val="nil"/>
            </w:tcBorders>
          </w:tcPr>
          <w:p w14:paraId="21B38E1C" w14:textId="77777777" w:rsidR="00DA136E" w:rsidRPr="00AB278E" w:rsidRDefault="00DA136E" w:rsidP="00CC63D0">
            <w:pPr>
              <w:jc w:val="right"/>
              <w:rPr>
                <w:sz w:val="20"/>
              </w:rPr>
            </w:pPr>
          </w:p>
        </w:tc>
        <w:tc>
          <w:tcPr>
            <w:tcW w:w="2520" w:type="dxa"/>
            <w:tcBorders>
              <w:left w:val="nil"/>
              <w:right w:val="nil"/>
            </w:tcBorders>
          </w:tcPr>
          <w:p w14:paraId="005F9474" w14:textId="77777777" w:rsidR="00DA136E" w:rsidRPr="00AB278E" w:rsidRDefault="00DA136E" w:rsidP="00D42A60">
            <w:pPr>
              <w:rPr>
                <w:sz w:val="20"/>
              </w:rPr>
            </w:pPr>
          </w:p>
        </w:tc>
        <w:tc>
          <w:tcPr>
            <w:tcW w:w="1080" w:type="dxa"/>
            <w:tcBorders>
              <w:left w:val="nil"/>
              <w:right w:val="nil"/>
            </w:tcBorders>
          </w:tcPr>
          <w:p w14:paraId="6DCED62B" w14:textId="77777777" w:rsidR="00DA136E" w:rsidRPr="00AB278E" w:rsidRDefault="00DA136E" w:rsidP="00D42A60">
            <w:pPr>
              <w:rPr>
                <w:sz w:val="20"/>
              </w:rPr>
            </w:pPr>
          </w:p>
        </w:tc>
        <w:tc>
          <w:tcPr>
            <w:tcW w:w="1080" w:type="dxa"/>
            <w:tcBorders>
              <w:left w:val="nil"/>
              <w:right w:val="nil"/>
            </w:tcBorders>
          </w:tcPr>
          <w:p w14:paraId="32FB1A06" w14:textId="77777777" w:rsidR="00DA136E" w:rsidRPr="00AB278E" w:rsidRDefault="00DA136E" w:rsidP="00D42A60">
            <w:pPr>
              <w:rPr>
                <w:sz w:val="20"/>
              </w:rPr>
            </w:pPr>
          </w:p>
        </w:tc>
        <w:tc>
          <w:tcPr>
            <w:tcW w:w="4338" w:type="dxa"/>
            <w:tcBorders>
              <w:left w:val="nil"/>
              <w:right w:val="nil"/>
            </w:tcBorders>
          </w:tcPr>
          <w:p w14:paraId="66221758" w14:textId="77777777" w:rsidR="00DA136E" w:rsidRPr="00AB278E" w:rsidRDefault="00DA136E" w:rsidP="00D42A60">
            <w:pPr>
              <w:rPr>
                <w:sz w:val="20"/>
              </w:rPr>
            </w:pPr>
          </w:p>
        </w:tc>
      </w:tr>
      <w:tr w:rsidR="00CC63D0" w:rsidRPr="00AB278E" w14:paraId="2427C415" w14:textId="77777777" w:rsidTr="00CC63D0">
        <w:trPr>
          <w:cantSplit/>
        </w:trPr>
        <w:tc>
          <w:tcPr>
            <w:tcW w:w="558" w:type="dxa"/>
          </w:tcPr>
          <w:p w14:paraId="566B42B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6BEB9583" w14:textId="77777777" w:rsidR="00DD1A8B"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7D3A86B" w14:textId="77777777" w:rsidR="00DD1A8B" w:rsidRPr="00AB278E" w:rsidRDefault="005D7285" w:rsidP="00D42A60">
            <w:pPr>
              <w:rPr>
                <w:rFonts w:ascii="Times New Roman" w:hAnsi="Times New Roman"/>
                <w:szCs w:val="22"/>
              </w:rPr>
            </w:pPr>
            <w:r w:rsidRPr="00AB278E">
              <w:rPr>
                <w:rFonts w:ascii="Times New Roman" w:hAnsi="Times New Roman"/>
                <w:szCs w:val="22"/>
              </w:rPr>
              <w:t>BD2</w:t>
            </w:r>
          </w:p>
        </w:tc>
        <w:tc>
          <w:tcPr>
            <w:tcW w:w="1080" w:type="dxa"/>
          </w:tcPr>
          <w:p w14:paraId="1DF0E50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D8EA39E" w14:textId="77777777" w:rsidR="00DD1A8B"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49B83F" w14:textId="77777777" w:rsidTr="00CC63D0">
        <w:trPr>
          <w:cantSplit/>
        </w:trPr>
        <w:tc>
          <w:tcPr>
            <w:tcW w:w="558" w:type="dxa"/>
          </w:tcPr>
          <w:p w14:paraId="249A31B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4A73373D" w14:textId="77777777" w:rsidR="00DD1A8B" w:rsidRPr="00AB278E" w:rsidRDefault="005D7285" w:rsidP="00D42A60">
            <w:pPr>
              <w:rPr>
                <w:rFonts w:ascii="Times New Roman" w:hAnsi="Times New Roman"/>
                <w:szCs w:val="22"/>
              </w:rPr>
            </w:pPr>
            <w:r w:rsidRPr="00AB278E">
              <w:rPr>
                <w:rFonts w:ascii="Times New Roman" w:hAnsi="Times New Roman"/>
                <w:szCs w:val="22"/>
              </w:rPr>
              <w:t>Record Month</w:t>
            </w:r>
          </w:p>
        </w:tc>
        <w:tc>
          <w:tcPr>
            <w:tcW w:w="1080" w:type="dxa"/>
          </w:tcPr>
          <w:p w14:paraId="411B0A9C"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572C848"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5F7A422E"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month</w:t>
            </w:r>
          </w:p>
        </w:tc>
      </w:tr>
      <w:tr w:rsidR="00CC63D0" w:rsidRPr="00AB278E" w14:paraId="67284C22" w14:textId="77777777" w:rsidTr="00CC63D0">
        <w:trPr>
          <w:cantSplit/>
        </w:trPr>
        <w:tc>
          <w:tcPr>
            <w:tcW w:w="558" w:type="dxa"/>
          </w:tcPr>
          <w:p w14:paraId="572E4B6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260FE52C" w14:textId="77777777" w:rsidR="00DD1A8B" w:rsidRPr="00AB278E" w:rsidRDefault="005D7285" w:rsidP="00D42A60">
            <w:pPr>
              <w:rPr>
                <w:rFonts w:ascii="Times New Roman" w:hAnsi="Times New Roman"/>
                <w:szCs w:val="22"/>
              </w:rPr>
            </w:pPr>
            <w:r w:rsidRPr="00AB278E">
              <w:rPr>
                <w:rFonts w:ascii="Times New Roman" w:hAnsi="Times New Roman"/>
                <w:szCs w:val="22"/>
              </w:rPr>
              <w:t>Record Day</w:t>
            </w:r>
          </w:p>
        </w:tc>
        <w:tc>
          <w:tcPr>
            <w:tcW w:w="1080" w:type="dxa"/>
          </w:tcPr>
          <w:p w14:paraId="4AD77D4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7EE2B1E"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6F8F053"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day</w:t>
            </w:r>
          </w:p>
        </w:tc>
      </w:tr>
      <w:tr w:rsidR="00CC63D0" w:rsidRPr="00AB278E" w14:paraId="2D3FF386" w14:textId="77777777" w:rsidTr="00CC63D0">
        <w:trPr>
          <w:cantSplit/>
        </w:trPr>
        <w:tc>
          <w:tcPr>
            <w:tcW w:w="558" w:type="dxa"/>
          </w:tcPr>
          <w:p w14:paraId="0FFDA61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10D9B639" w14:textId="77777777" w:rsidR="00DD1A8B" w:rsidRPr="00AB278E" w:rsidRDefault="005D7285" w:rsidP="00D42A60">
            <w:pPr>
              <w:rPr>
                <w:rFonts w:ascii="Times New Roman" w:hAnsi="Times New Roman"/>
                <w:szCs w:val="22"/>
              </w:rPr>
            </w:pPr>
            <w:r w:rsidRPr="00AB278E">
              <w:rPr>
                <w:rFonts w:ascii="Times New Roman" w:hAnsi="Times New Roman"/>
                <w:szCs w:val="22"/>
              </w:rPr>
              <w:t>Record Year</w:t>
            </w:r>
          </w:p>
        </w:tc>
        <w:tc>
          <w:tcPr>
            <w:tcW w:w="1080" w:type="dxa"/>
          </w:tcPr>
          <w:p w14:paraId="0B30517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57B23B3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B977A69"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year</w:t>
            </w:r>
          </w:p>
        </w:tc>
      </w:tr>
      <w:tr w:rsidR="00CC63D0" w:rsidRPr="00AB278E" w14:paraId="2C5B4A8D" w14:textId="77777777" w:rsidTr="00CC63D0">
        <w:trPr>
          <w:cantSplit/>
        </w:trPr>
        <w:tc>
          <w:tcPr>
            <w:tcW w:w="558" w:type="dxa"/>
          </w:tcPr>
          <w:p w14:paraId="096E2C6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62A950C4" w14:textId="77777777" w:rsidR="00DD1A8B" w:rsidRPr="00AB278E" w:rsidRDefault="005D7285" w:rsidP="00D42A60">
            <w:pPr>
              <w:rPr>
                <w:rFonts w:ascii="Times New Roman" w:hAnsi="Times New Roman"/>
                <w:szCs w:val="22"/>
              </w:rPr>
            </w:pPr>
            <w:r w:rsidRPr="00AB278E">
              <w:rPr>
                <w:rFonts w:ascii="Times New Roman" w:hAnsi="Times New Roman"/>
                <w:szCs w:val="22"/>
              </w:rPr>
              <w:t>Fisc Month</w:t>
            </w:r>
          </w:p>
        </w:tc>
        <w:tc>
          <w:tcPr>
            <w:tcW w:w="1080" w:type="dxa"/>
          </w:tcPr>
          <w:p w14:paraId="148C4CA4"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64F67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D4FE043" w14:textId="77777777" w:rsidR="00DD1A8B" w:rsidRPr="00AB278E" w:rsidRDefault="00DD1A8B" w:rsidP="00D42A60">
            <w:pPr>
              <w:rPr>
                <w:sz w:val="20"/>
              </w:rPr>
            </w:pPr>
          </w:p>
        </w:tc>
      </w:tr>
      <w:tr w:rsidR="00CC63D0" w:rsidRPr="00AB278E" w14:paraId="083527A2" w14:textId="77777777" w:rsidTr="00CC63D0">
        <w:trPr>
          <w:cantSplit/>
        </w:trPr>
        <w:tc>
          <w:tcPr>
            <w:tcW w:w="558" w:type="dxa"/>
          </w:tcPr>
          <w:p w14:paraId="4547BF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6C8633B2" w14:textId="77777777" w:rsidR="00DD1A8B" w:rsidRPr="00AB278E" w:rsidRDefault="005D7285" w:rsidP="00D42A60">
            <w:pPr>
              <w:rPr>
                <w:rFonts w:ascii="Times New Roman" w:hAnsi="Times New Roman"/>
                <w:szCs w:val="22"/>
              </w:rPr>
            </w:pPr>
            <w:r w:rsidRPr="00AB278E">
              <w:rPr>
                <w:rFonts w:ascii="Times New Roman" w:hAnsi="Times New Roman"/>
                <w:szCs w:val="22"/>
              </w:rPr>
              <w:t>Fisc Year</w:t>
            </w:r>
          </w:p>
        </w:tc>
        <w:tc>
          <w:tcPr>
            <w:tcW w:w="1080" w:type="dxa"/>
          </w:tcPr>
          <w:p w14:paraId="737A21BB"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F6CFCB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326F296" w14:textId="77777777" w:rsidR="00DD1A8B" w:rsidRPr="00AB278E" w:rsidRDefault="00DD1A8B" w:rsidP="00D42A60">
            <w:pPr>
              <w:rPr>
                <w:sz w:val="20"/>
              </w:rPr>
            </w:pPr>
          </w:p>
        </w:tc>
      </w:tr>
      <w:tr w:rsidR="00CC63D0" w:rsidRPr="00AB278E" w14:paraId="50629D3C" w14:textId="77777777" w:rsidTr="00CC63D0">
        <w:trPr>
          <w:cantSplit/>
        </w:trPr>
        <w:tc>
          <w:tcPr>
            <w:tcW w:w="558" w:type="dxa"/>
          </w:tcPr>
          <w:p w14:paraId="7A3E1BB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BBB00BC" w14:textId="77777777" w:rsidR="00DD1A8B" w:rsidRPr="00AB278E" w:rsidRDefault="005D7285" w:rsidP="00D42A60">
            <w:pPr>
              <w:rPr>
                <w:rFonts w:ascii="Times New Roman" w:hAnsi="Times New Roman"/>
                <w:szCs w:val="22"/>
              </w:rPr>
            </w:pPr>
            <w:r w:rsidRPr="00AB278E">
              <w:rPr>
                <w:rFonts w:ascii="Times New Roman" w:hAnsi="Times New Roman"/>
                <w:szCs w:val="22"/>
              </w:rPr>
              <w:t>Acctg Trans Type</w:t>
            </w:r>
          </w:p>
        </w:tc>
        <w:tc>
          <w:tcPr>
            <w:tcW w:w="1080" w:type="dxa"/>
          </w:tcPr>
          <w:p w14:paraId="10180A2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054B776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B308B73" w14:textId="77777777" w:rsidR="00DD1A8B" w:rsidRPr="00AB278E" w:rsidRDefault="00DD1A8B" w:rsidP="00D42A60">
            <w:pPr>
              <w:rPr>
                <w:sz w:val="20"/>
              </w:rPr>
            </w:pPr>
          </w:p>
        </w:tc>
      </w:tr>
      <w:tr w:rsidR="00CC63D0" w:rsidRPr="00AB278E" w14:paraId="069C3D71" w14:textId="77777777" w:rsidTr="00CC63D0">
        <w:trPr>
          <w:cantSplit/>
        </w:trPr>
        <w:tc>
          <w:tcPr>
            <w:tcW w:w="558" w:type="dxa"/>
          </w:tcPr>
          <w:p w14:paraId="7236D43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3C77745B" w14:textId="77777777" w:rsidR="00DD1A8B" w:rsidRPr="00AB278E" w:rsidRDefault="005D7285" w:rsidP="00D42A60">
            <w:pPr>
              <w:rPr>
                <w:rFonts w:ascii="Times New Roman" w:hAnsi="Times New Roman"/>
                <w:szCs w:val="22"/>
              </w:rPr>
            </w:pPr>
            <w:r w:rsidRPr="00AB278E">
              <w:rPr>
                <w:rFonts w:ascii="Times New Roman" w:hAnsi="Times New Roman"/>
                <w:szCs w:val="22"/>
              </w:rPr>
              <w:t>Beg Budget FY</w:t>
            </w:r>
          </w:p>
        </w:tc>
        <w:tc>
          <w:tcPr>
            <w:tcW w:w="1080" w:type="dxa"/>
          </w:tcPr>
          <w:p w14:paraId="4DB79A0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79BF52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17A185" w14:textId="77777777" w:rsidR="00DD1A8B" w:rsidRPr="00AB278E" w:rsidRDefault="00DD1A8B" w:rsidP="00D42A60">
            <w:pPr>
              <w:rPr>
                <w:sz w:val="20"/>
              </w:rPr>
            </w:pPr>
          </w:p>
        </w:tc>
      </w:tr>
      <w:tr w:rsidR="00CC63D0" w:rsidRPr="00AB278E" w14:paraId="11B4F93F" w14:textId="77777777" w:rsidTr="00CC63D0">
        <w:trPr>
          <w:cantSplit/>
        </w:trPr>
        <w:tc>
          <w:tcPr>
            <w:tcW w:w="558" w:type="dxa"/>
          </w:tcPr>
          <w:p w14:paraId="32EDCE8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818C68A" w14:textId="77777777" w:rsidR="00DD1A8B" w:rsidRPr="00AB278E" w:rsidRDefault="005D7285" w:rsidP="00D42A60">
            <w:pPr>
              <w:rPr>
                <w:rFonts w:ascii="Times New Roman" w:hAnsi="Times New Roman"/>
                <w:szCs w:val="22"/>
              </w:rPr>
            </w:pPr>
            <w:r w:rsidRPr="00AB278E">
              <w:rPr>
                <w:rFonts w:ascii="Times New Roman" w:hAnsi="Times New Roman"/>
                <w:szCs w:val="22"/>
              </w:rPr>
              <w:t>End Budget FY</w:t>
            </w:r>
          </w:p>
        </w:tc>
        <w:tc>
          <w:tcPr>
            <w:tcW w:w="1080" w:type="dxa"/>
          </w:tcPr>
          <w:p w14:paraId="19859080"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405355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DC6FAC" w14:textId="77777777" w:rsidR="00DD1A8B" w:rsidRPr="00AB278E" w:rsidRDefault="00DD1A8B" w:rsidP="00D42A60">
            <w:pPr>
              <w:rPr>
                <w:sz w:val="20"/>
              </w:rPr>
            </w:pPr>
          </w:p>
        </w:tc>
      </w:tr>
      <w:tr w:rsidR="00CC63D0" w:rsidRPr="00AB278E" w14:paraId="46A79583" w14:textId="77777777" w:rsidTr="00CC63D0">
        <w:trPr>
          <w:cantSplit/>
        </w:trPr>
        <w:tc>
          <w:tcPr>
            <w:tcW w:w="558" w:type="dxa"/>
          </w:tcPr>
          <w:p w14:paraId="66CA9E9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06338D68" w14:textId="77777777" w:rsidR="00DD1A8B" w:rsidRPr="00AB278E" w:rsidRDefault="005D7285" w:rsidP="00D42A60">
            <w:pPr>
              <w:rPr>
                <w:rFonts w:ascii="Times New Roman" w:hAnsi="Times New Roman"/>
                <w:szCs w:val="22"/>
              </w:rPr>
            </w:pPr>
            <w:r w:rsidRPr="00AB278E">
              <w:rPr>
                <w:rFonts w:ascii="Times New Roman" w:hAnsi="Times New Roman"/>
                <w:szCs w:val="22"/>
              </w:rPr>
              <w:t>Document Action</w:t>
            </w:r>
          </w:p>
        </w:tc>
        <w:tc>
          <w:tcPr>
            <w:tcW w:w="1080" w:type="dxa"/>
          </w:tcPr>
          <w:p w14:paraId="02C4943E" w14:textId="77777777" w:rsidR="00DD1A8B" w:rsidRPr="00AB278E" w:rsidRDefault="005D7285" w:rsidP="00D42A60">
            <w:pPr>
              <w:rPr>
                <w:rFonts w:ascii="Times New Roman" w:hAnsi="Times New Roman"/>
                <w:szCs w:val="22"/>
              </w:rPr>
            </w:pPr>
            <w:r w:rsidRPr="00AB278E">
              <w:rPr>
                <w:rFonts w:ascii="Times New Roman" w:hAnsi="Times New Roman"/>
                <w:szCs w:val="22"/>
              </w:rPr>
              <w:t>E</w:t>
            </w:r>
          </w:p>
        </w:tc>
        <w:tc>
          <w:tcPr>
            <w:tcW w:w="1080" w:type="dxa"/>
          </w:tcPr>
          <w:p w14:paraId="4A77D09C"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8AD274" w14:textId="77777777" w:rsidR="00DD1A8B" w:rsidRPr="00AB278E" w:rsidRDefault="00B17B39" w:rsidP="00D42A60">
            <w:pPr>
              <w:rPr>
                <w:rFonts w:ascii="Times New Roman" w:hAnsi="Times New Roman"/>
                <w:szCs w:val="22"/>
              </w:rPr>
            </w:pPr>
            <w:r w:rsidRPr="00AB278E">
              <w:rPr>
                <w:rFonts w:ascii="Times New Roman" w:hAnsi="Times New Roman"/>
                <w:szCs w:val="22"/>
              </w:rPr>
              <w:t>E is for original entry document</w:t>
            </w:r>
          </w:p>
          <w:p w14:paraId="75B89E8E" w14:textId="77777777" w:rsidR="00B17B39" w:rsidRPr="00AB278E" w:rsidRDefault="00B17B39" w:rsidP="00D42A60">
            <w:pPr>
              <w:rPr>
                <w:rFonts w:ascii="Times New Roman" w:hAnsi="Times New Roman"/>
                <w:szCs w:val="22"/>
              </w:rPr>
            </w:pPr>
            <w:r w:rsidRPr="00AB278E">
              <w:rPr>
                <w:rFonts w:ascii="Times New Roman" w:hAnsi="Times New Roman"/>
                <w:szCs w:val="22"/>
              </w:rPr>
              <w:t>M is for modification document</w:t>
            </w:r>
          </w:p>
        </w:tc>
      </w:tr>
      <w:tr w:rsidR="00CC63D0" w:rsidRPr="00AB278E" w14:paraId="3FD68C47" w14:textId="77777777" w:rsidTr="00CC63D0">
        <w:trPr>
          <w:cantSplit/>
        </w:trPr>
        <w:tc>
          <w:tcPr>
            <w:tcW w:w="558" w:type="dxa"/>
          </w:tcPr>
          <w:p w14:paraId="261F9A0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2564FDC6" w14:textId="77777777" w:rsidR="00DD1A8B" w:rsidRPr="00AB278E" w:rsidRDefault="005D7285" w:rsidP="00D42A60">
            <w:pPr>
              <w:rPr>
                <w:rFonts w:ascii="Times New Roman" w:hAnsi="Times New Roman"/>
                <w:szCs w:val="22"/>
              </w:rPr>
            </w:pPr>
            <w:r w:rsidRPr="00AB278E">
              <w:rPr>
                <w:rFonts w:ascii="Times New Roman" w:hAnsi="Times New Roman"/>
                <w:szCs w:val="22"/>
              </w:rPr>
              <w:t>Vendor ID</w:t>
            </w:r>
          </w:p>
        </w:tc>
        <w:tc>
          <w:tcPr>
            <w:tcW w:w="1080" w:type="dxa"/>
          </w:tcPr>
          <w:p w14:paraId="2E6858B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421334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8B85AB2" w14:textId="77777777" w:rsidR="00B17B39" w:rsidRPr="00AB278E" w:rsidRDefault="00B17B39" w:rsidP="00B17B39">
            <w:pPr>
              <w:rPr>
                <w:rFonts w:ascii="Times New Roman" w:hAnsi="Times New Roman"/>
                <w:szCs w:val="22"/>
              </w:rPr>
            </w:pPr>
            <w:r w:rsidRPr="00AB278E">
              <w:rPr>
                <w:rFonts w:ascii="Times New Roman" w:hAnsi="Times New Roman"/>
                <w:szCs w:val="22"/>
              </w:rPr>
              <w:t>Vendor code: vendors, MISCE: employees, persons</w:t>
            </w:r>
          </w:p>
          <w:p w14:paraId="137C31EA" w14:textId="77777777" w:rsidR="00B17B39" w:rsidRPr="00AB278E" w:rsidRDefault="00B17B39" w:rsidP="00B17B39">
            <w:pPr>
              <w:rPr>
                <w:rFonts w:ascii="Times New Roman" w:hAnsi="Times New Roman"/>
                <w:szCs w:val="22"/>
              </w:rPr>
            </w:pPr>
            <w:r w:rsidRPr="00AB278E">
              <w:rPr>
                <w:rFonts w:ascii="Times New Roman" w:hAnsi="Times New Roman"/>
                <w:szCs w:val="22"/>
              </w:rPr>
              <w:t>MISCN: insurance company, institutions, (non fed.)</w:t>
            </w:r>
          </w:p>
          <w:p w14:paraId="1E9389EB" w14:textId="77777777" w:rsidR="00B17B39" w:rsidRPr="00AB278E" w:rsidRDefault="00B17B39" w:rsidP="00B17B39">
            <w:pPr>
              <w:rPr>
                <w:rFonts w:ascii="Times New Roman" w:hAnsi="Times New Roman"/>
                <w:szCs w:val="22"/>
              </w:rPr>
            </w:pPr>
            <w:r w:rsidRPr="00AB278E">
              <w:rPr>
                <w:rFonts w:ascii="Times New Roman" w:hAnsi="Times New Roman"/>
                <w:szCs w:val="22"/>
              </w:rPr>
              <w:t>MISCG: (federal)</w:t>
            </w:r>
          </w:p>
          <w:p w14:paraId="1D1EC0C8" w14:textId="77777777" w:rsidR="00DD1A8B" w:rsidRPr="00AB278E" w:rsidRDefault="00B17B39" w:rsidP="00B17B39">
            <w:pPr>
              <w:rPr>
                <w:rFonts w:ascii="Times New Roman" w:hAnsi="Times New Roman"/>
                <w:szCs w:val="22"/>
              </w:rPr>
            </w:pPr>
            <w:r w:rsidRPr="00AB278E">
              <w:rPr>
                <w:rFonts w:ascii="Times New Roman" w:hAnsi="Times New Roman"/>
                <w:szCs w:val="22"/>
              </w:rPr>
              <w:t>MISCVET: patients</w:t>
            </w:r>
          </w:p>
        </w:tc>
      </w:tr>
      <w:tr w:rsidR="00CC63D0" w:rsidRPr="00AB278E" w14:paraId="270F39D4" w14:textId="77777777" w:rsidTr="00CC63D0">
        <w:trPr>
          <w:cantSplit/>
        </w:trPr>
        <w:tc>
          <w:tcPr>
            <w:tcW w:w="558" w:type="dxa"/>
          </w:tcPr>
          <w:p w14:paraId="24D04E8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666200A9" w14:textId="77777777" w:rsidR="00DD1A8B" w:rsidRPr="00AB278E" w:rsidRDefault="005D728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58C04F40"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64AD2DC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2C12758" w14:textId="77777777" w:rsidR="00DD1A8B" w:rsidRPr="00AB278E" w:rsidRDefault="00B17B39"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7130AACE" w14:textId="77777777" w:rsidTr="00CC63D0">
        <w:trPr>
          <w:cantSplit/>
        </w:trPr>
        <w:tc>
          <w:tcPr>
            <w:tcW w:w="558" w:type="dxa"/>
          </w:tcPr>
          <w:p w14:paraId="0E2A5236"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8</w:t>
            </w:r>
          </w:p>
        </w:tc>
        <w:tc>
          <w:tcPr>
            <w:tcW w:w="2520" w:type="dxa"/>
          </w:tcPr>
          <w:p w14:paraId="08A08D1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Total</w:t>
            </w:r>
          </w:p>
        </w:tc>
        <w:tc>
          <w:tcPr>
            <w:tcW w:w="1080" w:type="dxa"/>
          </w:tcPr>
          <w:p w14:paraId="1250F93B" w14:textId="77777777" w:rsidR="00DD1A8B" w:rsidRPr="00AB278E" w:rsidRDefault="005D7285" w:rsidP="00D42A60">
            <w:pPr>
              <w:rPr>
                <w:rFonts w:ascii="Times New Roman" w:hAnsi="Times New Roman"/>
                <w:szCs w:val="22"/>
              </w:rPr>
            </w:pPr>
            <w:r w:rsidRPr="00AB278E">
              <w:rPr>
                <w:rFonts w:ascii="Times New Roman" w:hAnsi="Times New Roman"/>
                <w:szCs w:val="22"/>
              </w:rPr>
              <w:t>15N</w:t>
            </w:r>
          </w:p>
        </w:tc>
        <w:tc>
          <w:tcPr>
            <w:tcW w:w="1080" w:type="dxa"/>
          </w:tcPr>
          <w:p w14:paraId="4776126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7AD5F60" w14:textId="77777777" w:rsidR="00DD1A8B" w:rsidRPr="00AB278E" w:rsidRDefault="00B17B39"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29BD2D99" w14:textId="77777777" w:rsidTr="00CC63D0">
        <w:trPr>
          <w:cantSplit/>
        </w:trPr>
        <w:tc>
          <w:tcPr>
            <w:tcW w:w="558" w:type="dxa"/>
          </w:tcPr>
          <w:p w14:paraId="7315A53B"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9</w:t>
            </w:r>
          </w:p>
        </w:tc>
        <w:tc>
          <w:tcPr>
            <w:tcW w:w="2520" w:type="dxa"/>
          </w:tcPr>
          <w:p w14:paraId="2070C724" w14:textId="77777777" w:rsidR="00DD1A8B" w:rsidRPr="00AB278E" w:rsidRDefault="005D7285" w:rsidP="00D42A60">
            <w:pPr>
              <w:rPr>
                <w:rFonts w:ascii="Times New Roman" w:hAnsi="Times New Roman"/>
                <w:szCs w:val="22"/>
              </w:rPr>
            </w:pPr>
            <w:r w:rsidRPr="00AB278E">
              <w:rPr>
                <w:rFonts w:ascii="Times New Roman" w:hAnsi="Times New Roman"/>
                <w:szCs w:val="22"/>
              </w:rPr>
              <w:t>Fund</w:t>
            </w:r>
          </w:p>
        </w:tc>
        <w:tc>
          <w:tcPr>
            <w:tcW w:w="1080" w:type="dxa"/>
          </w:tcPr>
          <w:p w14:paraId="2194698D"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5A205E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3C9A49F" w14:textId="77777777" w:rsidR="00DD1A8B" w:rsidRPr="00AB278E" w:rsidRDefault="00DD1A8B" w:rsidP="00D42A60">
            <w:pPr>
              <w:rPr>
                <w:sz w:val="20"/>
              </w:rPr>
            </w:pPr>
          </w:p>
        </w:tc>
      </w:tr>
      <w:tr w:rsidR="00CC63D0" w:rsidRPr="00AB278E" w14:paraId="72F9270B" w14:textId="77777777" w:rsidTr="00CC63D0">
        <w:trPr>
          <w:cantSplit/>
        </w:trPr>
        <w:tc>
          <w:tcPr>
            <w:tcW w:w="558" w:type="dxa"/>
          </w:tcPr>
          <w:p w14:paraId="598B052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0</w:t>
            </w:r>
          </w:p>
        </w:tc>
        <w:tc>
          <w:tcPr>
            <w:tcW w:w="2520" w:type="dxa"/>
          </w:tcPr>
          <w:p w14:paraId="45514FFB"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Type</w:t>
            </w:r>
          </w:p>
        </w:tc>
        <w:tc>
          <w:tcPr>
            <w:tcW w:w="1080" w:type="dxa"/>
          </w:tcPr>
          <w:p w14:paraId="5B762D78"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FBB33E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2BC3008F" w14:textId="77777777" w:rsidR="00DD1A8B" w:rsidRPr="00AB278E" w:rsidRDefault="00DD1A8B" w:rsidP="00D42A60">
            <w:pPr>
              <w:rPr>
                <w:sz w:val="20"/>
              </w:rPr>
            </w:pPr>
          </w:p>
        </w:tc>
      </w:tr>
      <w:tr w:rsidR="00CC63D0" w:rsidRPr="00AB278E" w14:paraId="20A5FED8" w14:textId="77777777" w:rsidTr="00CC63D0">
        <w:trPr>
          <w:cantSplit/>
        </w:trPr>
        <w:tc>
          <w:tcPr>
            <w:tcW w:w="558" w:type="dxa"/>
          </w:tcPr>
          <w:p w14:paraId="5B5BBA92"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1</w:t>
            </w:r>
          </w:p>
        </w:tc>
        <w:tc>
          <w:tcPr>
            <w:tcW w:w="2520" w:type="dxa"/>
          </w:tcPr>
          <w:p w14:paraId="69114A5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575D69C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5B0F64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0E3DD19" w14:textId="77777777" w:rsidR="00DD1A8B" w:rsidRPr="00AB278E" w:rsidRDefault="00DD1A8B" w:rsidP="00D42A60">
            <w:pPr>
              <w:rPr>
                <w:sz w:val="20"/>
              </w:rPr>
            </w:pPr>
          </w:p>
        </w:tc>
      </w:tr>
      <w:tr w:rsidR="00CC63D0" w:rsidRPr="00AB278E" w14:paraId="287B93EA" w14:textId="77777777" w:rsidTr="00CC63D0">
        <w:trPr>
          <w:cantSplit/>
        </w:trPr>
        <w:tc>
          <w:tcPr>
            <w:tcW w:w="558" w:type="dxa"/>
          </w:tcPr>
          <w:p w14:paraId="1B2E7A7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2</w:t>
            </w:r>
          </w:p>
        </w:tc>
        <w:tc>
          <w:tcPr>
            <w:tcW w:w="2520" w:type="dxa"/>
          </w:tcPr>
          <w:p w14:paraId="611DD4F7" w14:textId="77777777" w:rsidR="00DD1A8B" w:rsidRPr="00AB278E" w:rsidRDefault="005D7285" w:rsidP="00D42A60">
            <w:pPr>
              <w:rPr>
                <w:rFonts w:ascii="Times New Roman" w:hAnsi="Times New Roman"/>
                <w:szCs w:val="22"/>
              </w:rPr>
            </w:pPr>
            <w:r w:rsidRPr="00AB278E">
              <w:rPr>
                <w:rFonts w:ascii="Times New Roman" w:hAnsi="Times New Roman"/>
                <w:szCs w:val="22"/>
              </w:rPr>
              <w:t>Vendor Name</w:t>
            </w:r>
          </w:p>
        </w:tc>
        <w:tc>
          <w:tcPr>
            <w:tcW w:w="1080" w:type="dxa"/>
          </w:tcPr>
          <w:p w14:paraId="507FF37A"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57AC70C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D704E61" w14:textId="77777777" w:rsidR="00DD1A8B" w:rsidRPr="00AB278E" w:rsidRDefault="00B17B39" w:rsidP="00D42A60">
            <w:pPr>
              <w:rPr>
                <w:rFonts w:ascii="Times New Roman" w:hAnsi="Times New Roman"/>
                <w:szCs w:val="22"/>
              </w:rPr>
            </w:pPr>
            <w:r w:rsidRPr="00AB278E">
              <w:rPr>
                <w:rFonts w:ascii="Times New Roman" w:hAnsi="Times New Roman"/>
                <w:szCs w:val="22"/>
              </w:rPr>
              <w:t>Station name</w:t>
            </w:r>
          </w:p>
        </w:tc>
      </w:tr>
      <w:tr w:rsidR="00CC63D0" w:rsidRPr="00AB278E" w14:paraId="45780E97" w14:textId="77777777" w:rsidTr="00CC63D0">
        <w:trPr>
          <w:cantSplit/>
        </w:trPr>
        <w:tc>
          <w:tcPr>
            <w:tcW w:w="558" w:type="dxa"/>
          </w:tcPr>
          <w:p w14:paraId="27E6461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3</w:t>
            </w:r>
          </w:p>
        </w:tc>
        <w:tc>
          <w:tcPr>
            <w:tcW w:w="2520" w:type="dxa"/>
          </w:tcPr>
          <w:p w14:paraId="481B77CF"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Line1</w:t>
            </w:r>
          </w:p>
        </w:tc>
        <w:tc>
          <w:tcPr>
            <w:tcW w:w="1080" w:type="dxa"/>
          </w:tcPr>
          <w:p w14:paraId="60D0146B"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9AC2D0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D475AED"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1</w:t>
            </w:r>
          </w:p>
        </w:tc>
      </w:tr>
      <w:tr w:rsidR="00CC63D0" w:rsidRPr="00AB278E" w14:paraId="61BA13E7" w14:textId="77777777" w:rsidTr="00CC63D0">
        <w:trPr>
          <w:cantSplit/>
        </w:trPr>
        <w:tc>
          <w:tcPr>
            <w:tcW w:w="558" w:type="dxa"/>
          </w:tcPr>
          <w:p w14:paraId="29D47E3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4</w:t>
            </w:r>
          </w:p>
        </w:tc>
        <w:tc>
          <w:tcPr>
            <w:tcW w:w="2520" w:type="dxa"/>
          </w:tcPr>
          <w:p w14:paraId="57F9CE47"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Line2</w:t>
            </w:r>
          </w:p>
        </w:tc>
        <w:tc>
          <w:tcPr>
            <w:tcW w:w="1080" w:type="dxa"/>
          </w:tcPr>
          <w:p w14:paraId="256B67A4"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473BCFF"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72641E1"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2</w:t>
            </w:r>
          </w:p>
        </w:tc>
      </w:tr>
      <w:tr w:rsidR="00CC63D0" w:rsidRPr="00AB278E" w14:paraId="76E57D94" w14:textId="77777777" w:rsidTr="00CC63D0">
        <w:trPr>
          <w:cantSplit/>
        </w:trPr>
        <w:tc>
          <w:tcPr>
            <w:tcW w:w="558" w:type="dxa"/>
          </w:tcPr>
          <w:p w14:paraId="3A9A637A"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5</w:t>
            </w:r>
          </w:p>
        </w:tc>
        <w:tc>
          <w:tcPr>
            <w:tcW w:w="2520" w:type="dxa"/>
          </w:tcPr>
          <w:p w14:paraId="4FE72200" w14:textId="77777777" w:rsidR="00DD1A8B" w:rsidRPr="00AB278E" w:rsidRDefault="005D7285" w:rsidP="00D42A60">
            <w:pPr>
              <w:rPr>
                <w:rFonts w:ascii="Times New Roman" w:hAnsi="Times New Roman"/>
                <w:szCs w:val="22"/>
              </w:rPr>
            </w:pPr>
            <w:r w:rsidRPr="00AB278E">
              <w:rPr>
                <w:rFonts w:ascii="Times New Roman" w:hAnsi="Times New Roman"/>
                <w:szCs w:val="22"/>
              </w:rPr>
              <w:t>Vend City</w:t>
            </w:r>
          </w:p>
        </w:tc>
        <w:tc>
          <w:tcPr>
            <w:tcW w:w="1080" w:type="dxa"/>
          </w:tcPr>
          <w:p w14:paraId="71103C4E" w14:textId="77777777" w:rsidR="00DD1A8B" w:rsidRPr="00AB278E" w:rsidRDefault="005D7285" w:rsidP="00D42A60">
            <w:pPr>
              <w:rPr>
                <w:rFonts w:ascii="Times New Roman" w:hAnsi="Times New Roman"/>
                <w:szCs w:val="22"/>
              </w:rPr>
            </w:pPr>
            <w:r w:rsidRPr="00AB278E">
              <w:rPr>
                <w:rFonts w:ascii="Times New Roman" w:hAnsi="Times New Roman"/>
                <w:szCs w:val="22"/>
              </w:rPr>
              <w:t>19A</w:t>
            </w:r>
          </w:p>
        </w:tc>
        <w:tc>
          <w:tcPr>
            <w:tcW w:w="1080" w:type="dxa"/>
          </w:tcPr>
          <w:p w14:paraId="16E6622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F50B968" w14:textId="77777777" w:rsidR="00DD1A8B" w:rsidRPr="00AB278E" w:rsidRDefault="00B17B39" w:rsidP="00D42A60">
            <w:pPr>
              <w:rPr>
                <w:rFonts w:ascii="Times New Roman" w:hAnsi="Times New Roman"/>
                <w:szCs w:val="22"/>
              </w:rPr>
            </w:pPr>
            <w:r w:rsidRPr="00AB278E">
              <w:rPr>
                <w:rFonts w:ascii="Times New Roman" w:hAnsi="Times New Roman"/>
                <w:szCs w:val="22"/>
              </w:rPr>
              <w:t>Station city</w:t>
            </w:r>
          </w:p>
        </w:tc>
      </w:tr>
      <w:tr w:rsidR="00CC63D0" w:rsidRPr="00AB278E" w14:paraId="2204F28B" w14:textId="77777777" w:rsidTr="00CC63D0">
        <w:trPr>
          <w:cantSplit/>
        </w:trPr>
        <w:tc>
          <w:tcPr>
            <w:tcW w:w="558" w:type="dxa"/>
          </w:tcPr>
          <w:p w14:paraId="5D0F9CD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6</w:t>
            </w:r>
          </w:p>
        </w:tc>
        <w:tc>
          <w:tcPr>
            <w:tcW w:w="2520" w:type="dxa"/>
          </w:tcPr>
          <w:p w14:paraId="3AFFAFC1" w14:textId="77777777" w:rsidR="00DD1A8B" w:rsidRPr="00AB278E" w:rsidRDefault="005D7285" w:rsidP="00D42A60">
            <w:pPr>
              <w:rPr>
                <w:rFonts w:ascii="Times New Roman" w:hAnsi="Times New Roman"/>
                <w:szCs w:val="22"/>
              </w:rPr>
            </w:pPr>
            <w:r w:rsidRPr="00AB278E">
              <w:rPr>
                <w:rFonts w:ascii="Times New Roman" w:hAnsi="Times New Roman"/>
                <w:szCs w:val="22"/>
              </w:rPr>
              <w:t>Vend State Code</w:t>
            </w:r>
          </w:p>
        </w:tc>
        <w:tc>
          <w:tcPr>
            <w:tcW w:w="1080" w:type="dxa"/>
          </w:tcPr>
          <w:p w14:paraId="7E0650EE"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535BC826"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31A463B" w14:textId="77777777" w:rsidR="00DD1A8B" w:rsidRPr="00AB278E" w:rsidRDefault="00B17B39" w:rsidP="00D42A60">
            <w:pPr>
              <w:rPr>
                <w:rFonts w:ascii="Times New Roman" w:hAnsi="Times New Roman"/>
                <w:szCs w:val="22"/>
              </w:rPr>
            </w:pPr>
            <w:r w:rsidRPr="00AB278E">
              <w:rPr>
                <w:rFonts w:ascii="Times New Roman" w:hAnsi="Times New Roman"/>
                <w:szCs w:val="22"/>
              </w:rPr>
              <w:t>Station state</w:t>
            </w:r>
          </w:p>
        </w:tc>
      </w:tr>
      <w:tr w:rsidR="00CC63D0" w:rsidRPr="00AB278E" w14:paraId="1A982028" w14:textId="77777777" w:rsidTr="00CC63D0">
        <w:trPr>
          <w:cantSplit/>
        </w:trPr>
        <w:tc>
          <w:tcPr>
            <w:tcW w:w="558" w:type="dxa"/>
          </w:tcPr>
          <w:p w14:paraId="32D97F5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7</w:t>
            </w:r>
          </w:p>
        </w:tc>
        <w:tc>
          <w:tcPr>
            <w:tcW w:w="2520" w:type="dxa"/>
          </w:tcPr>
          <w:p w14:paraId="5CF5EF1C" w14:textId="77777777" w:rsidR="00DD1A8B" w:rsidRPr="00AB278E" w:rsidRDefault="005D7285" w:rsidP="00D42A60">
            <w:pPr>
              <w:rPr>
                <w:rFonts w:ascii="Times New Roman" w:hAnsi="Times New Roman"/>
                <w:szCs w:val="22"/>
              </w:rPr>
            </w:pPr>
            <w:r w:rsidRPr="00AB278E">
              <w:rPr>
                <w:rFonts w:ascii="Times New Roman" w:hAnsi="Times New Roman"/>
                <w:szCs w:val="22"/>
              </w:rPr>
              <w:t>Vend Zip 1</w:t>
            </w:r>
          </w:p>
        </w:tc>
        <w:tc>
          <w:tcPr>
            <w:tcW w:w="1080" w:type="dxa"/>
          </w:tcPr>
          <w:p w14:paraId="61E2F736" w14:textId="77777777" w:rsidR="00DD1A8B" w:rsidRPr="00AB278E" w:rsidRDefault="005D7285" w:rsidP="00D42A60">
            <w:pPr>
              <w:rPr>
                <w:rFonts w:ascii="Times New Roman" w:hAnsi="Times New Roman"/>
                <w:szCs w:val="22"/>
              </w:rPr>
            </w:pPr>
            <w:r w:rsidRPr="00AB278E">
              <w:rPr>
                <w:rFonts w:ascii="Times New Roman" w:hAnsi="Times New Roman"/>
                <w:szCs w:val="22"/>
              </w:rPr>
              <w:t>5A</w:t>
            </w:r>
          </w:p>
        </w:tc>
        <w:tc>
          <w:tcPr>
            <w:tcW w:w="1080" w:type="dxa"/>
          </w:tcPr>
          <w:p w14:paraId="5B32BDF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4AF77EA"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1</w:t>
            </w:r>
          </w:p>
        </w:tc>
      </w:tr>
      <w:tr w:rsidR="00CC63D0" w:rsidRPr="00AB278E" w14:paraId="6F02FEB2" w14:textId="77777777" w:rsidTr="00CC63D0">
        <w:trPr>
          <w:cantSplit/>
        </w:trPr>
        <w:tc>
          <w:tcPr>
            <w:tcW w:w="558" w:type="dxa"/>
          </w:tcPr>
          <w:p w14:paraId="5916515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8</w:t>
            </w:r>
          </w:p>
        </w:tc>
        <w:tc>
          <w:tcPr>
            <w:tcW w:w="2520" w:type="dxa"/>
          </w:tcPr>
          <w:p w14:paraId="483B0990" w14:textId="77777777" w:rsidR="00DD1A8B" w:rsidRPr="00AB278E" w:rsidRDefault="005D7285" w:rsidP="00D42A60">
            <w:pPr>
              <w:rPr>
                <w:rFonts w:ascii="Times New Roman" w:hAnsi="Times New Roman"/>
                <w:szCs w:val="22"/>
              </w:rPr>
            </w:pPr>
            <w:r w:rsidRPr="00AB278E">
              <w:rPr>
                <w:rFonts w:ascii="Times New Roman" w:hAnsi="Times New Roman"/>
                <w:szCs w:val="22"/>
              </w:rPr>
              <w:t>Vend Zip 2</w:t>
            </w:r>
          </w:p>
        </w:tc>
        <w:tc>
          <w:tcPr>
            <w:tcW w:w="1080" w:type="dxa"/>
          </w:tcPr>
          <w:p w14:paraId="1BEAB16E" w14:textId="77777777" w:rsidR="00DD1A8B"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Pr>
          <w:p w14:paraId="15A593D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C247E03"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2</w:t>
            </w:r>
          </w:p>
        </w:tc>
      </w:tr>
      <w:tr w:rsidR="00CC63D0" w:rsidRPr="00AB278E" w14:paraId="304497C9" w14:textId="77777777" w:rsidTr="00CC63D0">
        <w:trPr>
          <w:cantSplit/>
        </w:trPr>
        <w:tc>
          <w:tcPr>
            <w:tcW w:w="558" w:type="dxa"/>
          </w:tcPr>
          <w:p w14:paraId="60F1E90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9</w:t>
            </w:r>
          </w:p>
        </w:tc>
        <w:tc>
          <w:tcPr>
            <w:tcW w:w="2520" w:type="dxa"/>
          </w:tcPr>
          <w:p w14:paraId="3B867143" w14:textId="77777777" w:rsidR="00DD1A8B" w:rsidRPr="00AB278E" w:rsidRDefault="005D7285" w:rsidP="00D42A60">
            <w:pPr>
              <w:rPr>
                <w:rFonts w:ascii="Times New Roman" w:hAnsi="Times New Roman"/>
                <w:szCs w:val="22"/>
              </w:rPr>
            </w:pPr>
            <w:r w:rsidRPr="00AB278E">
              <w:rPr>
                <w:rFonts w:ascii="Times New Roman" w:hAnsi="Times New Roman"/>
                <w:szCs w:val="22"/>
              </w:rPr>
              <w:t>Bill Print Flag</w:t>
            </w:r>
          </w:p>
        </w:tc>
        <w:tc>
          <w:tcPr>
            <w:tcW w:w="1080" w:type="dxa"/>
          </w:tcPr>
          <w:p w14:paraId="2FB3F381" w14:textId="77777777" w:rsidR="00DD1A8B" w:rsidRPr="00AB278E" w:rsidRDefault="005D7285" w:rsidP="00D42A60">
            <w:pPr>
              <w:rPr>
                <w:rFonts w:ascii="Times New Roman" w:hAnsi="Times New Roman"/>
                <w:szCs w:val="22"/>
              </w:rPr>
            </w:pPr>
            <w:r w:rsidRPr="00AB278E">
              <w:rPr>
                <w:rFonts w:ascii="Times New Roman" w:hAnsi="Times New Roman"/>
                <w:szCs w:val="22"/>
              </w:rPr>
              <w:t>N</w:t>
            </w:r>
          </w:p>
        </w:tc>
        <w:tc>
          <w:tcPr>
            <w:tcW w:w="1080" w:type="dxa"/>
          </w:tcPr>
          <w:p w14:paraId="25915F60"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04B29A" w14:textId="77777777" w:rsidR="00DD1A8B" w:rsidRPr="00AB278E" w:rsidRDefault="00B17B39"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25462AE0" w14:textId="77777777" w:rsidTr="00CC63D0">
        <w:trPr>
          <w:cantSplit/>
        </w:trPr>
        <w:tc>
          <w:tcPr>
            <w:tcW w:w="558" w:type="dxa"/>
          </w:tcPr>
          <w:p w14:paraId="527FCBB1"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0</w:t>
            </w:r>
          </w:p>
        </w:tc>
        <w:tc>
          <w:tcPr>
            <w:tcW w:w="2520" w:type="dxa"/>
          </w:tcPr>
          <w:p w14:paraId="0BB61EB2"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YY</w:t>
            </w:r>
          </w:p>
        </w:tc>
        <w:tc>
          <w:tcPr>
            <w:tcW w:w="1080" w:type="dxa"/>
          </w:tcPr>
          <w:p w14:paraId="64C43A86"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70618CB"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FF21617" w14:textId="77777777" w:rsidR="00DD1A8B" w:rsidRPr="00AB278E" w:rsidRDefault="00DD1A8B" w:rsidP="00D42A60">
            <w:pPr>
              <w:rPr>
                <w:sz w:val="20"/>
              </w:rPr>
            </w:pPr>
          </w:p>
        </w:tc>
      </w:tr>
      <w:tr w:rsidR="00CC63D0" w:rsidRPr="00AB278E" w14:paraId="58112690" w14:textId="77777777" w:rsidTr="00CC63D0">
        <w:trPr>
          <w:cantSplit/>
        </w:trPr>
        <w:tc>
          <w:tcPr>
            <w:tcW w:w="558" w:type="dxa"/>
          </w:tcPr>
          <w:p w14:paraId="0FE7A7E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1</w:t>
            </w:r>
          </w:p>
        </w:tc>
        <w:tc>
          <w:tcPr>
            <w:tcW w:w="2520" w:type="dxa"/>
          </w:tcPr>
          <w:p w14:paraId="4520D1D6"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MM</w:t>
            </w:r>
          </w:p>
        </w:tc>
        <w:tc>
          <w:tcPr>
            <w:tcW w:w="1080" w:type="dxa"/>
          </w:tcPr>
          <w:p w14:paraId="171EC9D3"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331574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6EE1E66" w14:textId="77777777" w:rsidR="00DD1A8B" w:rsidRPr="00AB278E" w:rsidRDefault="00DD1A8B" w:rsidP="00D42A60">
            <w:pPr>
              <w:rPr>
                <w:sz w:val="20"/>
              </w:rPr>
            </w:pPr>
          </w:p>
        </w:tc>
      </w:tr>
      <w:tr w:rsidR="00CC63D0" w:rsidRPr="00AB278E" w14:paraId="1BC933C7" w14:textId="77777777" w:rsidTr="00CC63D0">
        <w:trPr>
          <w:cantSplit/>
        </w:trPr>
        <w:tc>
          <w:tcPr>
            <w:tcW w:w="558" w:type="dxa"/>
          </w:tcPr>
          <w:p w14:paraId="250157A7"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2</w:t>
            </w:r>
          </w:p>
        </w:tc>
        <w:tc>
          <w:tcPr>
            <w:tcW w:w="2520" w:type="dxa"/>
          </w:tcPr>
          <w:p w14:paraId="3F8C6661"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DD</w:t>
            </w:r>
          </w:p>
        </w:tc>
        <w:tc>
          <w:tcPr>
            <w:tcW w:w="1080" w:type="dxa"/>
          </w:tcPr>
          <w:p w14:paraId="0840605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8BDDAC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67EDBF6" w14:textId="77777777" w:rsidR="00DD1A8B" w:rsidRPr="00AB278E" w:rsidRDefault="00DD1A8B" w:rsidP="00D42A60">
            <w:pPr>
              <w:rPr>
                <w:sz w:val="20"/>
              </w:rPr>
            </w:pPr>
          </w:p>
        </w:tc>
      </w:tr>
      <w:tr w:rsidR="00CC63D0" w:rsidRPr="00AB278E" w14:paraId="5B1E4D6C" w14:textId="77777777" w:rsidTr="00CC63D0">
        <w:trPr>
          <w:cantSplit/>
        </w:trPr>
        <w:tc>
          <w:tcPr>
            <w:tcW w:w="558" w:type="dxa"/>
          </w:tcPr>
          <w:p w14:paraId="10D410BE"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3</w:t>
            </w:r>
          </w:p>
        </w:tc>
        <w:tc>
          <w:tcPr>
            <w:tcW w:w="2520" w:type="dxa"/>
          </w:tcPr>
          <w:p w14:paraId="32930C63" w14:textId="77777777" w:rsidR="00DD1A8B" w:rsidRPr="00AB278E" w:rsidRDefault="005D7285" w:rsidP="00D42A60">
            <w:pPr>
              <w:rPr>
                <w:rFonts w:ascii="Times New Roman" w:hAnsi="Times New Roman"/>
                <w:szCs w:val="22"/>
              </w:rPr>
            </w:pPr>
            <w:r w:rsidRPr="00AB278E">
              <w:rPr>
                <w:rFonts w:ascii="Times New Roman" w:hAnsi="Times New Roman"/>
                <w:szCs w:val="22"/>
              </w:rPr>
              <w:t>Interest Rate</w:t>
            </w:r>
          </w:p>
        </w:tc>
        <w:tc>
          <w:tcPr>
            <w:tcW w:w="1080" w:type="dxa"/>
          </w:tcPr>
          <w:p w14:paraId="4E4EF0C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576FE3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029517" w14:textId="77777777" w:rsidR="00DD1A8B" w:rsidRPr="00AB278E" w:rsidRDefault="00DD1A8B" w:rsidP="00D42A60">
            <w:pPr>
              <w:rPr>
                <w:sz w:val="20"/>
              </w:rPr>
            </w:pPr>
          </w:p>
        </w:tc>
      </w:tr>
      <w:tr w:rsidR="00CC63D0" w:rsidRPr="00AB278E" w14:paraId="7940C817" w14:textId="77777777" w:rsidTr="00CC63D0">
        <w:trPr>
          <w:cantSplit/>
        </w:trPr>
        <w:tc>
          <w:tcPr>
            <w:tcW w:w="558" w:type="dxa"/>
          </w:tcPr>
          <w:p w14:paraId="348D1FA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4</w:t>
            </w:r>
          </w:p>
        </w:tc>
        <w:tc>
          <w:tcPr>
            <w:tcW w:w="2520" w:type="dxa"/>
          </w:tcPr>
          <w:p w14:paraId="2504DCF5" w14:textId="77777777" w:rsidR="00DD1A8B" w:rsidRPr="00AB278E" w:rsidRDefault="005D7285" w:rsidP="00D42A60">
            <w:pPr>
              <w:rPr>
                <w:rFonts w:ascii="Times New Roman" w:hAnsi="Times New Roman"/>
                <w:szCs w:val="22"/>
              </w:rPr>
            </w:pPr>
            <w:r w:rsidRPr="00AB278E">
              <w:rPr>
                <w:rFonts w:ascii="Times New Roman" w:hAnsi="Times New Roman"/>
                <w:szCs w:val="22"/>
              </w:rPr>
              <w:t>Text Type</w:t>
            </w:r>
          </w:p>
        </w:tc>
        <w:tc>
          <w:tcPr>
            <w:tcW w:w="1080" w:type="dxa"/>
          </w:tcPr>
          <w:p w14:paraId="469D63D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F0B2756"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9F0E2FD" w14:textId="77777777" w:rsidR="00DD1A8B" w:rsidRPr="00AB278E" w:rsidRDefault="00DD1A8B" w:rsidP="00D42A60">
            <w:pPr>
              <w:rPr>
                <w:sz w:val="20"/>
              </w:rPr>
            </w:pPr>
          </w:p>
        </w:tc>
      </w:tr>
      <w:tr w:rsidR="00CC63D0" w:rsidRPr="00AB278E" w14:paraId="004B7A9A" w14:textId="77777777" w:rsidTr="00CC63D0">
        <w:trPr>
          <w:cantSplit/>
        </w:trPr>
        <w:tc>
          <w:tcPr>
            <w:tcW w:w="558" w:type="dxa"/>
          </w:tcPr>
          <w:p w14:paraId="454925C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lastRenderedPageBreak/>
              <w:t>4</w:t>
            </w:r>
            <w:r w:rsidR="00DD1A8B" w:rsidRPr="00AB278E">
              <w:rPr>
                <w:rFonts w:ascii="Times New Roman" w:hAnsi="Times New Roman"/>
                <w:szCs w:val="22"/>
              </w:rPr>
              <w:t>5</w:t>
            </w:r>
          </w:p>
        </w:tc>
        <w:tc>
          <w:tcPr>
            <w:tcW w:w="2520" w:type="dxa"/>
          </w:tcPr>
          <w:p w14:paraId="223BDE4D" w14:textId="77777777" w:rsidR="00DD1A8B" w:rsidRPr="00AB278E" w:rsidRDefault="005D7285" w:rsidP="00D42A60">
            <w:pPr>
              <w:rPr>
                <w:rFonts w:ascii="Times New Roman" w:hAnsi="Times New Roman"/>
                <w:szCs w:val="22"/>
              </w:rPr>
            </w:pPr>
            <w:r w:rsidRPr="00AB278E">
              <w:rPr>
                <w:rFonts w:ascii="Times New Roman" w:hAnsi="Times New Roman"/>
                <w:szCs w:val="22"/>
              </w:rPr>
              <w:t>Waiver Flag</w:t>
            </w:r>
          </w:p>
        </w:tc>
        <w:tc>
          <w:tcPr>
            <w:tcW w:w="1080" w:type="dxa"/>
          </w:tcPr>
          <w:p w14:paraId="6DCBE59E" w14:textId="77777777" w:rsidR="00DD1A8B" w:rsidRPr="00AB278E" w:rsidRDefault="005D7285" w:rsidP="00D42A60">
            <w:pPr>
              <w:rPr>
                <w:rFonts w:ascii="Times New Roman" w:hAnsi="Times New Roman"/>
                <w:szCs w:val="22"/>
              </w:rPr>
            </w:pPr>
            <w:r w:rsidRPr="00AB278E">
              <w:rPr>
                <w:rFonts w:ascii="Times New Roman" w:hAnsi="Times New Roman"/>
                <w:szCs w:val="22"/>
              </w:rPr>
              <w:t>A</w:t>
            </w:r>
          </w:p>
        </w:tc>
        <w:tc>
          <w:tcPr>
            <w:tcW w:w="1080" w:type="dxa"/>
          </w:tcPr>
          <w:p w14:paraId="4234E0B3"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9D0813" w14:textId="77777777" w:rsidR="00DD1A8B" w:rsidRPr="00AB278E" w:rsidRDefault="00B17B39" w:rsidP="00D42A60">
            <w:pPr>
              <w:rPr>
                <w:rFonts w:ascii="Times New Roman" w:hAnsi="Times New Roman"/>
                <w:szCs w:val="22"/>
              </w:rPr>
            </w:pPr>
            <w:r w:rsidRPr="00AB278E">
              <w:rPr>
                <w:rFonts w:ascii="Times New Roman" w:hAnsi="Times New Roman"/>
                <w:szCs w:val="22"/>
              </w:rPr>
              <w:t>All charges waived</w:t>
            </w:r>
          </w:p>
        </w:tc>
      </w:tr>
    </w:tbl>
    <w:p w14:paraId="6AAB142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031EA7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55FC725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463"/>
        <w:gridCol w:w="1072"/>
        <w:gridCol w:w="1064"/>
        <w:gridCol w:w="4201"/>
      </w:tblGrid>
      <w:tr w:rsidR="00CC63D0" w:rsidRPr="00AB278E" w14:paraId="4CE67177" w14:textId="77777777" w:rsidTr="00CC63D0">
        <w:trPr>
          <w:cantSplit/>
          <w:tblHeader/>
        </w:trPr>
        <w:tc>
          <w:tcPr>
            <w:tcW w:w="558" w:type="dxa"/>
          </w:tcPr>
          <w:p w14:paraId="50BBDD7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522BA78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FC687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E3EF4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385A2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F5B7834" w14:textId="77777777" w:rsidTr="00CC63D0">
        <w:trPr>
          <w:cantSplit/>
        </w:trPr>
        <w:tc>
          <w:tcPr>
            <w:tcW w:w="558" w:type="dxa"/>
            <w:tcBorders>
              <w:bottom w:val="single" w:sz="4" w:space="0" w:color="auto"/>
            </w:tcBorders>
          </w:tcPr>
          <w:p w14:paraId="3F9BB507"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37C9C5E"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879F48" w14:textId="77777777" w:rsidR="00DA136E" w:rsidRPr="00AB278E" w:rsidRDefault="00871CC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F684E4"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35502DD"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CD989D" w14:textId="77777777" w:rsidTr="00CC63D0">
        <w:trPr>
          <w:cantSplit/>
        </w:trPr>
        <w:tc>
          <w:tcPr>
            <w:tcW w:w="558" w:type="dxa"/>
            <w:tcBorders>
              <w:left w:val="nil"/>
              <w:right w:val="nil"/>
            </w:tcBorders>
          </w:tcPr>
          <w:p w14:paraId="231F4B45" w14:textId="77777777" w:rsidR="00DA136E" w:rsidRPr="00AB278E" w:rsidRDefault="00DA136E" w:rsidP="00CC63D0">
            <w:pPr>
              <w:jc w:val="right"/>
              <w:rPr>
                <w:sz w:val="20"/>
              </w:rPr>
            </w:pPr>
          </w:p>
        </w:tc>
        <w:tc>
          <w:tcPr>
            <w:tcW w:w="2520" w:type="dxa"/>
            <w:tcBorders>
              <w:left w:val="nil"/>
              <w:right w:val="nil"/>
            </w:tcBorders>
          </w:tcPr>
          <w:p w14:paraId="02976186" w14:textId="77777777" w:rsidR="00DA136E" w:rsidRPr="00AB278E" w:rsidRDefault="00DA136E" w:rsidP="00D42A60">
            <w:pPr>
              <w:rPr>
                <w:sz w:val="20"/>
              </w:rPr>
            </w:pPr>
          </w:p>
        </w:tc>
        <w:tc>
          <w:tcPr>
            <w:tcW w:w="1080" w:type="dxa"/>
            <w:tcBorders>
              <w:left w:val="nil"/>
              <w:right w:val="nil"/>
            </w:tcBorders>
          </w:tcPr>
          <w:p w14:paraId="048501CA" w14:textId="77777777" w:rsidR="00DA136E" w:rsidRPr="00AB278E" w:rsidRDefault="00DA136E" w:rsidP="00D42A60">
            <w:pPr>
              <w:rPr>
                <w:sz w:val="20"/>
              </w:rPr>
            </w:pPr>
          </w:p>
        </w:tc>
        <w:tc>
          <w:tcPr>
            <w:tcW w:w="1080" w:type="dxa"/>
            <w:tcBorders>
              <w:left w:val="nil"/>
              <w:right w:val="nil"/>
            </w:tcBorders>
          </w:tcPr>
          <w:p w14:paraId="7DA24706" w14:textId="77777777" w:rsidR="00DA136E" w:rsidRPr="00AB278E" w:rsidRDefault="00DA136E" w:rsidP="00D42A60">
            <w:pPr>
              <w:rPr>
                <w:sz w:val="20"/>
              </w:rPr>
            </w:pPr>
          </w:p>
        </w:tc>
        <w:tc>
          <w:tcPr>
            <w:tcW w:w="4338" w:type="dxa"/>
            <w:tcBorders>
              <w:left w:val="nil"/>
              <w:right w:val="nil"/>
            </w:tcBorders>
          </w:tcPr>
          <w:p w14:paraId="558B9B31" w14:textId="77777777" w:rsidR="00DA136E" w:rsidRPr="00AB278E" w:rsidRDefault="00DA136E" w:rsidP="00D42A60">
            <w:pPr>
              <w:rPr>
                <w:sz w:val="20"/>
              </w:rPr>
            </w:pPr>
          </w:p>
        </w:tc>
      </w:tr>
      <w:tr w:rsidR="00CC63D0" w:rsidRPr="00AB278E" w14:paraId="268E09B0" w14:textId="77777777" w:rsidTr="00CC63D0">
        <w:trPr>
          <w:cantSplit/>
        </w:trPr>
        <w:tc>
          <w:tcPr>
            <w:tcW w:w="558" w:type="dxa"/>
          </w:tcPr>
          <w:p w14:paraId="5564BBD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1487FEA8"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Pr>
          <w:p w14:paraId="40411FB0" w14:textId="77777777" w:rsidR="00DA136E" w:rsidRPr="00AB278E" w:rsidRDefault="00871CC3" w:rsidP="00D42A60">
            <w:pPr>
              <w:rPr>
                <w:rFonts w:ascii="Times New Roman" w:hAnsi="Times New Roman"/>
                <w:szCs w:val="22"/>
              </w:rPr>
            </w:pPr>
            <w:r w:rsidRPr="00AB278E">
              <w:rPr>
                <w:rFonts w:ascii="Times New Roman" w:hAnsi="Times New Roman"/>
                <w:szCs w:val="22"/>
              </w:rPr>
              <w:t>BDA</w:t>
            </w:r>
          </w:p>
        </w:tc>
        <w:tc>
          <w:tcPr>
            <w:tcW w:w="1080" w:type="dxa"/>
          </w:tcPr>
          <w:p w14:paraId="1D6986AB"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4601EE4"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25E5CC" w14:textId="77777777" w:rsidTr="00CC63D0">
        <w:trPr>
          <w:cantSplit/>
        </w:trPr>
        <w:tc>
          <w:tcPr>
            <w:tcW w:w="558" w:type="dxa"/>
          </w:tcPr>
          <w:p w14:paraId="32167E54"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F92ABE" w14:textId="77777777" w:rsidR="00DA136E" w:rsidRPr="00AB278E" w:rsidRDefault="00871CC3" w:rsidP="00D42A60">
            <w:pPr>
              <w:rPr>
                <w:rFonts w:ascii="Times New Roman" w:hAnsi="Times New Roman"/>
                <w:szCs w:val="22"/>
              </w:rPr>
            </w:pPr>
            <w:r w:rsidRPr="00AB278E">
              <w:rPr>
                <w:rFonts w:ascii="Times New Roman" w:hAnsi="Times New Roman"/>
                <w:szCs w:val="22"/>
              </w:rPr>
              <w:t>Line No</w:t>
            </w:r>
          </w:p>
        </w:tc>
        <w:tc>
          <w:tcPr>
            <w:tcW w:w="1080" w:type="dxa"/>
          </w:tcPr>
          <w:p w14:paraId="28E986C7" w14:textId="77777777" w:rsidR="00DA136E" w:rsidRPr="00AB278E" w:rsidRDefault="00871CC3" w:rsidP="00D42A60">
            <w:pPr>
              <w:rPr>
                <w:rFonts w:ascii="Times New Roman" w:hAnsi="Times New Roman"/>
                <w:szCs w:val="22"/>
              </w:rPr>
            </w:pPr>
            <w:r w:rsidRPr="00AB278E">
              <w:rPr>
                <w:rFonts w:ascii="Times New Roman" w:hAnsi="Times New Roman"/>
                <w:szCs w:val="22"/>
              </w:rPr>
              <w:t>001</w:t>
            </w:r>
          </w:p>
        </w:tc>
        <w:tc>
          <w:tcPr>
            <w:tcW w:w="1080" w:type="dxa"/>
          </w:tcPr>
          <w:p w14:paraId="21E44C46"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E4ED3F3" w14:textId="77777777" w:rsidR="00DA136E" w:rsidRPr="00AB278E" w:rsidRDefault="000B4E95" w:rsidP="000B4E95">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43642A36" w14:textId="77777777" w:rsidTr="00CC63D0">
        <w:trPr>
          <w:cantSplit/>
        </w:trPr>
        <w:tc>
          <w:tcPr>
            <w:tcW w:w="558" w:type="dxa"/>
          </w:tcPr>
          <w:p w14:paraId="65ED98C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6709EF30" w14:textId="77777777" w:rsidR="00DA136E" w:rsidRPr="00AB278E" w:rsidRDefault="00871CC3" w:rsidP="00D42A60">
            <w:pPr>
              <w:rPr>
                <w:rFonts w:ascii="Times New Roman" w:hAnsi="Times New Roman"/>
                <w:szCs w:val="22"/>
              </w:rPr>
            </w:pPr>
            <w:r w:rsidRPr="00AB278E">
              <w:rPr>
                <w:rFonts w:ascii="Times New Roman" w:hAnsi="Times New Roman"/>
                <w:szCs w:val="22"/>
              </w:rPr>
              <w:t>Line Beg Budget FY</w:t>
            </w:r>
          </w:p>
        </w:tc>
        <w:tc>
          <w:tcPr>
            <w:tcW w:w="1080" w:type="dxa"/>
          </w:tcPr>
          <w:p w14:paraId="032A04CB"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7E0698FD"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E28196C"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43565153" w14:textId="77777777" w:rsidTr="00CC63D0">
        <w:trPr>
          <w:cantSplit/>
        </w:trPr>
        <w:tc>
          <w:tcPr>
            <w:tcW w:w="558" w:type="dxa"/>
          </w:tcPr>
          <w:p w14:paraId="74B43B9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41603314" w14:textId="77777777" w:rsidR="00DA136E" w:rsidRPr="00AB278E" w:rsidRDefault="00871CC3" w:rsidP="00D42A60">
            <w:pPr>
              <w:rPr>
                <w:rFonts w:ascii="Times New Roman" w:hAnsi="Times New Roman"/>
                <w:szCs w:val="22"/>
              </w:rPr>
            </w:pPr>
            <w:r w:rsidRPr="00AB278E">
              <w:rPr>
                <w:rFonts w:ascii="Times New Roman" w:hAnsi="Times New Roman"/>
                <w:szCs w:val="22"/>
              </w:rPr>
              <w:t>Line End Budget FY</w:t>
            </w:r>
          </w:p>
        </w:tc>
        <w:tc>
          <w:tcPr>
            <w:tcW w:w="1080" w:type="dxa"/>
          </w:tcPr>
          <w:p w14:paraId="22946AE5"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2D5AADC"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A088154"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ending</w:t>
            </w:r>
          </w:p>
        </w:tc>
      </w:tr>
      <w:tr w:rsidR="00CC63D0" w:rsidRPr="00AB278E" w14:paraId="0DAD4E52" w14:textId="77777777" w:rsidTr="00CC63D0">
        <w:trPr>
          <w:cantSplit/>
        </w:trPr>
        <w:tc>
          <w:tcPr>
            <w:tcW w:w="558" w:type="dxa"/>
          </w:tcPr>
          <w:p w14:paraId="617AC6E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3E2C6487" w14:textId="77777777" w:rsidR="00DA136E" w:rsidRPr="00AB278E" w:rsidRDefault="00871CC3" w:rsidP="00D42A60">
            <w:pPr>
              <w:rPr>
                <w:rFonts w:ascii="Times New Roman" w:hAnsi="Times New Roman"/>
                <w:szCs w:val="22"/>
              </w:rPr>
            </w:pPr>
            <w:r w:rsidRPr="00AB278E">
              <w:rPr>
                <w:rFonts w:ascii="Times New Roman" w:hAnsi="Times New Roman"/>
                <w:szCs w:val="22"/>
              </w:rPr>
              <w:t>Line Fund</w:t>
            </w:r>
          </w:p>
        </w:tc>
        <w:tc>
          <w:tcPr>
            <w:tcW w:w="1080" w:type="dxa"/>
          </w:tcPr>
          <w:p w14:paraId="48197120" w14:textId="77777777" w:rsidR="00DA136E" w:rsidRPr="00AB278E" w:rsidRDefault="00871CC3" w:rsidP="00D42A60">
            <w:pPr>
              <w:rPr>
                <w:rFonts w:ascii="Times New Roman" w:hAnsi="Times New Roman"/>
                <w:szCs w:val="22"/>
              </w:rPr>
            </w:pPr>
            <w:r w:rsidRPr="00AB278E">
              <w:rPr>
                <w:rFonts w:ascii="Times New Roman" w:hAnsi="Times New Roman"/>
                <w:szCs w:val="22"/>
              </w:rPr>
              <w:t>6A</w:t>
            </w:r>
          </w:p>
        </w:tc>
        <w:tc>
          <w:tcPr>
            <w:tcW w:w="1080" w:type="dxa"/>
          </w:tcPr>
          <w:p w14:paraId="1315A98D" w14:textId="77777777" w:rsidR="00DA136E"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116404B" w14:textId="77777777" w:rsidR="00DA136E" w:rsidRPr="00AB278E" w:rsidRDefault="000B4E95" w:rsidP="00D42A60">
            <w:pPr>
              <w:rPr>
                <w:rFonts w:ascii="Times New Roman" w:hAnsi="Times New Roman"/>
                <w:szCs w:val="22"/>
              </w:rPr>
            </w:pPr>
            <w:r w:rsidRPr="00AB278E">
              <w:rPr>
                <w:rFonts w:ascii="Times New Roman" w:hAnsi="Times New Roman"/>
                <w:szCs w:val="22"/>
              </w:rPr>
              <w:t>Fund</w:t>
            </w:r>
          </w:p>
        </w:tc>
      </w:tr>
      <w:tr w:rsidR="00CC63D0" w:rsidRPr="00AB278E" w14:paraId="39E0F415" w14:textId="77777777" w:rsidTr="00CC63D0">
        <w:trPr>
          <w:cantSplit/>
        </w:trPr>
        <w:tc>
          <w:tcPr>
            <w:tcW w:w="558" w:type="dxa"/>
          </w:tcPr>
          <w:p w14:paraId="4CA267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0D74C5F1" w14:textId="77777777" w:rsidR="00DD1A8B" w:rsidRPr="00AB278E" w:rsidRDefault="00871CC3" w:rsidP="00D42A60">
            <w:pPr>
              <w:rPr>
                <w:rFonts w:ascii="Times New Roman" w:hAnsi="Times New Roman"/>
                <w:szCs w:val="22"/>
              </w:rPr>
            </w:pPr>
            <w:r w:rsidRPr="00AB278E">
              <w:rPr>
                <w:rFonts w:ascii="Times New Roman" w:hAnsi="Times New Roman"/>
                <w:szCs w:val="22"/>
              </w:rPr>
              <w:t>XOrganization</w:t>
            </w:r>
          </w:p>
        </w:tc>
        <w:tc>
          <w:tcPr>
            <w:tcW w:w="1080" w:type="dxa"/>
          </w:tcPr>
          <w:p w14:paraId="53DA774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7F1FD37C" w14:textId="77777777" w:rsidR="000B4E95" w:rsidRPr="00AB278E" w:rsidRDefault="000B4E95" w:rsidP="00D42A60">
            <w:pPr>
              <w:rPr>
                <w:rFonts w:ascii="Times New Roman" w:hAnsi="Times New Roman"/>
                <w:szCs w:val="22"/>
              </w:rPr>
            </w:pPr>
            <w:r w:rsidRPr="00AB278E">
              <w:rPr>
                <w:rFonts w:ascii="Times New Roman" w:hAnsi="Times New Roman"/>
                <w:szCs w:val="22"/>
              </w:rPr>
              <w:t>*7A</w:t>
            </w:r>
          </w:p>
        </w:tc>
        <w:tc>
          <w:tcPr>
            <w:tcW w:w="1080" w:type="dxa"/>
          </w:tcPr>
          <w:p w14:paraId="030128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E749765"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station required, prompt user for information</w:t>
            </w:r>
          </w:p>
        </w:tc>
      </w:tr>
      <w:tr w:rsidR="00CC63D0" w:rsidRPr="00AB278E" w14:paraId="581B9EAE" w14:textId="77777777" w:rsidTr="00CC63D0">
        <w:trPr>
          <w:cantSplit/>
        </w:trPr>
        <w:tc>
          <w:tcPr>
            <w:tcW w:w="558" w:type="dxa"/>
          </w:tcPr>
          <w:p w14:paraId="060093D0"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5F333F4B" w14:textId="77777777" w:rsidR="00DD1A8B" w:rsidRPr="00AB278E" w:rsidRDefault="00871CC3" w:rsidP="00D42A60">
            <w:pPr>
              <w:rPr>
                <w:rFonts w:ascii="Times New Roman" w:hAnsi="Times New Roman"/>
                <w:szCs w:val="22"/>
              </w:rPr>
            </w:pPr>
            <w:r w:rsidRPr="00AB278E">
              <w:rPr>
                <w:rFonts w:ascii="Times New Roman" w:hAnsi="Times New Roman"/>
                <w:szCs w:val="22"/>
              </w:rPr>
              <w:t>Sat Station</w:t>
            </w:r>
          </w:p>
        </w:tc>
        <w:tc>
          <w:tcPr>
            <w:tcW w:w="1080" w:type="dxa"/>
          </w:tcPr>
          <w:p w14:paraId="4C100AF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1E80B291" w14:textId="77777777" w:rsidR="000B4E95" w:rsidRPr="00AB278E" w:rsidRDefault="000B4E95" w:rsidP="00D42A60">
            <w:pPr>
              <w:rPr>
                <w:rFonts w:ascii="Times New Roman" w:hAnsi="Times New Roman"/>
                <w:szCs w:val="22"/>
              </w:rPr>
            </w:pPr>
            <w:r w:rsidRPr="00AB278E">
              <w:rPr>
                <w:rFonts w:ascii="Times New Roman" w:hAnsi="Times New Roman"/>
                <w:szCs w:val="22"/>
              </w:rPr>
              <w:t>2A</w:t>
            </w:r>
          </w:p>
        </w:tc>
        <w:tc>
          <w:tcPr>
            <w:tcW w:w="1080" w:type="dxa"/>
          </w:tcPr>
          <w:p w14:paraId="4A4F378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C12CBA7"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substation required, prompt user for information</w:t>
            </w:r>
          </w:p>
        </w:tc>
      </w:tr>
      <w:tr w:rsidR="00CC63D0" w:rsidRPr="00AB278E" w14:paraId="73C0F2EA" w14:textId="77777777" w:rsidTr="00CC63D0">
        <w:trPr>
          <w:cantSplit/>
        </w:trPr>
        <w:tc>
          <w:tcPr>
            <w:tcW w:w="558" w:type="dxa"/>
          </w:tcPr>
          <w:p w14:paraId="36A3715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373F3726" w14:textId="77777777" w:rsidR="00DD1A8B" w:rsidRPr="00AB278E" w:rsidRDefault="00871CC3" w:rsidP="00D42A60">
            <w:pPr>
              <w:rPr>
                <w:rFonts w:ascii="Times New Roman" w:hAnsi="Times New Roman"/>
                <w:szCs w:val="22"/>
              </w:rPr>
            </w:pPr>
            <w:r w:rsidRPr="00AB278E">
              <w:rPr>
                <w:rFonts w:ascii="Times New Roman" w:hAnsi="Times New Roman"/>
                <w:szCs w:val="22"/>
              </w:rPr>
              <w:t>XProgram</w:t>
            </w:r>
          </w:p>
        </w:tc>
        <w:tc>
          <w:tcPr>
            <w:tcW w:w="1080" w:type="dxa"/>
          </w:tcPr>
          <w:p w14:paraId="0F3376E9"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46594C6" w14:textId="77777777" w:rsidR="000B4E95" w:rsidRPr="00AB278E" w:rsidRDefault="000B4E95" w:rsidP="00D42A60">
            <w:pPr>
              <w:rPr>
                <w:rFonts w:ascii="Times New Roman" w:hAnsi="Times New Roman"/>
                <w:szCs w:val="22"/>
              </w:rPr>
            </w:pPr>
            <w:r w:rsidRPr="00AB278E">
              <w:rPr>
                <w:rFonts w:ascii="Times New Roman" w:hAnsi="Times New Roman"/>
                <w:szCs w:val="22"/>
              </w:rPr>
              <w:t>*9A</w:t>
            </w:r>
          </w:p>
        </w:tc>
        <w:tc>
          <w:tcPr>
            <w:tcW w:w="1080" w:type="dxa"/>
          </w:tcPr>
          <w:p w14:paraId="08093864"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64C4FA3D"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OCP required, prompt user for information</w:t>
            </w:r>
          </w:p>
        </w:tc>
      </w:tr>
      <w:tr w:rsidR="00CC63D0" w:rsidRPr="00AB278E" w14:paraId="0212A3FB" w14:textId="77777777" w:rsidTr="00CC63D0">
        <w:trPr>
          <w:cantSplit/>
        </w:trPr>
        <w:tc>
          <w:tcPr>
            <w:tcW w:w="558" w:type="dxa"/>
          </w:tcPr>
          <w:p w14:paraId="4C33E56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7DF49DEB" w14:textId="77777777" w:rsidR="00DD1A8B" w:rsidRPr="00AB278E" w:rsidRDefault="00871CC3" w:rsidP="00D42A60">
            <w:pPr>
              <w:rPr>
                <w:rFonts w:ascii="Times New Roman" w:hAnsi="Times New Roman"/>
                <w:szCs w:val="22"/>
              </w:rPr>
            </w:pPr>
            <w:r w:rsidRPr="00AB278E">
              <w:rPr>
                <w:rFonts w:ascii="Times New Roman" w:hAnsi="Times New Roman"/>
                <w:szCs w:val="22"/>
              </w:rPr>
              <w:t>Revenue Source</w:t>
            </w:r>
          </w:p>
        </w:tc>
        <w:tc>
          <w:tcPr>
            <w:tcW w:w="1080" w:type="dxa"/>
          </w:tcPr>
          <w:p w14:paraId="2C5B4A17"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53628CD" w14:textId="77777777" w:rsidR="000B4E95" w:rsidRPr="00AB278E" w:rsidRDefault="000B4E95" w:rsidP="00D42A60">
            <w:pPr>
              <w:rPr>
                <w:rFonts w:ascii="Times New Roman" w:hAnsi="Times New Roman"/>
                <w:szCs w:val="22"/>
              </w:rPr>
            </w:pPr>
            <w:r w:rsidRPr="00AB278E">
              <w:rPr>
                <w:rFonts w:ascii="Times New Roman" w:hAnsi="Times New Roman"/>
                <w:szCs w:val="22"/>
              </w:rPr>
              <w:t>*ARRV</w:t>
            </w:r>
          </w:p>
        </w:tc>
        <w:tc>
          <w:tcPr>
            <w:tcW w:w="1080" w:type="dxa"/>
          </w:tcPr>
          <w:p w14:paraId="49C80F26"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AF9F402"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source required, hard code ARRV</w:t>
            </w:r>
          </w:p>
        </w:tc>
      </w:tr>
      <w:tr w:rsidR="00CC63D0" w:rsidRPr="00AB278E" w14:paraId="45D6F12F" w14:textId="77777777" w:rsidTr="00CC63D0">
        <w:trPr>
          <w:cantSplit/>
        </w:trPr>
        <w:tc>
          <w:tcPr>
            <w:tcW w:w="558" w:type="dxa"/>
          </w:tcPr>
          <w:p w14:paraId="202990F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75AAA008" w14:textId="77777777" w:rsidR="00DD1A8B" w:rsidRPr="00AB278E" w:rsidRDefault="00871CC3" w:rsidP="00D42A60">
            <w:pPr>
              <w:rPr>
                <w:rFonts w:ascii="Times New Roman" w:hAnsi="Times New Roman"/>
                <w:szCs w:val="22"/>
              </w:rPr>
            </w:pPr>
            <w:r w:rsidRPr="00AB278E">
              <w:rPr>
                <w:rFonts w:ascii="Times New Roman" w:hAnsi="Times New Roman"/>
                <w:szCs w:val="22"/>
              </w:rPr>
              <w:t>Sub Rev Source</w:t>
            </w:r>
          </w:p>
        </w:tc>
        <w:tc>
          <w:tcPr>
            <w:tcW w:w="1080" w:type="dxa"/>
          </w:tcPr>
          <w:p w14:paraId="2DCA3703"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1AD3B57" w14:textId="77777777" w:rsidR="000B4E95" w:rsidRPr="00AB278E" w:rsidRDefault="000B4E95" w:rsidP="00D42A60">
            <w:pPr>
              <w:rPr>
                <w:rFonts w:ascii="Times New Roman" w:hAnsi="Times New Roman"/>
                <w:szCs w:val="22"/>
              </w:rPr>
            </w:pPr>
            <w:r w:rsidRPr="00AB278E">
              <w:rPr>
                <w:rFonts w:ascii="Times New Roman" w:hAnsi="Times New Roman"/>
                <w:szCs w:val="22"/>
              </w:rPr>
              <w:t>*4A</w:t>
            </w:r>
          </w:p>
        </w:tc>
        <w:tc>
          <w:tcPr>
            <w:tcW w:w="1080" w:type="dxa"/>
          </w:tcPr>
          <w:p w14:paraId="2DCA5CD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7593F1C" w14:textId="77777777" w:rsidR="00DD1A8B" w:rsidRPr="00AB278E" w:rsidRDefault="000B4E95" w:rsidP="00D42A60">
            <w:pPr>
              <w:rPr>
                <w:rFonts w:ascii="Times New Roman" w:hAnsi="Times New Roman"/>
                <w:szCs w:val="22"/>
              </w:rPr>
            </w:pPr>
            <w:r w:rsidRPr="00AB278E">
              <w:rPr>
                <w:rFonts w:ascii="Times New Roman" w:hAnsi="Times New Roman"/>
                <w:szCs w:val="22"/>
              </w:rPr>
              <w:t>*If sub-revenue source required, prompt user for information</w:t>
            </w:r>
          </w:p>
        </w:tc>
      </w:tr>
      <w:tr w:rsidR="00CC63D0" w:rsidRPr="00AB278E" w14:paraId="21EB9405" w14:textId="77777777" w:rsidTr="00CC63D0">
        <w:trPr>
          <w:cantSplit/>
        </w:trPr>
        <w:tc>
          <w:tcPr>
            <w:tcW w:w="558" w:type="dxa"/>
          </w:tcPr>
          <w:p w14:paraId="61EF740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A426C0F" w14:textId="77777777" w:rsidR="00DD1A8B" w:rsidRPr="00AB278E" w:rsidRDefault="00871CC3" w:rsidP="00D42A60">
            <w:pPr>
              <w:rPr>
                <w:rFonts w:ascii="Times New Roman" w:hAnsi="Times New Roman"/>
                <w:szCs w:val="22"/>
              </w:rPr>
            </w:pPr>
            <w:r w:rsidRPr="00AB278E">
              <w:rPr>
                <w:rFonts w:ascii="Times New Roman" w:hAnsi="Times New Roman"/>
                <w:szCs w:val="22"/>
              </w:rPr>
              <w:t>Budget Object Code</w:t>
            </w:r>
          </w:p>
        </w:tc>
        <w:tc>
          <w:tcPr>
            <w:tcW w:w="1080" w:type="dxa"/>
          </w:tcPr>
          <w:p w14:paraId="2138548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9100AD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77D0312" w14:textId="77777777" w:rsidR="00DD1A8B" w:rsidRPr="00AB278E" w:rsidRDefault="00DD1A8B" w:rsidP="00D42A60">
            <w:pPr>
              <w:rPr>
                <w:sz w:val="20"/>
              </w:rPr>
            </w:pPr>
          </w:p>
        </w:tc>
      </w:tr>
      <w:tr w:rsidR="00CC63D0" w:rsidRPr="00AB278E" w14:paraId="7CA256F1" w14:textId="77777777" w:rsidTr="00CC63D0">
        <w:trPr>
          <w:cantSplit/>
        </w:trPr>
        <w:tc>
          <w:tcPr>
            <w:tcW w:w="558" w:type="dxa"/>
          </w:tcPr>
          <w:p w14:paraId="659A4C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B72A572" w14:textId="77777777" w:rsidR="00DD1A8B" w:rsidRPr="00AB278E" w:rsidRDefault="00871CC3" w:rsidP="00D42A60">
            <w:pPr>
              <w:rPr>
                <w:rFonts w:ascii="Times New Roman" w:hAnsi="Times New Roman"/>
                <w:szCs w:val="22"/>
              </w:rPr>
            </w:pPr>
            <w:r w:rsidRPr="00AB278E">
              <w:rPr>
                <w:rFonts w:ascii="Times New Roman" w:hAnsi="Times New Roman"/>
                <w:szCs w:val="22"/>
              </w:rPr>
              <w:t>Sub BOC</w:t>
            </w:r>
          </w:p>
        </w:tc>
        <w:tc>
          <w:tcPr>
            <w:tcW w:w="1080" w:type="dxa"/>
          </w:tcPr>
          <w:p w14:paraId="2841FAE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6444153"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38ABDDC" w14:textId="77777777" w:rsidR="00DD1A8B" w:rsidRPr="00AB278E" w:rsidRDefault="00DD1A8B" w:rsidP="00D42A60">
            <w:pPr>
              <w:rPr>
                <w:sz w:val="20"/>
              </w:rPr>
            </w:pPr>
          </w:p>
        </w:tc>
      </w:tr>
      <w:tr w:rsidR="00CC63D0" w:rsidRPr="00AB278E" w14:paraId="33026287" w14:textId="77777777" w:rsidTr="00CC63D0">
        <w:trPr>
          <w:cantSplit/>
        </w:trPr>
        <w:tc>
          <w:tcPr>
            <w:tcW w:w="558" w:type="dxa"/>
          </w:tcPr>
          <w:p w14:paraId="7AEE5A5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250C2F3F" w14:textId="77777777" w:rsidR="00DD1A8B" w:rsidRPr="00AB278E" w:rsidRDefault="00871CC3" w:rsidP="00D42A60">
            <w:pPr>
              <w:rPr>
                <w:rFonts w:ascii="Times New Roman" w:hAnsi="Times New Roman"/>
                <w:szCs w:val="22"/>
              </w:rPr>
            </w:pPr>
            <w:r w:rsidRPr="00AB278E">
              <w:rPr>
                <w:rFonts w:ascii="Times New Roman" w:hAnsi="Times New Roman"/>
                <w:szCs w:val="22"/>
              </w:rPr>
              <w:t>Job Number</w:t>
            </w:r>
          </w:p>
        </w:tc>
        <w:tc>
          <w:tcPr>
            <w:tcW w:w="1080" w:type="dxa"/>
          </w:tcPr>
          <w:p w14:paraId="5F7D388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61EFBA63" w14:textId="77777777" w:rsidR="000B4E95" w:rsidRPr="00AB278E" w:rsidRDefault="000B4E95" w:rsidP="00D42A60">
            <w:pPr>
              <w:rPr>
                <w:rFonts w:ascii="Times New Roman" w:hAnsi="Times New Roman"/>
                <w:szCs w:val="22"/>
              </w:rPr>
            </w:pPr>
            <w:r w:rsidRPr="00AB278E">
              <w:rPr>
                <w:rFonts w:ascii="Times New Roman" w:hAnsi="Times New Roman"/>
                <w:szCs w:val="22"/>
              </w:rPr>
              <w:t>*8A</w:t>
            </w:r>
          </w:p>
        </w:tc>
        <w:tc>
          <w:tcPr>
            <w:tcW w:w="1080" w:type="dxa"/>
          </w:tcPr>
          <w:p w14:paraId="44CE4C25"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394BFBA9"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*If job </w:t>
            </w:r>
            <w:r w:rsidR="004109C4" w:rsidRPr="00AB278E">
              <w:rPr>
                <w:rFonts w:ascii="Times New Roman" w:hAnsi="Times New Roman"/>
                <w:szCs w:val="22"/>
              </w:rPr>
              <w:t>required</w:t>
            </w:r>
            <w:r w:rsidRPr="00AB278E">
              <w:rPr>
                <w:rFonts w:ascii="Times New Roman" w:hAnsi="Times New Roman"/>
                <w:szCs w:val="22"/>
              </w:rPr>
              <w:t>, prompt user for information</w:t>
            </w:r>
          </w:p>
        </w:tc>
      </w:tr>
      <w:tr w:rsidR="00CC63D0" w:rsidRPr="00AB278E" w14:paraId="33462749" w14:textId="77777777" w:rsidTr="00CC63D0">
        <w:trPr>
          <w:cantSplit/>
        </w:trPr>
        <w:tc>
          <w:tcPr>
            <w:tcW w:w="558" w:type="dxa"/>
          </w:tcPr>
          <w:p w14:paraId="7D8AB09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4CA602CC" w14:textId="77777777" w:rsidR="00DD1A8B" w:rsidRPr="00AB278E" w:rsidRDefault="00871CC3" w:rsidP="00D42A60">
            <w:pPr>
              <w:rPr>
                <w:rFonts w:ascii="Times New Roman" w:hAnsi="Times New Roman"/>
                <w:szCs w:val="22"/>
              </w:rPr>
            </w:pPr>
            <w:r w:rsidRPr="00AB278E">
              <w:rPr>
                <w:rFonts w:ascii="Times New Roman" w:hAnsi="Times New Roman"/>
                <w:szCs w:val="22"/>
              </w:rPr>
              <w:t>Report Category</w:t>
            </w:r>
          </w:p>
        </w:tc>
        <w:tc>
          <w:tcPr>
            <w:tcW w:w="1080" w:type="dxa"/>
          </w:tcPr>
          <w:p w14:paraId="17C639E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AA74A8D"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EE3C695" w14:textId="77777777" w:rsidR="00DD1A8B" w:rsidRPr="00AB278E" w:rsidRDefault="00DD1A8B" w:rsidP="00D42A60">
            <w:pPr>
              <w:rPr>
                <w:sz w:val="20"/>
              </w:rPr>
            </w:pPr>
          </w:p>
        </w:tc>
      </w:tr>
      <w:tr w:rsidR="00CC63D0" w:rsidRPr="00AB278E" w14:paraId="76472099" w14:textId="77777777" w:rsidTr="00CC63D0">
        <w:trPr>
          <w:cantSplit/>
        </w:trPr>
        <w:tc>
          <w:tcPr>
            <w:tcW w:w="558" w:type="dxa"/>
          </w:tcPr>
          <w:p w14:paraId="255DD7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1C1CCFD4" w14:textId="77777777" w:rsidR="00DD1A8B" w:rsidRPr="00AB278E" w:rsidRDefault="00871CC3" w:rsidP="00D42A60">
            <w:pPr>
              <w:rPr>
                <w:rFonts w:ascii="Times New Roman" w:hAnsi="Times New Roman"/>
                <w:szCs w:val="22"/>
              </w:rPr>
            </w:pPr>
            <w:r w:rsidRPr="00AB278E">
              <w:rPr>
                <w:rFonts w:ascii="Times New Roman" w:hAnsi="Times New Roman"/>
                <w:szCs w:val="22"/>
              </w:rPr>
              <w:t>GL Account</w:t>
            </w:r>
          </w:p>
        </w:tc>
        <w:tc>
          <w:tcPr>
            <w:tcW w:w="1080" w:type="dxa"/>
          </w:tcPr>
          <w:p w14:paraId="185DA9D8"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C49954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DF11F36" w14:textId="77777777" w:rsidR="00DD1A8B" w:rsidRPr="00AB278E" w:rsidRDefault="00DD1A8B" w:rsidP="00D42A60">
            <w:pPr>
              <w:rPr>
                <w:sz w:val="20"/>
              </w:rPr>
            </w:pPr>
          </w:p>
        </w:tc>
      </w:tr>
      <w:tr w:rsidR="00CC63D0" w:rsidRPr="00AB278E" w14:paraId="2E55261C" w14:textId="77777777" w:rsidTr="00CC63D0">
        <w:trPr>
          <w:cantSplit/>
        </w:trPr>
        <w:tc>
          <w:tcPr>
            <w:tcW w:w="558" w:type="dxa"/>
          </w:tcPr>
          <w:p w14:paraId="21BA807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0ADE80CA" w14:textId="77777777" w:rsidR="00DD1A8B" w:rsidRPr="00AB278E" w:rsidRDefault="00871CC3" w:rsidP="00D42A60">
            <w:pPr>
              <w:rPr>
                <w:rFonts w:ascii="Times New Roman" w:hAnsi="Times New Roman"/>
                <w:szCs w:val="22"/>
              </w:rPr>
            </w:pPr>
            <w:r w:rsidRPr="00AB278E">
              <w:rPr>
                <w:rFonts w:ascii="Times New Roman" w:hAnsi="Times New Roman"/>
                <w:szCs w:val="22"/>
              </w:rPr>
              <w:t>Line Amount</w:t>
            </w:r>
          </w:p>
        </w:tc>
        <w:tc>
          <w:tcPr>
            <w:tcW w:w="1080" w:type="dxa"/>
          </w:tcPr>
          <w:p w14:paraId="14FF8407" w14:textId="77777777" w:rsidR="00DD1A8B" w:rsidRPr="00AB278E" w:rsidRDefault="000B4E95" w:rsidP="00D42A60">
            <w:pPr>
              <w:rPr>
                <w:rFonts w:ascii="Times New Roman" w:hAnsi="Times New Roman"/>
                <w:szCs w:val="22"/>
              </w:rPr>
            </w:pPr>
            <w:r w:rsidRPr="00AB278E">
              <w:rPr>
                <w:rFonts w:ascii="Times New Roman" w:hAnsi="Times New Roman"/>
                <w:szCs w:val="22"/>
              </w:rPr>
              <w:t>15N</w:t>
            </w:r>
          </w:p>
        </w:tc>
        <w:tc>
          <w:tcPr>
            <w:tcW w:w="1080" w:type="dxa"/>
          </w:tcPr>
          <w:p w14:paraId="2978AE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5C47F52"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Bill amount </w:t>
            </w:r>
            <w:r w:rsidR="004109C4" w:rsidRPr="00AB278E">
              <w:rPr>
                <w:rFonts w:ascii="Times New Roman" w:hAnsi="Times New Roman"/>
                <w:szCs w:val="22"/>
              </w:rPr>
              <w:t>or transaction</w:t>
            </w:r>
            <w:r w:rsidRPr="00AB278E">
              <w:rPr>
                <w:rFonts w:ascii="Times New Roman" w:hAnsi="Times New Roman"/>
                <w:szCs w:val="22"/>
              </w:rPr>
              <w:t xml:space="preserve"> amount</w:t>
            </w:r>
          </w:p>
        </w:tc>
      </w:tr>
      <w:tr w:rsidR="00CC63D0" w:rsidRPr="00AB278E" w14:paraId="50A77EFC" w14:textId="77777777" w:rsidTr="00CC63D0">
        <w:trPr>
          <w:cantSplit/>
        </w:trPr>
        <w:tc>
          <w:tcPr>
            <w:tcW w:w="558" w:type="dxa"/>
          </w:tcPr>
          <w:p w14:paraId="13A3D84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18</w:t>
            </w:r>
          </w:p>
        </w:tc>
        <w:tc>
          <w:tcPr>
            <w:tcW w:w="2520" w:type="dxa"/>
          </w:tcPr>
          <w:p w14:paraId="0FAD59BD" w14:textId="77777777" w:rsidR="00DD1A8B" w:rsidRPr="00AB278E" w:rsidRDefault="00871CC3" w:rsidP="00D42A60">
            <w:pPr>
              <w:rPr>
                <w:rFonts w:ascii="Times New Roman" w:hAnsi="Times New Roman"/>
                <w:szCs w:val="22"/>
              </w:rPr>
            </w:pPr>
            <w:r w:rsidRPr="00AB278E">
              <w:rPr>
                <w:rFonts w:ascii="Times New Roman" w:hAnsi="Times New Roman"/>
                <w:szCs w:val="22"/>
              </w:rPr>
              <w:t>Incr/Decr Indicator</w:t>
            </w:r>
          </w:p>
        </w:tc>
        <w:tc>
          <w:tcPr>
            <w:tcW w:w="1080" w:type="dxa"/>
          </w:tcPr>
          <w:p w14:paraId="08586CBF" w14:textId="77777777" w:rsidR="00DD1A8B" w:rsidRPr="00AB278E" w:rsidRDefault="000B4E95" w:rsidP="00D42A60">
            <w:pPr>
              <w:rPr>
                <w:rFonts w:ascii="Times New Roman" w:hAnsi="Times New Roman"/>
                <w:szCs w:val="22"/>
              </w:rPr>
            </w:pPr>
            <w:r w:rsidRPr="00AB278E">
              <w:rPr>
                <w:rFonts w:ascii="Times New Roman" w:hAnsi="Times New Roman"/>
                <w:szCs w:val="22"/>
              </w:rPr>
              <w:t>1A</w:t>
            </w:r>
          </w:p>
        </w:tc>
        <w:tc>
          <w:tcPr>
            <w:tcW w:w="1080" w:type="dxa"/>
          </w:tcPr>
          <w:p w14:paraId="4350A0FF"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073D26AA" w14:textId="77777777" w:rsidR="000B4E95" w:rsidRPr="00AB278E" w:rsidRDefault="000B4E95" w:rsidP="000B4E95">
            <w:pPr>
              <w:rPr>
                <w:rFonts w:ascii="Times New Roman" w:hAnsi="Times New Roman"/>
                <w:szCs w:val="22"/>
              </w:rPr>
            </w:pPr>
            <w:r w:rsidRPr="00AB278E">
              <w:rPr>
                <w:rFonts w:ascii="Times New Roman" w:hAnsi="Times New Roman"/>
                <w:szCs w:val="22"/>
              </w:rPr>
              <w:t>I For increase</w:t>
            </w:r>
          </w:p>
          <w:p w14:paraId="5000FAEF" w14:textId="77777777" w:rsidR="00DD1A8B" w:rsidRPr="00AB278E" w:rsidRDefault="000B4E95" w:rsidP="000B4E95">
            <w:pPr>
              <w:rPr>
                <w:rFonts w:ascii="Times New Roman" w:hAnsi="Times New Roman"/>
                <w:szCs w:val="22"/>
              </w:rPr>
            </w:pPr>
            <w:r w:rsidRPr="00AB278E">
              <w:rPr>
                <w:rFonts w:ascii="Times New Roman" w:hAnsi="Times New Roman"/>
                <w:szCs w:val="22"/>
              </w:rPr>
              <w:t>D For decrease</w:t>
            </w:r>
          </w:p>
        </w:tc>
      </w:tr>
      <w:tr w:rsidR="00CC63D0" w:rsidRPr="00AB278E" w14:paraId="33940387" w14:textId="77777777" w:rsidTr="00CC63D0">
        <w:trPr>
          <w:cantSplit/>
        </w:trPr>
        <w:tc>
          <w:tcPr>
            <w:tcW w:w="558" w:type="dxa"/>
          </w:tcPr>
          <w:p w14:paraId="44BF73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19</w:t>
            </w:r>
          </w:p>
        </w:tc>
        <w:tc>
          <w:tcPr>
            <w:tcW w:w="2520" w:type="dxa"/>
          </w:tcPr>
          <w:p w14:paraId="7FBBC2F5" w14:textId="77777777" w:rsidR="00DD1A8B" w:rsidRPr="00AB278E" w:rsidRDefault="00871CC3" w:rsidP="00D42A60">
            <w:pPr>
              <w:rPr>
                <w:rFonts w:ascii="Times New Roman" w:hAnsi="Times New Roman"/>
                <w:szCs w:val="22"/>
              </w:rPr>
            </w:pPr>
            <w:r w:rsidRPr="00AB278E">
              <w:rPr>
                <w:rFonts w:ascii="Times New Roman" w:hAnsi="Times New Roman"/>
                <w:szCs w:val="22"/>
              </w:rPr>
              <w:t>Line Description</w:t>
            </w:r>
          </w:p>
        </w:tc>
        <w:tc>
          <w:tcPr>
            <w:tcW w:w="1080" w:type="dxa"/>
          </w:tcPr>
          <w:p w14:paraId="61333134" w14:textId="77777777" w:rsidR="00DD1A8B" w:rsidRPr="00AB278E" w:rsidRDefault="000B4E95" w:rsidP="00D42A60">
            <w:pPr>
              <w:rPr>
                <w:rFonts w:ascii="Times New Roman" w:hAnsi="Times New Roman"/>
                <w:szCs w:val="22"/>
              </w:rPr>
            </w:pPr>
            <w:r w:rsidRPr="00AB278E">
              <w:rPr>
                <w:rFonts w:ascii="Times New Roman" w:hAnsi="Times New Roman"/>
                <w:szCs w:val="22"/>
              </w:rPr>
              <w:t>*</w:t>
            </w:r>
          </w:p>
        </w:tc>
        <w:tc>
          <w:tcPr>
            <w:tcW w:w="1080" w:type="dxa"/>
          </w:tcPr>
          <w:p w14:paraId="03F39001"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1E8305C" w14:textId="77777777" w:rsidR="00DD1A8B" w:rsidRPr="00AB278E" w:rsidRDefault="000B4E95" w:rsidP="00D42A60">
            <w:pPr>
              <w:rPr>
                <w:rFonts w:ascii="Times New Roman" w:hAnsi="Times New Roman"/>
                <w:szCs w:val="22"/>
              </w:rPr>
            </w:pPr>
            <w:r w:rsidRPr="00AB278E">
              <w:rPr>
                <w:rFonts w:ascii="Times New Roman" w:hAnsi="Times New Roman"/>
                <w:szCs w:val="22"/>
              </w:rPr>
              <w:t>*AR_INTERFACE</w:t>
            </w:r>
          </w:p>
        </w:tc>
      </w:tr>
      <w:tr w:rsidR="00CC63D0" w:rsidRPr="00AB278E" w14:paraId="73B8B95A" w14:textId="77777777" w:rsidTr="00CC63D0">
        <w:trPr>
          <w:cantSplit/>
        </w:trPr>
        <w:tc>
          <w:tcPr>
            <w:tcW w:w="558" w:type="dxa"/>
          </w:tcPr>
          <w:p w14:paraId="50581E2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20</w:t>
            </w:r>
          </w:p>
        </w:tc>
        <w:tc>
          <w:tcPr>
            <w:tcW w:w="2520" w:type="dxa"/>
          </w:tcPr>
          <w:p w14:paraId="5F8A4670"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Code</w:t>
            </w:r>
          </w:p>
        </w:tc>
        <w:tc>
          <w:tcPr>
            <w:tcW w:w="1080" w:type="dxa"/>
          </w:tcPr>
          <w:p w14:paraId="56BD2954"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1E751E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23E1BAF" w14:textId="77777777" w:rsidR="00DD1A8B" w:rsidRPr="00AB278E" w:rsidRDefault="00DD1A8B" w:rsidP="00D42A60">
            <w:pPr>
              <w:rPr>
                <w:sz w:val="20"/>
              </w:rPr>
            </w:pPr>
          </w:p>
        </w:tc>
      </w:tr>
      <w:tr w:rsidR="00CC63D0" w:rsidRPr="00AB278E" w14:paraId="5EBF9EB1" w14:textId="77777777" w:rsidTr="00CC63D0">
        <w:trPr>
          <w:cantSplit/>
        </w:trPr>
        <w:tc>
          <w:tcPr>
            <w:tcW w:w="558" w:type="dxa"/>
          </w:tcPr>
          <w:p w14:paraId="10AB950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21</w:t>
            </w:r>
          </w:p>
        </w:tc>
        <w:tc>
          <w:tcPr>
            <w:tcW w:w="2520" w:type="dxa"/>
          </w:tcPr>
          <w:p w14:paraId="2181E82B"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Line</w:t>
            </w:r>
          </w:p>
        </w:tc>
        <w:tc>
          <w:tcPr>
            <w:tcW w:w="1080" w:type="dxa"/>
          </w:tcPr>
          <w:p w14:paraId="0FB4884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BDD9AD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F88D0D1" w14:textId="77777777" w:rsidR="00DD1A8B" w:rsidRPr="00AB278E" w:rsidRDefault="00DD1A8B" w:rsidP="00D42A60">
            <w:pPr>
              <w:rPr>
                <w:sz w:val="20"/>
              </w:rPr>
            </w:pPr>
          </w:p>
        </w:tc>
      </w:tr>
      <w:tr w:rsidR="00CC63D0" w:rsidRPr="00AB278E" w14:paraId="69C8B2A8" w14:textId="77777777" w:rsidTr="00CC63D0">
        <w:trPr>
          <w:cantSplit/>
        </w:trPr>
        <w:tc>
          <w:tcPr>
            <w:tcW w:w="558" w:type="dxa"/>
          </w:tcPr>
          <w:p w14:paraId="7837D20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22</w:t>
            </w:r>
          </w:p>
        </w:tc>
        <w:tc>
          <w:tcPr>
            <w:tcW w:w="2520" w:type="dxa"/>
          </w:tcPr>
          <w:p w14:paraId="10823031" w14:textId="77777777" w:rsidR="00DD1A8B" w:rsidRPr="00AB278E" w:rsidRDefault="00871CC3" w:rsidP="00D42A60">
            <w:pPr>
              <w:rPr>
                <w:rFonts w:ascii="Times New Roman" w:hAnsi="Times New Roman"/>
                <w:szCs w:val="22"/>
              </w:rPr>
            </w:pPr>
            <w:r w:rsidRPr="00AB278E">
              <w:rPr>
                <w:rFonts w:ascii="Times New Roman" w:hAnsi="Times New Roman"/>
                <w:szCs w:val="22"/>
              </w:rPr>
              <w:t>Line Trans Type</w:t>
            </w:r>
          </w:p>
        </w:tc>
        <w:tc>
          <w:tcPr>
            <w:tcW w:w="1080" w:type="dxa"/>
          </w:tcPr>
          <w:p w14:paraId="6D7F77D4" w14:textId="77777777" w:rsidR="00DD1A8B" w:rsidRPr="00AB278E" w:rsidRDefault="000B4E95" w:rsidP="00D42A60">
            <w:pPr>
              <w:rPr>
                <w:rFonts w:ascii="Times New Roman" w:hAnsi="Times New Roman"/>
                <w:szCs w:val="22"/>
              </w:rPr>
            </w:pPr>
            <w:r w:rsidRPr="00AB278E">
              <w:rPr>
                <w:rFonts w:ascii="Times New Roman" w:hAnsi="Times New Roman"/>
                <w:szCs w:val="22"/>
              </w:rPr>
              <w:t>02</w:t>
            </w:r>
          </w:p>
        </w:tc>
        <w:tc>
          <w:tcPr>
            <w:tcW w:w="1080" w:type="dxa"/>
          </w:tcPr>
          <w:p w14:paraId="4E24EA6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941BBA5" w14:textId="77777777" w:rsidR="00DD1A8B" w:rsidRPr="00AB278E" w:rsidRDefault="000B4E95" w:rsidP="00D42A60">
            <w:pPr>
              <w:rPr>
                <w:rFonts w:ascii="Times New Roman" w:hAnsi="Times New Roman"/>
                <w:szCs w:val="22"/>
              </w:rPr>
            </w:pPr>
            <w:r w:rsidRPr="00AB278E">
              <w:rPr>
                <w:rFonts w:ascii="Times New Roman" w:hAnsi="Times New Roman"/>
                <w:szCs w:val="22"/>
              </w:rPr>
              <w:t>Reimbursement receivable</w:t>
            </w:r>
          </w:p>
        </w:tc>
      </w:tr>
      <w:tr w:rsidR="00CC63D0" w:rsidRPr="00AB278E" w14:paraId="062A764B" w14:textId="77777777" w:rsidTr="00CC63D0">
        <w:trPr>
          <w:cantSplit/>
        </w:trPr>
        <w:tc>
          <w:tcPr>
            <w:tcW w:w="558" w:type="dxa"/>
          </w:tcPr>
          <w:p w14:paraId="537AD1D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23</w:t>
            </w:r>
          </w:p>
        </w:tc>
        <w:tc>
          <w:tcPr>
            <w:tcW w:w="2520" w:type="dxa"/>
          </w:tcPr>
          <w:p w14:paraId="29D0F3C8" w14:textId="77777777" w:rsidR="00DD1A8B" w:rsidRPr="00AB278E" w:rsidRDefault="00871CC3" w:rsidP="00D42A60">
            <w:pPr>
              <w:rPr>
                <w:rFonts w:ascii="Times New Roman" w:hAnsi="Times New Roman"/>
                <w:szCs w:val="22"/>
              </w:rPr>
            </w:pPr>
            <w:r w:rsidRPr="00AB278E">
              <w:rPr>
                <w:rFonts w:ascii="Times New Roman" w:hAnsi="Times New Roman"/>
                <w:szCs w:val="22"/>
              </w:rPr>
              <w:t>Text Type</w:t>
            </w:r>
          </w:p>
        </w:tc>
        <w:tc>
          <w:tcPr>
            <w:tcW w:w="1080" w:type="dxa"/>
          </w:tcPr>
          <w:p w14:paraId="50250ED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8B7C1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C7A981C" w14:textId="77777777" w:rsidR="00DD1A8B" w:rsidRPr="00AB278E" w:rsidRDefault="00DD1A8B" w:rsidP="00D42A60">
            <w:pPr>
              <w:rPr>
                <w:sz w:val="20"/>
              </w:rPr>
            </w:pPr>
          </w:p>
        </w:tc>
      </w:tr>
      <w:tr w:rsidR="00CC63D0" w:rsidRPr="00AB278E" w14:paraId="02F549FF" w14:textId="77777777" w:rsidTr="00CC63D0">
        <w:trPr>
          <w:cantSplit/>
        </w:trPr>
        <w:tc>
          <w:tcPr>
            <w:tcW w:w="558" w:type="dxa"/>
          </w:tcPr>
          <w:p w14:paraId="2608C22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24</w:t>
            </w:r>
          </w:p>
        </w:tc>
        <w:tc>
          <w:tcPr>
            <w:tcW w:w="2520" w:type="dxa"/>
          </w:tcPr>
          <w:p w14:paraId="390C769B" w14:textId="77777777" w:rsidR="00DD1A8B" w:rsidRPr="00AB278E" w:rsidRDefault="00871CC3" w:rsidP="00D42A60">
            <w:pPr>
              <w:rPr>
                <w:rFonts w:ascii="Times New Roman" w:hAnsi="Times New Roman"/>
                <w:szCs w:val="22"/>
              </w:rPr>
            </w:pPr>
            <w:r w:rsidRPr="00AB278E">
              <w:rPr>
                <w:rFonts w:ascii="Times New Roman" w:hAnsi="Times New Roman"/>
                <w:szCs w:val="22"/>
              </w:rPr>
              <w:t>Interest Rate</w:t>
            </w:r>
          </w:p>
        </w:tc>
        <w:tc>
          <w:tcPr>
            <w:tcW w:w="1080" w:type="dxa"/>
          </w:tcPr>
          <w:p w14:paraId="2E2EF37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A402B26"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AC42CBD" w14:textId="77777777" w:rsidR="00DD1A8B" w:rsidRPr="00AB278E" w:rsidRDefault="00DD1A8B" w:rsidP="00D42A60">
            <w:pPr>
              <w:rPr>
                <w:sz w:val="20"/>
              </w:rPr>
            </w:pPr>
          </w:p>
        </w:tc>
      </w:tr>
      <w:tr w:rsidR="00CC63D0" w:rsidRPr="00AB278E" w14:paraId="6B7883D1" w14:textId="77777777" w:rsidTr="00CC63D0">
        <w:trPr>
          <w:cantSplit/>
        </w:trPr>
        <w:tc>
          <w:tcPr>
            <w:tcW w:w="558" w:type="dxa"/>
          </w:tcPr>
          <w:p w14:paraId="17246E5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25</w:t>
            </w:r>
          </w:p>
        </w:tc>
        <w:tc>
          <w:tcPr>
            <w:tcW w:w="2520" w:type="dxa"/>
          </w:tcPr>
          <w:p w14:paraId="6BAABE80" w14:textId="77777777" w:rsidR="00DD1A8B" w:rsidRPr="00AB278E" w:rsidRDefault="00871CC3" w:rsidP="00D42A60">
            <w:pPr>
              <w:rPr>
                <w:rFonts w:ascii="Times New Roman" w:hAnsi="Times New Roman"/>
                <w:szCs w:val="22"/>
              </w:rPr>
            </w:pPr>
            <w:r w:rsidRPr="00AB278E">
              <w:rPr>
                <w:rFonts w:ascii="Times New Roman" w:hAnsi="Times New Roman"/>
                <w:szCs w:val="22"/>
              </w:rPr>
              <w:t>Travel Type</w:t>
            </w:r>
          </w:p>
        </w:tc>
        <w:tc>
          <w:tcPr>
            <w:tcW w:w="1080" w:type="dxa"/>
          </w:tcPr>
          <w:p w14:paraId="105B27B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4106597"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41602DC" w14:textId="77777777" w:rsidR="00DD1A8B" w:rsidRPr="00AB278E" w:rsidRDefault="00DD1A8B" w:rsidP="00D42A60">
            <w:pPr>
              <w:rPr>
                <w:sz w:val="20"/>
              </w:rPr>
            </w:pPr>
          </w:p>
        </w:tc>
      </w:tr>
      <w:tr w:rsidR="00CC63D0" w:rsidRPr="00AB278E" w14:paraId="25DE8DEB" w14:textId="77777777" w:rsidTr="00CC63D0">
        <w:trPr>
          <w:cantSplit/>
        </w:trPr>
        <w:tc>
          <w:tcPr>
            <w:tcW w:w="558" w:type="dxa"/>
          </w:tcPr>
          <w:p w14:paraId="0965D7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26</w:t>
            </w:r>
          </w:p>
        </w:tc>
        <w:tc>
          <w:tcPr>
            <w:tcW w:w="2520" w:type="dxa"/>
          </w:tcPr>
          <w:p w14:paraId="22FE6792" w14:textId="77777777" w:rsidR="00DD1A8B" w:rsidRPr="00AB278E" w:rsidRDefault="00871CC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14D818E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4140B0C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9CAD872" w14:textId="77777777" w:rsidR="00DD1A8B" w:rsidRPr="00AB278E" w:rsidRDefault="00DD1A8B" w:rsidP="00D42A60">
            <w:pPr>
              <w:rPr>
                <w:sz w:val="20"/>
              </w:rPr>
            </w:pPr>
          </w:p>
        </w:tc>
      </w:tr>
      <w:tr w:rsidR="00CC63D0" w:rsidRPr="00AB278E" w14:paraId="19083D4C" w14:textId="77777777" w:rsidTr="00CC63D0">
        <w:trPr>
          <w:cantSplit/>
        </w:trPr>
        <w:tc>
          <w:tcPr>
            <w:tcW w:w="558" w:type="dxa"/>
          </w:tcPr>
          <w:p w14:paraId="65F737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27</w:t>
            </w:r>
          </w:p>
        </w:tc>
        <w:tc>
          <w:tcPr>
            <w:tcW w:w="2520" w:type="dxa"/>
          </w:tcPr>
          <w:p w14:paraId="581B0B7D" w14:textId="77777777" w:rsidR="00DD1A8B" w:rsidRPr="00AB278E" w:rsidRDefault="00871CC3"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2094B08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343DC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D6223E7" w14:textId="77777777" w:rsidR="00DD1A8B" w:rsidRPr="00AB278E" w:rsidRDefault="00DD1A8B" w:rsidP="00D42A60">
            <w:pPr>
              <w:rPr>
                <w:sz w:val="20"/>
              </w:rPr>
            </w:pPr>
          </w:p>
        </w:tc>
      </w:tr>
      <w:tr w:rsidR="00CC63D0" w:rsidRPr="00AB278E" w14:paraId="455BB3D7" w14:textId="77777777" w:rsidTr="00CC63D0">
        <w:trPr>
          <w:cantSplit/>
        </w:trPr>
        <w:tc>
          <w:tcPr>
            <w:tcW w:w="558" w:type="dxa"/>
          </w:tcPr>
          <w:p w14:paraId="6C24580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28</w:t>
            </w:r>
          </w:p>
        </w:tc>
        <w:tc>
          <w:tcPr>
            <w:tcW w:w="2520" w:type="dxa"/>
          </w:tcPr>
          <w:p w14:paraId="49533448" w14:textId="77777777" w:rsidR="00DD1A8B" w:rsidRPr="00AB278E" w:rsidRDefault="00871CC3" w:rsidP="00D42A60">
            <w:pPr>
              <w:rPr>
                <w:rFonts w:ascii="Times New Roman" w:hAnsi="Times New Roman"/>
                <w:szCs w:val="22"/>
              </w:rPr>
            </w:pPr>
            <w:r w:rsidRPr="00AB278E">
              <w:rPr>
                <w:rFonts w:ascii="Times New Roman" w:hAnsi="Times New Roman"/>
                <w:szCs w:val="22"/>
              </w:rPr>
              <w:t>Overpayment Type</w:t>
            </w:r>
          </w:p>
        </w:tc>
        <w:tc>
          <w:tcPr>
            <w:tcW w:w="1080" w:type="dxa"/>
          </w:tcPr>
          <w:p w14:paraId="1809795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E7FACA8"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30F8485" w14:textId="77777777" w:rsidR="00DD1A8B" w:rsidRPr="00AB278E" w:rsidRDefault="00DD1A8B" w:rsidP="00D42A60">
            <w:pPr>
              <w:rPr>
                <w:sz w:val="20"/>
              </w:rPr>
            </w:pPr>
          </w:p>
        </w:tc>
      </w:tr>
      <w:tr w:rsidR="00871CC3" w:rsidRPr="00AB278E" w14:paraId="3D719702" w14:textId="77777777" w:rsidTr="00CC63D0">
        <w:trPr>
          <w:cantSplit/>
        </w:trPr>
        <w:tc>
          <w:tcPr>
            <w:tcW w:w="558" w:type="dxa"/>
          </w:tcPr>
          <w:p w14:paraId="6A0F0A8E" w14:textId="77777777" w:rsidR="00871CC3" w:rsidRPr="00AB278E" w:rsidRDefault="00871CC3" w:rsidP="00CC63D0">
            <w:pPr>
              <w:jc w:val="right"/>
              <w:rPr>
                <w:rFonts w:ascii="Times New Roman" w:hAnsi="Times New Roman"/>
                <w:szCs w:val="22"/>
              </w:rPr>
            </w:pPr>
            <w:r w:rsidRPr="00AB278E">
              <w:rPr>
                <w:rFonts w:ascii="Times New Roman" w:hAnsi="Times New Roman"/>
                <w:szCs w:val="22"/>
              </w:rPr>
              <w:t>28</w:t>
            </w:r>
          </w:p>
        </w:tc>
        <w:tc>
          <w:tcPr>
            <w:tcW w:w="2520" w:type="dxa"/>
          </w:tcPr>
          <w:p w14:paraId="5E14E66A" w14:textId="77777777" w:rsidR="00871CC3"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62D861DF" w14:textId="77777777" w:rsidR="00871CC3"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22FA166" w14:textId="77777777" w:rsidR="00871CC3"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4F836C" w14:textId="77777777" w:rsidR="00871CC3" w:rsidRPr="00AB278E" w:rsidRDefault="00871CC3" w:rsidP="00D42A60">
            <w:pPr>
              <w:rPr>
                <w:sz w:val="20"/>
              </w:rPr>
            </w:pPr>
          </w:p>
        </w:tc>
      </w:tr>
      <w:tr w:rsidR="00CC63D0" w:rsidRPr="00AB278E" w14:paraId="1F0B476A" w14:textId="77777777" w:rsidTr="00CC63D0">
        <w:trPr>
          <w:cantSplit/>
        </w:trPr>
        <w:tc>
          <w:tcPr>
            <w:tcW w:w="558" w:type="dxa"/>
          </w:tcPr>
          <w:p w14:paraId="49BAFA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29</w:t>
            </w:r>
          </w:p>
        </w:tc>
        <w:tc>
          <w:tcPr>
            <w:tcW w:w="2520" w:type="dxa"/>
          </w:tcPr>
          <w:p w14:paraId="251E3606" w14:textId="77777777" w:rsidR="00DD1A8B"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130B4B71"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359D79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AF7AEB" w14:textId="77777777" w:rsidR="00DD1A8B" w:rsidRPr="00AB278E" w:rsidRDefault="00DD1A8B" w:rsidP="00D42A60">
            <w:pPr>
              <w:rPr>
                <w:sz w:val="20"/>
              </w:rPr>
            </w:pPr>
          </w:p>
        </w:tc>
      </w:tr>
      <w:tr w:rsidR="00CC63D0" w:rsidRPr="00AB278E" w14:paraId="28871F38" w14:textId="77777777" w:rsidTr="00CC63D0">
        <w:trPr>
          <w:cantSplit/>
        </w:trPr>
        <w:tc>
          <w:tcPr>
            <w:tcW w:w="558" w:type="dxa"/>
          </w:tcPr>
          <w:p w14:paraId="0EBF704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30</w:t>
            </w:r>
          </w:p>
        </w:tc>
        <w:tc>
          <w:tcPr>
            <w:tcW w:w="2520" w:type="dxa"/>
          </w:tcPr>
          <w:p w14:paraId="6142DAD6" w14:textId="77777777" w:rsidR="00DD1A8B" w:rsidRPr="00AB278E" w:rsidRDefault="00871CC3" w:rsidP="00D42A60">
            <w:pPr>
              <w:rPr>
                <w:rFonts w:ascii="Times New Roman" w:hAnsi="Times New Roman"/>
                <w:szCs w:val="22"/>
              </w:rPr>
            </w:pPr>
            <w:r w:rsidRPr="00AB278E">
              <w:rPr>
                <w:rFonts w:ascii="Times New Roman" w:hAnsi="Times New Roman"/>
                <w:szCs w:val="22"/>
              </w:rPr>
              <w:t>Cost Center</w:t>
            </w:r>
          </w:p>
        </w:tc>
        <w:tc>
          <w:tcPr>
            <w:tcW w:w="1080" w:type="dxa"/>
          </w:tcPr>
          <w:p w14:paraId="5CD2206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432E9E4"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0437FB5" w14:textId="77777777" w:rsidR="00DD1A8B" w:rsidRPr="00AB278E" w:rsidRDefault="00DD1A8B" w:rsidP="00D42A60">
            <w:pPr>
              <w:rPr>
                <w:sz w:val="20"/>
              </w:rPr>
            </w:pPr>
          </w:p>
        </w:tc>
      </w:tr>
    </w:tbl>
    <w:p w14:paraId="62C5605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90EB264"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CONFIRMATION DOCUMENT</w:t>
      </w:r>
    </w:p>
    <w:p w14:paraId="53DE81AA" w14:textId="77777777" w:rsidR="009A66D3" w:rsidRPr="00AB278E" w:rsidRDefault="009A66D3" w:rsidP="009A66D3">
      <w:pPr>
        <w:overflowPunct/>
        <w:textAlignment w:val="auto"/>
        <w:rPr>
          <w:rFonts w:ascii="Times New Roman" w:hAnsi="Times New Roman"/>
          <w:color w:val="000000"/>
          <w:szCs w:val="22"/>
        </w:rPr>
      </w:pPr>
    </w:p>
    <w:p w14:paraId="1A2140B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08BC337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4529B6D" w14:textId="77777777" w:rsidTr="00CC63D0">
        <w:trPr>
          <w:cantSplit/>
          <w:tblHeader/>
        </w:trPr>
        <w:tc>
          <w:tcPr>
            <w:tcW w:w="558" w:type="dxa"/>
          </w:tcPr>
          <w:p w14:paraId="370E98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5FD12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8AF6AF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CA67F8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A7778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AF17BE" w14:textId="77777777" w:rsidTr="00CC63D0">
        <w:trPr>
          <w:cantSplit/>
        </w:trPr>
        <w:tc>
          <w:tcPr>
            <w:tcW w:w="558" w:type="dxa"/>
          </w:tcPr>
          <w:p w14:paraId="40216B2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Pr>
          <w:p w14:paraId="5D19A198"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Pr>
          <w:p w14:paraId="3B5934E9" w14:textId="77777777" w:rsidR="00DA136E" w:rsidRPr="00AB278E" w:rsidRDefault="004403A4" w:rsidP="00D42A60">
            <w:pPr>
              <w:rPr>
                <w:rFonts w:ascii="Times New Roman" w:hAnsi="Times New Roman"/>
                <w:szCs w:val="22"/>
              </w:rPr>
            </w:pPr>
            <w:r w:rsidRPr="00AB278E">
              <w:rPr>
                <w:rFonts w:ascii="Times New Roman" w:hAnsi="Times New Roman"/>
                <w:szCs w:val="22"/>
              </w:rPr>
              <w:t>CTL</w:t>
            </w:r>
          </w:p>
        </w:tc>
        <w:tc>
          <w:tcPr>
            <w:tcW w:w="1080" w:type="dxa"/>
          </w:tcPr>
          <w:p w14:paraId="684FAFA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413624D"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3E86FF" w14:textId="77777777" w:rsidTr="00CC63D0">
        <w:trPr>
          <w:cantSplit/>
        </w:trPr>
        <w:tc>
          <w:tcPr>
            <w:tcW w:w="558" w:type="dxa"/>
          </w:tcPr>
          <w:p w14:paraId="062E797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3FF7835B"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w:t>
            </w:r>
          </w:p>
        </w:tc>
        <w:tc>
          <w:tcPr>
            <w:tcW w:w="1080" w:type="dxa"/>
          </w:tcPr>
          <w:p w14:paraId="157716D3" w14:textId="77777777" w:rsidR="00DA136E" w:rsidRPr="00AB278E" w:rsidRDefault="004403A4" w:rsidP="00D42A60">
            <w:pPr>
              <w:rPr>
                <w:rFonts w:ascii="Times New Roman" w:hAnsi="Times New Roman"/>
                <w:szCs w:val="22"/>
              </w:rPr>
            </w:pPr>
            <w:r w:rsidRPr="00AB278E">
              <w:rPr>
                <w:rFonts w:ascii="Times New Roman" w:hAnsi="Times New Roman"/>
                <w:szCs w:val="22"/>
              </w:rPr>
              <w:t>FMS</w:t>
            </w:r>
          </w:p>
        </w:tc>
        <w:tc>
          <w:tcPr>
            <w:tcW w:w="1080" w:type="dxa"/>
          </w:tcPr>
          <w:p w14:paraId="14B34B30"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3D581C32"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E337142" w14:textId="77777777" w:rsidTr="00CC63D0">
        <w:trPr>
          <w:cantSplit/>
        </w:trPr>
        <w:tc>
          <w:tcPr>
            <w:tcW w:w="558" w:type="dxa"/>
          </w:tcPr>
          <w:p w14:paraId="11CDE6D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1E7A70"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w:t>
            </w:r>
          </w:p>
        </w:tc>
        <w:tc>
          <w:tcPr>
            <w:tcW w:w="1080" w:type="dxa"/>
          </w:tcPr>
          <w:p w14:paraId="634BDF78" w14:textId="77777777" w:rsidR="00DA136E" w:rsidRPr="00AB278E" w:rsidRDefault="004403A4" w:rsidP="00D42A60">
            <w:pPr>
              <w:rPr>
                <w:rFonts w:ascii="Times New Roman" w:hAnsi="Times New Roman"/>
                <w:szCs w:val="22"/>
              </w:rPr>
            </w:pPr>
            <w:r w:rsidRPr="00AB278E">
              <w:rPr>
                <w:rFonts w:ascii="Times New Roman" w:hAnsi="Times New Roman"/>
                <w:szCs w:val="22"/>
              </w:rPr>
              <w:t>ARS</w:t>
            </w:r>
          </w:p>
        </w:tc>
        <w:tc>
          <w:tcPr>
            <w:tcW w:w="1080" w:type="dxa"/>
          </w:tcPr>
          <w:p w14:paraId="70C8F50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686DFA97"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607AC148" w14:textId="77777777" w:rsidTr="00CC63D0">
        <w:trPr>
          <w:cantSplit/>
        </w:trPr>
        <w:tc>
          <w:tcPr>
            <w:tcW w:w="558" w:type="dxa"/>
          </w:tcPr>
          <w:p w14:paraId="768CDB3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4C30947" w14:textId="77777777" w:rsidR="00DA136E" w:rsidRPr="00AB278E" w:rsidRDefault="004403A4" w:rsidP="00D42A60">
            <w:pPr>
              <w:rPr>
                <w:rFonts w:ascii="Times New Roman" w:hAnsi="Times New Roman"/>
                <w:szCs w:val="22"/>
              </w:rPr>
            </w:pPr>
            <w:r w:rsidRPr="00AB278E">
              <w:rPr>
                <w:rFonts w:ascii="Times New Roman" w:hAnsi="Times New Roman"/>
                <w:szCs w:val="22"/>
              </w:rPr>
              <w:t>Submitting Station</w:t>
            </w:r>
          </w:p>
        </w:tc>
        <w:tc>
          <w:tcPr>
            <w:tcW w:w="1080" w:type="dxa"/>
          </w:tcPr>
          <w:p w14:paraId="1947AE1B" w14:textId="77777777" w:rsidR="00DA136E"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6DEEF5F5" w14:textId="77777777" w:rsidR="00DA136E" w:rsidRPr="00AB278E" w:rsidRDefault="00DA136E" w:rsidP="00D42A60">
            <w:pPr>
              <w:rPr>
                <w:sz w:val="20"/>
              </w:rPr>
            </w:pPr>
          </w:p>
        </w:tc>
        <w:tc>
          <w:tcPr>
            <w:tcW w:w="4338" w:type="dxa"/>
          </w:tcPr>
          <w:p w14:paraId="035EA208" w14:textId="77777777" w:rsidR="00DA136E" w:rsidRPr="00AB278E" w:rsidRDefault="004403A4" w:rsidP="00D42A60">
            <w:pPr>
              <w:rPr>
                <w:rFonts w:ascii="Times New Roman" w:hAnsi="Times New Roman"/>
                <w:szCs w:val="22"/>
              </w:rPr>
            </w:pPr>
            <w:r w:rsidRPr="00AB278E">
              <w:rPr>
                <w:rFonts w:ascii="Times New Roman" w:hAnsi="Times New Roman"/>
                <w:szCs w:val="22"/>
              </w:rPr>
              <w:t>IFCAP Station</w:t>
            </w:r>
          </w:p>
        </w:tc>
      </w:tr>
      <w:tr w:rsidR="00CC63D0" w:rsidRPr="00AB278E" w14:paraId="2405538B" w14:textId="77777777" w:rsidTr="00CC63D0">
        <w:trPr>
          <w:cantSplit/>
        </w:trPr>
        <w:tc>
          <w:tcPr>
            <w:tcW w:w="558" w:type="dxa"/>
          </w:tcPr>
          <w:p w14:paraId="6055BF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54A8EA82"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Class</w:t>
            </w:r>
          </w:p>
        </w:tc>
        <w:tc>
          <w:tcPr>
            <w:tcW w:w="1080" w:type="dxa"/>
          </w:tcPr>
          <w:p w14:paraId="6F394FF2" w14:textId="77777777" w:rsidR="00DA136E" w:rsidRPr="00AB278E" w:rsidRDefault="004403A4" w:rsidP="00D42A60">
            <w:pPr>
              <w:rPr>
                <w:rFonts w:ascii="Times New Roman" w:hAnsi="Times New Roman"/>
                <w:szCs w:val="22"/>
              </w:rPr>
            </w:pPr>
            <w:r w:rsidRPr="00AB278E">
              <w:rPr>
                <w:rFonts w:ascii="Times New Roman" w:hAnsi="Times New Roman"/>
                <w:szCs w:val="22"/>
              </w:rPr>
              <w:t>DCT</w:t>
            </w:r>
          </w:p>
        </w:tc>
        <w:tc>
          <w:tcPr>
            <w:tcW w:w="1080" w:type="dxa"/>
          </w:tcPr>
          <w:p w14:paraId="04BCE523"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DAF2AAF" w14:textId="77777777" w:rsidR="00DA136E" w:rsidRPr="00AB278E" w:rsidRDefault="004403A4" w:rsidP="00D42A60">
            <w:pPr>
              <w:rPr>
                <w:rFonts w:ascii="Times New Roman" w:hAnsi="Times New Roman"/>
                <w:szCs w:val="22"/>
              </w:rPr>
            </w:pPr>
            <w:r w:rsidRPr="00AB278E">
              <w:rPr>
                <w:rFonts w:ascii="Times New Roman" w:hAnsi="Times New Roman"/>
                <w:szCs w:val="22"/>
              </w:rPr>
              <w:t>Document Confirmation Transaction</w:t>
            </w:r>
          </w:p>
        </w:tc>
      </w:tr>
      <w:tr w:rsidR="00CC63D0" w:rsidRPr="00AB278E" w14:paraId="58C9BBBC" w14:textId="77777777" w:rsidTr="00CC63D0">
        <w:trPr>
          <w:cantSplit/>
        </w:trPr>
        <w:tc>
          <w:tcPr>
            <w:tcW w:w="558" w:type="dxa"/>
          </w:tcPr>
          <w:p w14:paraId="7B62B86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154987D6"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c>
          <w:tcPr>
            <w:tcW w:w="1080" w:type="dxa"/>
          </w:tcPr>
          <w:p w14:paraId="40ECE19A" w14:textId="77777777" w:rsidR="00DA136E" w:rsidRPr="00AB278E" w:rsidRDefault="004403A4" w:rsidP="00D42A60">
            <w:pPr>
              <w:rPr>
                <w:rFonts w:ascii="Times New Roman" w:hAnsi="Times New Roman"/>
                <w:szCs w:val="22"/>
              </w:rPr>
            </w:pPr>
            <w:r w:rsidRPr="00AB278E">
              <w:rPr>
                <w:rFonts w:ascii="Times New Roman" w:hAnsi="Times New Roman"/>
                <w:szCs w:val="22"/>
              </w:rPr>
              <w:t>2A</w:t>
            </w:r>
          </w:p>
        </w:tc>
        <w:tc>
          <w:tcPr>
            <w:tcW w:w="1080" w:type="dxa"/>
          </w:tcPr>
          <w:p w14:paraId="5A97A803" w14:textId="77777777" w:rsidR="00DA136E" w:rsidRPr="00AB278E" w:rsidRDefault="00DA136E" w:rsidP="00D42A60">
            <w:pPr>
              <w:rPr>
                <w:sz w:val="20"/>
              </w:rPr>
            </w:pPr>
          </w:p>
        </w:tc>
        <w:tc>
          <w:tcPr>
            <w:tcW w:w="4338" w:type="dxa"/>
          </w:tcPr>
          <w:p w14:paraId="0715577B"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r>
      <w:tr w:rsidR="00CC63D0" w:rsidRPr="00AB278E" w14:paraId="10FA8E51" w14:textId="77777777" w:rsidTr="00CC63D0">
        <w:trPr>
          <w:cantSplit/>
        </w:trPr>
        <w:tc>
          <w:tcPr>
            <w:tcW w:w="558" w:type="dxa"/>
          </w:tcPr>
          <w:p w14:paraId="4E340206"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3C3E7B25" w14:textId="77777777" w:rsidR="00DA136E" w:rsidRPr="00AB278E" w:rsidRDefault="004403A4" w:rsidP="00D42A60">
            <w:pPr>
              <w:rPr>
                <w:rFonts w:ascii="Times New Roman" w:hAnsi="Times New Roman"/>
                <w:szCs w:val="22"/>
              </w:rPr>
            </w:pPr>
            <w:r w:rsidRPr="00AB278E">
              <w:rPr>
                <w:rFonts w:ascii="Times New Roman" w:hAnsi="Times New Roman"/>
                <w:szCs w:val="22"/>
              </w:rPr>
              <w:t>Sec1 Code</w:t>
            </w:r>
          </w:p>
        </w:tc>
        <w:tc>
          <w:tcPr>
            <w:tcW w:w="1080" w:type="dxa"/>
          </w:tcPr>
          <w:p w14:paraId="4407018C" w14:textId="77777777" w:rsidR="00DA136E" w:rsidRPr="00AB278E" w:rsidRDefault="004403A4" w:rsidP="00D42A60">
            <w:pPr>
              <w:rPr>
                <w:rFonts w:ascii="Times New Roman" w:hAnsi="Times New Roman"/>
                <w:szCs w:val="22"/>
              </w:rPr>
            </w:pPr>
            <w:r w:rsidRPr="00AB278E">
              <w:rPr>
                <w:rFonts w:ascii="Times New Roman" w:hAnsi="Times New Roman"/>
                <w:szCs w:val="22"/>
              </w:rPr>
              <w:t>4A</w:t>
            </w:r>
          </w:p>
        </w:tc>
        <w:tc>
          <w:tcPr>
            <w:tcW w:w="1080" w:type="dxa"/>
          </w:tcPr>
          <w:p w14:paraId="5BD34028"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25138BD" w14:textId="77777777" w:rsidR="00DA136E" w:rsidRPr="00AB278E" w:rsidRDefault="004403A4" w:rsidP="00D42A60">
            <w:pPr>
              <w:rPr>
                <w:rFonts w:ascii="Times New Roman" w:hAnsi="Times New Roman"/>
                <w:szCs w:val="22"/>
              </w:rPr>
            </w:pPr>
            <w:r w:rsidRPr="00AB278E">
              <w:rPr>
                <w:rFonts w:ascii="Times New Roman" w:hAnsi="Times New Roman"/>
                <w:szCs w:val="22"/>
              </w:rPr>
              <w:t>VHA = 10, VBA = 20</w:t>
            </w:r>
          </w:p>
        </w:tc>
      </w:tr>
      <w:tr w:rsidR="00CC63D0" w:rsidRPr="00AB278E" w14:paraId="32104D0E" w14:textId="77777777" w:rsidTr="00CC63D0">
        <w:trPr>
          <w:cantSplit/>
        </w:trPr>
        <w:tc>
          <w:tcPr>
            <w:tcW w:w="558" w:type="dxa"/>
          </w:tcPr>
          <w:p w14:paraId="7732833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67E1450C" w14:textId="77777777" w:rsidR="00DD1A8B"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4822DCAA" w14:textId="77777777" w:rsidR="00DD1A8B" w:rsidRPr="00AB278E" w:rsidRDefault="004403A4" w:rsidP="00D42A60">
            <w:pPr>
              <w:rPr>
                <w:rFonts w:ascii="Times New Roman" w:hAnsi="Times New Roman"/>
                <w:szCs w:val="22"/>
              </w:rPr>
            </w:pPr>
            <w:r w:rsidRPr="00AB278E">
              <w:rPr>
                <w:rFonts w:ascii="Times New Roman" w:hAnsi="Times New Roman"/>
                <w:szCs w:val="22"/>
              </w:rPr>
              <w:t>null</w:t>
            </w:r>
          </w:p>
        </w:tc>
        <w:tc>
          <w:tcPr>
            <w:tcW w:w="1080" w:type="dxa"/>
          </w:tcPr>
          <w:p w14:paraId="7C783088" w14:textId="77777777" w:rsidR="00DD1A8B"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29EADC40" w14:textId="77777777" w:rsidR="00DD1A8B" w:rsidRPr="00AB278E" w:rsidRDefault="00DD1A8B" w:rsidP="00D42A60">
            <w:pPr>
              <w:rPr>
                <w:sz w:val="20"/>
              </w:rPr>
            </w:pPr>
          </w:p>
        </w:tc>
      </w:tr>
      <w:tr w:rsidR="00CC63D0" w:rsidRPr="00AB278E" w14:paraId="05360239" w14:textId="77777777" w:rsidTr="00CC63D0">
        <w:trPr>
          <w:cantSplit/>
        </w:trPr>
        <w:tc>
          <w:tcPr>
            <w:tcW w:w="558" w:type="dxa"/>
          </w:tcPr>
          <w:p w14:paraId="3668E8B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71B41A54"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Number</w:t>
            </w:r>
          </w:p>
        </w:tc>
        <w:tc>
          <w:tcPr>
            <w:tcW w:w="1080" w:type="dxa"/>
          </w:tcPr>
          <w:p w14:paraId="2562F9A9" w14:textId="77777777" w:rsidR="00DD1A8B" w:rsidRPr="00AB278E" w:rsidRDefault="004403A4" w:rsidP="00D42A60">
            <w:pPr>
              <w:rPr>
                <w:rFonts w:ascii="Times New Roman" w:hAnsi="Times New Roman"/>
                <w:szCs w:val="22"/>
              </w:rPr>
            </w:pPr>
            <w:r w:rsidRPr="00AB278E">
              <w:rPr>
                <w:rFonts w:ascii="Times New Roman" w:hAnsi="Times New Roman"/>
                <w:szCs w:val="22"/>
              </w:rPr>
              <w:t>11A</w:t>
            </w:r>
          </w:p>
        </w:tc>
        <w:tc>
          <w:tcPr>
            <w:tcW w:w="1080" w:type="dxa"/>
          </w:tcPr>
          <w:p w14:paraId="611086A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520AD90F" w14:textId="77777777" w:rsidR="00DD1A8B" w:rsidRPr="00AB278E" w:rsidRDefault="004403A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B5168F" w14:textId="77777777" w:rsidTr="00CC63D0">
        <w:trPr>
          <w:cantSplit/>
        </w:trPr>
        <w:tc>
          <w:tcPr>
            <w:tcW w:w="558" w:type="dxa"/>
          </w:tcPr>
          <w:p w14:paraId="03FFFC2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0E794DE5"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Date</w:t>
            </w:r>
          </w:p>
        </w:tc>
        <w:tc>
          <w:tcPr>
            <w:tcW w:w="1080" w:type="dxa"/>
          </w:tcPr>
          <w:p w14:paraId="5EAE08FB" w14:textId="77777777" w:rsidR="00DD1A8B" w:rsidRPr="00AB278E" w:rsidRDefault="004403A4" w:rsidP="00D42A60">
            <w:pPr>
              <w:rPr>
                <w:rFonts w:ascii="Times New Roman" w:hAnsi="Times New Roman"/>
                <w:szCs w:val="22"/>
              </w:rPr>
            </w:pPr>
            <w:r w:rsidRPr="00AB278E">
              <w:rPr>
                <w:rFonts w:ascii="Times New Roman" w:hAnsi="Times New Roman"/>
                <w:szCs w:val="22"/>
              </w:rPr>
              <w:t>8N</w:t>
            </w:r>
          </w:p>
        </w:tc>
        <w:tc>
          <w:tcPr>
            <w:tcW w:w="1080" w:type="dxa"/>
          </w:tcPr>
          <w:p w14:paraId="559B6744"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5D56CA0" w14:textId="77777777" w:rsidR="00DD1A8B" w:rsidRPr="00AB278E" w:rsidRDefault="004109C4" w:rsidP="00D42A60">
            <w:pPr>
              <w:rPr>
                <w:rFonts w:ascii="Times New Roman" w:hAnsi="Times New Roman"/>
                <w:szCs w:val="22"/>
              </w:rPr>
            </w:pPr>
            <w:r w:rsidRPr="00AB278E">
              <w:rPr>
                <w:rFonts w:ascii="Times New Roman" w:hAnsi="Times New Roman"/>
                <w:szCs w:val="22"/>
              </w:rPr>
              <w:t>Calendar</w:t>
            </w:r>
            <w:r w:rsidR="004403A4" w:rsidRPr="00AB278E">
              <w:rPr>
                <w:rFonts w:ascii="Times New Roman" w:hAnsi="Times New Roman"/>
                <w:szCs w:val="22"/>
              </w:rPr>
              <w:t xml:space="preserve"> date document created (YYYYMMDD)</w:t>
            </w:r>
          </w:p>
        </w:tc>
      </w:tr>
      <w:tr w:rsidR="00CC63D0" w:rsidRPr="00AB278E" w14:paraId="17F234D5" w14:textId="77777777" w:rsidTr="00CC63D0">
        <w:trPr>
          <w:cantSplit/>
        </w:trPr>
        <w:tc>
          <w:tcPr>
            <w:tcW w:w="558" w:type="dxa"/>
          </w:tcPr>
          <w:p w14:paraId="692F3D0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5444D72F"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Time</w:t>
            </w:r>
          </w:p>
        </w:tc>
        <w:tc>
          <w:tcPr>
            <w:tcW w:w="1080" w:type="dxa"/>
          </w:tcPr>
          <w:p w14:paraId="70001544" w14:textId="77777777" w:rsidR="00DD1A8B" w:rsidRPr="00AB278E" w:rsidRDefault="004403A4" w:rsidP="00D42A60">
            <w:pPr>
              <w:rPr>
                <w:rFonts w:ascii="Times New Roman" w:hAnsi="Times New Roman"/>
                <w:szCs w:val="22"/>
              </w:rPr>
            </w:pPr>
            <w:r w:rsidRPr="00AB278E">
              <w:rPr>
                <w:rFonts w:ascii="Times New Roman" w:hAnsi="Times New Roman"/>
                <w:szCs w:val="22"/>
              </w:rPr>
              <w:t>6N</w:t>
            </w:r>
          </w:p>
        </w:tc>
        <w:tc>
          <w:tcPr>
            <w:tcW w:w="1080" w:type="dxa"/>
          </w:tcPr>
          <w:p w14:paraId="4E3CC0D2"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BBE2085" w14:textId="77777777" w:rsidR="00DD1A8B" w:rsidRPr="00AB278E" w:rsidRDefault="004403A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D618A5A" w14:textId="77777777" w:rsidTr="00CC63D0">
        <w:trPr>
          <w:cantSplit/>
        </w:trPr>
        <w:tc>
          <w:tcPr>
            <w:tcW w:w="558" w:type="dxa"/>
          </w:tcPr>
          <w:p w14:paraId="41E190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057C852E" w14:textId="77777777" w:rsidR="00DD1A8B" w:rsidRPr="00AB278E" w:rsidRDefault="004403A4" w:rsidP="00D42A60">
            <w:pPr>
              <w:rPr>
                <w:rFonts w:ascii="Times New Roman" w:hAnsi="Times New Roman"/>
                <w:szCs w:val="22"/>
              </w:rPr>
            </w:pPr>
            <w:r w:rsidRPr="00AB278E">
              <w:rPr>
                <w:rFonts w:ascii="Times New Roman" w:hAnsi="Times New Roman"/>
                <w:szCs w:val="22"/>
              </w:rPr>
              <w:t>Sequence Number</w:t>
            </w:r>
          </w:p>
        </w:tc>
        <w:tc>
          <w:tcPr>
            <w:tcW w:w="1080" w:type="dxa"/>
          </w:tcPr>
          <w:p w14:paraId="150DE97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1C32797"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6D2BB20"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60DCE303" w14:textId="77777777" w:rsidTr="00CC63D0">
        <w:trPr>
          <w:cantSplit/>
        </w:trPr>
        <w:tc>
          <w:tcPr>
            <w:tcW w:w="558" w:type="dxa"/>
          </w:tcPr>
          <w:p w14:paraId="42055C5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2B52211" w14:textId="77777777" w:rsidR="00DD1A8B" w:rsidRPr="00AB278E" w:rsidRDefault="004403A4" w:rsidP="00D42A60">
            <w:pPr>
              <w:rPr>
                <w:rFonts w:ascii="Times New Roman" w:hAnsi="Times New Roman"/>
                <w:szCs w:val="22"/>
              </w:rPr>
            </w:pPr>
            <w:r w:rsidRPr="00AB278E">
              <w:rPr>
                <w:rFonts w:ascii="Times New Roman" w:hAnsi="Times New Roman"/>
                <w:szCs w:val="22"/>
              </w:rPr>
              <w:t>Sequence Total</w:t>
            </w:r>
          </w:p>
        </w:tc>
        <w:tc>
          <w:tcPr>
            <w:tcW w:w="1080" w:type="dxa"/>
          </w:tcPr>
          <w:p w14:paraId="59E8CE8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348D20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2BAE82CE" w14:textId="77777777" w:rsidR="00DD1A8B" w:rsidRPr="00AB278E" w:rsidRDefault="004403A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8C9D4C1" w14:textId="77777777" w:rsidTr="00CC63D0">
        <w:trPr>
          <w:cantSplit/>
        </w:trPr>
        <w:tc>
          <w:tcPr>
            <w:tcW w:w="558" w:type="dxa"/>
          </w:tcPr>
          <w:p w14:paraId="14FDE3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B0F5C8E" w14:textId="77777777" w:rsidR="00DD1A8B" w:rsidRPr="00AB278E" w:rsidRDefault="004403A4" w:rsidP="00D42A60">
            <w:pPr>
              <w:rPr>
                <w:rFonts w:ascii="Times New Roman" w:hAnsi="Times New Roman"/>
                <w:szCs w:val="22"/>
              </w:rPr>
            </w:pPr>
            <w:r w:rsidRPr="00AB278E">
              <w:rPr>
                <w:rFonts w:ascii="Times New Roman" w:hAnsi="Times New Roman"/>
                <w:szCs w:val="22"/>
              </w:rPr>
              <w:t>Version</w:t>
            </w:r>
          </w:p>
        </w:tc>
        <w:tc>
          <w:tcPr>
            <w:tcW w:w="1080" w:type="dxa"/>
          </w:tcPr>
          <w:p w14:paraId="475EA69A" w14:textId="77777777" w:rsidR="00DD1A8B"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152A34E5"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F3BEB98" w14:textId="77777777" w:rsidR="00DD1A8B" w:rsidRPr="00AB278E" w:rsidRDefault="004403A4" w:rsidP="00D42A60">
            <w:pPr>
              <w:rPr>
                <w:rFonts w:ascii="Times New Roman" w:hAnsi="Times New Roman"/>
                <w:szCs w:val="22"/>
              </w:rPr>
            </w:pPr>
            <w:r w:rsidRPr="00AB278E">
              <w:rPr>
                <w:rFonts w:ascii="Times New Roman" w:hAnsi="Times New Roman"/>
                <w:szCs w:val="22"/>
              </w:rPr>
              <w:t>IFCAP-FMS Interface Version</w:t>
            </w:r>
          </w:p>
        </w:tc>
      </w:tr>
    </w:tbl>
    <w:p w14:paraId="41F39BD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9AF96D9"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203ADEB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556A9936" w14:textId="77777777" w:rsidTr="00CC63D0">
        <w:trPr>
          <w:cantSplit/>
          <w:tblHeader/>
        </w:trPr>
        <w:tc>
          <w:tcPr>
            <w:tcW w:w="558" w:type="dxa"/>
          </w:tcPr>
          <w:p w14:paraId="0D7E20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AB7F6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E8A606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DA2621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99E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910FF08" w14:textId="77777777" w:rsidTr="00CC63D0">
        <w:trPr>
          <w:cantSplit/>
        </w:trPr>
        <w:tc>
          <w:tcPr>
            <w:tcW w:w="558" w:type="dxa"/>
            <w:tcBorders>
              <w:bottom w:val="single" w:sz="4" w:space="0" w:color="auto"/>
            </w:tcBorders>
          </w:tcPr>
          <w:p w14:paraId="7584987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AD8E922"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74C5A5" w14:textId="77777777" w:rsidR="00DA136E" w:rsidRPr="00AB278E" w:rsidRDefault="00E432E3"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0CF345E"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818C380"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388EE3" w14:textId="77777777" w:rsidTr="00CC63D0">
        <w:trPr>
          <w:cantSplit/>
        </w:trPr>
        <w:tc>
          <w:tcPr>
            <w:tcW w:w="558" w:type="dxa"/>
            <w:tcBorders>
              <w:left w:val="nil"/>
              <w:right w:val="nil"/>
            </w:tcBorders>
          </w:tcPr>
          <w:p w14:paraId="4C14C7B9" w14:textId="77777777" w:rsidR="00DA136E" w:rsidRPr="00AB278E" w:rsidRDefault="00DA136E" w:rsidP="00CC63D0">
            <w:pPr>
              <w:jc w:val="right"/>
              <w:rPr>
                <w:sz w:val="20"/>
              </w:rPr>
            </w:pPr>
          </w:p>
        </w:tc>
        <w:tc>
          <w:tcPr>
            <w:tcW w:w="2520" w:type="dxa"/>
            <w:tcBorders>
              <w:left w:val="nil"/>
              <w:right w:val="nil"/>
            </w:tcBorders>
          </w:tcPr>
          <w:p w14:paraId="543EDAAC" w14:textId="77777777" w:rsidR="00DA136E" w:rsidRPr="00AB278E" w:rsidRDefault="00DA136E" w:rsidP="00D42A60">
            <w:pPr>
              <w:rPr>
                <w:sz w:val="20"/>
              </w:rPr>
            </w:pPr>
          </w:p>
        </w:tc>
        <w:tc>
          <w:tcPr>
            <w:tcW w:w="1080" w:type="dxa"/>
            <w:tcBorders>
              <w:left w:val="nil"/>
              <w:right w:val="nil"/>
            </w:tcBorders>
          </w:tcPr>
          <w:p w14:paraId="0A57E9DB" w14:textId="77777777" w:rsidR="00DA136E" w:rsidRPr="00AB278E" w:rsidRDefault="00DA136E" w:rsidP="00D42A60">
            <w:pPr>
              <w:rPr>
                <w:sz w:val="20"/>
              </w:rPr>
            </w:pPr>
          </w:p>
        </w:tc>
        <w:tc>
          <w:tcPr>
            <w:tcW w:w="1080" w:type="dxa"/>
            <w:tcBorders>
              <w:left w:val="nil"/>
              <w:right w:val="nil"/>
            </w:tcBorders>
          </w:tcPr>
          <w:p w14:paraId="69B32337" w14:textId="77777777" w:rsidR="00DA136E" w:rsidRPr="00AB278E" w:rsidRDefault="00DA136E" w:rsidP="00D42A60">
            <w:pPr>
              <w:rPr>
                <w:sz w:val="20"/>
              </w:rPr>
            </w:pPr>
          </w:p>
        </w:tc>
        <w:tc>
          <w:tcPr>
            <w:tcW w:w="4338" w:type="dxa"/>
            <w:tcBorders>
              <w:left w:val="nil"/>
              <w:right w:val="nil"/>
            </w:tcBorders>
          </w:tcPr>
          <w:p w14:paraId="185AD8B6" w14:textId="77777777" w:rsidR="00DA136E" w:rsidRPr="00AB278E" w:rsidRDefault="00DA136E" w:rsidP="00D42A60">
            <w:pPr>
              <w:rPr>
                <w:sz w:val="20"/>
              </w:rPr>
            </w:pPr>
          </w:p>
        </w:tc>
      </w:tr>
      <w:tr w:rsidR="00CC63D0" w:rsidRPr="00AB278E" w14:paraId="24EBF3DA" w14:textId="77777777" w:rsidTr="00CC63D0">
        <w:trPr>
          <w:cantSplit/>
        </w:trPr>
        <w:tc>
          <w:tcPr>
            <w:tcW w:w="558" w:type="dxa"/>
          </w:tcPr>
          <w:p w14:paraId="44CE935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43F6B08B"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w:t>
            </w:r>
          </w:p>
        </w:tc>
        <w:tc>
          <w:tcPr>
            <w:tcW w:w="1080" w:type="dxa"/>
          </w:tcPr>
          <w:p w14:paraId="69DF92B8" w14:textId="77777777" w:rsidR="00DA136E" w:rsidRPr="00AB278E" w:rsidRDefault="00E432E3" w:rsidP="00D42A60">
            <w:pPr>
              <w:rPr>
                <w:rFonts w:ascii="Times New Roman" w:hAnsi="Times New Roman"/>
                <w:szCs w:val="22"/>
              </w:rPr>
            </w:pPr>
            <w:r w:rsidRPr="00AB278E">
              <w:rPr>
                <w:rFonts w:ascii="Times New Roman" w:hAnsi="Times New Roman"/>
                <w:szCs w:val="22"/>
              </w:rPr>
              <w:t>DCB</w:t>
            </w:r>
          </w:p>
        </w:tc>
        <w:tc>
          <w:tcPr>
            <w:tcW w:w="1080" w:type="dxa"/>
          </w:tcPr>
          <w:p w14:paraId="410C8EF6"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Pr>
          <w:p w14:paraId="19D53F59"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71C6DA" w14:textId="77777777" w:rsidTr="00CC63D0">
        <w:trPr>
          <w:cantSplit/>
        </w:trPr>
        <w:tc>
          <w:tcPr>
            <w:tcW w:w="558" w:type="dxa"/>
          </w:tcPr>
          <w:p w14:paraId="0AF6C6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38323020" w14:textId="77777777" w:rsidR="00DA136E" w:rsidRPr="00AB278E" w:rsidRDefault="004403A4" w:rsidP="00D42A60">
            <w:pPr>
              <w:rPr>
                <w:rFonts w:ascii="Times New Roman" w:hAnsi="Times New Roman"/>
                <w:szCs w:val="22"/>
              </w:rPr>
            </w:pPr>
            <w:r w:rsidRPr="00AB278E">
              <w:rPr>
                <w:rFonts w:ascii="Times New Roman" w:hAnsi="Times New Roman"/>
                <w:szCs w:val="22"/>
              </w:rPr>
              <w:t>Station</w:t>
            </w:r>
          </w:p>
        </w:tc>
        <w:tc>
          <w:tcPr>
            <w:tcW w:w="1080" w:type="dxa"/>
          </w:tcPr>
          <w:p w14:paraId="786D06B3" w14:textId="77777777" w:rsidR="00DA136E" w:rsidRPr="00AB278E" w:rsidRDefault="00E432E3" w:rsidP="00D42A60">
            <w:pPr>
              <w:rPr>
                <w:rFonts w:ascii="Times New Roman" w:hAnsi="Times New Roman"/>
                <w:szCs w:val="22"/>
              </w:rPr>
            </w:pPr>
            <w:r w:rsidRPr="00AB278E">
              <w:rPr>
                <w:rFonts w:ascii="Times New Roman" w:hAnsi="Times New Roman"/>
                <w:szCs w:val="22"/>
              </w:rPr>
              <w:t>3A</w:t>
            </w:r>
          </w:p>
        </w:tc>
        <w:tc>
          <w:tcPr>
            <w:tcW w:w="1080" w:type="dxa"/>
          </w:tcPr>
          <w:p w14:paraId="09A70162"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ECC5EB" w14:textId="77777777" w:rsidR="00DA136E" w:rsidRPr="00AB278E" w:rsidRDefault="00E432E3" w:rsidP="00D42A60">
            <w:pPr>
              <w:rPr>
                <w:rFonts w:ascii="Times New Roman" w:hAnsi="Times New Roman"/>
                <w:szCs w:val="22"/>
              </w:rPr>
            </w:pPr>
            <w:r w:rsidRPr="00AB278E">
              <w:rPr>
                <w:rFonts w:ascii="Times New Roman" w:hAnsi="Times New Roman"/>
                <w:szCs w:val="22"/>
              </w:rPr>
              <w:t>Station</w:t>
            </w:r>
          </w:p>
        </w:tc>
      </w:tr>
      <w:tr w:rsidR="00CC63D0" w:rsidRPr="00AB278E" w14:paraId="7768CB0C" w14:textId="77777777" w:rsidTr="00CC63D0">
        <w:trPr>
          <w:cantSplit/>
        </w:trPr>
        <w:tc>
          <w:tcPr>
            <w:tcW w:w="558" w:type="dxa"/>
          </w:tcPr>
          <w:p w14:paraId="3BE6640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0990BCF" w14:textId="77777777" w:rsidR="00DA136E" w:rsidRPr="00AB278E" w:rsidRDefault="004403A4" w:rsidP="00D42A60">
            <w:pPr>
              <w:rPr>
                <w:rFonts w:ascii="Times New Roman" w:hAnsi="Times New Roman"/>
                <w:szCs w:val="22"/>
              </w:rPr>
            </w:pPr>
            <w:r w:rsidRPr="00AB278E">
              <w:rPr>
                <w:rFonts w:ascii="Times New Roman" w:hAnsi="Times New Roman"/>
                <w:szCs w:val="22"/>
              </w:rPr>
              <w:t>Status</w:t>
            </w:r>
          </w:p>
        </w:tc>
        <w:tc>
          <w:tcPr>
            <w:tcW w:w="1080" w:type="dxa"/>
          </w:tcPr>
          <w:p w14:paraId="5A66C9CE" w14:textId="77777777" w:rsidR="00DA136E" w:rsidRPr="00AB278E" w:rsidRDefault="00E432E3" w:rsidP="00D42A60">
            <w:pPr>
              <w:rPr>
                <w:rFonts w:ascii="Times New Roman" w:hAnsi="Times New Roman"/>
                <w:szCs w:val="22"/>
              </w:rPr>
            </w:pPr>
            <w:r w:rsidRPr="00AB278E">
              <w:rPr>
                <w:rFonts w:ascii="Times New Roman" w:hAnsi="Times New Roman"/>
                <w:szCs w:val="22"/>
              </w:rPr>
              <w:t>A or R</w:t>
            </w:r>
          </w:p>
        </w:tc>
        <w:tc>
          <w:tcPr>
            <w:tcW w:w="1080" w:type="dxa"/>
          </w:tcPr>
          <w:p w14:paraId="3458DA39"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FB8963F" w14:textId="77777777" w:rsidR="00DA136E" w:rsidRPr="00AB278E" w:rsidRDefault="00E432E3"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66EBDE91" w14:textId="77777777" w:rsidTr="00CC63D0">
        <w:trPr>
          <w:cantSplit/>
        </w:trPr>
        <w:tc>
          <w:tcPr>
            <w:tcW w:w="558" w:type="dxa"/>
          </w:tcPr>
          <w:p w14:paraId="0A42753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32984B99" w14:textId="77777777" w:rsidR="00DA136E" w:rsidRPr="00AB278E" w:rsidRDefault="004403A4" w:rsidP="00D42A60">
            <w:pPr>
              <w:rPr>
                <w:rFonts w:ascii="Times New Roman" w:hAnsi="Times New Roman"/>
                <w:szCs w:val="22"/>
              </w:rPr>
            </w:pPr>
            <w:r w:rsidRPr="00AB278E">
              <w:rPr>
                <w:rFonts w:ascii="Times New Roman" w:hAnsi="Times New Roman"/>
                <w:szCs w:val="22"/>
              </w:rPr>
              <w:t>User ID</w:t>
            </w:r>
          </w:p>
        </w:tc>
        <w:tc>
          <w:tcPr>
            <w:tcW w:w="1080" w:type="dxa"/>
          </w:tcPr>
          <w:p w14:paraId="17990D64"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65A382E0"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CE0CB80" w14:textId="77777777" w:rsidR="00DA136E" w:rsidRPr="00AB278E" w:rsidRDefault="00E432E3" w:rsidP="00D42A60">
            <w:pPr>
              <w:rPr>
                <w:rFonts w:ascii="Times New Roman" w:hAnsi="Times New Roman"/>
                <w:szCs w:val="22"/>
              </w:rPr>
            </w:pPr>
            <w:r w:rsidRPr="00AB278E">
              <w:rPr>
                <w:rFonts w:ascii="Times New Roman" w:hAnsi="Times New Roman"/>
                <w:szCs w:val="22"/>
              </w:rPr>
              <w:t>User identification</w:t>
            </w:r>
          </w:p>
        </w:tc>
      </w:tr>
      <w:tr w:rsidR="00CC63D0" w:rsidRPr="00AB278E" w14:paraId="7894DC0E" w14:textId="77777777" w:rsidTr="00CC63D0">
        <w:trPr>
          <w:cantSplit/>
        </w:trPr>
        <w:tc>
          <w:tcPr>
            <w:tcW w:w="558" w:type="dxa"/>
          </w:tcPr>
          <w:p w14:paraId="01C63E31"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2D4C854A" w14:textId="77777777" w:rsidR="00DA136E"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6BA23728"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492AF11E"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F70E1D8" w14:textId="77777777" w:rsidR="00DA136E" w:rsidRPr="00AB278E" w:rsidRDefault="00DA136E" w:rsidP="00D42A60">
            <w:pPr>
              <w:rPr>
                <w:sz w:val="20"/>
              </w:rPr>
            </w:pPr>
          </w:p>
        </w:tc>
      </w:tr>
      <w:tr w:rsidR="00CC63D0" w:rsidRPr="00AB278E" w14:paraId="1E7B0CCA" w14:textId="77777777" w:rsidTr="00CC63D0">
        <w:trPr>
          <w:cantSplit/>
        </w:trPr>
        <w:tc>
          <w:tcPr>
            <w:tcW w:w="558" w:type="dxa"/>
          </w:tcPr>
          <w:p w14:paraId="01CAF4F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622415D2" w14:textId="77777777" w:rsidR="00DD1A8B" w:rsidRPr="00AB278E" w:rsidRDefault="005B035B" w:rsidP="00D42A60">
            <w:pPr>
              <w:rPr>
                <w:rFonts w:ascii="Times New Roman" w:hAnsi="Times New Roman"/>
                <w:szCs w:val="22"/>
              </w:rPr>
            </w:pPr>
            <w:r w:rsidRPr="00AB278E">
              <w:rPr>
                <w:rFonts w:ascii="Times New Roman" w:hAnsi="Times New Roman"/>
                <w:szCs w:val="22"/>
              </w:rPr>
              <w:t>ERR Code 1</w:t>
            </w:r>
          </w:p>
        </w:tc>
        <w:tc>
          <w:tcPr>
            <w:tcW w:w="1080" w:type="dxa"/>
          </w:tcPr>
          <w:p w14:paraId="1D6609B0" w14:textId="77777777" w:rsidR="00DD1A8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E8E5ABC"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3BC82B"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code</w:t>
            </w:r>
          </w:p>
        </w:tc>
      </w:tr>
      <w:tr w:rsidR="00CC63D0" w:rsidRPr="00AB278E" w14:paraId="14A4B342" w14:textId="77777777" w:rsidTr="00CC63D0">
        <w:trPr>
          <w:cantSplit/>
        </w:trPr>
        <w:tc>
          <w:tcPr>
            <w:tcW w:w="558" w:type="dxa"/>
          </w:tcPr>
          <w:p w14:paraId="71A65BD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161DA192" w14:textId="77777777" w:rsidR="00DD1A8B" w:rsidRPr="00AB278E" w:rsidRDefault="005B035B" w:rsidP="00D42A60">
            <w:pPr>
              <w:rPr>
                <w:rFonts w:ascii="Times New Roman" w:hAnsi="Times New Roman"/>
                <w:szCs w:val="22"/>
              </w:rPr>
            </w:pPr>
            <w:r w:rsidRPr="00AB278E">
              <w:rPr>
                <w:rFonts w:ascii="Times New Roman" w:hAnsi="Times New Roman"/>
                <w:szCs w:val="22"/>
              </w:rPr>
              <w:t>ERR Message 1</w:t>
            </w:r>
          </w:p>
        </w:tc>
        <w:tc>
          <w:tcPr>
            <w:tcW w:w="1080" w:type="dxa"/>
          </w:tcPr>
          <w:p w14:paraId="09CC1185" w14:textId="77777777" w:rsidR="00DD1A8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4C8C69F"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578C183"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message</w:t>
            </w:r>
          </w:p>
        </w:tc>
      </w:tr>
      <w:tr w:rsidR="005B035B" w:rsidRPr="00AB278E" w14:paraId="63EA0248" w14:textId="77777777" w:rsidTr="00CC63D0">
        <w:trPr>
          <w:cantSplit/>
        </w:trPr>
        <w:tc>
          <w:tcPr>
            <w:tcW w:w="558" w:type="dxa"/>
          </w:tcPr>
          <w:p w14:paraId="0D7D975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9</w:t>
            </w:r>
          </w:p>
        </w:tc>
        <w:tc>
          <w:tcPr>
            <w:tcW w:w="2520" w:type="dxa"/>
          </w:tcPr>
          <w:p w14:paraId="2623861A" w14:textId="77777777" w:rsidR="005B035B" w:rsidRPr="00AB278E" w:rsidRDefault="005B035B" w:rsidP="005B035B">
            <w:pPr>
              <w:rPr>
                <w:rFonts w:ascii="Times New Roman" w:hAnsi="Times New Roman"/>
                <w:szCs w:val="22"/>
              </w:rPr>
            </w:pPr>
            <w:r w:rsidRPr="00AB278E">
              <w:rPr>
                <w:rFonts w:ascii="Times New Roman" w:hAnsi="Times New Roman"/>
                <w:szCs w:val="22"/>
              </w:rPr>
              <w:t>ERR Code 2</w:t>
            </w:r>
          </w:p>
        </w:tc>
        <w:tc>
          <w:tcPr>
            <w:tcW w:w="1080" w:type="dxa"/>
          </w:tcPr>
          <w:p w14:paraId="3BDC4E57"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B6309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1736B5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code</w:t>
            </w:r>
          </w:p>
        </w:tc>
      </w:tr>
      <w:tr w:rsidR="005B035B" w:rsidRPr="00AB278E" w14:paraId="59F008D8" w14:textId="77777777" w:rsidTr="00CC63D0">
        <w:trPr>
          <w:cantSplit/>
        </w:trPr>
        <w:tc>
          <w:tcPr>
            <w:tcW w:w="558" w:type="dxa"/>
          </w:tcPr>
          <w:p w14:paraId="236672E7"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10</w:t>
            </w:r>
          </w:p>
        </w:tc>
        <w:tc>
          <w:tcPr>
            <w:tcW w:w="2520" w:type="dxa"/>
          </w:tcPr>
          <w:p w14:paraId="2C52CD3A"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2</w:t>
            </w:r>
          </w:p>
        </w:tc>
        <w:tc>
          <w:tcPr>
            <w:tcW w:w="1080" w:type="dxa"/>
          </w:tcPr>
          <w:p w14:paraId="7F980495"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05F4B228"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17635CE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message</w:t>
            </w:r>
          </w:p>
        </w:tc>
      </w:tr>
      <w:tr w:rsidR="005B035B" w:rsidRPr="00AB278E" w14:paraId="485F59E4" w14:textId="77777777" w:rsidTr="00CC63D0">
        <w:trPr>
          <w:cantSplit/>
        </w:trPr>
        <w:tc>
          <w:tcPr>
            <w:tcW w:w="558" w:type="dxa"/>
          </w:tcPr>
          <w:p w14:paraId="68903B2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11</w:t>
            </w:r>
          </w:p>
        </w:tc>
        <w:tc>
          <w:tcPr>
            <w:tcW w:w="2520" w:type="dxa"/>
          </w:tcPr>
          <w:p w14:paraId="00395A14" w14:textId="77777777" w:rsidR="005B035B" w:rsidRPr="00AB278E" w:rsidRDefault="005B035B" w:rsidP="005B035B">
            <w:pPr>
              <w:rPr>
                <w:rFonts w:ascii="Times New Roman" w:hAnsi="Times New Roman"/>
                <w:szCs w:val="22"/>
              </w:rPr>
            </w:pPr>
            <w:r w:rsidRPr="00AB278E">
              <w:rPr>
                <w:rFonts w:ascii="Times New Roman" w:hAnsi="Times New Roman"/>
                <w:szCs w:val="22"/>
              </w:rPr>
              <w:t>ERR Code 3</w:t>
            </w:r>
          </w:p>
        </w:tc>
        <w:tc>
          <w:tcPr>
            <w:tcW w:w="1080" w:type="dxa"/>
          </w:tcPr>
          <w:p w14:paraId="334152C2"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C10BDB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94BB4AE" w14:textId="77777777" w:rsidR="005B035B" w:rsidRPr="00AB278E" w:rsidRDefault="005B035B" w:rsidP="00D42A60">
            <w:pPr>
              <w:rPr>
                <w:sz w:val="20"/>
              </w:rPr>
            </w:pPr>
          </w:p>
        </w:tc>
      </w:tr>
      <w:tr w:rsidR="005B035B" w:rsidRPr="00AB278E" w14:paraId="624E14BD" w14:textId="77777777" w:rsidTr="00CC63D0">
        <w:trPr>
          <w:cantSplit/>
        </w:trPr>
        <w:tc>
          <w:tcPr>
            <w:tcW w:w="558" w:type="dxa"/>
          </w:tcPr>
          <w:p w14:paraId="0D08622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12</w:t>
            </w:r>
          </w:p>
        </w:tc>
        <w:tc>
          <w:tcPr>
            <w:tcW w:w="2520" w:type="dxa"/>
          </w:tcPr>
          <w:p w14:paraId="15A9982F"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3</w:t>
            </w:r>
          </w:p>
        </w:tc>
        <w:tc>
          <w:tcPr>
            <w:tcW w:w="1080" w:type="dxa"/>
          </w:tcPr>
          <w:p w14:paraId="263FF0C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E04FAD9"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0186101" w14:textId="77777777" w:rsidR="005B035B" w:rsidRPr="00AB278E" w:rsidRDefault="005B035B" w:rsidP="00D42A60">
            <w:pPr>
              <w:rPr>
                <w:sz w:val="20"/>
              </w:rPr>
            </w:pPr>
          </w:p>
        </w:tc>
      </w:tr>
      <w:tr w:rsidR="005B035B" w:rsidRPr="00AB278E" w14:paraId="736FEEEB" w14:textId="77777777" w:rsidTr="00CC63D0">
        <w:trPr>
          <w:cantSplit/>
        </w:trPr>
        <w:tc>
          <w:tcPr>
            <w:tcW w:w="558" w:type="dxa"/>
          </w:tcPr>
          <w:p w14:paraId="687E8B65"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13</w:t>
            </w:r>
          </w:p>
        </w:tc>
        <w:tc>
          <w:tcPr>
            <w:tcW w:w="2520" w:type="dxa"/>
          </w:tcPr>
          <w:p w14:paraId="59B6A1B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4</w:t>
            </w:r>
          </w:p>
        </w:tc>
        <w:tc>
          <w:tcPr>
            <w:tcW w:w="1080" w:type="dxa"/>
          </w:tcPr>
          <w:p w14:paraId="4E67E01F"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20DE6E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A5FACAA" w14:textId="77777777" w:rsidR="005B035B" w:rsidRPr="00AB278E" w:rsidRDefault="005B035B" w:rsidP="00D42A60">
            <w:pPr>
              <w:rPr>
                <w:sz w:val="20"/>
              </w:rPr>
            </w:pPr>
          </w:p>
        </w:tc>
      </w:tr>
      <w:tr w:rsidR="005B035B" w:rsidRPr="00AB278E" w14:paraId="3E99462E" w14:textId="77777777" w:rsidTr="00CC63D0">
        <w:trPr>
          <w:cantSplit/>
        </w:trPr>
        <w:tc>
          <w:tcPr>
            <w:tcW w:w="558" w:type="dxa"/>
          </w:tcPr>
          <w:p w14:paraId="282D933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14</w:t>
            </w:r>
          </w:p>
        </w:tc>
        <w:tc>
          <w:tcPr>
            <w:tcW w:w="2520" w:type="dxa"/>
          </w:tcPr>
          <w:p w14:paraId="7774DFAB"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4</w:t>
            </w:r>
          </w:p>
        </w:tc>
        <w:tc>
          <w:tcPr>
            <w:tcW w:w="1080" w:type="dxa"/>
          </w:tcPr>
          <w:p w14:paraId="59B5A2A6"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82D9A24"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7F16C4" w14:textId="77777777" w:rsidR="005B035B" w:rsidRPr="00AB278E" w:rsidRDefault="005B035B" w:rsidP="00D42A60">
            <w:pPr>
              <w:rPr>
                <w:sz w:val="20"/>
              </w:rPr>
            </w:pPr>
          </w:p>
        </w:tc>
      </w:tr>
      <w:tr w:rsidR="005B035B" w:rsidRPr="00AB278E" w14:paraId="08FF3A6E" w14:textId="77777777" w:rsidTr="00CC63D0">
        <w:trPr>
          <w:cantSplit/>
        </w:trPr>
        <w:tc>
          <w:tcPr>
            <w:tcW w:w="558" w:type="dxa"/>
          </w:tcPr>
          <w:p w14:paraId="1926189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15</w:t>
            </w:r>
          </w:p>
        </w:tc>
        <w:tc>
          <w:tcPr>
            <w:tcW w:w="2520" w:type="dxa"/>
          </w:tcPr>
          <w:p w14:paraId="658B514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5</w:t>
            </w:r>
          </w:p>
        </w:tc>
        <w:tc>
          <w:tcPr>
            <w:tcW w:w="1080" w:type="dxa"/>
          </w:tcPr>
          <w:p w14:paraId="2CBA99AA"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A5EC6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16BA0A9" w14:textId="77777777" w:rsidR="005B035B" w:rsidRPr="00AB278E" w:rsidRDefault="005B035B" w:rsidP="00D42A60">
            <w:pPr>
              <w:rPr>
                <w:sz w:val="20"/>
              </w:rPr>
            </w:pPr>
          </w:p>
        </w:tc>
      </w:tr>
      <w:tr w:rsidR="005B035B" w:rsidRPr="00AB278E" w14:paraId="3E55EC56" w14:textId="77777777" w:rsidTr="00CC63D0">
        <w:trPr>
          <w:cantSplit/>
        </w:trPr>
        <w:tc>
          <w:tcPr>
            <w:tcW w:w="558" w:type="dxa"/>
          </w:tcPr>
          <w:p w14:paraId="427148EE"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16</w:t>
            </w:r>
          </w:p>
        </w:tc>
        <w:tc>
          <w:tcPr>
            <w:tcW w:w="2520" w:type="dxa"/>
          </w:tcPr>
          <w:p w14:paraId="0F07AA6E"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5</w:t>
            </w:r>
          </w:p>
        </w:tc>
        <w:tc>
          <w:tcPr>
            <w:tcW w:w="1080" w:type="dxa"/>
          </w:tcPr>
          <w:p w14:paraId="3421FAE1"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16A2571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CF2EC08" w14:textId="77777777" w:rsidR="005B035B" w:rsidRPr="00AB278E" w:rsidRDefault="005B035B" w:rsidP="00D42A60">
            <w:pPr>
              <w:rPr>
                <w:sz w:val="20"/>
              </w:rPr>
            </w:pPr>
          </w:p>
        </w:tc>
      </w:tr>
      <w:tr w:rsidR="005B035B" w:rsidRPr="00AB278E" w14:paraId="4CEF0B38" w14:textId="77777777" w:rsidTr="00CC63D0">
        <w:trPr>
          <w:cantSplit/>
        </w:trPr>
        <w:tc>
          <w:tcPr>
            <w:tcW w:w="558" w:type="dxa"/>
          </w:tcPr>
          <w:p w14:paraId="01587BC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17</w:t>
            </w:r>
          </w:p>
        </w:tc>
        <w:tc>
          <w:tcPr>
            <w:tcW w:w="2520" w:type="dxa"/>
          </w:tcPr>
          <w:p w14:paraId="3A9167A5" w14:textId="77777777" w:rsidR="005B035B" w:rsidRPr="00AB278E" w:rsidRDefault="005B035B" w:rsidP="005B035B">
            <w:pPr>
              <w:rPr>
                <w:rFonts w:ascii="Times New Roman" w:hAnsi="Times New Roman"/>
                <w:szCs w:val="22"/>
              </w:rPr>
            </w:pPr>
            <w:r w:rsidRPr="00AB278E">
              <w:rPr>
                <w:rFonts w:ascii="Times New Roman" w:hAnsi="Times New Roman"/>
                <w:szCs w:val="22"/>
              </w:rPr>
              <w:t>ERR Code 6</w:t>
            </w:r>
          </w:p>
        </w:tc>
        <w:tc>
          <w:tcPr>
            <w:tcW w:w="1080" w:type="dxa"/>
          </w:tcPr>
          <w:p w14:paraId="7742036D"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3A8A53C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7BCB16A" w14:textId="77777777" w:rsidR="005B035B" w:rsidRPr="00AB278E" w:rsidRDefault="005B035B" w:rsidP="00D42A60">
            <w:pPr>
              <w:rPr>
                <w:sz w:val="20"/>
              </w:rPr>
            </w:pPr>
          </w:p>
        </w:tc>
      </w:tr>
      <w:tr w:rsidR="005B035B" w:rsidRPr="00AB278E" w14:paraId="330705E0" w14:textId="77777777" w:rsidTr="00CC63D0">
        <w:trPr>
          <w:cantSplit/>
        </w:trPr>
        <w:tc>
          <w:tcPr>
            <w:tcW w:w="558" w:type="dxa"/>
          </w:tcPr>
          <w:p w14:paraId="098E49C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18</w:t>
            </w:r>
          </w:p>
        </w:tc>
        <w:tc>
          <w:tcPr>
            <w:tcW w:w="2520" w:type="dxa"/>
          </w:tcPr>
          <w:p w14:paraId="32B0F005"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6</w:t>
            </w:r>
          </w:p>
        </w:tc>
        <w:tc>
          <w:tcPr>
            <w:tcW w:w="1080" w:type="dxa"/>
          </w:tcPr>
          <w:p w14:paraId="48F4C76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192C79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6FF8110" w14:textId="77777777" w:rsidR="005B035B" w:rsidRPr="00AB278E" w:rsidRDefault="005B035B" w:rsidP="00D42A60">
            <w:pPr>
              <w:rPr>
                <w:sz w:val="20"/>
              </w:rPr>
            </w:pPr>
          </w:p>
        </w:tc>
      </w:tr>
      <w:tr w:rsidR="005B035B" w:rsidRPr="00AB278E" w14:paraId="3CEB559A" w14:textId="77777777" w:rsidTr="00CC63D0">
        <w:trPr>
          <w:cantSplit/>
        </w:trPr>
        <w:tc>
          <w:tcPr>
            <w:tcW w:w="558" w:type="dxa"/>
          </w:tcPr>
          <w:p w14:paraId="2F792BA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19</w:t>
            </w:r>
          </w:p>
        </w:tc>
        <w:tc>
          <w:tcPr>
            <w:tcW w:w="2520" w:type="dxa"/>
          </w:tcPr>
          <w:p w14:paraId="568C983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7</w:t>
            </w:r>
          </w:p>
        </w:tc>
        <w:tc>
          <w:tcPr>
            <w:tcW w:w="1080" w:type="dxa"/>
          </w:tcPr>
          <w:p w14:paraId="6AB90538"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70A23DD"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B0EAC0E" w14:textId="77777777" w:rsidR="005B035B" w:rsidRPr="00AB278E" w:rsidRDefault="005B035B" w:rsidP="00D42A60">
            <w:pPr>
              <w:rPr>
                <w:sz w:val="20"/>
              </w:rPr>
            </w:pPr>
          </w:p>
        </w:tc>
      </w:tr>
      <w:tr w:rsidR="005B035B" w:rsidRPr="00AB278E" w14:paraId="64ACB92F" w14:textId="77777777" w:rsidTr="00CC63D0">
        <w:trPr>
          <w:cantSplit/>
        </w:trPr>
        <w:tc>
          <w:tcPr>
            <w:tcW w:w="558" w:type="dxa"/>
          </w:tcPr>
          <w:p w14:paraId="2B3FB77C"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20</w:t>
            </w:r>
          </w:p>
        </w:tc>
        <w:tc>
          <w:tcPr>
            <w:tcW w:w="2520" w:type="dxa"/>
          </w:tcPr>
          <w:p w14:paraId="466ECEE9"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7</w:t>
            </w:r>
          </w:p>
        </w:tc>
        <w:tc>
          <w:tcPr>
            <w:tcW w:w="1080" w:type="dxa"/>
          </w:tcPr>
          <w:p w14:paraId="2404A9B2"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61EEDE7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3D95C0A" w14:textId="77777777" w:rsidR="005B035B" w:rsidRPr="00AB278E" w:rsidRDefault="005B035B" w:rsidP="00D42A60">
            <w:pPr>
              <w:rPr>
                <w:sz w:val="20"/>
              </w:rPr>
            </w:pPr>
          </w:p>
        </w:tc>
      </w:tr>
      <w:tr w:rsidR="005B035B" w:rsidRPr="00AB278E" w14:paraId="0BB687BC" w14:textId="77777777" w:rsidTr="00CC63D0">
        <w:trPr>
          <w:cantSplit/>
        </w:trPr>
        <w:tc>
          <w:tcPr>
            <w:tcW w:w="558" w:type="dxa"/>
          </w:tcPr>
          <w:p w14:paraId="514919D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21</w:t>
            </w:r>
          </w:p>
        </w:tc>
        <w:tc>
          <w:tcPr>
            <w:tcW w:w="2520" w:type="dxa"/>
          </w:tcPr>
          <w:p w14:paraId="7C7117C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8</w:t>
            </w:r>
          </w:p>
        </w:tc>
        <w:tc>
          <w:tcPr>
            <w:tcW w:w="1080" w:type="dxa"/>
          </w:tcPr>
          <w:p w14:paraId="19AB3DB6"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96B3CF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20EC55F" w14:textId="77777777" w:rsidR="005B035B" w:rsidRPr="00AB278E" w:rsidRDefault="005B035B" w:rsidP="00D42A60">
            <w:pPr>
              <w:rPr>
                <w:sz w:val="20"/>
              </w:rPr>
            </w:pPr>
          </w:p>
        </w:tc>
      </w:tr>
      <w:tr w:rsidR="005B035B" w:rsidRPr="00AB278E" w14:paraId="259FAC5D" w14:textId="77777777" w:rsidTr="00CC63D0">
        <w:trPr>
          <w:cantSplit/>
        </w:trPr>
        <w:tc>
          <w:tcPr>
            <w:tcW w:w="558" w:type="dxa"/>
          </w:tcPr>
          <w:p w14:paraId="7481EFF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22</w:t>
            </w:r>
          </w:p>
        </w:tc>
        <w:tc>
          <w:tcPr>
            <w:tcW w:w="2520" w:type="dxa"/>
          </w:tcPr>
          <w:p w14:paraId="37DEEDAC"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8</w:t>
            </w:r>
          </w:p>
        </w:tc>
        <w:tc>
          <w:tcPr>
            <w:tcW w:w="1080" w:type="dxa"/>
          </w:tcPr>
          <w:p w14:paraId="7E50B739"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991FA7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041C140" w14:textId="77777777" w:rsidR="005B035B" w:rsidRPr="00AB278E" w:rsidRDefault="005B035B" w:rsidP="00D42A60">
            <w:pPr>
              <w:rPr>
                <w:sz w:val="20"/>
              </w:rPr>
            </w:pPr>
          </w:p>
        </w:tc>
      </w:tr>
      <w:tr w:rsidR="005B035B" w:rsidRPr="00AB278E" w14:paraId="2D8BBA48" w14:textId="77777777" w:rsidTr="00CC63D0">
        <w:trPr>
          <w:cantSplit/>
        </w:trPr>
        <w:tc>
          <w:tcPr>
            <w:tcW w:w="558" w:type="dxa"/>
          </w:tcPr>
          <w:p w14:paraId="79A425DA"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23</w:t>
            </w:r>
          </w:p>
        </w:tc>
        <w:tc>
          <w:tcPr>
            <w:tcW w:w="2520" w:type="dxa"/>
          </w:tcPr>
          <w:p w14:paraId="294D13A2" w14:textId="77777777" w:rsidR="005B035B" w:rsidRPr="00AB278E" w:rsidRDefault="005B035B" w:rsidP="005B035B">
            <w:pPr>
              <w:rPr>
                <w:rFonts w:ascii="Times New Roman" w:hAnsi="Times New Roman"/>
                <w:szCs w:val="22"/>
              </w:rPr>
            </w:pPr>
            <w:r w:rsidRPr="00AB278E">
              <w:rPr>
                <w:rFonts w:ascii="Times New Roman" w:hAnsi="Times New Roman"/>
                <w:szCs w:val="22"/>
              </w:rPr>
              <w:t>ERR Code 9</w:t>
            </w:r>
          </w:p>
        </w:tc>
        <w:tc>
          <w:tcPr>
            <w:tcW w:w="1080" w:type="dxa"/>
          </w:tcPr>
          <w:p w14:paraId="0CF6F60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7948817E"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D9CA5A6" w14:textId="77777777" w:rsidR="005B035B" w:rsidRPr="00AB278E" w:rsidRDefault="005B035B" w:rsidP="00D42A60">
            <w:pPr>
              <w:rPr>
                <w:sz w:val="20"/>
              </w:rPr>
            </w:pPr>
          </w:p>
        </w:tc>
      </w:tr>
      <w:tr w:rsidR="005B035B" w:rsidRPr="00AB278E" w14:paraId="6683B0F7" w14:textId="77777777" w:rsidTr="00CC63D0">
        <w:trPr>
          <w:cantSplit/>
        </w:trPr>
        <w:tc>
          <w:tcPr>
            <w:tcW w:w="558" w:type="dxa"/>
          </w:tcPr>
          <w:p w14:paraId="64762210"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24</w:t>
            </w:r>
          </w:p>
        </w:tc>
        <w:tc>
          <w:tcPr>
            <w:tcW w:w="2520" w:type="dxa"/>
          </w:tcPr>
          <w:p w14:paraId="2305ABB6"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9</w:t>
            </w:r>
          </w:p>
        </w:tc>
        <w:tc>
          <w:tcPr>
            <w:tcW w:w="1080" w:type="dxa"/>
          </w:tcPr>
          <w:p w14:paraId="2B992E2D"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E8D2BA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D034BA" w14:textId="77777777" w:rsidR="005B035B" w:rsidRPr="00AB278E" w:rsidRDefault="005B035B" w:rsidP="00D42A60">
            <w:pPr>
              <w:rPr>
                <w:sz w:val="20"/>
              </w:rPr>
            </w:pPr>
          </w:p>
        </w:tc>
      </w:tr>
      <w:tr w:rsidR="005B035B" w:rsidRPr="00AB278E" w14:paraId="0E479FD1" w14:textId="77777777" w:rsidTr="00CC63D0">
        <w:trPr>
          <w:cantSplit/>
        </w:trPr>
        <w:tc>
          <w:tcPr>
            <w:tcW w:w="558" w:type="dxa"/>
          </w:tcPr>
          <w:p w14:paraId="6528D50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25</w:t>
            </w:r>
          </w:p>
        </w:tc>
        <w:tc>
          <w:tcPr>
            <w:tcW w:w="2520" w:type="dxa"/>
          </w:tcPr>
          <w:p w14:paraId="6A829EC7" w14:textId="77777777" w:rsidR="005B035B" w:rsidRPr="00AB278E" w:rsidRDefault="005B035B" w:rsidP="00110F7E">
            <w:pPr>
              <w:rPr>
                <w:rFonts w:ascii="Times New Roman" w:hAnsi="Times New Roman"/>
                <w:szCs w:val="22"/>
              </w:rPr>
            </w:pPr>
            <w:r w:rsidRPr="00AB278E">
              <w:rPr>
                <w:rFonts w:ascii="Times New Roman" w:hAnsi="Times New Roman"/>
                <w:szCs w:val="22"/>
              </w:rPr>
              <w:t>ERR Code 10</w:t>
            </w:r>
          </w:p>
        </w:tc>
        <w:tc>
          <w:tcPr>
            <w:tcW w:w="1080" w:type="dxa"/>
          </w:tcPr>
          <w:p w14:paraId="30121B9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41B8A3B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36E01CA" w14:textId="77777777" w:rsidR="005B035B" w:rsidRPr="00AB278E" w:rsidRDefault="005B035B" w:rsidP="00D42A60">
            <w:pPr>
              <w:rPr>
                <w:sz w:val="20"/>
              </w:rPr>
            </w:pPr>
          </w:p>
        </w:tc>
      </w:tr>
      <w:tr w:rsidR="005B035B" w:rsidRPr="00AB278E" w14:paraId="7ADA032D" w14:textId="77777777" w:rsidTr="00CC63D0">
        <w:trPr>
          <w:cantSplit/>
        </w:trPr>
        <w:tc>
          <w:tcPr>
            <w:tcW w:w="558" w:type="dxa"/>
          </w:tcPr>
          <w:p w14:paraId="6CCACAF2"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26</w:t>
            </w:r>
          </w:p>
        </w:tc>
        <w:tc>
          <w:tcPr>
            <w:tcW w:w="2520" w:type="dxa"/>
          </w:tcPr>
          <w:p w14:paraId="3AD8A4B2" w14:textId="77777777" w:rsidR="005B035B" w:rsidRPr="00AB278E" w:rsidRDefault="005B035B" w:rsidP="00110F7E">
            <w:pPr>
              <w:rPr>
                <w:rFonts w:ascii="Times New Roman" w:hAnsi="Times New Roman"/>
                <w:szCs w:val="22"/>
              </w:rPr>
            </w:pPr>
            <w:r w:rsidRPr="00AB278E">
              <w:rPr>
                <w:rFonts w:ascii="Times New Roman" w:hAnsi="Times New Roman"/>
                <w:szCs w:val="22"/>
              </w:rPr>
              <w:t>ERR Message 10</w:t>
            </w:r>
          </w:p>
        </w:tc>
        <w:tc>
          <w:tcPr>
            <w:tcW w:w="1080" w:type="dxa"/>
          </w:tcPr>
          <w:p w14:paraId="2433010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53BB448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23FF655" w14:textId="77777777" w:rsidR="005B035B" w:rsidRPr="00AB278E" w:rsidRDefault="005B035B" w:rsidP="00D42A60">
            <w:pPr>
              <w:rPr>
                <w:sz w:val="20"/>
              </w:rPr>
            </w:pPr>
          </w:p>
        </w:tc>
      </w:tr>
    </w:tbl>
    <w:p w14:paraId="18B8CF8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4FF5E52"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3D21A3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6D84E732" w14:textId="77777777" w:rsidTr="00CC63D0">
        <w:trPr>
          <w:cantSplit/>
          <w:tblHeader/>
        </w:trPr>
        <w:tc>
          <w:tcPr>
            <w:tcW w:w="558" w:type="dxa"/>
          </w:tcPr>
          <w:p w14:paraId="3E43E90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E4F647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6CF236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38DA99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CAEEB4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6D5B4FF" w14:textId="77777777" w:rsidTr="00CC63D0">
        <w:trPr>
          <w:cantSplit/>
        </w:trPr>
        <w:tc>
          <w:tcPr>
            <w:tcW w:w="558" w:type="dxa"/>
            <w:tcBorders>
              <w:bottom w:val="single" w:sz="4" w:space="0" w:color="auto"/>
            </w:tcBorders>
          </w:tcPr>
          <w:p w14:paraId="1EA652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AFB4BA"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8B5273B" w14:textId="77777777" w:rsidR="00A00A60" w:rsidRPr="00AB278E" w:rsidRDefault="00110F7E"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8AEA607"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F2418BC"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357A76D2" w14:textId="77777777" w:rsidTr="00CC63D0">
        <w:trPr>
          <w:cantSplit/>
        </w:trPr>
        <w:tc>
          <w:tcPr>
            <w:tcW w:w="558" w:type="dxa"/>
            <w:tcBorders>
              <w:left w:val="nil"/>
              <w:right w:val="nil"/>
            </w:tcBorders>
          </w:tcPr>
          <w:p w14:paraId="3F8D662A" w14:textId="77777777" w:rsidR="00A00A60" w:rsidRPr="00AB278E" w:rsidRDefault="00A00A60" w:rsidP="00CC63D0">
            <w:pPr>
              <w:jc w:val="right"/>
              <w:rPr>
                <w:sz w:val="20"/>
              </w:rPr>
            </w:pPr>
          </w:p>
        </w:tc>
        <w:tc>
          <w:tcPr>
            <w:tcW w:w="2520" w:type="dxa"/>
            <w:tcBorders>
              <w:left w:val="nil"/>
              <w:right w:val="nil"/>
            </w:tcBorders>
          </w:tcPr>
          <w:p w14:paraId="2E9536B2" w14:textId="77777777" w:rsidR="00A00A60" w:rsidRPr="00AB278E" w:rsidRDefault="00A00A60" w:rsidP="00D42A60">
            <w:pPr>
              <w:rPr>
                <w:sz w:val="20"/>
              </w:rPr>
            </w:pPr>
          </w:p>
        </w:tc>
        <w:tc>
          <w:tcPr>
            <w:tcW w:w="1080" w:type="dxa"/>
            <w:tcBorders>
              <w:left w:val="nil"/>
              <w:right w:val="nil"/>
            </w:tcBorders>
          </w:tcPr>
          <w:p w14:paraId="2D60118C" w14:textId="77777777" w:rsidR="00A00A60" w:rsidRPr="00AB278E" w:rsidRDefault="00A00A60" w:rsidP="00D42A60">
            <w:pPr>
              <w:rPr>
                <w:sz w:val="20"/>
              </w:rPr>
            </w:pPr>
          </w:p>
        </w:tc>
        <w:tc>
          <w:tcPr>
            <w:tcW w:w="1080" w:type="dxa"/>
            <w:tcBorders>
              <w:left w:val="nil"/>
              <w:right w:val="nil"/>
            </w:tcBorders>
          </w:tcPr>
          <w:p w14:paraId="598DFB41" w14:textId="77777777" w:rsidR="00A00A60" w:rsidRPr="00AB278E" w:rsidRDefault="00A00A60" w:rsidP="00D42A60">
            <w:pPr>
              <w:rPr>
                <w:sz w:val="20"/>
              </w:rPr>
            </w:pPr>
          </w:p>
        </w:tc>
        <w:tc>
          <w:tcPr>
            <w:tcW w:w="4338" w:type="dxa"/>
            <w:tcBorders>
              <w:left w:val="nil"/>
              <w:right w:val="nil"/>
            </w:tcBorders>
          </w:tcPr>
          <w:p w14:paraId="36ECCCD2" w14:textId="77777777" w:rsidR="00A00A60" w:rsidRPr="00AB278E" w:rsidRDefault="00A00A60" w:rsidP="00D42A60">
            <w:pPr>
              <w:rPr>
                <w:sz w:val="20"/>
              </w:rPr>
            </w:pPr>
          </w:p>
        </w:tc>
      </w:tr>
      <w:tr w:rsidR="00CC63D0" w:rsidRPr="00AB278E" w14:paraId="26CEAB89" w14:textId="77777777" w:rsidTr="00CC63D0">
        <w:trPr>
          <w:cantSplit/>
        </w:trPr>
        <w:tc>
          <w:tcPr>
            <w:tcW w:w="558" w:type="dxa"/>
          </w:tcPr>
          <w:p w14:paraId="362D2AA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DCA5D19"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Pr>
          <w:p w14:paraId="576281C4" w14:textId="77777777" w:rsidR="00A00A60" w:rsidRPr="00AB278E" w:rsidRDefault="00110F7E" w:rsidP="00D42A60">
            <w:pPr>
              <w:rPr>
                <w:rFonts w:ascii="Times New Roman" w:hAnsi="Times New Roman"/>
                <w:szCs w:val="22"/>
              </w:rPr>
            </w:pPr>
            <w:r w:rsidRPr="00AB278E">
              <w:rPr>
                <w:rFonts w:ascii="Times New Roman" w:hAnsi="Times New Roman"/>
                <w:szCs w:val="22"/>
              </w:rPr>
              <w:t>DCD</w:t>
            </w:r>
          </w:p>
        </w:tc>
        <w:tc>
          <w:tcPr>
            <w:tcW w:w="1080" w:type="dxa"/>
          </w:tcPr>
          <w:p w14:paraId="79191571"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Pr>
          <w:p w14:paraId="525876B4"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73831B23" w14:textId="77777777" w:rsidTr="00CC63D0">
        <w:trPr>
          <w:cantSplit/>
        </w:trPr>
        <w:tc>
          <w:tcPr>
            <w:tcW w:w="558" w:type="dxa"/>
          </w:tcPr>
          <w:p w14:paraId="61977FE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0C13D383" w14:textId="77777777" w:rsidR="00A00A60" w:rsidRPr="00AB278E" w:rsidRDefault="00110F7E" w:rsidP="00D42A60">
            <w:pPr>
              <w:rPr>
                <w:rFonts w:ascii="Times New Roman" w:hAnsi="Times New Roman"/>
                <w:szCs w:val="22"/>
              </w:rPr>
            </w:pPr>
            <w:r w:rsidRPr="00AB278E">
              <w:rPr>
                <w:rFonts w:ascii="Times New Roman" w:hAnsi="Times New Roman"/>
                <w:szCs w:val="22"/>
              </w:rPr>
              <w:t>Station</w:t>
            </w:r>
          </w:p>
        </w:tc>
        <w:tc>
          <w:tcPr>
            <w:tcW w:w="1080" w:type="dxa"/>
          </w:tcPr>
          <w:p w14:paraId="6FA5FA57" w14:textId="77777777" w:rsidR="00A00A60" w:rsidRPr="00AB278E" w:rsidRDefault="00110F7E" w:rsidP="00D42A60">
            <w:pPr>
              <w:rPr>
                <w:rFonts w:ascii="Times New Roman" w:hAnsi="Times New Roman"/>
                <w:szCs w:val="22"/>
              </w:rPr>
            </w:pPr>
            <w:r w:rsidRPr="00AB278E">
              <w:rPr>
                <w:rFonts w:ascii="Times New Roman" w:hAnsi="Times New Roman"/>
                <w:szCs w:val="22"/>
              </w:rPr>
              <w:t>3A</w:t>
            </w:r>
          </w:p>
        </w:tc>
        <w:tc>
          <w:tcPr>
            <w:tcW w:w="1080" w:type="dxa"/>
          </w:tcPr>
          <w:p w14:paraId="4D81CC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079B7FD1" w14:textId="77777777" w:rsidR="00A00A60" w:rsidRPr="00AB278E" w:rsidRDefault="000415FC" w:rsidP="00D42A60">
            <w:pPr>
              <w:rPr>
                <w:rFonts w:ascii="Times New Roman" w:hAnsi="Times New Roman"/>
                <w:szCs w:val="22"/>
              </w:rPr>
            </w:pPr>
            <w:r w:rsidRPr="00AB278E">
              <w:rPr>
                <w:rFonts w:ascii="Times New Roman" w:hAnsi="Times New Roman"/>
                <w:szCs w:val="22"/>
              </w:rPr>
              <w:t>Station</w:t>
            </w:r>
          </w:p>
        </w:tc>
      </w:tr>
      <w:tr w:rsidR="00CC63D0" w:rsidRPr="00AB278E" w14:paraId="0340A67D" w14:textId="77777777" w:rsidTr="00CC63D0">
        <w:trPr>
          <w:cantSplit/>
        </w:trPr>
        <w:tc>
          <w:tcPr>
            <w:tcW w:w="558" w:type="dxa"/>
          </w:tcPr>
          <w:p w14:paraId="07B4FFF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5CD1A2C" w14:textId="77777777" w:rsidR="00A00A60" w:rsidRPr="00AB278E" w:rsidRDefault="00110F7E" w:rsidP="00D42A60">
            <w:pPr>
              <w:rPr>
                <w:rFonts w:ascii="Times New Roman" w:hAnsi="Times New Roman"/>
                <w:szCs w:val="22"/>
              </w:rPr>
            </w:pPr>
            <w:r w:rsidRPr="00AB278E">
              <w:rPr>
                <w:rFonts w:ascii="Times New Roman" w:hAnsi="Times New Roman"/>
                <w:szCs w:val="22"/>
              </w:rPr>
              <w:t>Status</w:t>
            </w:r>
          </w:p>
        </w:tc>
        <w:tc>
          <w:tcPr>
            <w:tcW w:w="1080" w:type="dxa"/>
          </w:tcPr>
          <w:p w14:paraId="6871E997" w14:textId="77777777" w:rsidR="00A00A60" w:rsidRPr="00AB278E" w:rsidRDefault="00110F7E" w:rsidP="00D42A60">
            <w:pPr>
              <w:rPr>
                <w:rFonts w:ascii="Times New Roman" w:hAnsi="Times New Roman"/>
                <w:szCs w:val="22"/>
              </w:rPr>
            </w:pPr>
            <w:r w:rsidRPr="00AB278E">
              <w:rPr>
                <w:rFonts w:ascii="Times New Roman" w:hAnsi="Times New Roman"/>
                <w:szCs w:val="22"/>
              </w:rPr>
              <w:t>A or R</w:t>
            </w:r>
          </w:p>
        </w:tc>
        <w:tc>
          <w:tcPr>
            <w:tcW w:w="1080" w:type="dxa"/>
          </w:tcPr>
          <w:p w14:paraId="751B3D5D"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10E0E20" w14:textId="77777777" w:rsidR="00A00A60" w:rsidRPr="00AB278E" w:rsidRDefault="000415FC"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2420C99D" w14:textId="77777777" w:rsidTr="00CC63D0">
        <w:trPr>
          <w:cantSplit/>
        </w:trPr>
        <w:tc>
          <w:tcPr>
            <w:tcW w:w="558" w:type="dxa"/>
          </w:tcPr>
          <w:p w14:paraId="623FBA1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41D3C6ED" w14:textId="77777777" w:rsidR="00A00A60" w:rsidRPr="00AB278E" w:rsidRDefault="00110F7E" w:rsidP="00D42A60">
            <w:pPr>
              <w:rPr>
                <w:rFonts w:ascii="Times New Roman" w:hAnsi="Times New Roman"/>
                <w:szCs w:val="22"/>
              </w:rPr>
            </w:pPr>
            <w:r w:rsidRPr="00AB278E">
              <w:rPr>
                <w:rFonts w:ascii="Times New Roman" w:hAnsi="Times New Roman"/>
                <w:szCs w:val="22"/>
              </w:rPr>
              <w:t>User ID</w:t>
            </w:r>
          </w:p>
        </w:tc>
        <w:tc>
          <w:tcPr>
            <w:tcW w:w="1080" w:type="dxa"/>
          </w:tcPr>
          <w:p w14:paraId="74833B26" w14:textId="77777777" w:rsidR="00A00A60" w:rsidRPr="00AB278E" w:rsidRDefault="00110F7E" w:rsidP="00D42A60">
            <w:pPr>
              <w:rPr>
                <w:rFonts w:ascii="Times New Roman" w:hAnsi="Times New Roman"/>
                <w:szCs w:val="22"/>
              </w:rPr>
            </w:pPr>
            <w:r w:rsidRPr="00AB278E">
              <w:rPr>
                <w:rFonts w:ascii="Times New Roman" w:hAnsi="Times New Roman"/>
                <w:szCs w:val="22"/>
              </w:rPr>
              <w:t>6A</w:t>
            </w:r>
          </w:p>
        </w:tc>
        <w:tc>
          <w:tcPr>
            <w:tcW w:w="1080" w:type="dxa"/>
          </w:tcPr>
          <w:p w14:paraId="698124D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A6EB4F5" w14:textId="77777777" w:rsidR="00A00A60" w:rsidRPr="00AB278E" w:rsidRDefault="000415FC" w:rsidP="00D42A60">
            <w:pPr>
              <w:rPr>
                <w:rFonts w:ascii="Times New Roman" w:hAnsi="Times New Roman"/>
                <w:szCs w:val="22"/>
              </w:rPr>
            </w:pPr>
            <w:r w:rsidRPr="00AB278E">
              <w:rPr>
                <w:rFonts w:ascii="Times New Roman" w:hAnsi="Times New Roman"/>
                <w:szCs w:val="22"/>
              </w:rPr>
              <w:t>User identification</w:t>
            </w:r>
          </w:p>
        </w:tc>
      </w:tr>
      <w:tr w:rsidR="00CC63D0" w:rsidRPr="00AB278E" w14:paraId="646D5837" w14:textId="77777777" w:rsidTr="00CC63D0">
        <w:trPr>
          <w:cantSplit/>
        </w:trPr>
        <w:tc>
          <w:tcPr>
            <w:tcW w:w="558" w:type="dxa"/>
          </w:tcPr>
          <w:p w14:paraId="18E33EC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60EB978E" w14:textId="77777777" w:rsidR="00A00A60" w:rsidRPr="00AB278E" w:rsidRDefault="00110F7E" w:rsidP="00D42A60">
            <w:pPr>
              <w:rPr>
                <w:rFonts w:ascii="Times New Roman" w:hAnsi="Times New Roman"/>
                <w:szCs w:val="22"/>
              </w:rPr>
            </w:pPr>
            <w:r w:rsidRPr="00AB278E">
              <w:rPr>
                <w:rFonts w:ascii="Times New Roman" w:hAnsi="Times New Roman"/>
                <w:szCs w:val="22"/>
              </w:rPr>
              <w:t>Sec1 Code</w:t>
            </w:r>
          </w:p>
        </w:tc>
        <w:tc>
          <w:tcPr>
            <w:tcW w:w="1080" w:type="dxa"/>
          </w:tcPr>
          <w:p w14:paraId="4921FED3" w14:textId="77777777" w:rsidR="00A00A60" w:rsidRPr="00AB278E" w:rsidRDefault="00110F7E" w:rsidP="00D42A60">
            <w:pPr>
              <w:rPr>
                <w:rFonts w:ascii="Times New Roman" w:hAnsi="Times New Roman"/>
                <w:szCs w:val="22"/>
              </w:rPr>
            </w:pPr>
            <w:r w:rsidRPr="00AB278E">
              <w:rPr>
                <w:rFonts w:ascii="Times New Roman" w:hAnsi="Times New Roman"/>
                <w:szCs w:val="22"/>
              </w:rPr>
              <w:t>4A</w:t>
            </w:r>
          </w:p>
        </w:tc>
        <w:tc>
          <w:tcPr>
            <w:tcW w:w="1080" w:type="dxa"/>
          </w:tcPr>
          <w:p w14:paraId="3839AF2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80073F6" w14:textId="77777777" w:rsidR="00A00A60" w:rsidRPr="00AB278E" w:rsidRDefault="000415FC" w:rsidP="00D42A60">
            <w:pPr>
              <w:rPr>
                <w:rFonts w:ascii="Times New Roman" w:hAnsi="Times New Roman"/>
                <w:szCs w:val="22"/>
              </w:rPr>
            </w:pPr>
            <w:r w:rsidRPr="00AB278E">
              <w:rPr>
                <w:rFonts w:ascii="Times New Roman" w:hAnsi="Times New Roman"/>
                <w:szCs w:val="22"/>
              </w:rPr>
              <w:t>VHA = 10, VBA = 20</w:t>
            </w:r>
          </w:p>
        </w:tc>
      </w:tr>
      <w:tr w:rsidR="00CC63D0" w:rsidRPr="00AB278E" w14:paraId="7C7FDD1C" w14:textId="77777777" w:rsidTr="00CC63D0">
        <w:trPr>
          <w:cantSplit/>
        </w:trPr>
        <w:tc>
          <w:tcPr>
            <w:tcW w:w="558" w:type="dxa"/>
          </w:tcPr>
          <w:p w14:paraId="51DE2A7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53110EEC"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Code</w:t>
            </w:r>
          </w:p>
        </w:tc>
        <w:tc>
          <w:tcPr>
            <w:tcW w:w="1080" w:type="dxa"/>
          </w:tcPr>
          <w:p w14:paraId="507643D5" w14:textId="77777777" w:rsidR="00DA136E" w:rsidRPr="00AB278E" w:rsidRDefault="00110F7E" w:rsidP="00D42A60">
            <w:pPr>
              <w:rPr>
                <w:rFonts w:ascii="Times New Roman" w:hAnsi="Times New Roman"/>
                <w:szCs w:val="22"/>
              </w:rPr>
            </w:pPr>
            <w:r w:rsidRPr="00AB278E">
              <w:rPr>
                <w:rFonts w:ascii="Times New Roman" w:hAnsi="Times New Roman"/>
                <w:szCs w:val="22"/>
              </w:rPr>
              <w:t>2A</w:t>
            </w:r>
          </w:p>
        </w:tc>
        <w:tc>
          <w:tcPr>
            <w:tcW w:w="1080" w:type="dxa"/>
          </w:tcPr>
          <w:p w14:paraId="641522E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9E83682"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code</w:t>
            </w:r>
          </w:p>
        </w:tc>
      </w:tr>
      <w:tr w:rsidR="00CC63D0" w:rsidRPr="00AB278E" w14:paraId="45857F05" w14:textId="77777777" w:rsidTr="00CC63D0">
        <w:trPr>
          <w:cantSplit/>
        </w:trPr>
        <w:tc>
          <w:tcPr>
            <w:tcW w:w="558" w:type="dxa"/>
          </w:tcPr>
          <w:p w14:paraId="50526AB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04D5C056"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Document Number</w:t>
            </w:r>
          </w:p>
        </w:tc>
        <w:tc>
          <w:tcPr>
            <w:tcW w:w="1080" w:type="dxa"/>
          </w:tcPr>
          <w:p w14:paraId="17405765" w14:textId="77777777" w:rsidR="00DA136E" w:rsidRPr="00AB278E" w:rsidRDefault="000415FC" w:rsidP="00D42A60">
            <w:pPr>
              <w:rPr>
                <w:rFonts w:ascii="Times New Roman" w:hAnsi="Times New Roman"/>
                <w:szCs w:val="22"/>
              </w:rPr>
            </w:pPr>
            <w:r w:rsidRPr="00AB278E">
              <w:rPr>
                <w:rFonts w:ascii="Times New Roman" w:hAnsi="Times New Roman"/>
                <w:szCs w:val="22"/>
              </w:rPr>
              <w:t>11A</w:t>
            </w:r>
          </w:p>
        </w:tc>
        <w:tc>
          <w:tcPr>
            <w:tcW w:w="1080" w:type="dxa"/>
          </w:tcPr>
          <w:p w14:paraId="1A65815B"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4320345C"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document number</w:t>
            </w:r>
          </w:p>
        </w:tc>
      </w:tr>
      <w:tr w:rsidR="00CC63D0" w:rsidRPr="00AB278E" w14:paraId="3AA81CCD" w14:textId="77777777" w:rsidTr="00CC63D0">
        <w:trPr>
          <w:cantSplit/>
        </w:trPr>
        <w:tc>
          <w:tcPr>
            <w:tcW w:w="558" w:type="dxa"/>
          </w:tcPr>
          <w:p w14:paraId="2D66B53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5843B781" w14:textId="77777777" w:rsidR="00DA136E" w:rsidRPr="00AB278E" w:rsidRDefault="00110F7E" w:rsidP="00D42A60">
            <w:pPr>
              <w:rPr>
                <w:rFonts w:ascii="Times New Roman" w:hAnsi="Times New Roman"/>
                <w:szCs w:val="22"/>
              </w:rPr>
            </w:pPr>
            <w:r w:rsidRPr="00AB278E">
              <w:rPr>
                <w:rFonts w:ascii="Times New Roman" w:hAnsi="Times New Roman"/>
                <w:szCs w:val="22"/>
              </w:rPr>
              <w:t>ERR Code 1</w:t>
            </w:r>
          </w:p>
        </w:tc>
        <w:tc>
          <w:tcPr>
            <w:tcW w:w="1080" w:type="dxa"/>
          </w:tcPr>
          <w:p w14:paraId="38E3C19B"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48726CF"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E8A253"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code</w:t>
            </w:r>
          </w:p>
        </w:tc>
      </w:tr>
      <w:tr w:rsidR="00CC63D0" w:rsidRPr="00AB278E" w14:paraId="76AADD5F" w14:textId="77777777" w:rsidTr="00CC63D0">
        <w:trPr>
          <w:cantSplit/>
        </w:trPr>
        <w:tc>
          <w:tcPr>
            <w:tcW w:w="558" w:type="dxa"/>
          </w:tcPr>
          <w:p w14:paraId="5E65A55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C859FCC" w14:textId="77777777" w:rsidR="00DA136E" w:rsidRPr="00AB278E" w:rsidRDefault="00110F7E" w:rsidP="00D42A60">
            <w:pPr>
              <w:rPr>
                <w:rFonts w:ascii="Times New Roman" w:hAnsi="Times New Roman"/>
                <w:szCs w:val="22"/>
              </w:rPr>
            </w:pPr>
            <w:r w:rsidRPr="00AB278E">
              <w:rPr>
                <w:rFonts w:ascii="Times New Roman" w:hAnsi="Times New Roman"/>
                <w:szCs w:val="22"/>
              </w:rPr>
              <w:t>ERR Message 1</w:t>
            </w:r>
          </w:p>
        </w:tc>
        <w:tc>
          <w:tcPr>
            <w:tcW w:w="1080" w:type="dxa"/>
          </w:tcPr>
          <w:p w14:paraId="2D504C19"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7C841FA3"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3BEB822"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04D8DA" w14:textId="77777777" w:rsidTr="00CC63D0">
        <w:trPr>
          <w:cantSplit/>
        </w:trPr>
        <w:tc>
          <w:tcPr>
            <w:tcW w:w="558" w:type="dxa"/>
          </w:tcPr>
          <w:p w14:paraId="13FB6A7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2F2F3E4E" w14:textId="77777777" w:rsidR="00DA136E" w:rsidRPr="00AB278E" w:rsidRDefault="00110F7E" w:rsidP="00D42A60">
            <w:pPr>
              <w:rPr>
                <w:rFonts w:ascii="Times New Roman" w:hAnsi="Times New Roman"/>
                <w:szCs w:val="22"/>
              </w:rPr>
            </w:pPr>
            <w:r w:rsidRPr="00AB278E">
              <w:rPr>
                <w:rFonts w:ascii="Times New Roman" w:hAnsi="Times New Roman"/>
                <w:szCs w:val="22"/>
              </w:rPr>
              <w:t>ERR Code 2</w:t>
            </w:r>
          </w:p>
        </w:tc>
        <w:tc>
          <w:tcPr>
            <w:tcW w:w="1080" w:type="dxa"/>
          </w:tcPr>
          <w:p w14:paraId="4275F43A"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227304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4732FFC"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code</w:t>
            </w:r>
          </w:p>
        </w:tc>
      </w:tr>
      <w:tr w:rsidR="00CC63D0" w:rsidRPr="00AB278E" w14:paraId="11BA565A" w14:textId="77777777" w:rsidTr="00CC63D0">
        <w:trPr>
          <w:cantSplit/>
        </w:trPr>
        <w:tc>
          <w:tcPr>
            <w:tcW w:w="558" w:type="dxa"/>
          </w:tcPr>
          <w:p w14:paraId="0EFF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7235E70" w14:textId="77777777" w:rsidR="00DA136E" w:rsidRPr="00AB278E" w:rsidRDefault="00110F7E" w:rsidP="00110F7E">
            <w:pPr>
              <w:rPr>
                <w:rFonts w:ascii="Times New Roman" w:hAnsi="Times New Roman"/>
                <w:szCs w:val="22"/>
              </w:rPr>
            </w:pPr>
            <w:r w:rsidRPr="00AB278E">
              <w:rPr>
                <w:rFonts w:ascii="Times New Roman" w:hAnsi="Times New Roman"/>
                <w:szCs w:val="22"/>
              </w:rPr>
              <w:t>ERR Message 2</w:t>
            </w:r>
          </w:p>
        </w:tc>
        <w:tc>
          <w:tcPr>
            <w:tcW w:w="1080" w:type="dxa"/>
          </w:tcPr>
          <w:p w14:paraId="72EAB3EB"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053848"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04CEA04"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7818D6AB" w14:textId="77777777" w:rsidTr="00CC63D0">
        <w:trPr>
          <w:cantSplit/>
        </w:trPr>
        <w:tc>
          <w:tcPr>
            <w:tcW w:w="558" w:type="dxa"/>
          </w:tcPr>
          <w:p w14:paraId="348F6555"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7C2F2EEA" w14:textId="77777777" w:rsidR="00DA136E" w:rsidRPr="00AB278E" w:rsidRDefault="00110F7E" w:rsidP="00110F7E">
            <w:pPr>
              <w:rPr>
                <w:rFonts w:ascii="Times New Roman" w:hAnsi="Times New Roman"/>
                <w:szCs w:val="22"/>
              </w:rPr>
            </w:pPr>
            <w:r w:rsidRPr="00AB278E">
              <w:rPr>
                <w:rFonts w:ascii="Times New Roman" w:hAnsi="Times New Roman"/>
                <w:szCs w:val="22"/>
              </w:rPr>
              <w:t>ERR Code 3</w:t>
            </w:r>
          </w:p>
        </w:tc>
        <w:tc>
          <w:tcPr>
            <w:tcW w:w="1080" w:type="dxa"/>
          </w:tcPr>
          <w:p w14:paraId="3927BA53"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423CA9C"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C208EF3" w14:textId="77777777" w:rsidR="00DA136E" w:rsidRPr="00AB278E" w:rsidRDefault="00DA136E" w:rsidP="00D42A60">
            <w:pPr>
              <w:rPr>
                <w:sz w:val="20"/>
              </w:rPr>
            </w:pPr>
          </w:p>
        </w:tc>
      </w:tr>
      <w:tr w:rsidR="00CC63D0" w:rsidRPr="00AB278E" w14:paraId="24E6E82A" w14:textId="77777777" w:rsidTr="00CC63D0">
        <w:trPr>
          <w:cantSplit/>
        </w:trPr>
        <w:tc>
          <w:tcPr>
            <w:tcW w:w="558" w:type="dxa"/>
          </w:tcPr>
          <w:p w14:paraId="6BF0488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C1AED74"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3</w:t>
            </w:r>
          </w:p>
        </w:tc>
        <w:tc>
          <w:tcPr>
            <w:tcW w:w="1080" w:type="dxa"/>
          </w:tcPr>
          <w:p w14:paraId="301484E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E3CA02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6D92ED9" w14:textId="77777777" w:rsidR="00A00A60" w:rsidRPr="00AB278E" w:rsidRDefault="00A00A60" w:rsidP="00D42A60">
            <w:pPr>
              <w:rPr>
                <w:sz w:val="20"/>
              </w:rPr>
            </w:pPr>
          </w:p>
        </w:tc>
      </w:tr>
      <w:tr w:rsidR="00CC63D0" w:rsidRPr="00AB278E" w14:paraId="3E65F14C" w14:textId="77777777" w:rsidTr="00CC63D0">
        <w:trPr>
          <w:cantSplit/>
        </w:trPr>
        <w:tc>
          <w:tcPr>
            <w:tcW w:w="558" w:type="dxa"/>
          </w:tcPr>
          <w:p w14:paraId="496568F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27910DE" w14:textId="77777777" w:rsidR="00A00A60" w:rsidRPr="00AB278E" w:rsidRDefault="00110F7E" w:rsidP="00110F7E">
            <w:pPr>
              <w:rPr>
                <w:rFonts w:ascii="Times New Roman" w:hAnsi="Times New Roman"/>
                <w:szCs w:val="22"/>
              </w:rPr>
            </w:pPr>
            <w:r w:rsidRPr="00AB278E">
              <w:rPr>
                <w:rFonts w:ascii="Times New Roman" w:hAnsi="Times New Roman"/>
                <w:szCs w:val="22"/>
              </w:rPr>
              <w:t>ERR Code 4</w:t>
            </w:r>
          </w:p>
        </w:tc>
        <w:tc>
          <w:tcPr>
            <w:tcW w:w="1080" w:type="dxa"/>
          </w:tcPr>
          <w:p w14:paraId="0988EA8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6499A9EF"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61929CF" w14:textId="77777777" w:rsidR="00A00A60" w:rsidRPr="00AB278E" w:rsidRDefault="00A00A60" w:rsidP="00D42A60">
            <w:pPr>
              <w:rPr>
                <w:sz w:val="20"/>
              </w:rPr>
            </w:pPr>
          </w:p>
        </w:tc>
      </w:tr>
      <w:tr w:rsidR="00CC63D0" w:rsidRPr="00AB278E" w14:paraId="7198ED6B" w14:textId="77777777" w:rsidTr="00CC63D0">
        <w:trPr>
          <w:cantSplit/>
        </w:trPr>
        <w:tc>
          <w:tcPr>
            <w:tcW w:w="558" w:type="dxa"/>
          </w:tcPr>
          <w:p w14:paraId="67E6B74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1911908F"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4</w:t>
            </w:r>
          </w:p>
        </w:tc>
        <w:tc>
          <w:tcPr>
            <w:tcW w:w="1080" w:type="dxa"/>
          </w:tcPr>
          <w:p w14:paraId="51E38428"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2051D3F1"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E3C7D1E" w14:textId="77777777" w:rsidR="00A00A60" w:rsidRPr="00AB278E" w:rsidRDefault="00A00A60" w:rsidP="00D42A60">
            <w:pPr>
              <w:rPr>
                <w:sz w:val="20"/>
              </w:rPr>
            </w:pPr>
          </w:p>
        </w:tc>
      </w:tr>
      <w:tr w:rsidR="00CC63D0" w:rsidRPr="00AB278E" w14:paraId="08077AF0" w14:textId="77777777" w:rsidTr="00CC63D0">
        <w:trPr>
          <w:cantSplit/>
        </w:trPr>
        <w:tc>
          <w:tcPr>
            <w:tcW w:w="558" w:type="dxa"/>
          </w:tcPr>
          <w:p w14:paraId="12D9161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D311958" w14:textId="77777777" w:rsidR="00A00A60" w:rsidRPr="00AB278E" w:rsidRDefault="00110F7E" w:rsidP="00110F7E">
            <w:pPr>
              <w:rPr>
                <w:rFonts w:ascii="Times New Roman" w:hAnsi="Times New Roman"/>
                <w:szCs w:val="22"/>
              </w:rPr>
            </w:pPr>
            <w:r w:rsidRPr="00AB278E">
              <w:rPr>
                <w:rFonts w:ascii="Times New Roman" w:hAnsi="Times New Roman"/>
                <w:szCs w:val="22"/>
              </w:rPr>
              <w:t>ERR Code 5</w:t>
            </w:r>
          </w:p>
        </w:tc>
        <w:tc>
          <w:tcPr>
            <w:tcW w:w="1080" w:type="dxa"/>
          </w:tcPr>
          <w:p w14:paraId="4FA60628"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2F47076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2F47A5F" w14:textId="77777777" w:rsidR="00A00A60" w:rsidRPr="00AB278E" w:rsidRDefault="00A00A60" w:rsidP="00D42A60">
            <w:pPr>
              <w:rPr>
                <w:sz w:val="20"/>
              </w:rPr>
            </w:pPr>
          </w:p>
        </w:tc>
      </w:tr>
      <w:tr w:rsidR="00CC63D0" w:rsidRPr="00AB278E" w14:paraId="24317F58" w14:textId="77777777" w:rsidTr="00CC63D0">
        <w:trPr>
          <w:cantSplit/>
        </w:trPr>
        <w:tc>
          <w:tcPr>
            <w:tcW w:w="558" w:type="dxa"/>
          </w:tcPr>
          <w:p w14:paraId="2203F64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D0C826D"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5</w:t>
            </w:r>
          </w:p>
        </w:tc>
        <w:tc>
          <w:tcPr>
            <w:tcW w:w="1080" w:type="dxa"/>
          </w:tcPr>
          <w:p w14:paraId="33F447A5"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D6D59B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167920" w14:textId="77777777" w:rsidR="00A00A60" w:rsidRPr="00AB278E" w:rsidRDefault="00A00A60" w:rsidP="00D42A60">
            <w:pPr>
              <w:rPr>
                <w:sz w:val="20"/>
              </w:rPr>
            </w:pPr>
          </w:p>
        </w:tc>
      </w:tr>
      <w:tr w:rsidR="00CC63D0" w:rsidRPr="00AB278E" w14:paraId="0E193251" w14:textId="77777777" w:rsidTr="00CC63D0">
        <w:trPr>
          <w:cantSplit/>
        </w:trPr>
        <w:tc>
          <w:tcPr>
            <w:tcW w:w="558" w:type="dxa"/>
          </w:tcPr>
          <w:p w14:paraId="19EF07B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0207F2E4" w14:textId="77777777" w:rsidR="00A00A60" w:rsidRPr="00AB278E" w:rsidRDefault="00110F7E" w:rsidP="00110F7E">
            <w:pPr>
              <w:rPr>
                <w:rFonts w:ascii="Times New Roman" w:hAnsi="Times New Roman"/>
                <w:szCs w:val="22"/>
              </w:rPr>
            </w:pPr>
            <w:r w:rsidRPr="00AB278E">
              <w:rPr>
                <w:rFonts w:ascii="Times New Roman" w:hAnsi="Times New Roman"/>
                <w:szCs w:val="22"/>
              </w:rPr>
              <w:t>ERR Code 6</w:t>
            </w:r>
          </w:p>
        </w:tc>
        <w:tc>
          <w:tcPr>
            <w:tcW w:w="1080" w:type="dxa"/>
          </w:tcPr>
          <w:p w14:paraId="05FDCE87"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74E8BF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FED409" w14:textId="77777777" w:rsidR="00A00A60" w:rsidRPr="00AB278E" w:rsidRDefault="00A00A60" w:rsidP="00D42A60">
            <w:pPr>
              <w:rPr>
                <w:sz w:val="20"/>
              </w:rPr>
            </w:pPr>
          </w:p>
        </w:tc>
      </w:tr>
      <w:tr w:rsidR="00CC63D0" w:rsidRPr="00AB278E" w14:paraId="38B8704C" w14:textId="77777777" w:rsidTr="00CC63D0">
        <w:trPr>
          <w:cantSplit/>
        </w:trPr>
        <w:tc>
          <w:tcPr>
            <w:tcW w:w="558" w:type="dxa"/>
          </w:tcPr>
          <w:p w14:paraId="77AC071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9A04D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6</w:t>
            </w:r>
          </w:p>
        </w:tc>
        <w:tc>
          <w:tcPr>
            <w:tcW w:w="1080" w:type="dxa"/>
          </w:tcPr>
          <w:p w14:paraId="38B9223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6398D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4EA39CE" w14:textId="77777777" w:rsidR="00A00A60" w:rsidRPr="00AB278E" w:rsidRDefault="00A00A60" w:rsidP="00D42A60">
            <w:pPr>
              <w:rPr>
                <w:sz w:val="20"/>
              </w:rPr>
            </w:pPr>
          </w:p>
        </w:tc>
      </w:tr>
      <w:tr w:rsidR="00CC63D0" w:rsidRPr="00AB278E" w14:paraId="39AF534A" w14:textId="77777777" w:rsidTr="00CC63D0">
        <w:trPr>
          <w:cantSplit/>
        </w:trPr>
        <w:tc>
          <w:tcPr>
            <w:tcW w:w="558" w:type="dxa"/>
          </w:tcPr>
          <w:p w14:paraId="16B8F2F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504EDCE1" w14:textId="77777777" w:rsidR="00A00A60" w:rsidRPr="00AB278E" w:rsidRDefault="00110F7E" w:rsidP="00110F7E">
            <w:pPr>
              <w:rPr>
                <w:rFonts w:ascii="Times New Roman" w:hAnsi="Times New Roman"/>
                <w:szCs w:val="22"/>
              </w:rPr>
            </w:pPr>
            <w:r w:rsidRPr="00AB278E">
              <w:rPr>
                <w:rFonts w:ascii="Times New Roman" w:hAnsi="Times New Roman"/>
                <w:szCs w:val="22"/>
              </w:rPr>
              <w:t>ERR Code 7</w:t>
            </w:r>
          </w:p>
        </w:tc>
        <w:tc>
          <w:tcPr>
            <w:tcW w:w="1080" w:type="dxa"/>
          </w:tcPr>
          <w:p w14:paraId="7C7C7F13"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F23E5D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35B00B" w14:textId="77777777" w:rsidR="00A00A60" w:rsidRPr="00AB278E" w:rsidRDefault="00A00A60" w:rsidP="00D42A60">
            <w:pPr>
              <w:rPr>
                <w:sz w:val="20"/>
              </w:rPr>
            </w:pPr>
          </w:p>
        </w:tc>
      </w:tr>
      <w:tr w:rsidR="00CC63D0" w:rsidRPr="00AB278E" w14:paraId="4D1ED94C" w14:textId="77777777" w:rsidTr="00CC63D0">
        <w:trPr>
          <w:cantSplit/>
        </w:trPr>
        <w:tc>
          <w:tcPr>
            <w:tcW w:w="558" w:type="dxa"/>
          </w:tcPr>
          <w:p w14:paraId="161B07B1"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2602C18E"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7</w:t>
            </w:r>
          </w:p>
        </w:tc>
        <w:tc>
          <w:tcPr>
            <w:tcW w:w="1080" w:type="dxa"/>
          </w:tcPr>
          <w:p w14:paraId="52C83D86"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66ED2E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42A12C5" w14:textId="77777777" w:rsidR="00A00A60" w:rsidRPr="00AB278E" w:rsidRDefault="00A00A60" w:rsidP="00D42A60">
            <w:pPr>
              <w:rPr>
                <w:sz w:val="20"/>
              </w:rPr>
            </w:pPr>
          </w:p>
        </w:tc>
      </w:tr>
      <w:tr w:rsidR="00CC63D0" w:rsidRPr="00AB278E" w14:paraId="1616F232" w14:textId="77777777" w:rsidTr="00CC63D0">
        <w:trPr>
          <w:cantSplit/>
        </w:trPr>
        <w:tc>
          <w:tcPr>
            <w:tcW w:w="558" w:type="dxa"/>
          </w:tcPr>
          <w:p w14:paraId="3383084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44E0A90A" w14:textId="77777777" w:rsidR="00A00A60" w:rsidRPr="00AB278E" w:rsidRDefault="00110F7E" w:rsidP="00110F7E">
            <w:pPr>
              <w:rPr>
                <w:rFonts w:ascii="Times New Roman" w:hAnsi="Times New Roman"/>
                <w:szCs w:val="22"/>
              </w:rPr>
            </w:pPr>
            <w:r w:rsidRPr="00AB278E">
              <w:rPr>
                <w:rFonts w:ascii="Times New Roman" w:hAnsi="Times New Roman"/>
                <w:szCs w:val="22"/>
              </w:rPr>
              <w:t>ERR Code 8</w:t>
            </w:r>
          </w:p>
        </w:tc>
        <w:tc>
          <w:tcPr>
            <w:tcW w:w="1080" w:type="dxa"/>
          </w:tcPr>
          <w:p w14:paraId="79C1AF09"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664D4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5303967" w14:textId="77777777" w:rsidR="00A00A60" w:rsidRPr="00AB278E" w:rsidRDefault="00A00A60" w:rsidP="00D42A60">
            <w:pPr>
              <w:rPr>
                <w:sz w:val="20"/>
              </w:rPr>
            </w:pPr>
          </w:p>
        </w:tc>
      </w:tr>
      <w:tr w:rsidR="00CC63D0" w:rsidRPr="00AB278E" w14:paraId="4AE4A3D3" w14:textId="77777777" w:rsidTr="00CC63D0">
        <w:trPr>
          <w:cantSplit/>
        </w:trPr>
        <w:tc>
          <w:tcPr>
            <w:tcW w:w="558" w:type="dxa"/>
          </w:tcPr>
          <w:p w14:paraId="0956307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4A8E504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8</w:t>
            </w:r>
          </w:p>
        </w:tc>
        <w:tc>
          <w:tcPr>
            <w:tcW w:w="1080" w:type="dxa"/>
          </w:tcPr>
          <w:p w14:paraId="50AB523E"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77EFE2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DE9BC2B" w14:textId="77777777" w:rsidR="00A00A60" w:rsidRPr="00AB278E" w:rsidRDefault="00A00A60" w:rsidP="00D42A60">
            <w:pPr>
              <w:rPr>
                <w:sz w:val="20"/>
              </w:rPr>
            </w:pPr>
          </w:p>
        </w:tc>
      </w:tr>
      <w:tr w:rsidR="00CC63D0" w:rsidRPr="00AB278E" w14:paraId="43E38C41" w14:textId="77777777" w:rsidTr="00CC63D0">
        <w:trPr>
          <w:cantSplit/>
        </w:trPr>
        <w:tc>
          <w:tcPr>
            <w:tcW w:w="558" w:type="dxa"/>
          </w:tcPr>
          <w:p w14:paraId="406DA633"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498DD67B" w14:textId="77777777" w:rsidR="00A00A60" w:rsidRPr="00AB278E" w:rsidRDefault="00110F7E" w:rsidP="00110F7E">
            <w:pPr>
              <w:rPr>
                <w:rFonts w:ascii="Times New Roman" w:hAnsi="Times New Roman"/>
                <w:szCs w:val="22"/>
              </w:rPr>
            </w:pPr>
            <w:r w:rsidRPr="00AB278E">
              <w:rPr>
                <w:rFonts w:ascii="Times New Roman" w:hAnsi="Times New Roman"/>
                <w:szCs w:val="22"/>
              </w:rPr>
              <w:t>ERR Code 9</w:t>
            </w:r>
          </w:p>
        </w:tc>
        <w:tc>
          <w:tcPr>
            <w:tcW w:w="1080" w:type="dxa"/>
          </w:tcPr>
          <w:p w14:paraId="616A125C"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3D4F3FEB"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453F4D0" w14:textId="77777777" w:rsidR="00A00A60" w:rsidRPr="00AB278E" w:rsidRDefault="00A00A60" w:rsidP="00D42A60">
            <w:pPr>
              <w:rPr>
                <w:sz w:val="20"/>
              </w:rPr>
            </w:pPr>
          </w:p>
        </w:tc>
      </w:tr>
      <w:tr w:rsidR="00CC63D0" w:rsidRPr="00AB278E" w14:paraId="56B306F6" w14:textId="77777777" w:rsidTr="00CC63D0">
        <w:trPr>
          <w:cantSplit/>
        </w:trPr>
        <w:tc>
          <w:tcPr>
            <w:tcW w:w="558" w:type="dxa"/>
          </w:tcPr>
          <w:p w14:paraId="0B88786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26</w:t>
            </w:r>
          </w:p>
        </w:tc>
        <w:tc>
          <w:tcPr>
            <w:tcW w:w="2520" w:type="dxa"/>
          </w:tcPr>
          <w:p w14:paraId="0D7FB248"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9</w:t>
            </w:r>
          </w:p>
        </w:tc>
        <w:tc>
          <w:tcPr>
            <w:tcW w:w="1080" w:type="dxa"/>
          </w:tcPr>
          <w:p w14:paraId="76E723BC"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C52CA4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25C2E8" w14:textId="77777777" w:rsidR="00A00A60" w:rsidRPr="00AB278E" w:rsidRDefault="00A00A60" w:rsidP="00D42A60">
            <w:pPr>
              <w:rPr>
                <w:sz w:val="20"/>
              </w:rPr>
            </w:pPr>
          </w:p>
        </w:tc>
      </w:tr>
      <w:tr w:rsidR="00CC63D0" w:rsidRPr="00AB278E" w14:paraId="4974AFE7" w14:textId="77777777" w:rsidTr="00CC63D0">
        <w:trPr>
          <w:cantSplit/>
        </w:trPr>
        <w:tc>
          <w:tcPr>
            <w:tcW w:w="558" w:type="dxa"/>
          </w:tcPr>
          <w:p w14:paraId="2D1EEC8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665A741" w14:textId="77777777" w:rsidR="00A00A60" w:rsidRPr="00AB278E" w:rsidRDefault="00110F7E" w:rsidP="00D42A60">
            <w:pPr>
              <w:rPr>
                <w:rFonts w:ascii="Times New Roman" w:hAnsi="Times New Roman"/>
                <w:szCs w:val="22"/>
              </w:rPr>
            </w:pPr>
            <w:r w:rsidRPr="00AB278E">
              <w:rPr>
                <w:rFonts w:ascii="Times New Roman" w:hAnsi="Times New Roman"/>
                <w:szCs w:val="22"/>
              </w:rPr>
              <w:t>ERR Code 10</w:t>
            </w:r>
          </w:p>
        </w:tc>
        <w:tc>
          <w:tcPr>
            <w:tcW w:w="1080" w:type="dxa"/>
          </w:tcPr>
          <w:p w14:paraId="54CE2DC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04BED18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783421" w14:textId="77777777" w:rsidR="00A00A60" w:rsidRPr="00AB278E" w:rsidRDefault="00A00A60" w:rsidP="00D42A60">
            <w:pPr>
              <w:rPr>
                <w:sz w:val="20"/>
              </w:rPr>
            </w:pPr>
          </w:p>
        </w:tc>
      </w:tr>
      <w:tr w:rsidR="00CC63D0" w:rsidRPr="00AB278E" w14:paraId="6B4D341A" w14:textId="77777777" w:rsidTr="00CC63D0">
        <w:trPr>
          <w:cantSplit/>
        </w:trPr>
        <w:tc>
          <w:tcPr>
            <w:tcW w:w="558" w:type="dxa"/>
          </w:tcPr>
          <w:p w14:paraId="1C8D09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28</w:t>
            </w:r>
          </w:p>
        </w:tc>
        <w:tc>
          <w:tcPr>
            <w:tcW w:w="2520" w:type="dxa"/>
          </w:tcPr>
          <w:p w14:paraId="69B48837" w14:textId="77777777" w:rsidR="00A00A60" w:rsidRPr="00AB278E" w:rsidRDefault="00110F7E" w:rsidP="00D42A60">
            <w:pPr>
              <w:rPr>
                <w:rFonts w:ascii="Times New Roman" w:hAnsi="Times New Roman"/>
                <w:szCs w:val="22"/>
              </w:rPr>
            </w:pPr>
            <w:r w:rsidRPr="00AB278E">
              <w:rPr>
                <w:rFonts w:ascii="Times New Roman" w:hAnsi="Times New Roman"/>
                <w:szCs w:val="22"/>
              </w:rPr>
              <w:t>ERR Message 10</w:t>
            </w:r>
          </w:p>
        </w:tc>
        <w:tc>
          <w:tcPr>
            <w:tcW w:w="1080" w:type="dxa"/>
          </w:tcPr>
          <w:p w14:paraId="4DDA9AF1"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676FE25"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E00AF2E" w14:textId="77777777" w:rsidR="00A00A60" w:rsidRPr="00AB278E" w:rsidRDefault="00A00A60" w:rsidP="00D42A60">
            <w:pPr>
              <w:rPr>
                <w:sz w:val="20"/>
              </w:rPr>
            </w:pPr>
          </w:p>
        </w:tc>
      </w:tr>
    </w:tbl>
    <w:p w14:paraId="0BD4B2B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9D91E9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1978BB8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49BCA4AF" w14:textId="77777777" w:rsidTr="00CC63D0">
        <w:trPr>
          <w:cantSplit/>
          <w:tblHeader/>
        </w:trPr>
        <w:tc>
          <w:tcPr>
            <w:tcW w:w="558" w:type="dxa"/>
          </w:tcPr>
          <w:p w14:paraId="47BF67B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99A8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6A969A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C482D1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7F6FFB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32E3C6" w14:textId="77777777" w:rsidTr="00CC63D0">
        <w:trPr>
          <w:cantSplit/>
        </w:trPr>
        <w:tc>
          <w:tcPr>
            <w:tcW w:w="558" w:type="dxa"/>
            <w:tcBorders>
              <w:bottom w:val="single" w:sz="4" w:space="0" w:color="auto"/>
            </w:tcBorders>
          </w:tcPr>
          <w:p w14:paraId="6506B6E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A4646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6ACE078" w14:textId="77777777" w:rsidR="00DA136E" w:rsidRPr="00AB278E" w:rsidRDefault="008F23EB"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12C2AA5"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66CC79F"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43C458" w14:textId="77777777" w:rsidTr="00CC63D0">
        <w:trPr>
          <w:cantSplit/>
        </w:trPr>
        <w:tc>
          <w:tcPr>
            <w:tcW w:w="558" w:type="dxa"/>
            <w:tcBorders>
              <w:left w:val="nil"/>
              <w:right w:val="nil"/>
            </w:tcBorders>
          </w:tcPr>
          <w:p w14:paraId="6958E191" w14:textId="77777777" w:rsidR="00DA136E" w:rsidRPr="00AB278E" w:rsidRDefault="00DA136E" w:rsidP="00CC63D0">
            <w:pPr>
              <w:jc w:val="right"/>
              <w:rPr>
                <w:sz w:val="20"/>
              </w:rPr>
            </w:pPr>
          </w:p>
        </w:tc>
        <w:tc>
          <w:tcPr>
            <w:tcW w:w="2520" w:type="dxa"/>
            <w:tcBorders>
              <w:left w:val="nil"/>
              <w:right w:val="nil"/>
            </w:tcBorders>
          </w:tcPr>
          <w:p w14:paraId="11D27230" w14:textId="77777777" w:rsidR="00DA136E" w:rsidRPr="00AB278E" w:rsidRDefault="00DA136E" w:rsidP="00D42A60">
            <w:pPr>
              <w:rPr>
                <w:sz w:val="20"/>
              </w:rPr>
            </w:pPr>
          </w:p>
        </w:tc>
        <w:tc>
          <w:tcPr>
            <w:tcW w:w="1080" w:type="dxa"/>
            <w:tcBorders>
              <w:left w:val="nil"/>
              <w:right w:val="nil"/>
            </w:tcBorders>
          </w:tcPr>
          <w:p w14:paraId="51734E3D" w14:textId="77777777" w:rsidR="00DA136E" w:rsidRPr="00AB278E" w:rsidRDefault="00DA136E" w:rsidP="00D42A60">
            <w:pPr>
              <w:rPr>
                <w:sz w:val="20"/>
              </w:rPr>
            </w:pPr>
          </w:p>
        </w:tc>
        <w:tc>
          <w:tcPr>
            <w:tcW w:w="1080" w:type="dxa"/>
            <w:tcBorders>
              <w:left w:val="nil"/>
              <w:right w:val="nil"/>
            </w:tcBorders>
          </w:tcPr>
          <w:p w14:paraId="4F8D59D8" w14:textId="77777777" w:rsidR="00DA136E" w:rsidRPr="00AB278E" w:rsidRDefault="00DA136E" w:rsidP="00D42A60">
            <w:pPr>
              <w:rPr>
                <w:sz w:val="20"/>
              </w:rPr>
            </w:pPr>
          </w:p>
        </w:tc>
        <w:tc>
          <w:tcPr>
            <w:tcW w:w="4338" w:type="dxa"/>
            <w:tcBorders>
              <w:left w:val="nil"/>
              <w:right w:val="nil"/>
            </w:tcBorders>
          </w:tcPr>
          <w:p w14:paraId="7CBC8B95" w14:textId="77777777" w:rsidR="00DA136E" w:rsidRPr="00AB278E" w:rsidRDefault="00DA136E" w:rsidP="00D42A60">
            <w:pPr>
              <w:rPr>
                <w:sz w:val="20"/>
              </w:rPr>
            </w:pPr>
          </w:p>
        </w:tc>
      </w:tr>
      <w:tr w:rsidR="00CC63D0" w:rsidRPr="00AB278E" w14:paraId="0BC74975" w14:textId="77777777" w:rsidTr="00CC63D0">
        <w:trPr>
          <w:cantSplit/>
        </w:trPr>
        <w:tc>
          <w:tcPr>
            <w:tcW w:w="558" w:type="dxa"/>
          </w:tcPr>
          <w:p w14:paraId="0AD04F7F"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486615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Pr>
          <w:p w14:paraId="62518599" w14:textId="77777777" w:rsidR="00DA136E" w:rsidRPr="00AB278E" w:rsidRDefault="008F23EB" w:rsidP="00D42A60">
            <w:pPr>
              <w:rPr>
                <w:rFonts w:ascii="Times New Roman" w:hAnsi="Times New Roman"/>
                <w:szCs w:val="22"/>
              </w:rPr>
            </w:pPr>
            <w:r w:rsidRPr="00AB278E">
              <w:rPr>
                <w:rFonts w:ascii="Times New Roman" w:hAnsi="Times New Roman"/>
                <w:szCs w:val="22"/>
              </w:rPr>
              <w:t>DCL</w:t>
            </w:r>
          </w:p>
        </w:tc>
        <w:tc>
          <w:tcPr>
            <w:tcW w:w="1080" w:type="dxa"/>
          </w:tcPr>
          <w:p w14:paraId="6C7F1892"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Pr>
          <w:p w14:paraId="62DE78A5"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C265C25" w14:textId="77777777" w:rsidTr="00CC63D0">
        <w:trPr>
          <w:cantSplit/>
        </w:trPr>
        <w:tc>
          <w:tcPr>
            <w:tcW w:w="558" w:type="dxa"/>
          </w:tcPr>
          <w:p w14:paraId="7759B61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47AC619C"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c>
          <w:tcPr>
            <w:tcW w:w="1080" w:type="dxa"/>
          </w:tcPr>
          <w:p w14:paraId="3B2966E1"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3E5C8AF9"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F4C4600"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r>
      <w:tr w:rsidR="00CC63D0" w:rsidRPr="00AB278E" w14:paraId="1865ABEA" w14:textId="77777777" w:rsidTr="00CC63D0">
        <w:trPr>
          <w:cantSplit/>
        </w:trPr>
        <w:tc>
          <w:tcPr>
            <w:tcW w:w="558" w:type="dxa"/>
          </w:tcPr>
          <w:p w14:paraId="56A9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BE587CB" w14:textId="77777777" w:rsidR="00DA136E" w:rsidRPr="00AB278E" w:rsidRDefault="008F23EB" w:rsidP="00D42A60">
            <w:pPr>
              <w:rPr>
                <w:rFonts w:ascii="Times New Roman" w:hAnsi="Times New Roman"/>
                <w:szCs w:val="22"/>
              </w:rPr>
            </w:pPr>
            <w:r w:rsidRPr="00AB278E">
              <w:rPr>
                <w:rFonts w:ascii="Times New Roman" w:hAnsi="Times New Roman"/>
                <w:szCs w:val="22"/>
              </w:rPr>
              <w:t>User ID</w:t>
            </w:r>
          </w:p>
        </w:tc>
        <w:tc>
          <w:tcPr>
            <w:tcW w:w="1080" w:type="dxa"/>
          </w:tcPr>
          <w:p w14:paraId="3F975588" w14:textId="77777777" w:rsidR="00DA136E" w:rsidRPr="00AB278E" w:rsidRDefault="008F23EB" w:rsidP="00D42A60">
            <w:pPr>
              <w:rPr>
                <w:rFonts w:ascii="Times New Roman" w:hAnsi="Times New Roman"/>
                <w:szCs w:val="22"/>
              </w:rPr>
            </w:pPr>
            <w:r w:rsidRPr="00AB278E">
              <w:rPr>
                <w:rFonts w:ascii="Times New Roman" w:hAnsi="Times New Roman"/>
                <w:szCs w:val="22"/>
              </w:rPr>
              <w:t>6A</w:t>
            </w:r>
          </w:p>
        </w:tc>
        <w:tc>
          <w:tcPr>
            <w:tcW w:w="1080" w:type="dxa"/>
          </w:tcPr>
          <w:p w14:paraId="2BB913A1"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632DD6E" w14:textId="77777777" w:rsidR="00DA136E" w:rsidRPr="00AB278E" w:rsidRDefault="008F23EB" w:rsidP="00D42A60">
            <w:pPr>
              <w:rPr>
                <w:rFonts w:ascii="Times New Roman" w:hAnsi="Times New Roman"/>
                <w:szCs w:val="22"/>
              </w:rPr>
            </w:pPr>
            <w:r w:rsidRPr="00AB278E">
              <w:rPr>
                <w:rFonts w:ascii="Times New Roman" w:hAnsi="Times New Roman"/>
                <w:szCs w:val="22"/>
              </w:rPr>
              <w:t>User identification</w:t>
            </w:r>
          </w:p>
        </w:tc>
      </w:tr>
      <w:tr w:rsidR="00CC63D0" w:rsidRPr="00AB278E" w14:paraId="2F42FB2F" w14:textId="77777777" w:rsidTr="00CC63D0">
        <w:trPr>
          <w:cantSplit/>
        </w:trPr>
        <w:tc>
          <w:tcPr>
            <w:tcW w:w="558" w:type="dxa"/>
          </w:tcPr>
          <w:p w14:paraId="0F80F9AA"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61F6B770" w14:textId="77777777" w:rsidR="00DA136E" w:rsidRPr="00AB278E" w:rsidRDefault="008F23EB" w:rsidP="00D42A60">
            <w:pPr>
              <w:rPr>
                <w:rFonts w:ascii="Times New Roman" w:hAnsi="Times New Roman"/>
                <w:szCs w:val="22"/>
              </w:rPr>
            </w:pPr>
            <w:r w:rsidRPr="00AB278E">
              <w:rPr>
                <w:rFonts w:ascii="Times New Roman" w:hAnsi="Times New Roman"/>
                <w:szCs w:val="22"/>
              </w:rPr>
              <w:t>Line No</w:t>
            </w:r>
          </w:p>
        </w:tc>
        <w:tc>
          <w:tcPr>
            <w:tcW w:w="1080" w:type="dxa"/>
          </w:tcPr>
          <w:p w14:paraId="50E824DE"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74DB490A"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B8DF028" w14:textId="77777777" w:rsidR="00DA136E" w:rsidRPr="00AB278E" w:rsidRDefault="008F23EB" w:rsidP="00D42A60">
            <w:pPr>
              <w:rPr>
                <w:rFonts w:ascii="Times New Roman" w:hAnsi="Times New Roman"/>
                <w:szCs w:val="22"/>
              </w:rPr>
            </w:pPr>
            <w:r w:rsidRPr="00AB278E">
              <w:rPr>
                <w:rFonts w:ascii="Times New Roman" w:hAnsi="Times New Roman"/>
                <w:szCs w:val="22"/>
              </w:rPr>
              <w:t>001-999</w:t>
            </w:r>
          </w:p>
        </w:tc>
      </w:tr>
      <w:tr w:rsidR="00CC63D0" w:rsidRPr="00AB278E" w14:paraId="2F42EE57" w14:textId="77777777" w:rsidTr="00CC63D0">
        <w:trPr>
          <w:cantSplit/>
        </w:trPr>
        <w:tc>
          <w:tcPr>
            <w:tcW w:w="558" w:type="dxa"/>
          </w:tcPr>
          <w:p w14:paraId="37AB0CF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1C75B5" w14:textId="77777777" w:rsidR="00DA136E" w:rsidRPr="00AB278E" w:rsidRDefault="008F23EB" w:rsidP="00D42A60">
            <w:pPr>
              <w:rPr>
                <w:rFonts w:ascii="Times New Roman" w:hAnsi="Times New Roman"/>
                <w:szCs w:val="22"/>
              </w:rPr>
            </w:pPr>
            <w:r w:rsidRPr="00AB278E">
              <w:rPr>
                <w:rFonts w:ascii="Times New Roman" w:hAnsi="Times New Roman"/>
                <w:szCs w:val="22"/>
              </w:rPr>
              <w:t>ERR Code 1</w:t>
            </w:r>
          </w:p>
        </w:tc>
        <w:tc>
          <w:tcPr>
            <w:tcW w:w="1080" w:type="dxa"/>
          </w:tcPr>
          <w:p w14:paraId="36DC79C5" w14:textId="77777777" w:rsidR="00DA136E"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43384C50"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D4796B" w14:textId="77777777" w:rsidR="00DA136E" w:rsidRPr="00AB278E" w:rsidRDefault="008F23EB" w:rsidP="00D42A60">
            <w:pPr>
              <w:rPr>
                <w:rFonts w:ascii="Times New Roman" w:hAnsi="Times New Roman"/>
                <w:szCs w:val="22"/>
              </w:rPr>
            </w:pPr>
            <w:r w:rsidRPr="00AB278E">
              <w:rPr>
                <w:rFonts w:ascii="Times New Roman" w:hAnsi="Times New Roman"/>
                <w:szCs w:val="22"/>
              </w:rPr>
              <w:t>First error code</w:t>
            </w:r>
          </w:p>
        </w:tc>
      </w:tr>
      <w:tr w:rsidR="00CC63D0" w:rsidRPr="00AB278E" w14:paraId="64A6A7AA" w14:textId="77777777" w:rsidTr="00CC63D0">
        <w:trPr>
          <w:cantSplit/>
        </w:trPr>
        <w:tc>
          <w:tcPr>
            <w:tcW w:w="558" w:type="dxa"/>
          </w:tcPr>
          <w:p w14:paraId="35BE4BB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606C33C0"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w:t>
            </w:r>
          </w:p>
        </w:tc>
        <w:tc>
          <w:tcPr>
            <w:tcW w:w="1080" w:type="dxa"/>
          </w:tcPr>
          <w:p w14:paraId="320A3F6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4E2EB5B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0FE3E3D" w14:textId="77777777" w:rsidR="00A00A60" w:rsidRPr="00AB278E" w:rsidRDefault="008F23EB"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5178AD" w14:textId="77777777" w:rsidTr="00CC63D0">
        <w:trPr>
          <w:cantSplit/>
        </w:trPr>
        <w:tc>
          <w:tcPr>
            <w:tcW w:w="558" w:type="dxa"/>
          </w:tcPr>
          <w:p w14:paraId="687B082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52F5F4B3" w14:textId="77777777" w:rsidR="00A00A60" w:rsidRPr="00AB278E" w:rsidRDefault="008F23EB" w:rsidP="008F23EB">
            <w:pPr>
              <w:rPr>
                <w:rFonts w:ascii="Times New Roman" w:hAnsi="Times New Roman"/>
                <w:szCs w:val="22"/>
              </w:rPr>
            </w:pPr>
            <w:r w:rsidRPr="00AB278E">
              <w:rPr>
                <w:rFonts w:ascii="Times New Roman" w:hAnsi="Times New Roman"/>
                <w:szCs w:val="22"/>
              </w:rPr>
              <w:t>ERR Code 2</w:t>
            </w:r>
          </w:p>
        </w:tc>
        <w:tc>
          <w:tcPr>
            <w:tcW w:w="1080" w:type="dxa"/>
          </w:tcPr>
          <w:p w14:paraId="40B95A0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1BED68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313967D7"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code</w:t>
            </w:r>
          </w:p>
        </w:tc>
      </w:tr>
      <w:tr w:rsidR="00CC63D0" w:rsidRPr="00AB278E" w14:paraId="70284F96" w14:textId="77777777" w:rsidTr="00CC63D0">
        <w:trPr>
          <w:cantSplit/>
        </w:trPr>
        <w:tc>
          <w:tcPr>
            <w:tcW w:w="558" w:type="dxa"/>
          </w:tcPr>
          <w:p w14:paraId="0A8F48F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35EEBD1E"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2</w:t>
            </w:r>
          </w:p>
        </w:tc>
        <w:tc>
          <w:tcPr>
            <w:tcW w:w="1080" w:type="dxa"/>
          </w:tcPr>
          <w:p w14:paraId="22D9F7C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F02D68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AEC8E9F"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047A3D64" w14:textId="77777777" w:rsidTr="00CC63D0">
        <w:trPr>
          <w:cantSplit/>
        </w:trPr>
        <w:tc>
          <w:tcPr>
            <w:tcW w:w="558" w:type="dxa"/>
          </w:tcPr>
          <w:p w14:paraId="558227E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D42817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3</w:t>
            </w:r>
          </w:p>
        </w:tc>
        <w:tc>
          <w:tcPr>
            <w:tcW w:w="1080" w:type="dxa"/>
          </w:tcPr>
          <w:p w14:paraId="7B6CBDCA"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5B9E46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77BD3D4" w14:textId="77777777" w:rsidR="00A00A60" w:rsidRPr="00AB278E" w:rsidRDefault="00A00A60" w:rsidP="00D42A60">
            <w:pPr>
              <w:rPr>
                <w:sz w:val="20"/>
              </w:rPr>
            </w:pPr>
          </w:p>
        </w:tc>
      </w:tr>
      <w:tr w:rsidR="00CC63D0" w:rsidRPr="00AB278E" w14:paraId="6F23F92D" w14:textId="77777777" w:rsidTr="00CC63D0">
        <w:trPr>
          <w:cantSplit/>
        </w:trPr>
        <w:tc>
          <w:tcPr>
            <w:tcW w:w="558" w:type="dxa"/>
          </w:tcPr>
          <w:p w14:paraId="6091E2D8"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B8572D"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3</w:t>
            </w:r>
          </w:p>
        </w:tc>
        <w:tc>
          <w:tcPr>
            <w:tcW w:w="1080" w:type="dxa"/>
          </w:tcPr>
          <w:p w14:paraId="55F549F7"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E2362C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E91EC52" w14:textId="77777777" w:rsidR="00A00A60" w:rsidRPr="00AB278E" w:rsidRDefault="00A00A60" w:rsidP="00D42A60">
            <w:pPr>
              <w:rPr>
                <w:sz w:val="20"/>
              </w:rPr>
            </w:pPr>
          </w:p>
        </w:tc>
      </w:tr>
      <w:tr w:rsidR="00CC63D0" w:rsidRPr="00AB278E" w14:paraId="7C7D4EC9" w14:textId="77777777" w:rsidTr="00CC63D0">
        <w:trPr>
          <w:cantSplit/>
        </w:trPr>
        <w:tc>
          <w:tcPr>
            <w:tcW w:w="558" w:type="dxa"/>
          </w:tcPr>
          <w:p w14:paraId="521B290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77030C12" w14:textId="77777777" w:rsidR="00A00A60" w:rsidRPr="00AB278E" w:rsidRDefault="008F23EB" w:rsidP="008F23EB">
            <w:pPr>
              <w:rPr>
                <w:rFonts w:ascii="Times New Roman" w:hAnsi="Times New Roman"/>
                <w:szCs w:val="22"/>
              </w:rPr>
            </w:pPr>
            <w:r w:rsidRPr="00AB278E">
              <w:rPr>
                <w:rFonts w:ascii="Times New Roman" w:hAnsi="Times New Roman"/>
                <w:szCs w:val="22"/>
              </w:rPr>
              <w:t>ERR Code 4</w:t>
            </w:r>
          </w:p>
        </w:tc>
        <w:tc>
          <w:tcPr>
            <w:tcW w:w="1080" w:type="dxa"/>
          </w:tcPr>
          <w:p w14:paraId="4AF316C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6ABCF30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DC36818" w14:textId="77777777" w:rsidR="00A00A60" w:rsidRPr="00AB278E" w:rsidRDefault="00A00A60" w:rsidP="00D42A60">
            <w:pPr>
              <w:rPr>
                <w:sz w:val="20"/>
              </w:rPr>
            </w:pPr>
          </w:p>
        </w:tc>
      </w:tr>
      <w:tr w:rsidR="00CC63D0" w:rsidRPr="00AB278E" w14:paraId="16230465" w14:textId="77777777" w:rsidTr="00CC63D0">
        <w:trPr>
          <w:cantSplit/>
        </w:trPr>
        <w:tc>
          <w:tcPr>
            <w:tcW w:w="558" w:type="dxa"/>
          </w:tcPr>
          <w:p w14:paraId="6E446EC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525AA893"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4</w:t>
            </w:r>
          </w:p>
        </w:tc>
        <w:tc>
          <w:tcPr>
            <w:tcW w:w="1080" w:type="dxa"/>
          </w:tcPr>
          <w:p w14:paraId="7B01F8F9"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5B9660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48C5199" w14:textId="77777777" w:rsidR="00A00A60" w:rsidRPr="00AB278E" w:rsidRDefault="00A00A60" w:rsidP="00D42A60">
            <w:pPr>
              <w:rPr>
                <w:sz w:val="20"/>
              </w:rPr>
            </w:pPr>
          </w:p>
        </w:tc>
      </w:tr>
      <w:tr w:rsidR="00CC63D0" w:rsidRPr="00AB278E" w14:paraId="0D01C3CA" w14:textId="77777777" w:rsidTr="00CC63D0">
        <w:trPr>
          <w:cantSplit/>
        </w:trPr>
        <w:tc>
          <w:tcPr>
            <w:tcW w:w="558" w:type="dxa"/>
          </w:tcPr>
          <w:p w14:paraId="586C57C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F714DC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5</w:t>
            </w:r>
          </w:p>
        </w:tc>
        <w:tc>
          <w:tcPr>
            <w:tcW w:w="1080" w:type="dxa"/>
          </w:tcPr>
          <w:p w14:paraId="48C0CFBC"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7EE4B5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BCD45F5" w14:textId="77777777" w:rsidR="00A00A60" w:rsidRPr="00AB278E" w:rsidRDefault="00A00A60" w:rsidP="00D42A60">
            <w:pPr>
              <w:rPr>
                <w:sz w:val="20"/>
              </w:rPr>
            </w:pPr>
          </w:p>
        </w:tc>
      </w:tr>
      <w:tr w:rsidR="00CC63D0" w:rsidRPr="00AB278E" w14:paraId="456B5C4F" w14:textId="77777777" w:rsidTr="00CC63D0">
        <w:trPr>
          <w:cantSplit/>
        </w:trPr>
        <w:tc>
          <w:tcPr>
            <w:tcW w:w="558" w:type="dxa"/>
          </w:tcPr>
          <w:p w14:paraId="17C0D28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B5A77F0"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5</w:t>
            </w:r>
          </w:p>
        </w:tc>
        <w:tc>
          <w:tcPr>
            <w:tcW w:w="1080" w:type="dxa"/>
          </w:tcPr>
          <w:p w14:paraId="38B810A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864723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07DCE98" w14:textId="77777777" w:rsidR="00A00A60" w:rsidRPr="00AB278E" w:rsidRDefault="00A00A60" w:rsidP="00D42A60">
            <w:pPr>
              <w:rPr>
                <w:sz w:val="20"/>
              </w:rPr>
            </w:pPr>
          </w:p>
        </w:tc>
      </w:tr>
      <w:tr w:rsidR="00CC63D0" w:rsidRPr="00AB278E" w14:paraId="6EE8E191" w14:textId="77777777" w:rsidTr="00CC63D0">
        <w:trPr>
          <w:cantSplit/>
        </w:trPr>
        <w:tc>
          <w:tcPr>
            <w:tcW w:w="558" w:type="dxa"/>
          </w:tcPr>
          <w:p w14:paraId="42C11A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051A6FB0" w14:textId="77777777" w:rsidR="00A00A60" w:rsidRPr="00AB278E" w:rsidRDefault="008F23EB" w:rsidP="008F23EB">
            <w:pPr>
              <w:rPr>
                <w:rFonts w:ascii="Times New Roman" w:hAnsi="Times New Roman"/>
                <w:szCs w:val="22"/>
              </w:rPr>
            </w:pPr>
            <w:r w:rsidRPr="00AB278E">
              <w:rPr>
                <w:rFonts w:ascii="Times New Roman" w:hAnsi="Times New Roman"/>
                <w:szCs w:val="22"/>
              </w:rPr>
              <w:t>ERR Code 6</w:t>
            </w:r>
          </w:p>
        </w:tc>
        <w:tc>
          <w:tcPr>
            <w:tcW w:w="1080" w:type="dxa"/>
          </w:tcPr>
          <w:p w14:paraId="623B6E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D0B3437"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1DEE44B" w14:textId="77777777" w:rsidR="00A00A60" w:rsidRPr="00AB278E" w:rsidRDefault="00A00A60" w:rsidP="00D42A60">
            <w:pPr>
              <w:rPr>
                <w:sz w:val="20"/>
              </w:rPr>
            </w:pPr>
          </w:p>
        </w:tc>
      </w:tr>
      <w:tr w:rsidR="00CC63D0" w:rsidRPr="00AB278E" w14:paraId="52EA1B3D" w14:textId="77777777" w:rsidTr="00CC63D0">
        <w:trPr>
          <w:cantSplit/>
        </w:trPr>
        <w:tc>
          <w:tcPr>
            <w:tcW w:w="558" w:type="dxa"/>
          </w:tcPr>
          <w:p w14:paraId="77226D1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7EBFD71B"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6</w:t>
            </w:r>
          </w:p>
        </w:tc>
        <w:tc>
          <w:tcPr>
            <w:tcW w:w="1080" w:type="dxa"/>
          </w:tcPr>
          <w:p w14:paraId="20AC193A"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55087A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D702937" w14:textId="77777777" w:rsidR="00A00A60" w:rsidRPr="00AB278E" w:rsidRDefault="00A00A60" w:rsidP="00D42A60">
            <w:pPr>
              <w:rPr>
                <w:sz w:val="20"/>
              </w:rPr>
            </w:pPr>
          </w:p>
        </w:tc>
      </w:tr>
      <w:tr w:rsidR="00CC63D0" w:rsidRPr="00AB278E" w14:paraId="0E805A5F" w14:textId="77777777" w:rsidTr="00CC63D0">
        <w:trPr>
          <w:cantSplit/>
        </w:trPr>
        <w:tc>
          <w:tcPr>
            <w:tcW w:w="558" w:type="dxa"/>
          </w:tcPr>
          <w:p w14:paraId="7A23E18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4D8FE73C" w14:textId="77777777" w:rsidR="00A00A60" w:rsidRPr="00AB278E" w:rsidRDefault="008F23EB" w:rsidP="008F23EB">
            <w:pPr>
              <w:rPr>
                <w:rFonts w:ascii="Times New Roman" w:hAnsi="Times New Roman"/>
                <w:szCs w:val="22"/>
              </w:rPr>
            </w:pPr>
            <w:r w:rsidRPr="00AB278E">
              <w:rPr>
                <w:rFonts w:ascii="Times New Roman" w:hAnsi="Times New Roman"/>
                <w:szCs w:val="22"/>
              </w:rPr>
              <w:t>ERR Code 7</w:t>
            </w:r>
          </w:p>
        </w:tc>
        <w:tc>
          <w:tcPr>
            <w:tcW w:w="1080" w:type="dxa"/>
          </w:tcPr>
          <w:p w14:paraId="24A6D7EB"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FB61429"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7302ECD" w14:textId="77777777" w:rsidR="00A00A60" w:rsidRPr="00AB278E" w:rsidRDefault="00A00A60" w:rsidP="00D42A60">
            <w:pPr>
              <w:rPr>
                <w:sz w:val="20"/>
              </w:rPr>
            </w:pPr>
          </w:p>
        </w:tc>
      </w:tr>
      <w:tr w:rsidR="00CC63D0" w:rsidRPr="00AB278E" w14:paraId="07CC9DB1" w14:textId="77777777" w:rsidTr="00CC63D0">
        <w:trPr>
          <w:cantSplit/>
        </w:trPr>
        <w:tc>
          <w:tcPr>
            <w:tcW w:w="558" w:type="dxa"/>
          </w:tcPr>
          <w:p w14:paraId="6D17B7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41EA135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7</w:t>
            </w:r>
          </w:p>
        </w:tc>
        <w:tc>
          <w:tcPr>
            <w:tcW w:w="1080" w:type="dxa"/>
          </w:tcPr>
          <w:p w14:paraId="4BF4A62E"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9807AF"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A6B774C" w14:textId="77777777" w:rsidR="00A00A60" w:rsidRPr="00AB278E" w:rsidRDefault="00A00A60" w:rsidP="00D42A60">
            <w:pPr>
              <w:rPr>
                <w:sz w:val="20"/>
              </w:rPr>
            </w:pPr>
          </w:p>
        </w:tc>
      </w:tr>
      <w:tr w:rsidR="00CC63D0" w:rsidRPr="00AB278E" w14:paraId="3BB0483E" w14:textId="77777777" w:rsidTr="00CC63D0">
        <w:trPr>
          <w:cantSplit/>
        </w:trPr>
        <w:tc>
          <w:tcPr>
            <w:tcW w:w="558" w:type="dxa"/>
          </w:tcPr>
          <w:p w14:paraId="4FCA452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CC99D4" w14:textId="77777777" w:rsidR="00A00A60" w:rsidRPr="00AB278E" w:rsidRDefault="008F23EB" w:rsidP="008F23EB">
            <w:pPr>
              <w:rPr>
                <w:rFonts w:ascii="Times New Roman" w:hAnsi="Times New Roman"/>
                <w:szCs w:val="22"/>
              </w:rPr>
            </w:pPr>
            <w:r w:rsidRPr="00AB278E">
              <w:rPr>
                <w:rFonts w:ascii="Times New Roman" w:hAnsi="Times New Roman"/>
                <w:szCs w:val="22"/>
              </w:rPr>
              <w:t>ERR Code 8</w:t>
            </w:r>
          </w:p>
        </w:tc>
        <w:tc>
          <w:tcPr>
            <w:tcW w:w="1080" w:type="dxa"/>
          </w:tcPr>
          <w:p w14:paraId="4D36229F"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30DB07F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DCDCFF8" w14:textId="77777777" w:rsidR="00A00A60" w:rsidRPr="00AB278E" w:rsidRDefault="00A00A60" w:rsidP="00D42A60">
            <w:pPr>
              <w:rPr>
                <w:sz w:val="20"/>
              </w:rPr>
            </w:pPr>
          </w:p>
        </w:tc>
      </w:tr>
      <w:tr w:rsidR="00CC63D0" w:rsidRPr="00AB278E" w14:paraId="28D5634F" w14:textId="77777777" w:rsidTr="00CC63D0">
        <w:trPr>
          <w:cantSplit/>
        </w:trPr>
        <w:tc>
          <w:tcPr>
            <w:tcW w:w="558" w:type="dxa"/>
          </w:tcPr>
          <w:p w14:paraId="74D0429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7498AE44"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8</w:t>
            </w:r>
          </w:p>
        </w:tc>
        <w:tc>
          <w:tcPr>
            <w:tcW w:w="1080" w:type="dxa"/>
          </w:tcPr>
          <w:p w14:paraId="2062651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79CDA72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919386" w14:textId="77777777" w:rsidR="00A00A60" w:rsidRPr="00AB278E" w:rsidRDefault="00A00A60" w:rsidP="00D42A60">
            <w:pPr>
              <w:rPr>
                <w:sz w:val="20"/>
              </w:rPr>
            </w:pPr>
          </w:p>
        </w:tc>
      </w:tr>
      <w:tr w:rsidR="00CC63D0" w:rsidRPr="00AB278E" w14:paraId="5F278ECD" w14:textId="77777777" w:rsidTr="00CC63D0">
        <w:trPr>
          <w:cantSplit/>
        </w:trPr>
        <w:tc>
          <w:tcPr>
            <w:tcW w:w="558" w:type="dxa"/>
          </w:tcPr>
          <w:p w14:paraId="1D4F893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F4EFF2F" w14:textId="77777777" w:rsidR="00A00A60" w:rsidRPr="00AB278E" w:rsidRDefault="008F23EB" w:rsidP="008F23EB">
            <w:pPr>
              <w:rPr>
                <w:rFonts w:ascii="Times New Roman" w:hAnsi="Times New Roman"/>
                <w:szCs w:val="22"/>
              </w:rPr>
            </w:pPr>
            <w:r w:rsidRPr="00AB278E">
              <w:rPr>
                <w:rFonts w:ascii="Times New Roman" w:hAnsi="Times New Roman"/>
                <w:szCs w:val="22"/>
              </w:rPr>
              <w:t>ERR Code 9</w:t>
            </w:r>
          </w:p>
        </w:tc>
        <w:tc>
          <w:tcPr>
            <w:tcW w:w="1080" w:type="dxa"/>
          </w:tcPr>
          <w:p w14:paraId="64A074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7AA26F2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48FE3EB" w14:textId="77777777" w:rsidR="00A00A60" w:rsidRPr="00AB278E" w:rsidRDefault="00A00A60" w:rsidP="00D42A60">
            <w:pPr>
              <w:rPr>
                <w:sz w:val="20"/>
              </w:rPr>
            </w:pPr>
          </w:p>
        </w:tc>
      </w:tr>
      <w:tr w:rsidR="00CC63D0" w:rsidRPr="00AB278E" w14:paraId="308B5A1E" w14:textId="77777777" w:rsidTr="00CC63D0">
        <w:trPr>
          <w:cantSplit/>
        </w:trPr>
        <w:tc>
          <w:tcPr>
            <w:tcW w:w="558" w:type="dxa"/>
          </w:tcPr>
          <w:p w14:paraId="0B9E45E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51ECC3A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9</w:t>
            </w:r>
          </w:p>
        </w:tc>
        <w:tc>
          <w:tcPr>
            <w:tcW w:w="1080" w:type="dxa"/>
          </w:tcPr>
          <w:p w14:paraId="031AA681"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0724542"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2AD7B6C4" w14:textId="77777777" w:rsidR="00A00A60" w:rsidRPr="00AB278E" w:rsidRDefault="00A00A60" w:rsidP="00D42A60">
            <w:pPr>
              <w:rPr>
                <w:sz w:val="20"/>
              </w:rPr>
            </w:pPr>
          </w:p>
        </w:tc>
      </w:tr>
      <w:tr w:rsidR="00CC63D0" w:rsidRPr="00AB278E" w14:paraId="59CF9ECC" w14:textId="77777777" w:rsidTr="00CC63D0">
        <w:trPr>
          <w:cantSplit/>
        </w:trPr>
        <w:tc>
          <w:tcPr>
            <w:tcW w:w="558" w:type="dxa"/>
          </w:tcPr>
          <w:p w14:paraId="6D0CED5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23FAF908" w14:textId="77777777" w:rsidR="00A00A60" w:rsidRPr="00AB278E" w:rsidRDefault="008F23EB" w:rsidP="00D42A60">
            <w:pPr>
              <w:rPr>
                <w:rFonts w:ascii="Times New Roman" w:hAnsi="Times New Roman"/>
                <w:szCs w:val="22"/>
              </w:rPr>
            </w:pPr>
            <w:r w:rsidRPr="00AB278E">
              <w:rPr>
                <w:rFonts w:ascii="Times New Roman" w:hAnsi="Times New Roman"/>
                <w:szCs w:val="22"/>
              </w:rPr>
              <w:t>ERR Code 10</w:t>
            </w:r>
          </w:p>
        </w:tc>
        <w:tc>
          <w:tcPr>
            <w:tcW w:w="1080" w:type="dxa"/>
          </w:tcPr>
          <w:p w14:paraId="6E305F47"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50C4098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BAF2949" w14:textId="77777777" w:rsidR="00A00A60" w:rsidRPr="00AB278E" w:rsidRDefault="00A00A60" w:rsidP="00D42A60">
            <w:pPr>
              <w:rPr>
                <w:sz w:val="20"/>
              </w:rPr>
            </w:pPr>
          </w:p>
        </w:tc>
      </w:tr>
      <w:tr w:rsidR="00CC63D0" w:rsidRPr="00AB278E" w14:paraId="59780619" w14:textId="77777777" w:rsidTr="00CC63D0">
        <w:trPr>
          <w:cantSplit/>
        </w:trPr>
        <w:tc>
          <w:tcPr>
            <w:tcW w:w="558" w:type="dxa"/>
          </w:tcPr>
          <w:p w14:paraId="0D0BEAA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1D36BE46"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10</w:t>
            </w:r>
          </w:p>
        </w:tc>
        <w:tc>
          <w:tcPr>
            <w:tcW w:w="1080" w:type="dxa"/>
          </w:tcPr>
          <w:p w14:paraId="582E4B96"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16904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3A91ADB" w14:textId="77777777" w:rsidR="00A00A60" w:rsidRPr="00AB278E" w:rsidRDefault="00A00A60" w:rsidP="00D42A60">
            <w:pPr>
              <w:rPr>
                <w:sz w:val="20"/>
              </w:rPr>
            </w:pPr>
          </w:p>
        </w:tc>
      </w:tr>
    </w:tbl>
    <w:p w14:paraId="6C8EC2F3"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BD9C443"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RECONCILIATION DOCUMENT</w:t>
      </w:r>
    </w:p>
    <w:p w14:paraId="2C4B0C0B" w14:textId="77777777" w:rsidR="009A66D3" w:rsidRPr="00AB278E" w:rsidRDefault="009A66D3" w:rsidP="009A66D3">
      <w:pPr>
        <w:overflowPunct/>
        <w:textAlignment w:val="auto"/>
        <w:rPr>
          <w:rFonts w:ascii="Times New Roman" w:hAnsi="Times New Roman"/>
          <w:color w:val="000000"/>
          <w:szCs w:val="22"/>
        </w:rPr>
      </w:pPr>
    </w:p>
    <w:p w14:paraId="5619C35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5677CB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34E05E1B" w14:textId="77777777" w:rsidTr="00CC63D0">
        <w:trPr>
          <w:cantSplit/>
          <w:tblHeader/>
        </w:trPr>
        <w:tc>
          <w:tcPr>
            <w:tcW w:w="558" w:type="dxa"/>
          </w:tcPr>
          <w:p w14:paraId="5E27E3A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5544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130C8B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7922B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A3E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2F24599" w14:textId="77777777" w:rsidTr="00CC63D0">
        <w:trPr>
          <w:cantSplit/>
        </w:trPr>
        <w:tc>
          <w:tcPr>
            <w:tcW w:w="558" w:type="dxa"/>
          </w:tcPr>
          <w:p w14:paraId="1E870E1F"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w:t>
            </w:r>
          </w:p>
        </w:tc>
        <w:tc>
          <w:tcPr>
            <w:tcW w:w="2520" w:type="dxa"/>
          </w:tcPr>
          <w:p w14:paraId="3E358CB6"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w:t>
            </w:r>
          </w:p>
        </w:tc>
        <w:tc>
          <w:tcPr>
            <w:tcW w:w="1080" w:type="dxa"/>
          </w:tcPr>
          <w:p w14:paraId="2763E69A" w14:textId="77777777" w:rsidR="00E6245B" w:rsidRPr="00AB278E" w:rsidRDefault="00E6245B" w:rsidP="00587C2E">
            <w:pPr>
              <w:rPr>
                <w:rFonts w:ascii="Times New Roman" w:hAnsi="Times New Roman"/>
                <w:szCs w:val="22"/>
              </w:rPr>
            </w:pPr>
            <w:r w:rsidRPr="00AB278E">
              <w:rPr>
                <w:rFonts w:ascii="Times New Roman" w:hAnsi="Times New Roman"/>
                <w:szCs w:val="22"/>
              </w:rPr>
              <w:t>CTL</w:t>
            </w:r>
          </w:p>
        </w:tc>
        <w:tc>
          <w:tcPr>
            <w:tcW w:w="1080" w:type="dxa"/>
          </w:tcPr>
          <w:p w14:paraId="3E927C89"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4C05E67"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Identifier</w:t>
            </w:r>
          </w:p>
        </w:tc>
      </w:tr>
      <w:tr w:rsidR="00CC63D0" w:rsidRPr="00AB278E" w14:paraId="341E2FD0" w14:textId="77777777" w:rsidTr="00CC63D0">
        <w:trPr>
          <w:cantSplit/>
        </w:trPr>
        <w:tc>
          <w:tcPr>
            <w:tcW w:w="558" w:type="dxa"/>
          </w:tcPr>
          <w:p w14:paraId="1364D08E"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2</w:t>
            </w:r>
          </w:p>
        </w:tc>
        <w:tc>
          <w:tcPr>
            <w:tcW w:w="2520" w:type="dxa"/>
          </w:tcPr>
          <w:p w14:paraId="1DA1A67D"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w:t>
            </w:r>
          </w:p>
        </w:tc>
        <w:tc>
          <w:tcPr>
            <w:tcW w:w="1080" w:type="dxa"/>
          </w:tcPr>
          <w:p w14:paraId="5D7CC726" w14:textId="77777777" w:rsidR="00E6245B" w:rsidRPr="00AB278E" w:rsidRDefault="00E6245B" w:rsidP="00587C2E">
            <w:pPr>
              <w:rPr>
                <w:rFonts w:ascii="Times New Roman" w:hAnsi="Times New Roman"/>
                <w:szCs w:val="22"/>
              </w:rPr>
            </w:pPr>
            <w:r w:rsidRPr="00AB278E">
              <w:rPr>
                <w:rFonts w:ascii="Times New Roman" w:hAnsi="Times New Roman"/>
                <w:szCs w:val="22"/>
              </w:rPr>
              <w:t>FMS</w:t>
            </w:r>
          </w:p>
        </w:tc>
        <w:tc>
          <w:tcPr>
            <w:tcW w:w="1080" w:type="dxa"/>
          </w:tcPr>
          <w:p w14:paraId="16F0F06C"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34441D20"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 identification</w:t>
            </w:r>
          </w:p>
        </w:tc>
      </w:tr>
      <w:tr w:rsidR="00CC63D0" w:rsidRPr="00AB278E" w14:paraId="67CEC4A5" w14:textId="77777777" w:rsidTr="00CC63D0">
        <w:trPr>
          <w:cantSplit/>
        </w:trPr>
        <w:tc>
          <w:tcPr>
            <w:tcW w:w="558" w:type="dxa"/>
          </w:tcPr>
          <w:p w14:paraId="051D1A94"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3</w:t>
            </w:r>
          </w:p>
        </w:tc>
        <w:tc>
          <w:tcPr>
            <w:tcW w:w="2520" w:type="dxa"/>
          </w:tcPr>
          <w:p w14:paraId="48915557"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w:t>
            </w:r>
          </w:p>
        </w:tc>
        <w:tc>
          <w:tcPr>
            <w:tcW w:w="1080" w:type="dxa"/>
          </w:tcPr>
          <w:p w14:paraId="0A83BF94" w14:textId="77777777" w:rsidR="00E6245B" w:rsidRPr="00AB278E" w:rsidRDefault="00E6245B" w:rsidP="00587C2E">
            <w:pPr>
              <w:rPr>
                <w:rFonts w:ascii="Times New Roman" w:hAnsi="Times New Roman"/>
                <w:szCs w:val="22"/>
              </w:rPr>
            </w:pPr>
            <w:r w:rsidRPr="00AB278E">
              <w:rPr>
                <w:rFonts w:ascii="Times New Roman" w:hAnsi="Times New Roman"/>
                <w:szCs w:val="22"/>
              </w:rPr>
              <w:t>ARS</w:t>
            </w:r>
          </w:p>
        </w:tc>
        <w:tc>
          <w:tcPr>
            <w:tcW w:w="1080" w:type="dxa"/>
          </w:tcPr>
          <w:p w14:paraId="7B59437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2A7F117D"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 identification</w:t>
            </w:r>
          </w:p>
        </w:tc>
      </w:tr>
      <w:tr w:rsidR="00CC63D0" w:rsidRPr="00AB278E" w14:paraId="47676BC3" w14:textId="77777777" w:rsidTr="00CC63D0">
        <w:trPr>
          <w:cantSplit/>
        </w:trPr>
        <w:tc>
          <w:tcPr>
            <w:tcW w:w="558" w:type="dxa"/>
          </w:tcPr>
          <w:p w14:paraId="025ADECA"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4</w:t>
            </w:r>
          </w:p>
        </w:tc>
        <w:tc>
          <w:tcPr>
            <w:tcW w:w="2520" w:type="dxa"/>
          </w:tcPr>
          <w:p w14:paraId="73218D9F" w14:textId="77777777" w:rsidR="00E6245B" w:rsidRPr="00AB278E" w:rsidRDefault="00E6245B" w:rsidP="00587C2E">
            <w:pPr>
              <w:rPr>
                <w:rFonts w:ascii="Times New Roman" w:hAnsi="Times New Roman"/>
                <w:szCs w:val="22"/>
              </w:rPr>
            </w:pPr>
            <w:r w:rsidRPr="00AB278E">
              <w:rPr>
                <w:rFonts w:ascii="Times New Roman" w:hAnsi="Times New Roman"/>
                <w:szCs w:val="22"/>
              </w:rPr>
              <w:t>Submitting Station</w:t>
            </w:r>
          </w:p>
        </w:tc>
        <w:tc>
          <w:tcPr>
            <w:tcW w:w="1080" w:type="dxa"/>
          </w:tcPr>
          <w:p w14:paraId="69430D57"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4C63A7D5"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62A7F6E" w14:textId="77777777" w:rsidR="00E6245B" w:rsidRPr="00AB278E" w:rsidRDefault="00E6245B" w:rsidP="00587C2E">
            <w:pPr>
              <w:rPr>
                <w:rFonts w:ascii="Times New Roman" w:hAnsi="Times New Roman"/>
                <w:szCs w:val="22"/>
              </w:rPr>
            </w:pPr>
            <w:r w:rsidRPr="00AB278E">
              <w:rPr>
                <w:rFonts w:ascii="Times New Roman" w:hAnsi="Times New Roman"/>
                <w:szCs w:val="22"/>
              </w:rPr>
              <w:t>IFCAP Station</w:t>
            </w:r>
          </w:p>
        </w:tc>
      </w:tr>
      <w:tr w:rsidR="00CC63D0" w:rsidRPr="00AB278E" w14:paraId="0A07A8A3" w14:textId="77777777" w:rsidTr="00CC63D0">
        <w:trPr>
          <w:cantSplit/>
        </w:trPr>
        <w:tc>
          <w:tcPr>
            <w:tcW w:w="558" w:type="dxa"/>
          </w:tcPr>
          <w:p w14:paraId="659DF8A5"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5</w:t>
            </w:r>
          </w:p>
        </w:tc>
        <w:tc>
          <w:tcPr>
            <w:tcW w:w="2520" w:type="dxa"/>
          </w:tcPr>
          <w:p w14:paraId="7858C5DA"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Class</w:t>
            </w:r>
          </w:p>
        </w:tc>
        <w:tc>
          <w:tcPr>
            <w:tcW w:w="1080" w:type="dxa"/>
          </w:tcPr>
          <w:p w14:paraId="00AB3C54" w14:textId="77777777" w:rsidR="00E6245B" w:rsidRPr="00AB278E" w:rsidRDefault="00E6245B" w:rsidP="00587C2E">
            <w:pPr>
              <w:rPr>
                <w:rFonts w:ascii="Times New Roman" w:hAnsi="Times New Roman"/>
                <w:szCs w:val="22"/>
              </w:rPr>
            </w:pPr>
            <w:r w:rsidRPr="00AB278E">
              <w:rPr>
                <w:rFonts w:ascii="Times New Roman" w:hAnsi="Times New Roman"/>
                <w:szCs w:val="22"/>
              </w:rPr>
              <w:t>OBR</w:t>
            </w:r>
          </w:p>
        </w:tc>
        <w:tc>
          <w:tcPr>
            <w:tcW w:w="1080" w:type="dxa"/>
          </w:tcPr>
          <w:p w14:paraId="44360701"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67B79CCF" w14:textId="77777777" w:rsidR="00E6245B" w:rsidRPr="00AB278E" w:rsidRDefault="00E6245B" w:rsidP="00587C2E">
            <w:pPr>
              <w:rPr>
                <w:rFonts w:ascii="Times New Roman" w:hAnsi="Times New Roman"/>
                <w:szCs w:val="22"/>
              </w:rPr>
            </w:pPr>
            <w:r w:rsidRPr="00AB278E">
              <w:rPr>
                <w:rFonts w:ascii="Times New Roman" w:hAnsi="Times New Roman"/>
                <w:szCs w:val="22"/>
              </w:rPr>
              <w:t>Outstanding Bill Reconciliation Statement</w:t>
            </w:r>
          </w:p>
        </w:tc>
      </w:tr>
      <w:tr w:rsidR="00CC63D0" w:rsidRPr="00AB278E" w14:paraId="64BE393B" w14:textId="77777777" w:rsidTr="00CC63D0">
        <w:trPr>
          <w:cantSplit/>
        </w:trPr>
        <w:tc>
          <w:tcPr>
            <w:tcW w:w="558" w:type="dxa"/>
          </w:tcPr>
          <w:p w14:paraId="62DD3D3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6</w:t>
            </w:r>
          </w:p>
        </w:tc>
        <w:tc>
          <w:tcPr>
            <w:tcW w:w="2520" w:type="dxa"/>
          </w:tcPr>
          <w:p w14:paraId="5C827C89"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Code</w:t>
            </w:r>
          </w:p>
        </w:tc>
        <w:tc>
          <w:tcPr>
            <w:tcW w:w="1080" w:type="dxa"/>
          </w:tcPr>
          <w:p w14:paraId="14F082E4"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69DA269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7108414E" w14:textId="77777777" w:rsidR="00E6245B" w:rsidRPr="00AB278E" w:rsidRDefault="00E6245B" w:rsidP="00587C2E">
            <w:pPr>
              <w:rPr>
                <w:sz w:val="20"/>
              </w:rPr>
            </w:pPr>
          </w:p>
        </w:tc>
      </w:tr>
      <w:tr w:rsidR="00CC63D0" w:rsidRPr="00AB278E" w14:paraId="1DBBF146" w14:textId="77777777" w:rsidTr="00CC63D0">
        <w:trPr>
          <w:cantSplit/>
        </w:trPr>
        <w:tc>
          <w:tcPr>
            <w:tcW w:w="558" w:type="dxa"/>
          </w:tcPr>
          <w:p w14:paraId="70A67BD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7</w:t>
            </w:r>
          </w:p>
        </w:tc>
        <w:tc>
          <w:tcPr>
            <w:tcW w:w="2520" w:type="dxa"/>
          </w:tcPr>
          <w:p w14:paraId="3DEA37DB" w14:textId="77777777" w:rsidR="00E6245B" w:rsidRPr="00AB278E" w:rsidRDefault="00E6245B" w:rsidP="00587C2E">
            <w:pPr>
              <w:rPr>
                <w:rFonts w:ascii="Times New Roman" w:hAnsi="Times New Roman"/>
                <w:szCs w:val="22"/>
              </w:rPr>
            </w:pPr>
            <w:r w:rsidRPr="00AB278E">
              <w:rPr>
                <w:rFonts w:ascii="Times New Roman" w:hAnsi="Times New Roman"/>
                <w:szCs w:val="22"/>
              </w:rPr>
              <w:t>Sec1 Code</w:t>
            </w:r>
          </w:p>
        </w:tc>
        <w:tc>
          <w:tcPr>
            <w:tcW w:w="1080" w:type="dxa"/>
          </w:tcPr>
          <w:p w14:paraId="5D6DA87E"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52E5E51B"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589315E6" w14:textId="77777777" w:rsidR="00E6245B" w:rsidRPr="00AB278E" w:rsidRDefault="00E6245B" w:rsidP="00587C2E">
            <w:pPr>
              <w:rPr>
                <w:sz w:val="20"/>
              </w:rPr>
            </w:pPr>
          </w:p>
        </w:tc>
      </w:tr>
      <w:tr w:rsidR="00CC63D0" w:rsidRPr="00AB278E" w14:paraId="7C6181CA" w14:textId="77777777" w:rsidTr="00CC63D0">
        <w:trPr>
          <w:cantSplit/>
        </w:trPr>
        <w:tc>
          <w:tcPr>
            <w:tcW w:w="558" w:type="dxa"/>
          </w:tcPr>
          <w:p w14:paraId="4E23C04D"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8</w:t>
            </w:r>
          </w:p>
        </w:tc>
        <w:tc>
          <w:tcPr>
            <w:tcW w:w="2520" w:type="dxa"/>
          </w:tcPr>
          <w:p w14:paraId="4C953AD0" w14:textId="77777777" w:rsidR="00E6245B" w:rsidRPr="00AB278E" w:rsidRDefault="00E6245B" w:rsidP="00587C2E">
            <w:pPr>
              <w:rPr>
                <w:rFonts w:ascii="Times New Roman" w:hAnsi="Times New Roman"/>
                <w:szCs w:val="22"/>
              </w:rPr>
            </w:pPr>
            <w:r w:rsidRPr="00AB278E">
              <w:rPr>
                <w:rFonts w:ascii="Times New Roman" w:hAnsi="Times New Roman"/>
                <w:szCs w:val="22"/>
              </w:rPr>
              <w:t>Batch Number</w:t>
            </w:r>
          </w:p>
        </w:tc>
        <w:tc>
          <w:tcPr>
            <w:tcW w:w="1080" w:type="dxa"/>
          </w:tcPr>
          <w:p w14:paraId="13FE2C89"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18FF379F"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2059CEA" w14:textId="77777777" w:rsidR="00E6245B" w:rsidRPr="00AB278E" w:rsidRDefault="00E6245B" w:rsidP="00587C2E">
            <w:pPr>
              <w:rPr>
                <w:sz w:val="20"/>
              </w:rPr>
            </w:pPr>
          </w:p>
        </w:tc>
      </w:tr>
      <w:tr w:rsidR="00CC63D0" w:rsidRPr="00AB278E" w14:paraId="5381FF67" w14:textId="77777777" w:rsidTr="00CC63D0">
        <w:trPr>
          <w:cantSplit/>
        </w:trPr>
        <w:tc>
          <w:tcPr>
            <w:tcW w:w="558" w:type="dxa"/>
          </w:tcPr>
          <w:p w14:paraId="43BD18D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9</w:t>
            </w:r>
          </w:p>
        </w:tc>
        <w:tc>
          <w:tcPr>
            <w:tcW w:w="2520" w:type="dxa"/>
          </w:tcPr>
          <w:p w14:paraId="486EF70D"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Number</w:t>
            </w:r>
          </w:p>
        </w:tc>
        <w:tc>
          <w:tcPr>
            <w:tcW w:w="1080" w:type="dxa"/>
          </w:tcPr>
          <w:p w14:paraId="64088CBB" w14:textId="77777777" w:rsidR="00E6245B" w:rsidRPr="00AB278E" w:rsidRDefault="00E6245B" w:rsidP="00587C2E">
            <w:pPr>
              <w:rPr>
                <w:rFonts w:ascii="Times New Roman" w:hAnsi="Times New Roman"/>
                <w:szCs w:val="22"/>
              </w:rPr>
            </w:pPr>
            <w:r w:rsidRPr="00AB278E">
              <w:rPr>
                <w:rFonts w:ascii="Times New Roman" w:hAnsi="Times New Roman"/>
                <w:szCs w:val="22"/>
              </w:rPr>
              <w:t>11A</w:t>
            </w:r>
          </w:p>
        </w:tc>
        <w:tc>
          <w:tcPr>
            <w:tcW w:w="1080" w:type="dxa"/>
          </w:tcPr>
          <w:p w14:paraId="370BC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5A06D764" w14:textId="77777777" w:rsidR="00E6245B" w:rsidRPr="00AB278E" w:rsidRDefault="00E6245B" w:rsidP="00587C2E">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CC0F693" w14:textId="77777777" w:rsidTr="00CC63D0">
        <w:trPr>
          <w:cantSplit/>
        </w:trPr>
        <w:tc>
          <w:tcPr>
            <w:tcW w:w="558" w:type="dxa"/>
          </w:tcPr>
          <w:p w14:paraId="3D2FF7B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10</w:t>
            </w:r>
          </w:p>
        </w:tc>
        <w:tc>
          <w:tcPr>
            <w:tcW w:w="2520" w:type="dxa"/>
          </w:tcPr>
          <w:p w14:paraId="743F3DDC"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Date</w:t>
            </w:r>
          </w:p>
        </w:tc>
        <w:tc>
          <w:tcPr>
            <w:tcW w:w="1080" w:type="dxa"/>
          </w:tcPr>
          <w:p w14:paraId="39350FF7" w14:textId="77777777" w:rsidR="00E6245B" w:rsidRPr="00AB278E" w:rsidRDefault="00E6245B" w:rsidP="00587C2E">
            <w:pPr>
              <w:rPr>
                <w:rFonts w:ascii="Times New Roman" w:hAnsi="Times New Roman"/>
                <w:szCs w:val="22"/>
              </w:rPr>
            </w:pPr>
            <w:r w:rsidRPr="00AB278E">
              <w:rPr>
                <w:rFonts w:ascii="Times New Roman" w:hAnsi="Times New Roman"/>
                <w:szCs w:val="22"/>
              </w:rPr>
              <w:t>8N</w:t>
            </w:r>
          </w:p>
        </w:tc>
        <w:tc>
          <w:tcPr>
            <w:tcW w:w="1080" w:type="dxa"/>
          </w:tcPr>
          <w:p w14:paraId="43B25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BE935C8" w14:textId="77777777" w:rsidR="00E6245B" w:rsidRPr="00AB278E" w:rsidRDefault="004109C4" w:rsidP="00587C2E">
            <w:pPr>
              <w:rPr>
                <w:rFonts w:ascii="Times New Roman" w:hAnsi="Times New Roman"/>
                <w:szCs w:val="22"/>
              </w:rPr>
            </w:pPr>
            <w:r w:rsidRPr="00AB278E">
              <w:rPr>
                <w:rFonts w:ascii="Times New Roman" w:hAnsi="Times New Roman"/>
                <w:szCs w:val="22"/>
              </w:rPr>
              <w:t>Calendar</w:t>
            </w:r>
            <w:r w:rsidR="00E6245B" w:rsidRPr="00AB278E">
              <w:rPr>
                <w:rFonts w:ascii="Times New Roman" w:hAnsi="Times New Roman"/>
                <w:szCs w:val="22"/>
              </w:rPr>
              <w:t xml:space="preserve"> date document created (YYYYMMDD)</w:t>
            </w:r>
          </w:p>
        </w:tc>
      </w:tr>
      <w:tr w:rsidR="00CC63D0" w:rsidRPr="00AB278E" w14:paraId="68A76089" w14:textId="77777777" w:rsidTr="00CC63D0">
        <w:trPr>
          <w:cantSplit/>
        </w:trPr>
        <w:tc>
          <w:tcPr>
            <w:tcW w:w="558" w:type="dxa"/>
          </w:tcPr>
          <w:p w14:paraId="01C032BC"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11</w:t>
            </w:r>
          </w:p>
        </w:tc>
        <w:tc>
          <w:tcPr>
            <w:tcW w:w="2520" w:type="dxa"/>
          </w:tcPr>
          <w:p w14:paraId="4566F4CB"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Time</w:t>
            </w:r>
          </w:p>
        </w:tc>
        <w:tc>
          <w:tcPr>
            <w:tcW w:w="1080" w:type="dxa"/>
          </w:tcPr>
          <w:p w14:paraId="19C9E6D1" w14:textId="77777777" w:rsidR="00E6245B" w:rsidRPr="00AB278E" w:rsidRDefault="00E6245B" w:rsidP="00587C2E">
            <w:pPr>
              <w:rPr>
                <w:rFonts w:ascii="Times New Roman" w:hAnsi="Times New Roman"/>
                <w:szCs w:val="22"/>
              </w:rPr>
            </w:pPr>
            <w:r w:rsidRPr="00AB278E">
              <w:rPr>
                <w:rFonts w:ascii="Times New Roman" w:hAnsi="Times New Roman"/>
                <w:szCs w:val="22"/>
              </w:rPr>
              <w:t>6N</w:t>
            </w:r>
          </w:p>
        </w:tc>
        <w:tc>
          <w:tcPr>
            <w:tcW w:w="1080" w:type="dxa"/>
          </w:tcPr>
          <w:p w14:paraId="71A8ACF3"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6EFFDBFD" w14:textId="77777777" w:rsidR="00E6245B" w:rsidRPr="00AB278E" w:rsidRDefault="00E6245B" w:rsidP="00587C2E">
            <w:pPr>
              <w:rPr>
                <w:rFonts w:ascii="Times New Roman" w:hAnsi="Times New Roman"/>
                <w:szCs w:val="22"/>
              </w:rPr>
            </w:pPr>
            <w:r w:rsidRPr="00AB278E">
              <w:rPr>
                <w:rFonts w:ascii="Times New Roman" w:hAnsi="Times New Roman"/>
                <w:szCs w:val="22"/>
              </w:rPr>
              <w:t>Time document created (HHMMSS)</w:t>
            </w:r>
          </w:p>
        </w:tc>
      </w:tr>
      <w:tr w:rsidR="00CC63D0" w:rsidRPr="00AB278E" w14:paraId="1B0F1CBB" w14:textId="77777777" w:rsidTr="00CC63D0">
        <w:trPr>
          <w:cantSplit/>
        </w:trPr>
        <w:tc>
          <w:tcPr>
            <w:tcW w:w="558" w:type="dxa"/>
          </w:tcPr>
          <w:p w14:paraId="782F49B3"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12</w:t>
            </w:r>
          </w:p>
        </w:tc>
        <w:tc>
          <w:tcPr>
            <w:tcW w:w="2520" w:type="dxa"/>
          </w:tcPr>
          <w:p w14:paraId="492B4160" w14:textId="77777777" w:rsidR="00E6245B" w:rsidRPr="00AB278E" w:rsidRDefault="00E6245B" w:rsidP="00587C2E">
            <w:pPr>
              <w:rPr>
                <w:rFonts w:ascii="Times New Roman" w:hAnsi="Times New Roman"/>
                <w:szCs w:val="22"/>
              </w:rPr>
            </w:pPr>
            <w:r w:rsidRPr="00AB278E">
              <w:rPr>
                <w:rFonts w:ascii="Times New Roman" w:hAnsi="Times New Roman"/>
                <w:szCs w:val="22"/>
              </w:rPr>
              <w:t>Sequence Number</w:t>
            </w:r>
          </w:p>
        </w:tc>
        <w:tc>
          <w:tcPr>
            <w:tcW w:w="1080" w:type="dxa"/>
          </w:tcPr>
          <w:p w14:paraId="1B77E8B4"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226F94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0C3652B2"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27BD0A1D" w14:textId="77777777" w:rsidTr="00CC63D0">
        <w:trPr>
          <w:cantSplit/>
        </w:trPr>
        <w:tc>
          <w:tcPr>
            <w:tcW w:w="558" w:type="dxa"/>
          </w:tcPr>
          <w:p w14:paraId="2DCDEFE7"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13</w:t>
            </w:r>
          </w:p>
        </w:tc>
        <w:tc>
          <w:tcPr>
            <w:tcW w:w="2520" w:type="dxa"/>
          </w:tcPr>
          <w:p w14:paraId="50792CB6" w14:textId="77777777" w:rsidR="00E6245B" w:rsidRPr="00AB278E" w:rsidRDefault="00E6245B" w:rsidP="00587C2E">
            <w:pPr>
              <w:rPr>
                <w:rFonts w:ascii="Times New Roman" w:hAnsi="Times New Roman"/>
                <w:szCs w:val="22"/>
              </w:rPr>
            </w:pPr>
            <w:r w:rsidRPr="00AB278E">
              <w:rPr>
                <w:rFonts w:ascii="Times New Roman" w:hAnsi="Times New Roman"/>
                <w:szCs w:val="22"/>
              </w:rPr>
              <w:t>Sequence Total</w:t>
            </w:r>
          </w:p>
        </w:tc>
        <w:tc>
          <w:tcPr>
            <w:tcW w:w="1080" w:type="dxa"/>
          </w:tcPr>
          <w:p w14:paraId="53B51A02"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5B39B0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364FA015" w14:textId="77777777" w:rsidR="00E6245B" w:rsidRPr="00AB278E" w:rsidRDefault="00E6245B" w:rsidP="00587C2E">
            <w:pPr>
              <w:rPr>
                <w:rFonts w:ascii="Times New Roman" w:hAnsi="Times New Roman"/>
                <w:szCs w:val="22"/>
              </w:rPr>
            </w:pPr>
            <w:r w:rsidRPr="00AB278E">
              <w:rPr>
                <w:rFonts w:ascii="Times New Roman" w:hAnsi="Times New Roman"/>
                <w:szCs w:val="22"/>
              </w:rPr>
              <w:t>Total number of transaction parts</w:t>
            </w:r>
          </w:p>
        </w:tc>
      </w:tr>
      <w:tr w:rsidR="00CC63D0" w:rsidRPr="00AB278E" w14:paraId="2A1AAEF2" w14:textId="77777777" w:rsidTr="00CC63D0">
        <w:trPr>
          <w:cantSplit/>
        </w:trPr>
        <w:tc>
          <w:tcPr>
            <w:tcW w:w="558" w:type="dxa"/>
          </w:tcPr>
          <w:p w14:paraId="1A39D520"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14</w:t>
            </w:r>
          </w:p>
        </w:tc>
        <w:tc>
          <w:tcPr>
            <w:tcW w:w="2520" w:type="dxa"/>
          </w:tcPr>
          <w:p w14:paraId="37B1F741" w14:textId="77777777" w:rsidR="00E6245B" w:rsidRPr="00AB278E" w:rsidRDefault="00E6245B" w:rsidP="00587C2E">
            <w:pPr>
              <w:rPr>
                <w:rFonts w:ascii="Times New Roman" w:hAnsi="Times New Roman"/>
                <w:szCs w:val="22"/>
              </w:rPr>
            </w:pPr>
            <w:r w:rsidRPr="00AB278E">
              <w:rPr>
                <w:rFonts w:ascii="Times New Roman" w:hAnsi="Times New Roman"/>
                <w:szCs w:val="22"/>
              </w:rPr>
              <w:t>Version</w:t>
            </w:r>
          </w:p>
        </w:tc>
        <w:tc>
          <w:tcPr>
            <w:tcW w:w="1080" w:type="dxa"/>
          </w:tcPr>
          <w:p w14:paraId="41674F28"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33548381"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4C45BAC3" w14:textId="77777777" w:rsidR="00E6245B" w:rsidRPr="00AB278E" w:rsidRDefault="00E6245B" w:rsidP="00587C2E">
            <w:pPr>
              <w:rPr>
                <w:rFonts w:ascii="Times New Roman" w:hAnsi="Times New Roman"/>
                <w:szCs w:val="22"/>
              </w:rPr>
            </w:pPr>
            <w:r w:rsidRPr="00AB278E">
              <w:rPr>
                <w:rFonts w:ascii="Times New Roman" w:hAnsi="Times New Roman"/>
                <w:szCs w:val="22"/>
              </w:rPr>
              <w:t>IFCAP-FMS Interface Version</w:t>
            </w:r>
          </w:p>
        </w:tc>
      </w:tr>
    </w:tbl>
    <w:p w14:paraId="5CB6472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D4FA83" w14:textId="77777777" w:rsidR="00E53A50"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w:t>
      </w:r>
    </w:p>
    <w:p w14:paraId="209B4EC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7B97DB0A" w14:textId="77777777" w:rsidTr="00CC63D0">
        <w:trPr>
          <w:cantSplit/>
          <w:tblHeader/>
        </w:trPr>
        <w:tc>
          <w:tcPr>
            <w:tcW w:w="558" w:type="dxa"/>
          </w:tcPr>
          <w:p w14:paraId="012A044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3F400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02BB526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754F7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1ABEC5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BFD538F" w14:textId="77777777" w:rsidTr="00CC63D0">
        <w:trPr>
          <w:cantSplit/>
        </w:trPr>
        <w:tc>
          <w:tcPr>
            <w:tcW w:w="558" w:type="dxa"/>
          </w:tcPr>
          <w:p w14:paraId="0BBB095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Pr>
          <w:p w14:paraId="21632302"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w:t>
            </w:r>
          </w:p>
        </w:tc>
        <w:tc>
          <w:tcPr>
            <w:tcW w:w="1080" w:type="dxa"/>
          </w:tcPr>
          <w:p w14:paraId="7342BE9E" w14:textId="77777777" w:rsidR="00DA136E" w:rsidRPr="00AB278E" w:rsidRDefault="00334EAE" w:rsidP="00D42A60">
            <w:pPr>
              <w:rPr>
                <w:rFonts w:ascii="Times New Roman" w:hAnsi="Times New Roman"/>
                <w:szCs w:val="22"/>
              </w:rPr>
            </w:pPr>
            <w:r w:rsidRPr="00AB278E">
              <w:rPr>
                <w:rFonts w:ascii="Times New Roman" w:hAnsi="Times New Roman"/>
                <w:szCs w:val="22"/>
              </w:rPr>
              <w:t>OBR</w:t>
            </w:r>
          </w:p>
        </w:tc>
        <w:tc>
          <w:tcPr>
            <w:tcW w:w="1080" w:type="dxa"/>
          </w:tcPr>
          <w:p w14:paraId="6297AAC2"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6F7EBBF3"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B190A1" w14:textId="77777777" w:rsidTr="00CC63D0">
        <w:trPr>
          <w:cantSplit/>
        </w:trPr>
        <w:tc>
          <w:tcPr>
            <w:tcW w:w="558" w:type="dxa"/>
          </w:tcPr>
          <w:p w14:paraId="707B7F9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4CD9F029" w14:textId="77777777" w:rsidR="00DA136E" w:rsidRPr="00AB278E" w:rsidRDefault="00334EAE" w:rsidP="00D42A60">
            <w:pPr>
              <w:rPr>
                <w:rFonts w:ascii="Times New Roman" w:hAnsi="Times New Roman"/>
                <w:szCs w:val="22"/>
              </w:rPr>
            </w:pPr>
            <w:r w:rsidRPr="00AB278E">
              <w:rPr>
                <w:rFonts w:ascii="Times New Roman" w:hAnsi="Times New Roman"/>
                <w:szCs w:val="22"/>
              </w:rPr>
              <w:t>Station</w:t>
            </w:r>
          </w:p>
        </w:tc>
        <w:tc>
          <w:tcPr>
            <w:tcW w:w="1080" w:type="dxa"/>
          </w:tcPr>
          <w:p w14:paraId="5FDF32EE" w14:textId="77777777" w:rsidR="00DA136E" w:rsidRPr="00AB278E" w:rsidRDefault="00334EAE" w:rsidP="00D42A60">
            <w:pPr>
              <w:rPr>
                <w:rFonts w:ascii="Times New Roman" w:hAnsi="Times New Roman"/>
                <w:szCs w:val="22"/>
              </w:rPr>
            </w:pPr>
            <w:r w:rsidRPr="00AB278E">
              <w:rPr>
                <w:rFonts w:ascii="Times New Roman" w:hAnsi="Times New Roman"/>
                <w:szCs w:val="22"/>
              </w:rPr>
              <w:t>3A</w:t>
            </w:r>
          </w:p>
        </w:tc>
        <w:tc>
          <w:tcPr>
            <w:tcW w:w="1080" w:type="dxa"/>
          </w:tcPr>
          <w:p w14:paraId="10B1ACBB"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0B3C345D" w14:textId="77777777" w:rsidR="00DA136E" w:rsidRPr="00AB278E" w:rsidRDefault="00334EAE" w:rsidP="00D42A60">
            <w:pPr>
              <w:rPr>
                <w:rFonts w:ascii="Times New Roman" w:hAnsi="Times New Roman"/>
                <w:szCs w:val="22"/>
              </w:rPr>
            </w:pPr>
            <w:r w:rsidRPr="00AB278E">
              <w:rPr>
                <w:rFonts w:ascii="Times New Roman" w:hAnsi="Times New Roman"/>
                <w:szCs w:val="22"/>
              </w:rPr>
              <w:t>Station #</w:t>
            </w:r>
          </w:p>
        </w:tc>
      </w:tr>
      <w:tr w:rsidR="00CC63D0" w:rsidRPr="00AB278E" w14:paraId="4B992193" w14:textId="77777777" w:rsidTr="00CC63D0">
        <w:trPr>
          <w:cantSplit/>
        </w:trPr>
        <w:tc>
          <w:tcPr>
            <w:tcW w:w="558" w:type="dxa"/>
          </w:tcPr>
          <w:p w14:paraId="7A0636D8"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5B72EBD0"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c>
          <w:tcPr>
            <w:tcW w:w="1080" w:type="dxa"/>
          </w:tcPr>
          <w:p w14:paraId="62CD6167" w14:textId="77777777" w:rsidR="00DA136E" w:rsidRPr="00AB278E" w:rsidRDefault="00334EAE" w:rsidP="00D42A60">
            <w:pPr>
              <w:rPr>
                <w:rFonts w:ascii="Times New Roman" w:hAnsi="Times New Roman"/>
                <w:szCs w:val="22"/>
              </w:rPr>
            </w:pPr>
            <w:r w:rsidRPr="00AB278E">
              <w:rPr>
                <w:rFonts w:ascii="Times New Roman" w:hAnsi="Times New Roman"/>
                <w:szCs w:val="22"/>
              </w:rPr>
              <w:t>2A</w:t>
            </w:r>
          </w:p>
        </w:tc>
        <w:tc>
          <w:tcPr>
            <w:tcW w:w="1080" w:type="dxa"/>
          </w:tcPr>
          <w:p w14:paraId="7C1E9A42"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D10E11E"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r>
      <w:tr w:rsidR="00CC63D0" w:rsidRPr="00AB278E" w14:paraId="4D6F501B" w14:textId="77777777" w:rsidTr="00CC63D0">
        <w:trPr>
          <w:cantSplit/>
        </w:trPr>
        <w:tc>
          <w:tcPr>
            <w:tcW w:w="558" w:type="dxa"/>
          </w:tcPr>
          <w:p w14:paraId="4CA9F0E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2E8B81FF"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Number</w:t>
            </w:r>
          </w:p>
        </w:tc>
        <w:tc>
          <w:tcPr>
            <w:tcW w:w="1080" w:type="dxa"/>
          </w:tcPr>
          <w:p w14:paraId="3906D054" w14:textId="77777777" w:rsidR="00DA136E" w:rsidRPr="00AB278E" w:rsidRDefault="00334EAE" w:rsidP="00D42A60">
            <w:pPr>
              <w:rPr>
                <w:rFonts w:ascii="Times New Roman" w:hAnsi="Times New Roman"/>
                <w:szCs w:val="22"/>
              </w:rPr>
            </w:pPr>
            <w:r w:rsidRPr="00AB278E">
              <w:rPr>
                <w:rFonts w:ascii="Times New Roman" w:hAnsi="Times New Roman"/>
                <w:szCs w:val="22"/>
              </w:rPr>
              <w:t>11A</w:t>
            </w:r>
          </w:p>
        </w:tc>
        <w:tc>
          <w:tcPr>
            <w:tcW w:w="1080" w:type="dxa"/>
          </w:tcPr>
          <w:p w14:paraId="5573054D"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89F2C32" w14:textId="77777777" w:rsidR="00DA136E" w:rsidRPr="00AB278E" w:rsidRDefault="00334EA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043E42F" w14:textId="77777777" w:rsidTr="00CC63D0">
        <w:trPr>
          <w:cantSplit/>
        </w:trPr>
        <w:tc>
          <w:tcPr>
            <w:tcW w:w="558" w:type="dxa"/>
          </w:tcPr>
          <w:p w14:paraId="426102C3"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EB3BC59" w14:textId="77777777" w:rsidR="00DA136E" w:rsidRPr="00AB278E" w:rsidRDefault="00334EAE" w:rsidP="00D42A60">
            <w:pPr>
              <w:rPr>
                <w:rFonts w:ascii="Times New Roman" w:hAnsi="Times New Roman"/>
                <w:szCs w:val="22"/>
              </w:rPr>
            </w:pPr>
            <w:r w:rsidRPr="00AB278E">
              <w:rPr>
                <w:rFonts w:ascii="Times New Roman" w:hAnsi="Times New Roman"/>
                <w:szCs w:val="22"/>
              </w:rPr>
              <w:t>Line No</w:t>
            </w:r>
          </w:p>
        </w:tc>
        <w:tc>
          <w:tcPr>
            <w:tcW w:w="1080" w:type="dxa"/>
          </w:tcPr>
          <w:p w14:paraId="704D5D13" w14:textId="77777777" w:rsidR="00DA136E" w:rsidRPr="00AB278E" w:rsidRDefault="00334EAE" w:rsidP="00D42A60">
            <w:pPr>
              <w:rPr>
                <w:rFonts w:ascii="Times New Roman" w:hAnsi="Times New Roman"/>
                <w:szCs w:val="22"/>
              </w:rPr>
            </w:pPr>
            <w:r w:rsidRPr="00AB278E">
              <w:rPr>
                <w:rFonts w:ascii="Times New Roman" w:hAnsi="Times New Roman"/>
                <w:szCs w:val="22"/>
              </w:rPr>
              <w:t>3N</w:t>
            </w:r>
          </w:p>
        </w:tc>
        <w:tc>
          <w:tcPr>
            <w:tcW w:w="1080" w:type="dxa"/>
          </w:tcPr>
          <w:p w14:paraId="62F88B53"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405DEDE" w14:textId="77777777" w:rsidR="00DA136E" w:rsidRPr="00AB278E" w:rsidRDefault="00334EAE" w:rsidP="00D42A60">
            <w:pPr>
              <w:rPr>
                <w:rFonts w:ascii="Times New Roman" w:hAnsi="Times New Roman"/>
                <w:szCs w:val="22"/>
              </w:rPr>
            </w:pPr>
            <w:r w:rsidRPr="00AB278E">
              <w:rPr>
                <w:rFonts w:ascii="Times New Roman" w:hAnsi="Times New Roman"/>
                <w:szCs w:val="22"/>
              </w:rPr>
              <w:t>001-999</w:t>
            </w:r>
          </w:p>
        </w:tc>
      </w:tr>
      <w:tr w:rsidR="00CC63D0" w:rsidRPr="00AB278E" w14:paraId="7164397D" w14:textId="77777777" w:rsidTr="00CC63D0">
        <w:trPr>
          <w:cantSplit/>
        </w:trPr>
        <w:tc>
          <w:tcPr>
            <w:tcW w:w="558" w:type="dxa"/>
          </w:tcPr>
          <w:p w14:paraId="6795AA8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3BBD382" w14:textId="77777777" w:rsidR="00DA136E" w:rsidRPr="00AB278E" w:rsidRDefault="00334EAE" w:rsidP="00D42A60">
            <w:pPr>
              <w:rPr>
                <w:rFonts w:ascii="Times New Roman" w:hAnsi="Times New Roman"/>
                <w:szCs w:val="22"/>
              </w:rPr>
            </w:pPr>
            <w:r w:rsidRPr="00AB278E">
              <w:rPr>
                <w:rFonts w:ascii="Times New Roman" w:hAnsi="Times New Roman"/>
                <w:szCs w:val="22"/>
              </w:rPr>
              <w:t>Line Amount</w:t>
            </w:r>
          </w:p>
        </w:tc>
        <w:tc>
          <w:tcPr>
            <w:tcW w:w="1080" w:type="dxa"/>
          </w:tcPr>
          <w:p w14:paraId="07AE1399" w14:textId="77777777" w:rsidR="00DA136E" w:rsidRPr="00AB278E" w:rsidRDefault="00334EAE" w:rsidP="00D42A60">
            <w:pPr>
              <w:rPr>
                <w:rFonts w:ascii="Times New Roman" w:hAnsi="Times New Roman"/>
                <w:szCs w:val="22"/>
              </w:rPr>
            </w:pPr>
            <w:r w:rsidRPr="00AB278E">
              <w:rPr>
                <w:rFonts w:ascii="Times New Roman" w:hAnsi="Times New Roman"/>
                <w:szCs w:val="22"/>
              </w:rPr>
              <w:t>17N</w:t>
            </w:r>
          </w:p>
        </w:tc>
        <w:tc>
          <w:tcPr>
            <w:tcW w:w="1080" w:type="dxa"/>
          </w:tcPr>
          <w:p w14:paraId="3C328151"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897C4C2" w14:textId="77777777" w:rsidR="00DA136E" w:rsidRPr="00AB278E" w:rsidRDefault="00334EAE" w:rsidP="00D42A60">
            <w:pPr>
              <w:rPr>
                <w:rFonts w:ascii="Times New Roman" w:hAnsi="Times New Roman"/>
                <w:szCs w:val="22"/>
              </w:rPr>
            </w:pPr>
            <w:r w:rsidRPr="00AB278E">
              <w:rPr>
                <w:rFonts w:ascii="Times New Roman" w:hAnsi="Times New Roman"/>
                <w:szCs w:val="22"/>
              </w:rPr>
              <w:t>Outstanding dollar amount for the line</w:t>
            </w:r>
          </w:p>
        </w:tc>
      </w:tr>
    </w:tbl>
    <w:p w14:paraId="2CFE69B8" w14:textId="77777777" w:rsidR="00B02738" w:rsidRPr="00AB278E" w:rsidRDefault="00B02738" w:rsidP="002845F6">
      <w:pPr>
        <w:rPr>
          <w:rFonts w:ascii="Times New Roman" w:hAnsi="Times New Roman"/>
          <w:szCs w:val="22"/>
        </w:rPr>
      </w:pPr>
    </w:p>
    <w:p w14:paraId="372A94AE" w14:textId="77777777" w:rsidR="00B02738" w:rsidRPr="00AB278E" w:rsidRDefault="00B02738" w:rsidP="002845F6">
      <w:pPr>
        <w:rPr>
          <w:rFonts w:ascii="Times New Roman" w:hAnsi="Times New Roman"/>
          <w:szCs w:val="22"/>
        </w:rPr>
      </w:pPr>
    </w:p>
    <w:p w14:paraId="7796B312" w14:textId="77777777" w:rsidR="00B02738" w:rsidRPr="00AB278E" w:rsidRDefault="00B02738" w:rsidP="00B02738">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6B60ADE6" w14:textId="77777777" w:rsidR="00B02738" w:rsidRPr="00AB278E" w:rsidRDefault="00B02738" w:rsidP="00B02738">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B02738" w:rsidRPr="00AB278E" w14:paraId="1489B827" w14:textId="77777777" w:rsidTr="00B02738">
        <w:trPr>
          <w:trHeight w:val="350"/>
          <w:tblHeader/>
        </w:trPr>
        <w:tc>
          <w:tcPr>
            <w:tcW w:w="900" w:type="dxa"/>
            <w:tcBorders>
              <w:top w:val="single" w:sz="4" w:space="0" w:color="auto"/>
              <w:bottom w:val="single" w:sz="6" w:space="0" w:color="auto"/>
            </w:tcBorders>
            <w:shd w:val="clear" w:color="auto" w:fill="D9D9D9"/>
            <w:vAlign w:val="center"/>
          </w:tcPr>
          <w:p w14:paraId="76FC5433" w14:textId="77777777" w:rsidR="00B02738" w:rsidRPr="00EB342B" w:rsidRDefault="00B02738" w:rsidP="009D03B7">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49372E46" w14:textId="77777777" w:rsidR="00B02738" w:rsidRPr="00EB342B" w:rsidRDefault="00B02738" w:rsidP="009D03B7">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64F7161C" w14:textId="77777777" w:rsidR="00B02738" w:rsidRPr="00EB342B" w:rsidRDefault="00B02738" w:rsidP="009D03B7">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7618127A" w14:textId="77777777" w:rsidR="00B02738" w:rsidRPr="00EB342B" w:rsidRDefault="00B02738" w:rsidP="009D03B7">
            <w:pPr>
              <w:rPr>
                <w:b/>
                <w:sz w:val="20"/>
              </w:rPr>
            </w:pPr>
            <w:r w:rsidRPr="00EB342B">
              <w:rPr>
                <w:b/>
                <w:sz w:val="20"/>
              </w:rPr>
              <w:t>Comments</w:t>
            </w:r>
          </w:p>
        </w:tc>
      </w:tr>
      <w:tr w:rsidR="00B02738" w:rsidRPr="00AB278E" w14:paraId="321993A9" w14:textId="77777777" w:rsidTr="00B02738">
        <w:trPr>
          <w:trHeight w:val="192"/>
        </w:trPr>
        <w:tc>
          <w:tcPr>
            <w:tcW w:w="900" w:type="dxa"/>
            <w:vAlign w:val="center"/>
          </w:tcPr>
          <w:p w14:paraId="026A5DF4" w14:textId="77777777" w:rsidR="00B02738" w:rsidRPr="00EB342B" w:rsidRDefault="00B02738" w:rsidP="009D03B7">
            <w:pPr>
              <w:rPr>
                <w:sz w:val="20"/>
              </w:rPr>
            </w:pPr>
            <w:r w:rsidRPr="00EB342B">
              <w:rPr>
                <w:sz w:val="20"/>
              </w:rPr>
              <w:t>1</w:t>
            </w:r>
          </w:p>
        </w:tc>
        <w:tc>
          <w:tcPr>
            <w:tcW w:w="2970" w:type="dxa"/>
            <w:vAlign w:val="center"/>
          </w:tcPr>
          <w:p w14:paraId="45A30C71" w14:textId="77777777" w:rsidR="00B02738" w:rsidRPr="00EB342B" w:rsidRDefault="00B02738" w:rsidP="009D03B7">
            <w:pPr>
              <w:rPr>
                <w:sz w:val="20"/>
              </w:rPr>
            </w:pPr>
            <w:r w:rsidRPr="00EB342B">
              <w:rPr>
                <w:sz w:val="20"/>
              </w:rPr>
              <w:t>RECORD ID = ‘MDA ’</w:t>
            </w:r>
          </w:p>
        </w:tc>
        <w:tc>
          <w:tcPr>
            <w:tcW w:w="1890" w:type="dxa"/>
            <w:vAlign w:val="center"/>
          </w:tcPr>
          <w:p w14:paraId="1B212ABD" w14:textId="77777777" w:rsidR="00B02738" w:rsidRPr="00EB342B" w:rsidRDefault="00B02738" w:rsidP="009D03B7">
            <w:pPr>
              <w:rPr>
                <w:sz w:val="20"/>
              </w:rPr>
            </w:pPr>
            <w:r w:rsidRPr="00EB342B">
              <w:rPr>
                <w:sz w:val="20"/>
              </w:rPr>
              <w:t>4 ALPHA</w:t>
            </w:r>
          </w:p>
        </w:tc>
        <w:tc>
          <w:tcPr>
            <w:tcW w:w="3690" w:type="dxa"/>
            <w:tcBorders>
              <w:top w:val="single" w:sz="6" w:space="0" w:color="auto"/>
              <w:bottom w:val="single" w:sz="6" w:space="0" w:color="auto"/>
            </w:tcBorders>
            <w:shd w:val="clear" w:color="auto" w:fill="auto"/>
            <w:vAlign w:val="center"/>
          </w:tcPr>
          <w:p w14:paraId="62715D6A" w14:textId="77777777" w:rsidR="00B02738" w:rsidRPr="00EB342B" w:rsidRDefault="00B02738" w:rsidP="009D03B7">
            <w:pPr>
              <w:rPr>
                <w:sz w:val="20"/>
              </w:rPr>
            </w:pPr>
            <w:r w:rsidRPr="00EB342B">
              <w:rPr>
                <w:sz w:val="20"/>
              </w:rPr>
              <w:t>None.</w:t>
            </w:r>
          </w:p>
        </w:tc>
      </w:tr>
      <w:tr w:rsidR="00B02738" w:rsidRPr="00AB278E" w14:paraId="3CB3AF88" w14:textId="77777777" w:rsidTr="00B02738">
        <w:trPr>
          <w:trHeight w:val="192"/>
        </w:trPr>
        <w:tc>
          <w:tcPr>
            <w:tcW w:w="900" w:type="dxa"/>
            <w:vAlign w:val="center"/>
          </w:tcPr>
          <w:p w14:paraId="1A42804E" w14:textId="77777777" w:rsidR="00B02738" w:rsidRPr="00EB342B" w:rsidRDefault="00B02738" w:rsidP="009D03B7">
            <w:pPr>
              <w:rPr>
                <w:sz w:val="20"/>
              </w:rPr>
            </w:pPr>
            <w:r w:rsidRPr="00EB342B">
              <w:rPr>
                <w:sz w:val="20"/>
              </w:rPr>
              <w:t>2</w:t>
            </w:r>
          </w:p>
        </w:tc>
        <w:tc>
          <w:tcPr>
            <w:tcW w:w="2970" w:type="dxa"/>
            <w:vAlign w:val="center"/>
          </w:tcPr>
          <w:p w14:paraId="0440F5E0" w14:textId="77777777" w:rsidR="00B02738" w:rsidRPr="00EB342B" w:rsidRDefault="00B02738" w:rsidP="009D03B7">
            <w:pPr>
              <w:rPr>
                <w:sz w:val="20"/>
              </w:rPr>
            </w:pPr>
            <w:r w:rsidRPr="00EB342B">
              <w:rPr>
                <w:sz w:val="20"/>
              </w:rPr>
              <w:t>Medicare Type</w:t>
            </w:r>
          </w:p>
        </w:tc>
        <w:tc>
          <w:tcPr>
            <w:tcW w:w="1890" w:type="dxa"/>
            <w:vAlign w:val="center"/>
          </w:tcPr>
          <w:p w14:paraId="4B253511" w14:textId="77777777" w:rsidR="00B02738" w:rsidRPr="00EB342B" w:rsidRDefault="00B02738" w:rsidP="009D03B7">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6D71AAD5" w14:textId="77777777" w:rsidR="00B02738" w:rsidRPr="00EB342B" w:rsidRDefault="00B02738" w:rsidP="009D03B7">
            <w:pPr>
              <w:rPr>
                <w:sz w:val="20"/>
              </w:rPr>
            </w:pPr>
            <w:r w:rsidRPr="00EB342B">
              <w:rPr>
                <w:sz w:val="20"/>
              </w:rPr>
              <w:t>Always equal to “A” for Part A</w:t>
            </w:r>
          </w:p>
        </w:tc>
      </w:tr>
      <w:tr w:rsidR="00B02738" w:rsidRPr="00AB278E" w14:paraId="3476B6E2" w14:textId="77777777" w:rsidTr="00B02738">
        <w:trPr>
          <w:trHeight w:val="65"/>
        </w:trPr>
        <w:tc>
          <w:tcPr>
            <w:tcW w:w="900" w:type="dxa"/>
            <w:vAlign w:val="center"/>
          </w:tcPr>
          <w:p w14:paraId="5461BB83" w14:textId="77777777" w:rsidR="00B02738" w:rsidRPr="00EB342B" w:rsidRDefault="00B02738" w:rsidP="009D03B7">
            <w:pPr>
              <w:rPr>
                <w:sz w:val="20"/>
              </w:rPr>
            </w:pPr>
            <w:r w:rsidRPr="00EB342B">
              <w:rPr>
                <w:sz w:val="20"/>
              </w:rPr>
              <w:t>3</w:t>
            </w:r>
          </w:p>
        </w:tc>
        <w:tc>
          <w:tcPr>
            <w:tcW w:w="2970" w:type="dxa"/>
            <w:vAlign w:val="center"/>
          </w:tcPr>
          <w:p w14:paraId="446378E4" w14:textId="77777777" w:rsidR="00B02738" w:rsidRPr="00EB342B" w:rsidRDefault="00B02738" w:rsidP="009D03B7">
            <w:pPr>
              <w:rPr>
                <w:sz w:val="20"/>
              </w:rPr>
            </w:pPr>
            <w:r w:rsidRPr="00EB342B">
              <w:rPr>
                <w:sz w:val="20"/>
              </w:rPr>
              <w:t>HICN</w:t>
            </w:r>
          </w:p>
        </w:tc>
        <w:tc>
          <w:tcPr>
            <w:tcW w:w="1890" w:type="dxa"/>
            <w:vAlign w:val="center"/>
          </w:tcPr>
          <w:p w14:paraId="372196AC" w14:textId="77777777" w:rsidR="00B02738" w:rsidRPr="00EB342B" w:rsidRDefault="00B02738" w:rsidP="009D03B7">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1E9E2824" w14:textId="77777777" w:rsidR="00B02738" w:rsidRPr="00EB342B" w:rsidRDefault="00B02738" w:rsidP="009D03B7">
            <w:pPr>
              <w:rPr>
                <w:sz w:val="20"/>
              </w:rPr>
            </w:pPr>
            <w:r w:rsidRPr="00EB342B">
              <w:rPr>
                <w:sz w:val="20"/>
              </w:rPr>
              <w:t>Medicare assigned member ID number.</w:t>
            </w:r>
          </w:p>
        </w:tc>
      </w:tr>
      <w:tr w:rsidR="00B02738" w:rsidRPr="00AB278E" w14:paraId="02A4C297" w14:textId="77777777" w:rsidTr="00B02738">
        <w:trPr>
          <w:trHeight w:val="65"/>
        </w:trPr>
        <w:tc>
          <w:tcPr>
            <w:tcW w:w="900" w:type="dxa"/>
            <w:vAlign w:val="center"/>
          </w:tcPr>
          <w:p w14:paraId="4952D2B8" w14:textId="77777777" w:rsidR="00B02738" w:rsidRPr="00EB342B" w:rsidRDefault="00B02738" w:rsidP="009D03B7">
            <w:pPr>
              <w:rPr>
                <w:sz w:val="20"/>
              </w:rPr>
            </w:pPr>
            <w:r w:rsidRPr="00EB342B">
              <w:rPr>
                <w:sz w:val="20"/>
              </w:rPr>
              <w:t>4</w:t>
            </w:r>
          </w:p>
        </w:tc>
        <w:tc>
          <w:tcPr>
            <w:tcW w:w="2970" w:type="dxa"/>
            <w:vAlign w:val="center"/>
          </w:tcPr>
          <w:p w14:paraId="096AB5CA" w14:textId="77777777" w:rsidR="00B02738" w:rsidRPr="00EB342B" w:rsidRDefault="00B02738" w:rsidP="009D03B7">
            <w:pPr>
              <w:rPr>
                <w:sz w:val="20"/>
              </w:rPr>
            </w:pPr>
            <w:r w:rsidRPr="00EB342B">
              <w:rPr>
                <w:sz w:val="20"/>
              </w:rPr>
              <w:t>Claim year</w:t>
            </w:r>
          </w:p>
        </w:tc>
        <w:tc>
          <w:tcPr>
            <w:tcW w:w="1890" w:type="dxa"/>
            <w:vAlign w:val="center"/>
          </w:tcPr>
          <w:p w14:paraId="5DCCAACC" w14:textId="77777777" w:rsidR="00B02738" w:rsidRPr="00EB342B" w:rsidRDefault="00B02738" w:rsidP="009D03B7">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0FC13897" w14:textId="77777777" w:rsidR="00B02738" w:rsidRPr="00EB342B" w:rsidRDefault="00B02738" w:rsidP="009D03B7">
            <w:pPr>
              <w:rPr>
                <w:sz w:val="20"/>
              </w:rPr>
            </w:pPr>
            <w:r w:rsidRPr="00EB342B">
              <w:rPr>
                <w:sz w:val="20"/>
              </w:rPr>
              <w:t>Year the claim deductible is applied against</w:t>
            </w:r>
          </w:p>
        </w:tc>
      </w:tr>
      <w:tr w:rsidR="00B02738" w:rsidRPr="00AB278E" w14:paraId="2470160E" w14:textId="77777777" w:rsidTr="00B02738">
        <w:trPr>
          <w:trHeight w:val="65"/>
        </w:trPr>
        <w:tc>
          <w:tcPr>
            <w:tcW w:w="900" w:type="dxa"/>
            <w:vAlign w:val="center"/>
          </w:tcPr>
          <w:p w14:paraId="05C9C425" w14:textId="77777777" w:rsidR="00B02738" w:rsidRPr="00EB342B" w:rsidRDefault="00B02738" w:rsidP="009D03B7">
            <w:pPr>
              <w:rPr>
                <w:sz w:val="20"/>
              </w:rPr>
            </w:pPr>
            <w:r w:rsidRPr="00EB342B">
              <w:rPr>
                <w:sz w:val="20"/>
              </w:rPr>
              <w:t>5</w:t>
            </w:r>
          </w:p>
        </w:tc>
        <w:tc>
          <w:tcPr>
            <w:tcW w:w="2970" w:type="dxa"/>
            <w:vAlign w:val="center"/>
          </w:tcPr>
          <w:p w14:paraId="28767625" w14:textId="77777777" w:rsidR="00B02738" w:rsidRPr="00EB342B" w:rsidRDefault="004109C4" w:rsidP="009D03B7">
            <w:pPr>
              <w:rPr>
                <w:sz w:val="20"/>
              </w:rPr>
            </w:pPr>
            <w:r w:rsidRPr="00EB342B">
              <w:rPr>
                <w:sz w:val="20"/>
              </w:rPr>
              <w:t>Patient</w:t>
            </w:r>
            <w:r w:rsidR="00B02738" w:rsidRPr="00EB342B">
              <w:rPr>
                <w:sz w:val="20"/>
              </w:rPr>
              <w:t xml:space="preserve">  account number</w:t>
            </w:r>
          </w:p>
        </w:tc>
        <w:tc>
          <w:tcPr>
            <w:tcW w:w="1890" w:type="dxa"/>
            <w:vAlign w:val="center"/>
          </w:tcPr>
          <w:p w14:paraId="639F2479" w14:textId="77777777" w:rsidR="00B02738" w:rsidRPr="00EB342B" w:rsidRDefault="00B02738" w:rsidP="009D03B7">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B472C01" w14:textId="77777777" w:rsidR="00B02738" w:rsidRPr="00EB342B" w:rsidRDefault="00B02738" w:rsidP="009D03B7">
            <w:pPr>
              <w:rPr>
                <w:sz w:val="20"/>
              </w:rPr>
            </w:pPr>
            <w:r w:rsidRPr="00EB342B">
              <w:rPr>
                <w:sz w:val="20"/>
              </w:rPr>
              <w:t>Claim tracking number assigned by the VA</w:t>
            </w:r>
          </w:p>
        </w:tc>
      </w:tr>
      <w:tr w:rsidR="00B02738" w:rsidRPr="00AB278E" w14:paraId="63F39FA6" w14:textId="77777777" w:rsidTr="00B02738">
        <w:trPr>
          <w:trHeight w:val="65"/>
        </w:trPr>
        <w:tc>
          <w:tcPr>
            <w:tcW w:w="900" w:type="dxa"/>
            <w:vAlign w:val="center"/>
          </w:tcPr>
          <w:p w14:paraId="7B0ADBF1" w14:textId="77777777" w:rsidR="00B02738" w:rsidRPr="00EB342B" w:rsidRDefault="00B02738" w:rsidP="009D03B7">
            <w:pPr>
              <w:rPr>
                <w:sz w:val="20"/>
              </w:rPr>
            </w:pPr>
            <w:r w:rsidRPr="00EB342B">
              <w:rPr>
                <w:sz w:val="20"/>
              </w:rPr>
              <w:t>6</w:t>
            </w:r>
          </w:p>
        </w:tc>
        <w:tc>
          <w:tcPr>
            <w:tcW w:w="2970" w:type="dxa"/>
            <w:vAlign w:val="center"/>
          </w:tcPr>
          <w:p w14:paraId="6AA4A9FA" w14:textId="77777777" w:rsidR="00B02738" w:rsidRPr="00EB342B" w:rsidRDefault="00B02738" w:rsidP="009D03B7">
            <w:pPr>
              <w:rPr>
                <w:sz w:val="20"/>
              </w:rPr>
            </w:pPr>
            <w:r w:rsidRPr="00EB342B">
              <w:rPr>
                <w:sz w:val="20"/>
              </w:rPr>
              <w:t>DCN</w:t>
            </w:r>
          </w:p>
        </w:tc>
        <w:tc>
          <w:tcPr>
            <w:tcW w:w="1890" w:type="dxa"/>
            <w:vAlign w:val="center"/>
          </w:tcPr>
          <w:p w14:paraId="4A19DEB8" w14:textId="77777777" w:rsidR="00B02738" w:rsidRPr="00EB342B" w:rsidRDefault="00B02738" w:rsidP="009D03B7">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5D821F32" w14:textId="77777777" w:rsidR="00B02738" w:rsidRPr="00EB342B" w:rsidRDefault="00B02738" w:rsidP="009D03B7">
            <w:pPr>
              <w:rPr>
                <w:sz w:val="20"/>
              </w:rPr>
            </w:pPr>
            <w:r w:rsidRPr="00EB342B">
              <w:rPr>
                <w:sz w:val="20"/>
              </w:rPr>
              <w:t>Document Control Number for VA claim</w:t>
            </w:r>
          </w:p>
        </w:tc>
      </w:tr>
      <w:tr w:rsidR="00B02738" w:rsidRPr="00AB278E" w14:paraId="70296521" w14:textId="77777777" w:rsidTr="00B02738">
        <w:trPr>
          <w:trHeight w:val="65"/>
        </w:trPr>
        <w:tc>
          <w:tcPr>
            <w:tcW w:w="900" w:type="dxa"/>
            <w:vAlign w:val="center"/>
          </w:tcPr>
          <w:p w14:paraId="14407F05" w14:textId="77777777" w:rsidR="00B02738" w:rsidRPr="00EB342B" w:rsidRDefault="00B02738" w:rsidP="009D03B7">
            <w:pPr>
              <w:rPr>
                <w:rFonts w:ascii="Times New Roman" w:hAnsi="Times New Roman"/>
                <w:szCs w:val="22"/>
              </w:rPr>
            </w:pPr>
            <w:r w:rsidRPr="00EB342B">
              <w:rPr>
                <w:rFonts w:ascii="Times New Roman" w:hAnsi="Times New Roman"/>
                <w:szCs w:val="22"/>
              </w:rPr>
              <w:t>7</w:t>
            </w:r>
          </w:p>
        </w:tc>
        <w:tc>
          <w:tcPr>
            <w:tcW w:w="2970" w:type="dxa"/>
            <w:vAlign w:val="center"/>
          </w:tcPr>
          <w:p w14:paraId="0955A2E2" w14:textId="77777777" w:rsidR="00B02738" w:rsidRPr="00EB342B" w:rsidRDefault="00B02738" w:rsidP="009D03B7">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5567731" w14:textId="77777777" w:rsidR="00B02738" w:rsidRPr="00EB342B" w:rsidRDefault="00B02738" w:rsidP="009D03B7">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51276A64" w14:textId="77777777" w:rsidR="00B02738" w:rsidRPr="00EB342B" w:rsidRDefault="00B02738" w:rsidP="009D03B7">
            <w:pPr>
              <w:rPr>
                <w:rFonts w:ascii="Times New Roman" w:hAnsi="Times New Roman"/>
                <w:szCs w:val="22"/>
              </w:rPr>
            </w:pPr>
          </w:p>
        </w:tc>
      </w:tr>
      <w:tr w:rsidR="00B02738" w:rsidRPr="00AB278E" w14:paraId="474A19B9" w14:textId="77777777" w:rsidTr="00B02738">
        <w:trPr>
          <w:trHeight w:val="65"/>
        </w:trPr>
        <w:tc>
          <w:tcPr>
            <w:tcW w:w="900" w:type="dxa"/>
            <w:vAlign w:val="center"/>
          </w:tcPr>
          <w:p w14:paraId="7F1984EB" w14:textId="77777777" w:rsidR="00B02738" w:rsidRPr="00EB342B" w:rsidRDefault="00B02738" w:rsidP="009D03B7">
            <w:pPr>
              <w:rPr>
                <w:sz w:val="20"/>
              </w:rPr>
            </w:pPr>
            <w:r w:rsidRPr="00EB342B">
              <w:rPr>
                <w:sz w:val="20"/>
              </w:rPr>
              <w:t>8</w:t>
            </w:r>
          </w:p>
        </w:tc>
        <w:tc>
          <w:tcPr>
            <w:tcW w:w="2970" w:type="dxa"/>
            <w:vAlign w:val="center"/>
          </w:tcPr>
          <w:p w14:paraId="110D14CC" w14:textId="77777777" w:rsidR="00B02738" w:rsidRPr="00EB342B" w:rsidRDefault="00B02738" w:rsidP="009D03B7">
            <w:pPr>
              <w:rPr>
                <w:sz w:val="20"/>
              </w:rPr>
            </w:pPr>
            <w:r w:rsidRPr="00EB342B">
              <w:rPr>
                <w:sz w:val="20"/>
              </w:rPr>
              <w:t>Cash deductible available</w:t>
            </w:r>
          </w:p>
        </w:tc>
        <w:tc>
          <w:tcPr>
            <w:tcW w:w="1890" w:type="dxa"/>
            <w:vAlign w:val="center"/>
          </w:tcPr>
          <w:p w14:paraId="3DE39F77" w14:textId="77777777" w:rsidR="00B02738" w:rsidRPr="00EB342B" w:rsidRDefault="00B02738" w:rsidP="009D03B7">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0696B66" w14:textId="77777777" w:rsidR="00B02738" w:rsidRPr="00EB342B" w:rsidRDefault="00B02738" w:rsidP="009D03B7">
            <w:pPr>
              <w:rPr>
                <w:sz w:val="20"/>
              </w:rPr>
            </w:pPr>
          </w:p>
        </w:tc>
      </w:tr>
      <w:tr w:rsidR="00B02738" w:rsidRPr="00AB278E" w14:paraId="15A8CA9F" w14:textId="77777777" w:rsidTr="00B02738">
        <w:trPr>
          <w:trHeight w:val="65"/>
        </w:trPr>
        <w:tc>
          <w:tcPr>
            <w:tcW w:w="900" w:type="dxa"/>
            <w:vAlign w:val="center"/>
          </w:tcPr>
          <w:p w14:paraId="00C996BE" w14:textId="77777777" w:rsidR="00B02738" w:rsidRPr="00EB342B" w:rsidRDefault="00B02738" w:rsidP="009D03B7">
            <w:pPr>
              <w:rPr>
                <w:sz w:val="20"/>
              </w:rPr>
            </w:pPr>
            <w:r w:rsidRPr="00EB342B">
              <w:rPr>
                <w:sz w:val="20"/>
              </w:rPr>
              <w:t>9</w:t>
            </w:r>
          </w:p>
        </w:tc>
        <w:tc>
          <w:tcPr>
            <w:tcW w:w="2970" w:type="dxa"/>
            <w:vAlign w:val="center"/>
          </w:tcPr>
          <w:p w14:paraId="50A8A3E8" w14:textId="77777777" w:rsidR="00B02738" w:rsidRPr="00EB342B" w:rsidRDefault="00B02738" w:rsidP="009D03B7">
            <w:pPr>
              <w:rPr>
                <w:sz w:val="20"/>
              </w:rPr>
            </w:pPr>
            <w:r w:rsidRPr="00EB342B">
              <w:rPr>
                <w:sz w:val="20"/>
              </w:rPr>
              <w:t>Service start date</w:t>
            </w:r>
          </w:p>
        </w:tc>
        <w:tc>
          <w:tcPr>
            <w:tcW w:w="1890" w:type="dxa"/>
            <w:vAlign w:val="center"/>
          </w:tcPr>
          <w:p w14:paraId="70A4CD8D"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7D6E9075" w14:textId="77777777" w:rsidR="00B02738" w:rsidRPr="00EB342B" w:rsidRDefault="00B02738" w:rsidP="009D03B7">
            <w:pPr>
              <w:rPr>
                <w:sz w:val="20"/>
              </w:rPr>
            </w:pPr>
            <w:r w:rsidRPr="00EB342B">
              <w:rPr>
                <w:sz w:val="20"/>
              </w:rPr>
              <w:t>CCYYMMDD</w:t>
            </w:r>
          </w:p>
        </w:tc>
      </w:tr>
      <w:tr w:rsidR="00B02738" w:rsidRPr="00AB278E" w14:paraId="055F3588" w14:textId="77777777" w:rsidTr="00B02738">
        <w:trPr>
          <w:trHeight w:val="65"/>
        </w:trPr>
        <w:tc>
          <w:tcPr>
            <w:tcW w:w="900" w:type="dxa"/>
            <w:vAlign w:val="center"/>
          </w:tcPr>
          <w:p w14:paraId="077201D1" w14:textId="77777777" w:rsidR="00B02738" w:rsidRPr="00EB342B" w:rsidRDefault="00B02738" w:rsidP="009D03B7">
            <w:pPr>
              <w:rPr>
                <w:sz w:val="20"/>
              </w:rPr>
            </w:pPr>
            <w:r w:rsidRPr="00EB342B">
              <w:rPr>
                <w:sz w:val="20"/>
              </w:rPr>
              <w:t>10</w:t>
            </w:r>
          </w:p>
        </w:tc>
        <w:tc>
          <w:tcPr>
            <w:tcW w:w="2970" w:type="dxa"/>
            <w:vAlign w:val="center"/>
          </w:tcPr>
          <w:p w14:paraId="3BBC706A" w14:textId="77777777" w:rsidR="00B02738" w:rsidRPr="00EB342B" w:rsidRDefault="00B02738" w:rsidP="009D03B7">
            <w:pPr>
              <w:rPr>
                <w:sz w:val="20"/>
              </w:rPr>
            </w:pPr>
            <w:r w:rsidRPr="00EB342B">
              <w:rPr>
                <w:sz w:val="20"/>
              </w:rPr>
              <w:t>Service end date</w:t>
            </w:r>
          </w:p>
        </w:tc>
        <w:tc>
          <w:tcPr>
            <w:tcW w:w="1890" w:type="dxa"/>
            <w:vAlign w:val="center"/>
          </w:tcPr>
          <w:p w14:paraId="473162E8"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4CAC344C" w14:textId="77777777" w:rsidR="00B02738" w:rsidRPr="00EB342B" w:rsidRDefault="00B02738" w:rsidP="009D03B7">
            <w:pPr>
              <w:rPr>
                <w:sz w:val="20"/>
              </w:rPr>
            </w:pPr>
            <w:r w:rsidRPr="00EB342B">
              <w:rPr>
                <w:sz w:val="20"/>
              </w:rPr>
              <w:t>CCYYMMDD</w:t>
            </w:r>
          </w:p>
        </w:tc>
      </w:tr>
      <w:tr w:rsidR="00B02738" w:rsidRPr="00AB278E" w14:paraId="6D366B65" w14:textId="77777777" w:rsidTr="00B02738">
        <w:trPr>
          <w:trHeight w:val="65"/>
        </w:trPr>
        <w:tc>
          <w:tcPr>
            <w:tcW w:w="900" w:type="dxa"/>
            <w:vAlign w:val="center"/>
          </w:tcPr>
          <w:p w14:paraId="309567CB" w14:textId="77777777" w:rsidR="00B02738" w:rsidRPr="00EB342B" w:rsidRDefault="00B02738" w:rsidP="009D03B7">
            <w:pPr>
              <w:rPr>
                <w:sz w:val="20"/>
              </w:rPr>
            </w:pPr>
            <w:r w:rsidRPr="00EB342B">
              <w:rPr>
                <w:sz w:val="20"/>
              </w:rPr>
              <w:t>11</w:t>
            </w:r>
          </w:p>
        </w:tc>
        <w:tc>
          <w:tcPr>
            <w:tcW w:w="2970" w:type="dxa"/>
            <w:vAlign w:val="center"/>
          </w:tcPr>
          <w:p w14:paraId="6EBB91DD" w14:textId="77777777" w:rsidR="00B02738" w:rsidRPr="00EB342B" w:rsidRDefault="00B02738" w:rsidP="009D03B7">
            <w:pPr>
              <w:rPr>
                <w:sz w:val="20"/>
              </w:rPr>
            </w:pPr>
            <w:r w:rsidRPr="00EB342B">
              <w:rPr>
                <w:sz w:val="20"/>
              </w:rPr>
              <w:t>Report date</w:t>
            </w:r>
          </w:p>
        </w:tc>
        <w:tc>
          <w:tcPr>
            <w:tcW w:w="1890" w:type="dxa"/>
            <w:vAlign w:val="center"/>
          </w:tcPr>
          <w:p w14:paraId="2CD7B130"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9B55979" w14:textId="77777777" w:rsidR="00B02738" w:rsidRPr="00EB342B" w:rsidRDefault="00B02738" w:rsidP="009D03B7">
            <w:pPr>
              <w:rPr>
                <w:sz w:val="20"/>
              </w:rPr>
            </w:pPr>
            <w:r w:rsidRPr="00EB342B">
              <w:rPr>
                <w:sz w:val="20"/>
              </w:rPr>
              <w:t>Date report created by Medicare</w:t>
            </w:r>
          </w:p>
        </w:tc>
      </w:tr>
    </w:tbl>
    <w:p w14:paraId="5BC2E5DF" w14:textId="77777777" w:rsidR="00B02738" w:rsidRPr="00AB278E" w:rsidRDefault="00B02738" w:rsidP="00B02738">
      <w:pPr>
        <w:overflowPunct/>
        <w:textAlignment w:val="auto"/>
        <w:rPr>
          <w:rFonts w:ascii="Times New Roman" w:hAnsi="Times New Roman"/>
          <w:color w:val="000000"/>
          <w:szCs w:val="22"/>
        </w:rPr>
      </w:pPr>
    </w:p>
    <w:p w14:paraId="5EF9704E" w14:textId="77777777" w:rsidR="00790EF1" w:rsidRPr="00AB278E" w:rsidRDefault="00790EF1" w:rsidP="002845F6">
      <w:pPr>
        <w:rPr>
          <w:rFonts w:ascii="Times New Roman" w:hAnsi="Times New Roman"/>
          <w:szCs w:val="22"/>
        </w:rPr>
      </w:pPr>
      <w:r w:rsidRPr="00AB278E">
        <w:rPr>
          <w:rFonts w:ascii="Times New Roman" w:hAnsi="Times New Roman"/>
          <w:szCs w:val="22"/>
        </w:rPr>
        <w:br w:type="page"/>
      </w:r>
      <w:r w:rsidRPr="00AB278E">
        <w:rPr>
          <w:rFonts w:ascii="Times New Roman" w:hAnsi="Times New Roman"/>
          <w:szCs w:val="22"/>
        </w:rPr>
        <w:lastRenderedPageBreak/>
        <w:t>Glossary</w:t>
      </w:r>
    </w:p>
    <w:p w14:paraId="22564770" w14:textId="77777777" w:rsidR="00790EF1" w:rsidRPr="00AB278E" w:rsidRDefault="00790EF1" w:rsidP="00790EF1">
      <w:pPr>
        <w:overflowPunct/>
        <w:spacing w:line="288" w:lineRule="atLeast"/>
        <w:textAlignment w:val="auto"/>
        <w:rPr>
          <w:rFonts w:ascii="Times New Roman" w:hAnsi="Times New Roman"/>
          <w:szCs w:val="22"/>
        </w:rPr>
      </w:pPr>
    </w:p>
    <w:p w14:paraId="62FF6B21" w14:textId="77777777" w:rsidR="00F4490B" w:rsidRPr="00D27392" w:rsidRDefault="00F4490B" w:rsidP="00D27392">
      <w:pPr>
        <w:pStyle w:val="BodyText"/>
        <w:jc w:val="both"/>
        <w:rPr>
          <w:rFonts w:ascii="Times New Roman" w:hAnsi="Times New Roman"/>
        </w:rPr>
      </w:pPr>
      <w:r w:rsidRPr="00A917CB">
        <w:rPr>
          <w:rFonts w:ascii="Times New Roman" w:hAnsi="Times New Roman"/>
          <w:sz w:val="22"/>
          <w:u w:val="single" w:color="000000"/>
        </w:rPr>
        <w:t>Account</w:t>
      </w:r>
    </w:p>
    <w:p w14:paraId="7BBDA9D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Records established for an individual debtor in the AR Debtor file. One account can have any number</w:t>
      </w:r>
      <w:r w:rsidRPr="00D27392">
        <w:rPr>
          <w:rFonts w:ascii="Times New Roman" w:hAnsi="Times New Roman"/>
          <w:spacing w:val="-27"/>
          <w:sz w:val="22"/>
        </w:rPr>
        <w:t xml:space="preserve"> </w:t>
      </w:r>
      <w:r w:rsidRPr="00F4490B">
        <w:rPr>
          <w:rFonts w:ascii="Times New Roman" w:hAnsi="Times New Roman"/>
          <w:sz w:val="22"/>
        </w:rPr>
        <w:t>of bills, just as a VISA or Master Card account can be used for multiple</w:t>
      </w:r>
      <w:r w:rsidRPr="00D27392">
        <w:rPr>
          <w:rFonts w:ascii="Times New Roman" w:hAnsi="Times New Roman"/>
          <w:spacing w:val="-21"/>
          <w:sz w:val="22"/>
        </w:rPr>
        <w:t xml:space="preserve"> </w:t>
      </w:r>
      <w:r w:rsidRPr="00F4490B">
        <w:rPr>
          <w:rFonts w:ascii="Times New Roman" w:hAnsi="Times New Roman"/>
          <w:sz w:val="22"/>
        </w:rPr>
        <w:t>purchases.</w:t>
      </w:r>
    </w:p>
    <w:p w14:paraId="3629FA5F" w14:textId="77777777" w:rsidR="00F4490B" w:rsidRPr="00F4490B" w:rsidRDefault="00F4490B" w:rsidP="00D27392">
      <w:pPr>
        <w:spacing w:before="1"/>
        <w:rPr>
          <w:rFonts w:ascii="Times New Roman" w:hAnsi="Times New Roman"/>
          <w:szCs w:val="22"/>
        </w:rPr>
      </w:pPr>
    </w:p>
    <w:p w14:paraId="0376D0D4"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 Classification Code</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(ACC)</w:t>
      </w:r>
    </w:p>
    <w:p w14:paraId="0035FEFB"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Nine-character codes used for budget purposes. The FMS ACC’s replace CALM Fund Control</w:t>
      </w:r>
      <w:r w:rsidRPr="00D27392">
        <w:rPr>
          <w:rFonts w:ascii="Times New Roman" w:hAnsi="Times New Roman"/>
          <w:spacing w:val="-19"/>
          <w:sz w:val="22"/>
        </w:rPr>
        <w:t xml:space="preserve"> </w:t>
      </w:r>
      <w:r w:rsidRPr="00F4490B">
        <w:rPr>
          <w:rFonts w:ascii="Times New Roman" w:hAnsi="Times New Roman"/>
          <w:sz w:val="22"/>
        </w:rPr>
        <w:t>Points.</w:t>
      </w:r>
    </w:p>
    <w:p w14:paraId="32838BDF" w14:textId="77777777" w:rsidR="00F4490B" w:rsidRPr="00F4490B" w:rsidRDefault="00F4490B" w:rsidP="00D27392">
      <w:pPr>
        <w:spacing w:before="1"/>
        <w:rPr>
          <w:rFonts w:ascii="Times New Roman" w:hAnsi="Times New Roman"/>
          <w:szCs w:val="22"/>
        </w:rPr>
      </w:pPr>
    </w:p>
    <w:p w14:paraId="7B99B5B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Technician</w:t>
      </w:r>
    </w:p>
    <w:p w14:paraId="52DC1AB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Service who is responsible for processing accounting</w:t>
      </w:r>
      <w:r w:rsidRPr="00D27392">
        <w:rPr>
          <w:rFonts w:ascii="Times New Roman" w:hAnsi="Times New Roman"/>
          <w:spacing w:val="-23"/>
          <w:sz w:val="22"/>
        </w:rPr>
        <w:t xml:space="preserve"> </w:t>
      </w:r>
      <w:r w:rsidRPr="00F4490B">
        <w:rPr>
          <w:rFonts w:ascii="Times New Roman" w:hAnsi="Times New Roman"/>
          <w:sz w:val="22"/>
        </w:rPr>
        <w:t>transactions.</w:t>
      </w:r>
    </w:p>
    <w:p w14:paraId="60F8FEF2" w14:textId="77777777" w:rsidR="00F4490B" w:rsidRPr="00F4490B" w:rsidRDefault="00F4490B" w:rsidP="00D27392">
      <w:pPr>
        <w:spacing w:before="2"/>
        <w:rPr>
          <w:rFonts w:ascii="Times New Roman" w:hAnsi="Times New Roman"/>
          <w:szCs w:val="22"/>
        </w:rPr>
      </w:pPr>
    </w:p>
    <w:p w14:paraId="4B59736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Profile</w:t>
      </w:r>
    </w:p>
    <w:p w14:paraId="41AD79C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screen display or printout showing a summary of activity on an entire Accounts Receivable (refer</w:t>
      </w:r>
      <w:r w:rsidRPr="00D27392">
        <w:rPr>
          <w:rFonts w:ascii="Times New Roman" w:hAnsi="Times New Roman"/>
          <w:spacing w:val="-29"/>
          <w:sz w:val="22"/>
        </w:rPr>
        <w:t xml:space="preserve"> </w:t>
      </w:r>
      <w:r w:rsidRPr="00F4490B">
        <w:rPr>
          <w:rFonts w:ascii="Times New Roman" w:hAnsi="Times New Roman"/>
          <w:sz w:val="22"/>
        </w:rPr>
        <w:t>to Transaction Profile for a view of a single transaction on an</w:t>
      </w:r>
      <w:r w:rsidRPr="00D27392">
        <w:rPr>
          <w:rFonts w:ascii="Times New Roman" w:hAnsi="Times New Roman"/>
          <w:spacing w:val="-17"/>
          <w:sz w:val="22"/>
        </w:rPr>
        <w:t xml:space="preserve"> </w:t>
      </w:r>
      <w:r w:rsidRPr="00F4490B">
        <w:rPr>
          <w:rFonts w:ascii="Times New Roman" w:hAnsi="Times New Roman"/>
          <w:sz w:val="22"/>
        </w:rPr>
        <w:t>account).</w:t>
      </w:r>
    </w:p>
    <w:p w14:paraId="3724CF8F" w14:textId="77777777" w:rsidR="00F4490B" w:rsidRPr="00F4490B" w:rsidRDefault="00F4490B" w:rsidP="00D27392">
      <w:pPr>
        <w:spacing w:before="1"/>
        <w:rPr>
          <w:rFonts w:ascii="Times New Roman" w:hAnsi="Times New Roman"/>
          <w:szCs w:val="22"/>
        </w:rPr>
      </w:pPr>
    </w:p>
    <w:p w14:paraId="1A3B70C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Receivable</w:t>
      </w:r>
    </w:p>
    <w:p w14:paraId="75613A62" w14:textId="77777777" w:rsidR="00F4490B" w:rsidRPr="00F4490B" w:rsidRDefault="00F4490B" w:rsidP="00D27392">
      <w:pPr>
        <w:pStyle w:val="BodyText"/>
        <w:spacing w:before="35" w:line="273" w:lineRule="auto"/>
        <w:ind w:right="821"/>
        <w:jc w:val="both"/>
        <w:rPr>
          <w:rFonts w:ascii="Times New Roman" w:hAnsi="Times New Roman"/>
        </w:rPr>
      </w:pPr>
      <w:r w:rsidRPr="00F4490B">
        <w:rPr>
          <w:rFonts w:ascii="Times New Roman" w:hAnsi="Times New Roman"/>
          <w:sz w:val="22"/>
        </w:rPr>
        <w:t>In the broadest sense, these are debts owed to the Department of Veterans Affairs. Throughout</w:t>
      </w:r>
      <w:r w:rsidRPr="00D27392">
        <w:rPr>
          <w:rFonts w:ascii="Times New Roman" w:hAnsi="Times New Roman"/>
          <w:spacing w:val="-20"/>
          <w:sz w:val="22"/>
        </w:rPr>
        <w:t xml:space="preserve"> </w:t>
      </w:r>
      <w:r w:rsidRPr="00F4490B">
        <w:rPr>
          <w:rFonts w:ascii="Times New Roman" w:hAnsi="Times New Roman"/>
          <w:sz w:val="22"/>
        </w:rPr>
        <w:t>the documentation, this term is used interchangeably with the term "bills" for ease of expression.</w:t>
      </w:r>
      <w:r w:rsidRPr="00D27392">
        <w:rPr>
          <w:rFonts w:ascii="Times New Roman" w:hAnsi="Times New Roman"/>
          <w:spacing w:val="-25"/>
          <w:sz w:val="22"/>
        </w:rPr>
        <w:t xml:space="preserve"> </w:t>
      </w:r>
      <w:r w:rsidRPr="00F4490B">
        <w:rPr>
          <w:rFonts w:ascii="Times New Roman" w:hAnsi="Times New Roman"/>
          <w:sz w:val="22"/>
        </w:rPr>
        <w:t>The Accounts Receivable section of Fiscal Service is that person or group of people whose duty it is</w:t>
      </w:r>
      <w:r w:rsidRPr="00D27392">
        <w:rPr>
          <w:rFonts w:ascii="Times New Roman" w:hAnsi="Times New Roman"/>
          <w:spacing w:val="-32"/>
          <w:sz w:val="22"/>
        </w:rPr>
        <w:t xml:space="preserve"> </w:t>
      </w:r>
      <w:r w:rsidRPr="00F4490B">
        <w:rPr>
          <w:rFonts w:ascii="Times New Roman" w:hAnsi="Times New Roman"/>
          <w:sz w:val="22"/>
        </w:rPr>
        <w:t>to establish and maintain debtor account</w:t>
      </w:r>
      <w:r w:rsidRPr="00D27392">
        <w:rPr>
          <w:rFonts w:ascii="Times New Roman" w:hAnsi="Times New Roman"/>
          <w:spacing w:val="-9"/>
          <w:sz w:val="22"/>
        </w:rPr>
        <w:t xml:space="preserve"> </w:t>
      </w:r>
      <w:r w:rsidRPr="00F4490B">
        <w:rPr>
          <w:rFonts w:ascii="Times New Roman" w:hAnsi="Times New Roman"/>
          <w:sz w:val="22"/>
        </w:rPr>
        <w:t>records.</w:t>
      </w:r>
    </w:p>
    <w:p w14:paraId="2E09AA21" w14:textId="77777777" w:rsidR="00F4490B" w:rsidRPr="00F4490B" w:rsidRDefault="00F4490B" w:rsidP="00D27392">
      <w:pPr>
        <w:spacing w:before="1"/>
        <w:rPr>
          <w:rFonts w:ascii="Times New Roman" w:hAnsi="Times New Roman"/>
          <w:szCs w:val="22"/>
        </w:rPr>
      </w:pPr>
    </w:p>
    <w:p w14:paraId="43D07673"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 Receivable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Clerk</w:t>
      </w:r>
    </w:p>
    <w:p w14:paraId="2F5CF80A"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who establishes, audits, and maintains the station's debt collection</w:t>
      </w:r>
      <w:r w:rsidRPr="00D27392">
        <w:rPr>
          <w:rFonts w:ascii="Times New Roman" w:hAnsi="Times New Roman"/>
          <w:spacing w:val="-25"/>
          <w:sz w:val="22"/>
        </w:rPr>
        <w:t xml:space="preserve"> </w:t>
      </w:r>
      <w:r w:rsidRPr="00F4490B">
        <w:rPr>
          <w:rFonts w:ascii="Times New Roman" w:hAnsi="Times New Roman"/>
          <w:sz w:val="22"/>
        </w:rPr>
        <w:t>files.</w:t>
      </w:r>
    </w:p>
    <w:p w14:paraId="1CA45E71" w14:textId="77777777" w:rsidR="00F4490B" w:rsidRPr="00F4490B" w:rsidRDefault="00F4490B" w:rsidP="00D27392">
      <w:pPr>
        <w:spacing w:before="1"/>
        <w:rPr>
          <w:rFonts w:ascii="Times New Roman" w:hAnsi="Times New Roman"/>
          <w:szCs w:val="22"/>
        </w:rPr>
      </w:pPr>
    </w:p>
    <w:p w14:paraId="68C7E17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Adjustment</w:t>
      </w:r>
    </w:p>
    <w:p w14:paraId="5721E9A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transaction that makes an administrative change to the principal balance of a Bill or an</w:t>
      </w:r>
      <w:r w:rsidRPr="00D27392">
        <w:rPr>
          <w:rFonts w:ascii="Times New Roman" w:hAnsi="Times New Roman"/>
          <w:spacing w:val="-24"/>
          <w:sz w:val="22"/>
        </w:rPr>
        <w:t xml:space="preserve"> </w:t>
      </w:r>
      <w:r w:rsidRPr="00F4490B">
        <w:rPr>
          <w:rFonts w:ascii="Times New Roman" w:hAnsi="Times New Roman"/>
          <w:sz w:val="22"/>
        </w:rPr>
        <w:t>account.</w:t>
      </w:r>
    </w:p>
    <w:p w14:paraId="4B0D6776" w14:textId="77777777" w:rsidR="00F4490B" w:rsidRPr="00F4490B" w:rsidRDefault="00F4490B" w:rsidP="00D27392">
      <w:pPr>
        <w:spacing w:before="1"/>
        <w:rPr>
          <w:rFonts w:ascii="Times New Roman" w:hAnsi="Times New Roman"/>
          <w:szCs w:val="22"/>
        </w:rPr>
      </w:pPr>
    </w:p>
    <w:p w14:paraId="5C46F1C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Admin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Charge</w:t>
      </w:r>
    </w:p>
    <w:p w14:paraId="28B57BC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administrative charge incurred during the debt collection process and added to an account's</w:t>
      </w:r>
      <w:r w:rsidRPr="00D27392">
        <w:rPr>
          <w:rFonts w:ascii="Times New Roman" w:hAnsi="Times New Roman"/>
          <w:spacing w:val="-26"/>
          <w:sz w:val="22"/>
        </w:rPr>
        <w:t xml:space="preserve"> </w:t>
      </w:r>
      <w:r w:rsidRPr="00F4490B">
        <w:rPr>
          <w:rFonts w:ascii="Times New Roman" w:hAnsi="Times New Roman"/>
          <w:sz w:val="22"/>
        </w:rPr>
        <w:t>principal balance. Fees for locator searches, marshal fees, and court costs are administrative</w:t>
      </w:r>
      <w:r w:rsidRPr="00D27392">
        <w:rPr>
          <w:rFonts w:ascii="Times New Roman" w:hAnsi="Times New Roman"/>
          <w:spacing w:val="-28"/>
          <w:sz w:val="22"/>
        </w:rPr>
        <w:t xml:space="preserve"> </w:t>
      </w:r>
      <w:r w:rsidRPr="00F4490B">
        <w:rPr>
          <w:rFonts w:ascii="Times New Roman" w:hAnsi="Times New Roman"/>
          <w:sz w:val="22"/>
        </w:rPr>
        <w:t>charges.</w:t>
      </w:r>
    </w:p>
    <w:p w14:paraId="555AC5D4" w14:textId="77777777" w:rsidR="00F4490B" w:rsidRPr="00F4490B" w:rsidRDefault="00F4490B" w:rsidP="00D27392">
      <w:pPr>
        <w:spacing w:before="1"/>
        <w:rPr>
          <w:rFonts w:ascii="Times New Roman" w:hAnsi="Times New Roman"/>
          <w:szCs w:val="22"/>
        </w:rPr>
      </w:pPr>
    </w:p>
    <w:p w14:paraId="166440DE"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Agent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Cashier</w:t>
      </w:r>
    </w:p>
    <w:p w14:paraId="1F1938E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person in Fiscal Service (often physically located elsewhere) who makes or receives payments</w:t>
      </w:r>
      <w:r w:rsidRPr="00D27392">
        <w:rPr>
          <w:rFonts w:ascii="Times New Roman" w:hAnsi="Times New Roman"/>
          <w:spacing w:val="-22"/>
          <w:sz w:val="22"/>
        </w:rPr>
        <w:t xml:space="preserve"> </w:t>
      </w:r>
      <w:r w:rsidRPr="00F4490B">
        <w:rPr>
          <w:rFonts w:ascii="Times New Roman" w:hAnsi="Times New Roman"/>
          <w:sz w:val="22"/>
        </w:rPr>
        <w:t>on debtor accounts and issues official</w:t>
      </w:r>
      <w:r w:rsidRPr="00D27392">
        <w:rPr>
          <w:rFonts w:ascii="Times New Roman" w:hAnsi="Times New Roman"/>
          <w:spacing w:val="-13"/>
          <w:sz w:val="22"/>
        </w:rPr>
        <w:t xml:space="preserve"> </w:t>
      </w:r>
      <w:r w:rsidRPr="00F4490B">
        <w:rPr>
          <w:rFonts w:ascii="Times New Roman" w:hAnsi="Times New Roman"/>
          <w:sz w:val="22"/>
        </w:rPr>
        <w:t>receipts.</w:t>
      </w:r>
    </w:p>
    <w:p w14:paraId="25A7B401" w14:textId="77777777" w:rsidR="00F4490B" w:rsidRPr="00F4490B" w:rsidRDefault="00F4490B" w:rsidP="00D27392">
      <w:pPr>
        <w:spacing w:before="2"/>
        <w:rPr>
          <w:rFonts w:ascii="Times New Roman" w:hAnsi="Times New Roman"/>
          <w:szCs w:val="22"/>
        </w:rPr>
      </w:pPr>
    </w:p>
    <w:p w14:paraId="2DB160E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ADP Security</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Officer</w:t>
      </w:r>
    </w:p>
    <w:p w14:paraId="08DF764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individual at your station who is responsible for the security of the computer system, both its</w:t>
      </w:r>
      <w:r w:rsidRPr="00D27392">
        <w:rPr>
          <w:rFonts w:ascii="Times New Roman" w:hAnsi="Times New Roman"/>
          <w:spacing w:val="-28"/>
          <w:sz w:val="22"/>
        </w:rPr>
        <w:t xml:space="preserve"> </w:t>
      </w:r>
      <w:r w:rsidRPr="00F4490B">
        <w:rPr>
          <w:rFonts w:ascii="Times New Roman" w:hAnsi="Times New Roman"/>
          <w:sz w:val="22"/>
        </w:rPr>
        <w:t>physical integrity and the integrity of the records stored in it. Includes overseeing who has access to which</w:t>
      </w:r>
      <w:r w:rsidRPr="00D27392">
        <w:rPr>
          <w:rFonts w:ascii="Times New Roman" w:hAnsi="Times New Roman"/>
          <w:spacing w:val="-33"/>
          <w:sz w:val="22"/>
        </w:rPr>
        <w:t xml:space="preserve"> </w:t>
      </w:r>
      <w:r w:rsidRPr="00F4490B">
        <w:rPr>
          <w:rFonts w:ascii="Times New Roman" w:hAnsi="Times New Roman"/>
          <w:sz w:val="22"/>
        </w:rPr>
        <w:t>files.</w:t>
      </w:r>
    </w:p>
    <w:p w14:paraId="7FC86A82" w14:textId="77777777" w:rsidR="00F4490B" w:rsidRPr="00F4490B" w:rsidRDefault="00F4490B" w:rsidP="00D27392">
      <w:pPr>
        <w:spacing w:before="1"/>
        <w:rPr>
          <w:rFonts w:ascii="Times New Roman" w:hAnsi="Times New Roman"/>
          <w:szCs w:val="22"/>
        </w:rPr>
      </w:pPr>
    </w:p>
    <w:p w14:paraId="46AB07B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AMIS</w:t>
      </w:r>
    </w:p>
    <w:p w14:paraId="2A5304EB" w14:textId="77777777" w:rsidR="00F4490B" w:rsidRDefault="00F4490B" w:rsidP="00D27392">
      <w:pPr>
        <w:pStyle w:val="BodyText"/>
        <w:jc w:val="both"/>
        <w:rPr>
          <w:rFonts w:ascii="Times New Roman" w:hAnsi="Times New Roman"/>
        </w:rPr>
      </w:pPr>
      <w:r w:rsidRPr="00D27392">
        <w:rPr>
          <w:rFonts w:ascii="Times New Roman" w:hAnsi="Times New Roman"/>
          <w:sz w:val="22"/>
          <w:u w:val="single" w:color="000000"/>
        </w:rPr>
        <w:t>Automated Management</w:t>
      </w:r>
      <w:r w:rsidRPr="00F4490B">
        <w:rPr>
          <w:rFonts w:ascii="Times New Roman" w:hAnsi="Times New Roman"/>
          <w:sz w:val="22"/>
        </w:rPr>
        <w:t xml:space="preserve"> Information</w:t>
      </w:r>
      <w:r w:rsidRPr="00D27392">
        <w:rPr>
          <w:rFonts w:ascii="Times New Roman" w:hAnsi="Times New Roman"/>
          <w:spacing w:val="-12"/>
          <w:sz w:val="22"/>
        </w:rPr>
        <w:t xml:space="preserve"> </w:t>
      </w:r>
      <w:r w:rsidRPr="00F4490B">
        <w:rPr>
          <w:rFonts w:ascii="Times New Roman" w:hAnsi="Times New Roman"/>
          <w:sz w:val="22"/>
        </w:rPr>
        <w:t>System.</w:t>
      </w:r>
      <w:r w:rsidRPr="00F4490B">
        <w:rPr>
          <w:rFonts w:ascii="Times New Roman" w:hAnsi="Times New Roman"/>
          <w:sz w:val="22"/>
          <w:szCs w:val="22"/>
        </w:rPr>
        <w:t xml:space="preserve"> </w:t>
      </w:r>
    </w:p>
    <w:p w14:paraId="4DF06943" w14:textId="77777777" w:rsidR="00F4490B" w:rsidRDefault="00F4490B" w:rsidP="00D27392">
      <w:pPr>
        <w:pStyle w:val="BodyText"/>
        <w:jc w:val="both"/>
        <w:rPr>
          <w:rFonts w:ascii="Times New Roman" w:hAnsi="Times New Roman"/>
        </w:rPr>
      </w:pPr>
    </w:p>
    <w:p w14:paraId="1B030A8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Application</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Coordinator</w:t>
      </w:r>
    </w:p>
    <w:p w14:paraId="5EB7B90E"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individuals responsible for the implementation, training and troubleshooting of the AR</w:t>
      </w:r>
      <w:r w:rsidRPr="00D27392">
        <w:rPr>
          <w:rFonts w:ascii="Times New Roman" w:hAnsi="Times New Roman"/>
          <w:spacing w:val="-32"/>
          <w:sz w:val="22"/>
        </w:rPr>
        <w:t xml:space="preserve"> </w:t>
      </w:r>
      <w:r w:rsidRPr="00F4490B">
        <w:rPr>
          <w:rFonts w:ascii="Times New Roman" w:hAnsi="Times New Roman"/>
          <w:sz w:val="22"/>
        </w:rPr>
        <w:t>software package.</w:t>
      </w:r>
    </w:p>
    <w:p w14:paraId="49432A06" w14:textId="77777777" w:rsidR="00F4490B" w:rsidRPr="00F4490B" w:rsidRDefault="00F4490B" w:rsidP="00D27392">
      <w:pPr>
        <w:spacing w:before="1"/>
        <w:rPr>
          <w:rFonts w:ascii="Times New Roman" w:hAnsi="Times New Roman"/>
          <w:szCs w:val="22"/>
        </w:rPr>
      </w:pPr>
    </w:p>
    <w:p w14:paraId="30AFFD2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Batch Number (this is not the FMS batch</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number)</w:t>
      </w:r>
    </w:p>
    <w:p w14:paraId="6A8F73E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number assigned to an Agent Cashier batch</w:t>
      </w:r>
      <w:r w:rsidRPr="00D27392">
        <w:rPr>
          <w:rFonts w:ascii="Times New Roman" w:hAnsi="Times New Roman"/>
          <w:spacing w:val="-8"/>
          <w:sz w:val="22"/>
        </w:rPr>
        <w:t xml:space="preserve"> </w:t>
      </w:r>
      <w:r w:rsidRPr="00F4490B">
        <w:rPr>
          <w:rFonts w:ascii="Times New Roman" w:hAnsi="Times New Roman"/>
          <w:sz w:val="22"/>
        </w:rPr>
        <w:t>payment.</w:t>
      </w:r>
    </w:p>
    <w:p w14:paraId="1C5DF0E9" w14:textId="77777777" w:rsidR="00F4490B" w:rsidRPr="00F4490B" w:rsidRDefault="00F4490B" w:rsidP="00D27392">
      <w:pPr>
        <w:spacing w:before="1"/>
        <w:rPr>
          <w:rFonts w:ascii="Times New Roman" w:hAnsi="Times New Roman"/>
          <w:szCs w:val="22"/>
        </w:rPr>
      </w:pPr>
    </w:p>
    <w:p w14:paraId="5AEFD0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p>
    <w:p w14:paraId="3D1F48CC"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A receivable that has been generated by a billing service or section. See the Bill types 1080, 1081,</w:t>
      </w:r>
      <w:r w:rsidRPr="00D27392">
        <w:rPr>
          <w:rFonts w:ascii="Times New Roman" w:hAnsi="Times New Roman"/>
          <w:spacing w:val="-23"/>
          <w:sz w:val="22"/>
        </w:rPr>
        <w:t xml:space="preserve"> </w:t>
      </w:r>
      <w:r w:rsidRPr="00F4490B">
        <w:rPr>
          <w:rFonts w:ascii="Times New Roman" w:hAnsi="Times New Roman"/>
          <w:sz w:val="22"/>
        </w:rPr>
        <w:t>1114, or</w:t>
      </w:r>
      <w:r w:rsidRPr="00D27392">
        <w:rPr>
          <w:rFonts w:ascii="Times New Roman" w:hAnsi="Times New Roman"/>
          <w:spacing w:val="-4"/>
          <w:sz w:val="22"/>
        </w:rPr>
        <w:t xml:space="preserve"> </w:t>
      </w:r>
      <w:r w:rsidRPr="00F4490B">
        <w:rPr>
          <w:rFonts w:ascii="Times New Roman" w:hAnsi="Times New Roman"/>
          <w:sz w:val="22"/>
        </w:rPr>
        <w:t>UB-82.</w:t>
      </w:r>
    </w:p>
    <w:p w14:paraId="743882B6" w14:textId="77777777" w:rsidR="00F4490B" w:rsidRPr="00F4490B" w:rsidRDefault="00F4490B" w:rsidP="00D27392">
      <w:pPr>
        <w:spacing w:before="1"/>
        <w:rPr>
          <w:rFonts w:ascii="Times New Roman" w:hAnsi="Times New Roman"/>
          <w:szCs w:val="22"/>
        </w:rPr>
      </w:pPr>
    </w:p>
    <w:p w14:paraId="36FB80B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 for</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Collection</w:t>
      </w:r>
    </w:p>
    <w:p w14:paraId="6984FAD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actual Bill produced by an 1114 type billing. Formerly the second (carbon copy) page of</w:t>
      </w:r>
      <w:r w:rsidRPr="00D27392">
        <w:rPr>
          <w:rFonts w:ascii="Times New Roman" w:hAnsi="Times New Roman"/>
          <w:spacing w:val="-18"/>
          <w:sz w:val="22"/>
        </w:rPr>
        <w:t xml:space="preserve"> </w:t>
      </w:r>
      <w:r w:rsidRPr="00F4490B">
        <w:rPr>
          <w:rFonts w:ascii="Times New Roman" w:hAnsi="Times New Roman"/>
          <w:sz w:val="22"/>
        </w:rPr>
        <w:t>the preprinted Form 1114 — now only accessible to the Accounts Receivable Section as an electronic</w:t>
      </w:r>
      <w:r w:rsidRPr="00D27392">
        <w:rPr>
          <w:rFonts w:ascii="Times New Roman" w:hAnsi="Times New Roman"/>
          <w:spacing w:val="-30"/>
          <w:sz w:val="22"/>
        </w:rPr>
        <w:t xml:space="preserve"> </w:t>
      </w:r>
      <w:r w:rsidRPr="00F4490B">
        <w:rPr>
          <w:rFonts w:ascii="Times New Roman" w:hAnsi="Times New Roman"/>
          <w:sz w:val="22"/>
        </w:rPr>
        <w:t>Bill.</w:t>
      </w:r>
    </w:p>
    <w:p w14:paraId="2D96E8B6" w14:textId="77777777" w:rsidR="00F4490B" w:rsidRPr="00F4490B" w:rsidRDefault="00F4490B" w:rsidP="00D27392">
      <w:pPr>
        <w:spacing w:before="1"/>
        <w:rPr>
          <w:rFonts w:ascii="Times New Roman" w:hAnsi="Times New Roman"/>
          <w:szCs w:val="22"/>
        </w:rPr>
      </w:pPr>
    </w:p>
    <w:p w14:paraId="116A5E3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Clerk</w:t>
      </w:r>
    </w:p>
    <w:p w14:paraId="38AD447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That person in a billing service or section that is responsible for generating</w:t>
      </w:r>
      <w:r w:rsidRPr="00D27392">
        <w:rPr>
          <w:rFonts w:ascii="Times New Roman" w:hAnsi="Times New Roman"/>
          <w:spacing w:val="-30"/>
          <w:sz w:val="22"/>
        </w:rPr>
        <w:t xml:space="preserve"> </w:t>
      </w:r>
      <w:r w:rsidRPr="00F4490B">
        <w:rPr>
          <w:rFonts w:ascii="Times New Roman" w:hAnsi="Times New Roman"/>
          <w:sz w:val="22"/>
        </w:rPr>
        <w:t>bills.</w:t>
      </w:r>
    </w:p>
    <w:p w14:paraId="6A294773" w14:textId="77777777" w:rsidR="00F4490B" w:rsidRPr="00F4490B" w:rsidRDefault="00F4490B" w:rsidP="00D27392">
      <w:pPr>
        <w:spacing w:before="1"/>
        <w:rPr>
          <w:rFonts w:ascii="Times New Roman" w:hAnsi="Times New Roman"/>
          <w:szCs w:val="22"/>
        </w:rPr>
      </w:pPr>
    </w:p>
    <w:p w14:paraId="4CA6F10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Cycle</w:t>
      </w:r>
    </w:p>
    <w:p w14:paraId="3B7962C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life cycle of a Bill. From generation through approval, transmission to AR, mailing to the debtor,</w:t>
      </w:r>
      <w:r w:rsidRPr="00D27392">
        <w:rPr>
          <w:rFonts w:ascii="Times New Roman" w:hAnsi="Times New Roman"/>
          <w:spacing w:val="-31"/>
          <w:sz w:val="22"/>
        </w:rPr>
        <w:t xml:space="preserve"> </w:t>
      </w:r>
      <w:r w:rsidRPr="00F4490B">
        <w:rPr>
          <w:rFonts w:ascii="Times New Roman" w:hAnsi="Times New Roman"/>
          <w:sz w:val="22"/>
        </w:rPr>
        <w:t>and being liquidated by posted payments until the debt has been</w:t>
      </w:r>
      <w:r w:rsidRPr="00D27392">
        <w:rPr>
          <w:rFonts w:ascii="Times New Roman" w:hAnsi="Times New Roman"/>
          <w:spacing w:val="-12"/>
          <w:sz w:val="22"/>
        </w:rPr>
        <w:t xml:space="preserve"> </w:t>
      </w:r>
      <w:r w:rsidRPr="00F4490B">
        <w:rPr>
          <w:rFonts w:ascii="Times New Roman" w:hAnsi="Times New Roman"/>
          <w:sz w:val="22"/>
        </w:rPr>
        <w:t>paid.</w:t>
      </w:r>
    </w:p>
    <w:p w14:paraId="3ACE24FC" w14:textId="77777777" w:rsidR="00F4490B" w:rsidRPr="00F4490B" w:rsidRDefault="00F4490B" w:rsidP="00D27392">
      <w:pPr>
        <w:spacing w:before="1"/>
        <w:rPr>
          <w:rFonts w:ascii="Times New Roman" w:hAnsi="Times New Roman"/>
          <w:szCs w:val="22"/>
        </w:rPr>
      </w:pPr>
    </w:p>
    <w:p w14:paraId="116DAB1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37497F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Each Bill has a unique number, tracked by service/section, which is used to identify it. It is</w:t>
      </w:r>
      <w:r w:rsidRPr="00D27392">
        <w:rPr>
          <w:rFonts w:ascii="Times New Roman" w:hAnsi="Times New Roman"/>
          <w:spacing w:val="-27"/>
          <w:sz w:val="22"/>
        </w:rPr>
        <w:t xml:space="preserve"> </w:t>
      </w:r>
      <w:r w:rsidRPr="00F4490B">
        <w:rPr>
          <w:rFonts w:ascii="Times New Roman" w:hAnsi="Times New Roman"/>
          <w:sz w:val="22"/>
        </w:rPr>
        <w:t>usually assigned automatically by the system (see Common Bill Numbering</w:t>
      </w:r>
      <w:r w:rsidRPr="00D27392">
        <w:rPr>
          <w:rFonts w:ascii="Times New Roman" w:hAnsi="Times New Roman"/>
          <w:spacing w:val="-19"/>
          <w:sz w:val="22"/>
        </w:rPr>
        <w:t xml:space="preserve"> </w:t>
      </w:r>
      <w:r w:rsidRPr="00F4490B">
        <w:rPr>
          <w:rFonts w:ascii="Times New Roman" w:hAnsi="Times New Roman"/>
          <w:sz w:val="22"/>
        </w:rPr>
        <w:t>Series).</w:t>
      </w:r>
    </w:p>
    <w:p w14:paraId="19AD2BCB" w14:textId="77777777" w:rsidR="00F4490B" w:rsidRPr="00F4490B" w:rsidRDefault="00F4490B" w:rsidP="00D27392">
      <w:pPr>
        <w:spacing w:before="2"/>
        <w:rPr>
          <w:rFonts w:ascii="Times New Roman" w:hAnsi="Times New Roman"/>
          <w:szCs w:val="22"/>
        </w:rPr>
      </w:pPr>
    </w:p>
    <w:p w14:paraId="2375B98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(BD)</w:t>
      </w:r>
    </w:p>
    <w:p w14:paraId="765A4A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created by using the Billing module in the AR system: an SF-1080</w:t>
      </w:r>
      <w:r w:rsidRPr="00D27392">
        <w:rPr>
          <w:rFonts w:ascii="Times New Roman" w:hAnsi="Times New Roman"/>
          <w:spacing w:val="-18"/>
          <w:sz w:val="22"/>
        </w:rPr>
        <w:t xml:space="preserve"> </w:t>
      </w:r>
      <w:r w:rsidRPr="00F4490B">
        <w:rPr>
          <w:rFonts w:ascii="Times New Roman" w:hAnsi="Times New Roman"/>
          <w:sz w:val="22"/>
        </w:rPr>
        <w:t>or and</w:t>
      </w:r>
      <w:r w:rsidRPr="00D27392">
        <w:rPr>
          <w:rFonts w:ascii="Times New Roman" w:hAnsi="Times New Roman"/>
          <w:spacing w:val="-2"/>
          <w:sz w:val="22"/>
        </w:rPr>
        <w:t xml:space="preserve"> </w:t>
      </w:r>
      <w:r w:rsidRPr="00F4490B">
        <w:rPr>
          <w:rFonts w:ascii="Times New Roman" w:hAnsi="Times New Roman"/>
          <w:sz w:val="22"/>
        </w:rPr>
        <w:t>OF-1114.</w:t>
      </w:r>
    </w:p>
    <w:p w14:paraId="00E9ED85" w14:textId="77777777" w:rsidR="00F4490B" w:rsidRPr="00F4490B" w:rsidRDefault="00F4490B" w:rsidP="00D27392">
      <w:pPr>
        <w:spacing w:before="1"/>
        <w:rPr>
          <w:rFonts w:ascii="Times New Roman" w:hAnsi="Times New Roman"/>
          <w:szCs w:val="22"/>
        </w:rPr>
      </w:pPr>
    </w:p>
    <w:p w14:paraId="2949BE17"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Budget Object Code</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(BOC)</w:t>
      </w:r>
    </w:p>
    <w:p w14:paraId="0D0E49B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Four-digit number used to identify purchases. The FMS BOC’s are equivalent to CALM</w:t>
      </w:r>
      <w:r w:rsidRPr="00D27392">
        <w:rPr>
          <w:rFonts w:ascii="Times New Roman" w:hAnsi="Times New Roman"/>
          <w:spacing w:val="-23"/>
          <w:sz w:val="22"/>
        </w:rPr>
        <w:t xml:space="preserve"> </w:t>
      </w:r>
      <w:r w:rsidRPr="00F4490B">
        <w:rPr>
          <w:rFonts w:ascii="Times New Roman" w:hAnsi="Times New Roman"/>
          <w:sz w:val="22"/>
        </w:rPr>
        <w:t>subaccounts.</w:t>
      </w:r>
    </w:p>
    <w:p w14:paraId="782F53F3" w14:textId="77777777" w:rsidR="00F4490B" w:rsidRPr="00D27392" w:rsidRDefault="00F4490B" w:rsidP="00D27392">
      <w:pPr>
        <w:spacing w:before="1"/>
        <w:rPr>
          <w:rFonts w:ascii="Times New Roman" w:hAnsi="Times New Roman"/>
        </w:rPr>
      </w:pPr>
    </w:p>
    <w:p w14:paraId="4AB47EA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Cash Receipt</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(CR)</w:t>
      </w:r>
    </w:p>
    <w:p w14:paraId="096AFDE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used to record deposit information from the SF-215 Deposit</w:t>
      </w:r>
      <w:r w:rsidRPr="00D27392">
        <w:rPr>
          <w:rFonts w:ascii="Times New Roman" w:hAnsi="Times New Roman"/>
          <w:spacing w:val="-24"/>
          <w:sz w:val="22"/>
        </w:rPr>
        <w:t xml:space="preserve"> </w:t>
      </w:r>
      <w:r w:rsidRPr="00F4490B">
        <w:rPr>
          <w:rFonts w:ascii="Times New Roman" w:hAnsi="Times New Roman"/>
          <w:sz w:val="22"/>
        </w:rPr>
        <w:t>Ticket into FMS.</w:t>
      </w:r>
    </w:p>
    <w:p w14:paraId="689BFDE1" w14:textId="77777777" w:rsidR="00F4490B" w:rsidRPr="00F4490B" w:rsidRDefault="00F4490B" w:rsidP="00D27392">
      <w:pPr>
        <w:spacing w:before="2"/>
        <w:rPr>
          <w:rFonts w:ascii="Times New Roman" w:hAnsi="Times New Roman"/>
          <w:szCs w:val="22"/>
        </w:rPr>
      </w:pPr>
    </w:p>
    <w:p w14:paraId="436794F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(Hospital</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Care)</w:t>
      </w:r>
    </w:p>
    <w:p w14:paraId="77CA23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inpatient care in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28"/>
          <w:sz w:val="22"/>
        </w:rPr>
        <w:t xml:space="preserve"> </w:t>
      </w:r>
      <w:r w:rsidRPr="00F4490B">
        <w:rPr>
          <w:rFonts w:ascii="Times New Roman" w:hAnsi="Times New Roman"/>
          <w:sz w:val="22"/>
        </w:rPr>
        <w:t>unit.</w:t>
      </w:r>
    </w:p>
    <w:p w14:paraId="20D0A898" w14:textId="77777777" w:rsidR="00F4490B" w:rsidRPr="00F4490B" w:rsidRDefault="00F4490B" w:rsidP="00D27392">
      <w:pPr>
        <w:spacing w:before="1"/>
        <w:rPr>
          <w:rFonts w:ascii="Times New Roman" w:hAnsi="Times New Roman"/>
          <w:szCs w:val="22"/>
        </w:rPr>
      </w:pPr>
    </w:p>
    <w:p w14:paraId="7FE087F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(Nursing Home</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Care)</w:t>
      </w:r>
    </w:p>
    <w:p w14:paraId="63CBEF48"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long-term care in a VA Nursing Home;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21A788FB" w14:textId="77777777" w:rsidR="00F4490B" w:rsidRPr="00F4490B" w:rsidRDefault="00F4490B" w:rsidP="00D27392">
      <w:pPr>
        <w:spacing w:before="1"/>
        <w:rPr>
          <w:rFonts w:ascii="Times New Roman" w:hAnsi="Times New Roman"/>
          <w:szCs w:val="22"/>
        </w:rPr>
      </w:pPr>
    </w:p>
    <w:p w14:paraId="333EC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(Outpatient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Care)</w:t>
      </w:r>
    </w:p>
    <w:p w14:paraId="0A6F83DA"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Entitlement category for outpatient care at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7321F73E" w14:textId="77777777" w:rsidR="00F4490B" w:rsidRPr="00F4490B" w:rsidRDefault="00F4490B" w:rsidP="00D27392">
      <w:pPr>
        <w:spacing w:before="1"/>
        <w:rPr>
          <w:rFonts w:ascii="Times New Roman" w:hAnsi="Times New Roman"/>
          <w:szCs w:val="22"/>
        </w:rPr>
      </w:pPr>
    </w:p>
    <w:p w14:paraId="7916F67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Common Bill Numbering</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Series</w:t>
      </w:r>
    </w:p>
    <w:p w14:paraId="00F91CB4"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series</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numbers</w:t>
      </w:r>
      <w:r w:rsidRPr="00D27392">
        <w:rPr>
          <w:rFonts w:ascii="Times New Roman" w:hAnsi="Times New Roman"/>
          <w:spacing w:val="-3"/>
          <w:sz w:val="22"/>
        </w:rPr>
        <w:t xml:space="preserve"> </w:t>
      </w:r>
      <w:r w:rsidRPr="00F4490B">
        <w:rPr>
          <w:rFonts w:ascii="Times New Roman" w:hAnsi="Times New Roman"/>
          <w:sz w:val="22"/>
        </w:rPr>
        <w:t>set</w:t>
      </w:r>
      <w:r w:rsidRPr="00D27392">
        <w:rPr>
          <w:rFonts w:ascii="Times New Roman" w:hAnsi="Times New Roman"/>
          <w:spacing w:val="-3"/>
          <w:sz w:val="22"/>
        </w:rPr>
        <w:t xml:space="preserve"> </w:t>
      </w:r>
      <w:r w:rsidRPr="00F4490B">
        <w:rPr>
          <w:rFonts w:ascii="Times New Roman" w:hAnsi="Times New Roman"/>
          <w:sz w:val="22"/>
        </w:rPr>
        <w:t>aside</w:t>
      </w:r>
      <w:r w:rsidRPr="00D27392">
        <w:rPr>
          <w:rFonts w:ascii="Times New Roman" w:hAnsi="Times New Roman"/>
          <w:spacing w:val="-1"/>
          <w:sz w:val="22"/>
        </w:rPr>
        <w:t xml:space="preserve"> </w:t>
      </w:r>
      <w:r w:rsidRPr="00F4490B">
        <w:rPr>
          <w:rFonts w:ascii="Times New Roman" w:hAnsi="Times New Roman"/>
          <w:sz w:val="22"/>
        </w:rPr>
        <w:t>for</w:t>
      </w:r>
      <w:r w:rsidRPr="00D27392">
        <w:rPr>
          <w:rFonts w:ascii="Times New Roman" w:hAnsi="Times New Roman"/>
          <w:spacing w:val="-1"/>
          <w:sz w:val="22"/>
        </w:rPr>
        <w:t xml:space="preserve"> </w:t>
      </w:r>
      <w:r w:rsidRPr="00F4490B">
        <w:rPr>
          <w:rFonts w:ascii="Times New Roman" w:hAnsi="Times New Roman"/>
          <w:sz w:val="22"/>
        </w:rPr>
        <w:t>each</w:t>
      </w:r>
      <w:r w:rsidRPr="00D27392">
        <w:rPr>
          <w:rFonts w:ascii="Times New Roman" w:hAnsi="Times New Roman"/>
          <w:spacing w:val="-1"/>
          <w:sz w:val="22"/>
        </w:rPr>
        <w:t xml:space="preserve"> </w:t>
      </w:r>
      <w:r w:rsidRPr="00F4490B">
        <w:rPr>
          <w:rFonts w:ascii="Times New Roman" w:hAnsi="Times New Roman"/>
          <w:sz w:val="22"/>
        </w:rPr>
        <w:t>billing</w:t>
      </w:r>
      <w:r w:rsidRPr="00D27392">
        <w:rPr>
          <w:rFonts w:ascii="Times New Roman" w:hAnsi="Times New Roman"/>
          <w:spacing w:val="-4"/>
          <w:sz w:val="22"/>
        </w:rPr>
        <w:t xml:space="preserve"> </w:t>
      </w:r>
      <w:r w:rsidRPr="00F4490B">
        <w:rPr>
          <w:rFonts w:ascii="Times New Roman" w:hAnsi="Times New Roman"/>
          <w:sz w:val="22"/>
        </w:rPr>
        <w:t>service/section,</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3"/>
          <w:sz w:val="22"/>
        </w:rPr>
        <w:t xml:space="preserve"> </w:t>
      </w:r>
      <w:r w:rsidRPr="00F4490B">
        <w:rPr>
          <w:rFonts w:ascii="Times New Roman" w:hAnsi="Times New Roman"/>
          <w:sz w:val="22"/>
        </w:rPr>
        <w:t>system</w:t>
      </w:r>
      <w:r w:rsidRPr="00D27392">
        <w:rPr>
          <w:rFonts w:ascii="Times New Roman" w:hAnsi="Times New Roman"/>
          <w:spacing w:val="-5"/>
          <w:sz w:val="22"/>
        </w:rPr>
        <w:t xml:space="preserve"> </w:t>
      </w:r>
      <w:r w:rsidRPr="00F4490B">
        <w:rPr>
          <w:rFonts w:ascii="Times New Roman" w:hAnsi="Times New Roman"/>
          <w:sz w:val="22"/>
        </w:rPr>
        <w:t>uses</w:t>
      </w:r>
      <w:r w:rsidRPr="00D27392">
        <w:rPr>
          <w:rFonts w:ascii="Times New Roman" w:hAnsi="Times New Roman"/>
          <w:spacing w:val="-1"/>
          <w:sz w:val="22"/>
        </w:rPr>
        <w:t xml:space="preserve"> </w:t>
      </w:r>
      <w:r w:rsidRPr="00F4490B">
        <w:rPr>
          <w:rFonts w:ascii="Times New Roman" w:hAnsi="Times New Roman"/>
          <w:sz w:val="22"/>
        </w:rPr>
        <w:t>this</w:t>
      </w:r>
      <w:r w:rsidRPr="00D27392">
        <w:rPr>
          <w:rFonts w:ascii="Times New Roman" w:hAnsi="Times New Roman"/>
          <w:spacing w:val="-6"/>
          <w:sz w:val="22"/>
        </w:rPr>
        <w:t xml:space="preserve"> </w:t>
      </w:r>
      <w:r w:rsidRPr="00F4490B">
        <w:rPr>
          <w:rFonts w:ascii="Times New Roman" w:hAnsi="Times New Roman"/>
          <w:sz w:val="22"/>
        </w:rPr>
        <w:t>series</w:t>
      </w:r>
      <w:r w:rsidRPr="00D27392">
        <w:rPr>
          <w:rFonts w:ascii="Times New Roman" w:hAnsi="Times New Roman"/>
          <w:spacing w:val="-3"/>
          <w:sz w:val="22"/>
        </w:rPr>
        <w:t xml:space="preserve"> </w:t>
      </w:r>
      <w:r w:rsidRPr="00F4490B">
        <w:rPr>
          <w:rFonts w:ascii="Times New Roman" w:hAnsi="Times New Roman"/>
          <w:sz w:val="22"/>
        </w:rPr>
        <w:t>to</w:t>
      </w:r>
      <w:r w:rsidRPr="00D27392">
        <w:rPr>
          <w:rFonts w:ascii="Times New Roman" w:hAnsi="Times New Roman"/>
          <w:spacing w:val="-1"/>
          <w:sz w:val="22"/>
        </w:rPr>
        <w:t xml:space="preserve"> </w:t>
      </w:r>
      <w:r w:rsidRPr="00F4490B">
        <w:rPr>
          <w:rFonts w:ascii="Times New Roman" w:hAnsi="Times New Roman"/>
          <w:sz w:val="22"/>
        </w:rPr>
        <w:t>assign</w:t>
      </w:r>
      <w:r w:rsidRPr="00D27392">
        <w:rPr>
          <w:rFonts w:ascii="Times New Roman" w:hAnsi="Times New Roman"/>
          <w:spacing w:val="-1"/>
          <w:sz w:val="22"/>
        </w:rPr>
        <w:t xml:space="preserve"> </w:t>
      </w:r>
      <w:r w:rsidRPr="00F4490B">
        <w:rPr>
          <w:rFonts w:ascii="Times New Roman" w:hAnsi="Times New Roman"/>
          <w:sz w:val="22"/>
        </w:rPr>
        <w:t>Bill numbers automatically whenever the billing clerk needs to generate a new</w:t>
      </w:r>
      <w:r w:rsidRPr="00D27392">
        <w:rPr>
          <w:rFonts w:ascii="Times New Roman" w:hAnsi="Times New Roman"/>
          <w:spacing w:val="-22"/>
          <w:sz w:val="22"/>
        </w:rPr>
        <w:t xml:space="preserve"> </w:t>
      </w:r>
      <w:r w:rsidRPr="00F4490B">
        <w:rPr>
          <w:rFonts w:ascii="Times New Roman" w:hAnsi="Times New Roman"/>
          <w:sz w:val="22"/>
        </w:rPr>
        <w:t>Bill.</w:t>
      </w:r>
    </w:p>
    <w:p w14:paraId="6FCEDC29" w14:textId="77777777" w:rsidR="00F4490B" w:rsidRPr="00F4490B" w:rsidRDefault="00F4490B" w:rsidP="00D27392">
      <w:pPr>
        <w:spacing w:before="1"/>
        <w:rPr>
          <w:rFonts w:ascii="Times New Roman" w:hAnsi="Times New Roman"/>
          <w:szCs w:val="22"/>
        </w:rPr>
      </w:pPr>
    </w:p>
    <w:p w14:paraId="6DE108A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Numbering</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Series</w:t>
      </w:r>
    </w:p>
    <w:p w14:paraId="6D14F7E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Numbers used by Accounting Technicians to generate new accounting transactions for AR.</w:t>
      </w:r>
      <w:r w:rsidRPr="00D27392">
        <w:rPr>
          <w:rFonts w:ascii="Times New Roman" w:hAnsi="Times New Roman"/>
          <w:spacing w:val="-23"/>
          <w:sz w:val="22"/>
        </w:rPr>
        <w:t xml:space="preserve"> </w:t>
      </w:r>
      <w:r w:rsidRPr="00F4490B">
        <w:rPr>
          <w:rFonts w:ascii="Times New Roman" w:hAnsi="Times New Roman"/>
          <w:sz w:val="22"/>
        </w:rPr>
        <w:t>The Application Coordinators will establish the Common Numbering Series used by your</w:t>
      </w:r>
      <w:r w:rsidRPr="00D27392">
        <w:rPr>
          <w:rFonts w:ascii="Times New Roman" w:hAnsi="Times New Roman"/>
          <w:spacing w:val="-36"/>
          <w:sz w:val="22"/>
        </w:rPr>
        <w:t xml:space="preserve"> </w:t>
      </w:r>
      <w:r w:rsidRPr="00F4490B">
        <w:rPr>
          <w:rFonts w:ascii="Times New Roman" w:hAnsi="Times New Roman"/>
          <w:sz w:val="22"/>
        </w:rPr>
        <w:t>facility.</w:t>
      </w:r>
    </w:p>
    <w:p w14:paraId="58775D04" w14:textId="77777777" w:rsidR="00F4490B" w:rsidRPr="00F4490B" w:rsidRDefault="00F4490B" w:rsidP="00D27392">
      <w:pPr>
        <w:spacing w:before="1"/>
        <w:rPr>
          <w:rFonts w:ascii="Times New Roman" w:hAnsi="Times New Roman"/>
          <w:szCs w:val="22"/>
        </w:rPr>
      </w:pPr>
    </w:p>
    <w:p w14:paraId="7638454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Correction</w:t>
      </w:r>
    </w:p>
    <w:p w14:paraId="67C6CB6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change made to a billing record before the initial Bill is</w:t>
      </w:r>
      <w:r w:rsidRPr="00D27392">
        <w:rPr>
          <w:rFonts w:ascii="Times New Roman" w:hAnsi="Times New Roman"/>
          <w:spacing w:val="-26"/>
          <w:sz w:val="22"/>
        </w:rPr>
        <w:t xml:space="preserve"> </w:t>
      </w:r>
      <w:r w:rsidRPr="00F4490B">
        <w:rPr>
          <w:rFonts w:ascii="Times New Roman" w:hAnsi="Times New Roman"/>
          <w:sz w:val="22"/>
        </w:rPr>
        <w:t>generated.</w:t>
      </w:r>
    </w:p>
    <w:p w14:paraId="5075E5CA" w14:textId="77777777" w:rsidR="00F4490B" w:rsidRPr="00F4490B" w:rsidRDefault="00F4490B" w:rsidP="00D27392">
      <w:pPr>
        <w:spacing w:before="1"/>
        <w:rPr>
          <w:rFonts w:ascii="Times New Roman" w:hAnsi="Times New Roman"/>
          <w:szCs w:val="22"/>
        </w:rPr>
      </w:pPr>
    </w:p>
    <w:p w14:paraId="55FD592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COWC</w:t>
      </w:r>
    </w:p>
    <w:p w14:paraId="73517CF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Committee on Waivers and Compromise. An appellate body, located in The Department of</w:t>
      </w:r>
      <w:r w:rsidRPr="00D27392">
        <w:rPr>
          <w:rFonts w:ascii="Times New Roman" w:hAnsi="Times New Roman"/>
          <w:spacing w:val="-29"/>
          <w:sz w:val="22"/>
        </w:rPr>
        <w:t xml:space="preserve"> </w:t>
      </w:r>
      <w:r w:rsidRPr="00F4490B">
        <w:rPr>
          <w:rFonts w:ascii="Times New Roman" w:hAnsi="Times New Roman"/>
          <w:sz w:val="22"/>
        </w:rPr>
        <w:t>Veterans Affairs Veterans Benefits Administration Regional</w:t>
      </w:r>
      <w:r w:rsidRPr="00D27392">
        <w:rPr>
          <w:rFonts w:ascii="Times New Roman" w:hAnsi="Times New Roman"/>
          <w:spacing w:val="-20"/>
          <w:sz w:val="22"/>
        </w:rPr>
        <w:t xml:space="preserve"> </w:t>
      </w:r>
      <w:r w:rsidRPr="00F4490B">
        <w:rPr>
          <w:rFonts w:ascii="Times New Roman" w:hAnsi="Times New Roman"/>
          <w:sz w:val="22"/>
        </w:rPr>
        <w:t>Offices.</w:t>
      </w:r>
    </w:p>
    <w:p w14:paraId="1834D79F" w14:textId="77777777" w:rsidR="00F4490B" w:rsidRPr="00F4490B" w:rsidRDefault="00F4490B" w:rsidP="00D27392">
      <w:pPr>
        <w:spacing w:before="1"/>
        <w:rPr>
          <w:rFonts w:ascii="Times New Roman" w:hAnsi="Times New Roman"/>
          <w:szCs w:val="22"/>
        </w:rPr>
      </w:pPr>
    </w:p>
    <w:p w14:paraId="3E409CD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Credit</w:t>
      </w:r>
    </w:p>
    <w:p w14:paraId="4FCDD9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payment which, when posted to an account, reduces the principal balance (the debt).</w:t>
      </w:r>
      <w:r w:rsidRPr="00D27392">
        <w:rPr>
          <w:rFonts w:ascii="Times New Roman" w:hAnsi="Times New Roman"/>
          <w:spacing w:val="-19"/>
          <w:sz w:val="22"/>
        </w:rPr>
        <w:t xml:space="preserve"> </w:t>
      </w:r>
      <w:r w:rsidRPr="00F4490B">
        <w:rPr>
          <w:rFonts w:ascii="Times New Roman" w:hAnsi="Times New Roman"/>
          <w:sz w:val="22"/>
        </w:rPr>
        <w:t>Scheduled payments under a repayment plan are</w:t>
      </w:r>
      <w:r w:rsidRPr="00D27392">
        <w:rPr>
          <w:rFonts w:ascii="Times New Roman" w:hAnsi="Times New Roman"/>
          <w:spacing w:val="-7"/>
          <w:sz w:val="22"/>
        </w:rPr>
        <w:t xml:space="preserve"> </w:t>
      </w:r>
      <w:r w:rsidRPr="00F4490B">
        <w:rPr>
          <w:rFonts w:ascii="Times New Roman" w:hAnsi="Times New Roman"/>
          <w:sz w:val="22"/>
        </w:rPr>
        <w:t>credits.</w:t>
      </w:r>
    </w:p>
    <w:p w14:paraId="27102FA4" w14:textId="77777777" w:rsidR="00F4490B" w:rsidRPr="00F4490B" w:rsidRDefault="00F4490B" w:rsidP="00D27392">
      <w:pPr>
        <w:spacing w:before="1"/>
        <w:rPr>
          <w:rFonts w:ascii="Times New Roman" w:hAnsi="Times New Roman"/>
          <w:szCs w:val="22"/>
        </w:rPr>
      </w:pPr>
    </w:p>
    <w:p w14:paraId="3300803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Crime of Personal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Violence</w:t>
      </w:r>
    </w:p>
    <w:p w14:paraId="3542BAEF"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The</w:t>
      </w:r>
      <w:r w:rsidRPr="00D27392">
        <w:rPr>
          <w:rFonts w:ascii="Times New Roman" w:hAnsi="Times New Roman"/>
          <w:spacing w:val="-4"/>
          <w:sz w:val="22"/>
        </w:rPr>
        <w:t xml:space="preserve"> </w:t>
      </w:r>
      <w:r w:rsidRPr="00F4490B">
        <w:rPr>
          <w:rFonts w:ascii="Times New Roman" w:hAnsi="Times New Roman"/>
          <w:sz w:val="22"/>
        </w:rPr>
        <w:t>result</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2"/>
          <w:sz w:val="22"/>
        </w:rPr>
        <w:t xml:space="preserve"> </w:t>
      </w: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crime</w:t>
      </w:r>
      <w:r w:rsidRPr="00D27392">
        <w:rPr>
          <w:rFonts w:ascii="Times New Roman" w:hAnsi="Times New Roman"/>
          <w:spacing w:val="-2"/>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personal</w:t>
      </w:r>
      <w:r w:rsidRPr="00D27392">
        <w:rPr>
          <w:rFonts w:ascii="Times New Roman" w:hAnsi="Times New Roman"/>
          <w:spacing w:val="-4"/>
          <w:sz w:val="22"/>
        </w:rPr>
        <w:t xml:space="preserve"> </w:t>
      </w:r>
      <w:r w:rsidRPr="00F4490B">
        <w:rPr>
          <w:rFonts w:ascii="Times New Roman" w:hAnsi="Times New Roman"/>
          <w:sz w:val="22"/>
        </w:rPr>
        <w:t>violence;</w:t>
      </w:r>
      <w:r w:rsidRPr="00D27392">
        <w:rPr>
          <w:rFonts w:ascii="Times New Roman" w:hAnsi="Times New Roman"/>
          <w:spacing w:val="-1"/>
          <w:sz w:val="22"/>
        </w:rPr>
        <w:t xml:space="preserve"> </w:t>
      </w:r>
      <w:r w:rsidRPr="00F4490B">
        <w:rPr>
          <w:rFonts w:ascii="Times New Roman" w:hAnsi="Times New Roman"/>
          <w:sz w:val="22"/>
        </w:rPr>
        <w:t>occurs</w:t>
      </w:r>
      <w:r w:rsidRPr="00D27392">
        <w:rPr>
          <w:rFonts w:ascii="Times New Roman" w:hAnsi="Times New Roman"/>
          <w:spacing w:val="-4"/>
          <w:sz w:val="22"/>
        </w:rPr>
        <w:t xml:space="preserve"> </w:t>
      </w:r>
      <w:r w:rsidRPr="00F4490B">
        <w:rPr>
          <w:rFonts w:ascii="Times New Roman" w:hAnsi="Times New Roman"/>
          <w:sz w:val="22"/>
        </w:rPr>
        <w:t>in</w:t>
      </w:r>
      <w:r w:rsidRPr="00D27392">
        <w:rPr>
          <w:rFonts w:ascii="Times New Roman" w:hAnsi="Times New Roman"/>
          <w:spacing w:val="-5"/>
          <w:sz w:val="22"/>
        </w:rPr>
        <w:t xml:space="preserve"> </w:t>
      </w:r>
      <w:r w:rsidRPr="00F4490B">
        <w:rPr>
          <w:rFonts w:ascii="Times New Roman" w:hAnsi="Times New Roman"/>
          <w:sz w:val="22"/>
        </w:rPr>
        <w:t>a</w:t>
      </w:r>
      <w:r w:rsidRPr="00D27392">
        <w:rPr>
          <w:rFonts w:ascii="Times New Roman" w:hAnsi="Times New Roman"/>
          <w:spacing w:val="-4"/>
          <w:sz w:val="22"/>
        </w:rPr>
        <w:t xml:space="preserve"> </w:t>
      </w:r>
      <w:r w:rsidRPr="00F4490B">
        <w:rPr>
          <w:rFonts w:ascii="Times New Roman" w:hAnsi="Times New Roman"/>
          <w:sz w:val="22"/>
        </w:rPr>
        <w:t>state</w:t>
      </w:r>
      <w:r w:rsidRPr="00D27392">
        <w:rPr>
          <w:rFonts w:ascii="Times New Roman" w:hAnsi="Times New Roman"/>
          <w:spacing w:val="-2"/>
          <w:sz w:val="22"/>
        </w:rPr>
        <w:t xml:space="preserve"> </w:t>
      </w:r>
      <w:r w:rsidRPr="00F4490B">
        <w:rPr>
          <w:rFonts w:ascii="Times New Roman" w:hAnsi="Times New Roman"/>
          <w:sz w:val="22"/>
        </w:rPr>
        <w:t>where</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2"/>
          <w:sz w:val="22"/>
        </w:rPr>
        <w:t xml:space="preserve"> </w:t>
      </w:r>
      <w:r w:rsidRPr="00F4490B">
        <w:rPr>
          <w:rFonts w:ascii="Times New Roman" w:hAnsi="Times New Roman"/>
          <w:sz w:val="22"/>
        </w:rPr>
        <w:t>victim</w:t>
      </w:r>
      <w:r w:rsidRPr="00D27392">
        <w:rPr>
          <w:rFonts w:ascii="Times New Roman" w:hAnsi="Times New Roman"/>
          <w:spacing w:val="-5"/>
          <w:sz w:val="22"/>
        </w:rPr>
        <w:t xml:space="preserve"> </w:t>
      </w:r>
      <w:r w:rsidRPr="00F4490B">
        <w:rPr>
          <w:rFonts w:ascii="Times New Roman" w:hAnsi="Times New Roman"/>
          <w:sz w:val="22"/>
        </w:rPr>
        <w:t>is</w:t>
      </w:r>
      <w:r w:rsidRPr="00D27392">
        <w:rPr>
          <w:rFonts w:ascii="Times New Roman" w:hAnsi="Times New Roman"/>
          <w:spacing w:val="-2"/>
          <w:sz w:val="22"/>
        </w:rPr>
        <w:t xml:space="preserve"> </w:t>
      </w:r>
      <w:r w:rsidRPr="00F4490B">
        <w:rPr>
          <w:rFonts w:ascii="Times New Roman" w:hAnsi="Times New Roman"/>
          <w:sz w:val="22"/>
        </w:rPr>
        <w:t>entitled</w:t>
      </w:r>
      <w:r w:rsidRPr="00D27392">
        <w:rPr>
          <w:rFonts w:ascii="Times New Roman" w:hAnsi="Times New Roman"/>
          <w:spacing w:val="-2"/>
          <w:sz w:val="22"/>
        </w:rPr>
        <w:t xml:space="preserve"> </w:t>
      </w:r>
      <w:r w:rsidRPr="00F4490B">
        <w:rPr>
          <w:rFonts w:ascii="Times New Roman" w:hAnsi="Times New Roman"/>
          <w:sz w:val="22"/>
        </w:rPr>
        <w:t>to</w:t>
      </w:r>
      <w:r w:rsidRPr="00D27392">
        <w:rPr>
          <w:rFonts w:ascii="Times New Roman" w:hAnsi="Times New Roman"/>
          <w:spacing w:val="-5"/>
          <w:sz w:val="22"/>
        </w:rPr>
        <w:t xml:space="preserve"> </w:t>
      </w:r>
      <w:r w:rsidRPr="00F4490B">
        <w:rPr>
          <w:rFonts w:ascii="Times New Roman" w:hAnsi="Times New Roman"/>
          <w:sz w:val="22"/>
        </w:rPr>
        <w:t>receive</w:t>
      </w:r>
      <w:r w:rsidRPr="00D27392">
        <w:rPr>
          <w:rFonts w:ascii="Times New Roman" w:hAnsi="Times New Roman"/>
          <w:spacing w:val="-2"/>
          <w:sz w:val="22"/>
        </w:rPr>
        <w:t xml:space="preserve"> </w:t>
      </w:r>
      <w:r w:rsidRPr="00F4490B">
        <w:rPr>
          <w:rFonts w:ascii="Times New Roman" w:hAnsi="Times New Roman"/>
          <w:sz w:val="22"/>
        </w:rPr>
        <w:t>health care and services at the expense of the state or a political subdivision. Billings are forwarded to</w:t>
      </w:r>
      <w:r w:rsidRPr="00D27392">
        <w:rPr>
          <w:rFonts w:ascii="Times New Roman" w:hAnsi="Times New Roman"/>
          <w:spacing w:val="-26"/>
          <w:sz w:val="22"/>
        </w:rPr>
        <w:t xml:space="preserve"> </w:t>
      </w:r>
      <w:r w:rsidRPr="00F4490B">
        <w:rPr>
          <w:rFonts w:ascii="Times New Roman" w:hAnsi="Times New Roman"/>
          <w:sz w:val="22"/>
        </w:rPr>
        <w:t>the District Counsel for</w:t>
      </w:r>
      <w:r w:rsidRPr="00D27392">
        <w:rPr>
          <w:rFonts w:ascii="Times New Roman" w:hAnsi="Times New Roman"/>
          <w:spacing w:val="-11"/>
          <w:sz w:val="22"/>
        </w:rPr>
        <w:t xml:space="preserve"> </w:t>
      </w:r>
      <w:r w:rsidRPr="00F4490B">
        <w:rPr>
          <w:rFonts w:ascii="Times New Roman" w:hAnsi="Times New Roman"/>
          <w:sz w:val="22"/>
        </w:rPr>
        <w:t>collection.</w:t>
      </w:r>
    </w:p>
    <w:p w14:paraId="5C0A2236" w14:textId="77777777" w:rsidR="00F4490B" w:rsidRPr="00F4490B" w:rsidRDefault="00F4490B" w:rsidP="00D27392">
      <w:pPr>
        <w:spacing w:before="1"/>
        <w:rPr>
          <w:rFonts w:ascii="Times New Roman" w:hAnsi="Times New Roman"/>
          <w:szCs w:val="22"/>
        </w:rPr>
      </w:pPr>
    </w:p>
    <w:p w14:paraId="0B28CAE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36FCE9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Cross-Servicing functionality was delivered and integrated under the VistA AR 4.5 patch, PRCA*4.5*301. This new functionality will allow VHA to refer a debt that has been delinquent 120 days or more to Treasury for collection.</w:t>
      </w:r>
    </w:p>
    <w:p w14:paraId="1F9C1DBC" w14:textId="77777777" w:rsidR="004C4431" w:rsidRPr="007E7F07" w:rsidRDefault="004C4431" w:rsidP="004C4431">
      <w:pPr>
        <w:overflowPunct/>
        <w:spacing w:line="288" w:lineRule="atLeast"/>
        <w:textAlignment w:val="auto"/>
        <w:rPr>
          <w:rFonts w:ascii="Times New Roman" w:hAnsi="Times New Roman"/>
          <w:szCs w:val="22"/>
        </w:rPr>
      </w:pPr>
    </w:p>
    <w:p w14:paraId="0BCF651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DC</w:t>
      </w:r>
    </w:p>
    <w:p w14:paraId="2E65ACF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Department of Veterans Affairs' Office of the District Counsel. District Counsel areas</w:t>
      </w:r>
      <w:r w:rsidRPr="00D27392">
        <w:rPr>
          <w:rFonts w:ascii="Times New Roman" w:hAnsi="Times New Roman"/>
          <w:spacing w:val="-19"/>
          <w:sz w:val="22"/>
        </w:rPr>
        <w:t xml:space="preserve"> </w:t>
      </w:r>
      <w:r w:rsidRPr="00F4490B">
        <w:rPr>
          <w:rFonts w:ascii="Times New Roman" w:hAnsi="Times New Roman"/>
          <w:sz w:val="22"/>
        </w:rPr>
        <w:t>of responsibility do not correspond to the Veterans Health Service and Research Administration</w:t>
      </w:r>
      <w:r w:rsidRPr="00D27392">
        <w:rPr>
          <w:rFonts w:ascii="Times New Roman" w:hAnsi="Times New Roman"/>
          <w:spacing w:val="-25"/>
          <w:sz w:val="22"/>
        </w:rPr>
        <w:t xml:space="preserve"> </w:t>
      </w:r>
      <w:r w:rsidRPr="00F4490B">
        <w:rPr>
          <w:rFonts w:ascii="Times New Roman" w:hAnsi="Times New Roman"/>
          <w:sz w:val="22"/>
        </w:rPr>
        <w:t>regions.</w:t>
      </w:r>
    </w:p>
    <w:p w14:paraId="0DA8A359" w14:textId="77777777" w:rsidR="00F4490B" w:rsidRPr="00F4490B" w:rsidRDefault="00F4490B" w:rsidP="00D27392">
      <w:pPr>
        <w:spacing w:before="1"/>
        <w:rPr>
          <w:rFonts w:ascii="Times New Roman" w:hAnsi="Times New Roman"/>
          <w:szCs w:val="22"/>
        </w:rPr>
      </w:pPr>
    </w:p>
    <w:p w14:paraId="198F423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Debit</w:t>
      </w:r>
    </w:p>
    <w:p w14:paraId="27ECB46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charge or fee which when posted to an account increases the principal balance (the debt). Interest</w:t>
      </w:r>
      <w:r w:rsidRPr="00D27392">
        <w:rPr>
          <w:rFonts w:ascii="Times New Roman" w:hAnsi="Times New Roman"/>
          <w:spacing w:val="-26"/>
          <w:sz w:val="22"/>
        </w:rPr>
        <w:t xml:space="preserve"> </w:t>
      </w:r>
      <w:r w:rsidRPr="00F4490B">
        <w:rPr>
          <w:rFonts w:ascii="Times New Roman" w:hAnsi="Times New Roman"/>
          <w:sz w:val="22"/>
        </w:rPr>
        <w:t>and administrative charges are</w:t>
      </w:r>
      <w:r w:rsidRPr="00D27392">
        <w:rPr>
          <w:rFonts w:ascii="Times New Roman" w:hAnsi="Times New Roman"/>
          <w:spacing w:val="-11"/>
          <w:sz w:val="22"/>
        </w:rPr>
        <w:t xml:space="preserve"> </w:t>
      </w:r>
      <w:r w:rsidRPr="00F4490B">
        <w:rPr>
          <w:rFonts w:ascii="Times New Roman" w:hAnsi="Times New Roman"/>
          <w:sz w:val="22"/>
        </w:rPr>
        <w:t>debits.</w:t>
      </w:r>
    </w:p>
    <w:p w14:paraId="3ED21E53" w14:textId="77777777" w:rsidR="00F4490B" w:rsidRPr="00F4490B" w:rsidRDefault="00F4490B" w:rsidP="00D27392">
      <w:pPr>
        <w:spacing w:before="2"/>
        <w:rPr>
          <w:rFonts w:ascii="Times New Roman" w:hAnsi="Times New Roman"/>
          <w:szCs w:val="22"/>
        </w:rPr>
      </w:pPr>
    </w:p>
    <w:p w14:paraId="1DE22B8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Collection</w:t>
      </w:r>
    </w:p>
    <w:p w14:paraId="08AB7CB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This is the official name given to the process of sending out bills and collecting</w:t>
      </w:r>
      <w:r w:rsidRPr="00D27392">
        <w:rPr>
          <w:rFonts w:ascii="Times New Roman" w:hAnsi="Times New Roman"/>
          <w:spacing w:val="-30"/>
          <w:sz w:val="22"/>
        </w:rPr>
        <w:t xml:space="preserve"> </w:t>
      </w:r>
      <w:r w:rsidRPr="00F4490B">
        <w:rPr>
          <w:rFonts w:ascii="Times New Roman" w:hAnsi="Times New Roman"/>
          <w:sz w:val="22"/>
        </w:rPr>
        <w:t>payments.</w:t>
      </w:r>
    </w:p>
    <w:p w14:paraId="35DBEFDD" w14:textId="77777777" w:rsidR="00F4490B" w:rsidRPr="00F4490B" w:rsidRDefault="00F4490B" w:rsidP="00D27392">
      <w:pPr>
        <w:spacing w:before="1"/>
        <w:rPr>
          <w:rFonts w:ascii="Times New Roman" w:hAnsi="Times New Roman"/>
          <w:szCs w:val="22"/>
        </w:rPr>
      </w:pPr>
    </w:p>
    <w:p w14:paraId="518DCF6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Debtor</w:t>
      </w:r>
    </w:p>
    <w:p w14:paraId="485A34E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patient, person, vendor, insurance company, or institution who owes the VA</w:t>
      </w:r>
      <w:r w:rsidRPr="00D27392">
        <w:rPr>
          <w:rFonts w:ascii="Times New Roman" w:hAnsi="Times New Roman"/>
          <w:spacing w:val="-20"/>
          <w:sz w:val="22"/>
        </w:rPr>
        <w:t xml:space="preserve"> </w:t>
      </w:r>
      <w:r w:rsidRPr="00F4490B">
        <w:rPr>
          <w:rFonts w:ascii="Times New Roman" w:hAnsi="Times New Roman"/>
          <w:sz w:val="22"/>
        </w:rPr>
        <w:t>money.</w:t>
      </w:r>
    </w:p>
    <w:p w14:paraId="47AD3CC4" w14:textId="77777777" w:rsidR="00F4490B" w:rsidRPr="00F4490B" w:rsidRDefault="00F4490B" w:rsidP="00D27392">
      <w:pPr>
        <w:spacing w:before="1"/>
        <w:rPr>
          <w:rFonts w:ascii="Times New Roman" w:hAnsi="Times New Roman"/>
          <w:szCs w:val="22"/>
        </w:rPr>
      </w:pPr>
    </w:p>
    <w:p w14:paraId="5C010EC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Default</w:t>
      </w:r>
    </w:p>
    <w:p w14:paraId="2FA0F7D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normal or suggested response that is provided by the</w:t>
      </w:r>
      <w:r w:rsidRPr="00D27392">
        <w:rPr>
          <w:rFonts w:ascii="Times New Roman" w:hAnsi="Times New Roman"/>
          <w:spacing w:val="-16"/>
          <w:sz w:val="22"/>
        </w:rPr>
        <w:t xml:space="preserve"> </w:t>
      </w:r>
      <w:r w:rsidRPr="00F4490B">
        <w:rPr>
          <w:rFonts w:ascii="Times New Roman" w:hAnsi="Times New Roman"/>
          <w:sz w:val="22"/>
        </w:rPr>
        <w:t>system.</w:t>
      </w:r>
    </w:p>
    <w:p w14:paraId="4D51674C" w14:textId="77777777" w:rsidR="00F4490B" w:rsidRPr="00F4490B" w:rsidRDefault="00F4490B" w:rsidP="00D27392">
      <w:pPr>
        <w:spacing w:before="1"/>
        <w:rPr>
          <w:rFonts w:ascii="Times New Roman" w:hAnsi="Times New Roman"/>
          <w:szCs w:val="22"/>
        </w:rPr>
      </w:pPr>
    </w:p>
    <w:p w14:paraId="46F4A72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Demand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Letter</w:t>
      </w:r>
    </w:p>
    <w:p w14:paraId="32BE37A6"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follow-up letters that are sent to a debtor, reminding them of the outstanding debt are called</w:t>
      </w:r>
      <w:r w:rsidRPr="00D27392">
        <w:rPr>
          <w:rFonts w:ascii="Times New Roman" w:hAnsi="Times New Roman"/>
          <w:spacing w:val="-32"/>
          <w:sz w:val="22"/>
        </w:rPr>
        <w:t xml:space="preserve"> </w:t>
      </w:r>
      <w:r w:rsidRPr="00F4490B">
        <w:rPr>
          <w:rFonts w:ascii="Times New Roman" w:hAnsi="Times New Roman"/>
          <w:sz w:val="22"/>
        </w:rPr>
        <w:t>demand letters.</w:t>
      </w:r>
    </w:p>
    <w:p w14:paraId="4669AE07" w14:textId="77777777" w:rsidR="00F4490B" w:rsidRPr="00F4490B" w:rsidRDefault="00F4490B" w:rsidP="00D27392">
      <w:pPr>
        <w:spacing w:before="1"/>
        <w:rPr>
          <w:rFonts w:ascii="Times New Roman" w:hAnsi="Times New Roman"/>
          <w:szCs w:val="22"/>
        </w:rPr>
      </w:pPr>
    </w:p>
    <w:p w14:paraId="5F460A6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DOJ</w:t>
      </w:r>
    </w:p>
    <w:p w14:paraId="1D09CC50"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United States Department of</w:t>
      </w:r>
      <w:r w:rsidRPr="00D27392">
        <w:rPr>
          <w:rFonts w:ascii="Times New Roman" w:hAnsi="Times New Roman"/>
          <w:spacing w:val="-14"/>
          <w:sz w:val="22"/>
        </w:rPr>
        <w:t xml:space="preserve"> </w:t>
      </w:r>
      <w:r w:rsidRPr="00F4490B">
        <w:rPr>
          <w:rFonts w:ascii="Times New Roman" w:hAnsi="Times New Roman"/>
          <w:sz w:val="22"/>
        </w:rPr>
        <w:t>Justice.</w:t>
      </w:r>
    </w:p>
    <w:p w14:paraId="1BEFEA10" w14:textId="77777777" w:rsidR="00F4490B" w:rsidRPr="00F4490B" w:rsidRDefault="00F4490B" w:rsidP="00D27392">
      <w:pPr>
        <w:spacing w:before="1"/>
        <w:rPr>
          <w:rFonts w:ascii="Times New Roman" w:hAnsi="Times New Roman"/>
          <w:szCs w:val="22"/>
        </w:rPr>
      </w:pPr>
    </w:p>
    <w:p w14:paraId="5DF328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Electronic</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Signature</w:t>
      </w:r>
    </w:p>
    <w:p w14:paraId="547300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electronic signature replaces the written signature on all AR documents used within your</w:t>
      </w:r>
      <w:r w:rsidRPr="00D27392">
        <w:rPr>
          <w:rFonts w:ascii="Times New Roman" w:hAnsi="Times New Roman"/>
          <w:spacing w:val="-26"/>
          <w:sz w:val="22"/>
        </w:rPr>
        <w:t xml:space="preserve"> </w:t>
      </w:r>
      <w:r w:rsidRPr="00F4490B">
        <w:rPr>
          <w:rFonts w:ascii="Times New Roman" w:hAnsi="Times New Roman"/>
          <w:sz w:val="22"/>
        </w:rPr>
        <w:t>facility. Documents going off-station will require a written signature as well. The electronic signature code is</w:t>
      </w:r>
      <w:r w:rsidRPr="00D27392">
        <w:rPr>
          <w:rFonts w:ascii="Times New Roman" w:hAnsi="Times New Roman"/>
          <w:spacing w:val="-33"/>
          <w:sz w:val="22"/>
        </w:rPr>
        <w:t xml:space="preserve"> </w:t>
      </w:r>
      <w:r w:rsidRPr="00F4490B">
        <w:rPr>
          <w:rFonts w:ascii="Times New Roman" w:hAnsi="Times New Roman"/>
          <w:sz w:val="22"/>
        </w:rPr>
        <w:t>used by all individuals who have the authority to approve actions (approve requests, purchase</w:t>
      </w:r>
      <w:r w:rsidRPr="00D27392">
        <w:rPr>
          <w:rFonts w:ascii="Times New Roman" w:hAnsi="Times New Roman"/>
          <w:spacing w:val="-18"/>
          <w:sz w:val="22"/>
        </w:rPr>
        <w:t xml:space="preserve"> </w:t>
      </w:r>
      <w:r w:rsidRPr="00F4490B">
        <w:rPr>
          <w:rFonts w:ascii="Times New Roman" w:hAnsi="Times New Roman"/>
          <w:sz w:val="22"/>
        </w:rPr>
        <w:t>orders, obligations, etc.). The electronic signature is encrypted so that no one, not even a computer</w:t>
      </w:r>
      <w:r w:rsidRPr="00D27392">
        <w:rPr>
          <w:rFonts w:ascii="Times New Roman" w:hAnsi="Times New Roman"/>
          <w:spacing w:val="-28"/>
          <w:sz w:val="22"/>
        </w:rPr>
        <w:t xml:space="preserve"> </w:t>
      </w:r>
      <w:r w:rsidRPr="00F4490B">
        <w:rPr>
          <w:rFonts w:ascii="Times New Roman" w:hAnsi="Times New Roman"/>
          <w:sz w:val="22"/>
        </w:rPr>
        <w:t>programmer, can tell what it</w:t>
      </w:r>
      <w:r w:rsidRPr="00D27392">
        <w:rPr>
          <w:rFonts w:ascii="Times New Roman" w:hAnsi="Times New Roman"/>
          <w:spacing w:val="-5"/>
          <w:sz w:val="22"/>
        </w:rPr>
        <w:t xml:space="preserve"> </w:t>
      </w:r>
      <w:r w:rsidRPr="00F4490B">
        <w:rPr>
          <w:rFonts w:ascii="Times New Roman" w:hAnsi="Times New Roman"/>
          <w:sz w:val="22"/>
        </w:rPr>
        <w:t>is.</w:t>
      </w:r>
    </w:p>
    <w:p w14:paraId="5AD97A2F" w14:textId="77777777" w:rsidR="00F4490B" w:rsidRPr="00F4490B" w:rsidRDefault="00F4490B" w:rsidP="00D27392">
      <w:pPr>
        <w:spacing w:before="2"/>
        <w:rPr>
          <w:rFonts w:ascii="Times New Roman" w:hAnsi="Times New Roman"/>
          <w:szCs w:val="22"/>
        </w:rPr>
      </w:pPr>
    </w:p>
    <w:p w14:paraId="643148B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Federal Tax</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ID</w:t>
      </w:r>
    </w:p>
    <w:p w14:paraId="51C0A1E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unique number that identifies your station to the Internal Revenue</w:t>
      </w:r>
      <w:r w:rsidRPr="00D27392">
        <w:rPr>
          <w:rFonts w:ascii="Times New Roman" w:hAnsi="Times New Roman"/>
          <w:spacing w:val="-21"/>
          <w:sz w:val="22"/>
        </w:rPr>
        <w:t xml:space="preserve"> </w:t>
      </w:r>
      <w:r w:rsidRPr="00F4490B">
        <w:rPr>
          <w:rFonts w:ascii="Times New Roman" w:hAnsi="Times New Roman"/>
          <w:sz w:val="22"/>
        </w:rPr>
        <w:t>Service.</w:t>
      </w:r>
    </w:p>
    <w:p w14:paraId="660FDE94" w14:textId="77777777" w:rsidR="00F4490B" w:rsidRPr="00F4490B" w:rsidRDefault="00F4490B" w:rsidP="00D27392">
      <w:pPr>
        <w:spacing w:before="1"/>
        <w:rPr>
          <w:rFonts w:ascii="Times New Roman" w:hAnsi="Times New Roman"/>
          <w:szCs w:val="22"/>
        </w:rPr>
      </w:pPr>
    </w:p>
    <w:p w14:paraId="09DAAE6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4-480</w:t>
      </w:r>
    </w:p>
    <w:p w14:paraId="2562838F"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Ineligible category</w:t>
      </w:r>
      <w:r w:rsidRPr="00D27392">
        <w:rPr>
          <w:rFonts w:ascii="Times New Roman" w:hAnsi="Times New Roman"/>
          <w:spacing w:val="-17"/>
          <w:sz w:val="22"/>
        </w:rPr>
        <w:t xml:space="preserve"> </w:t>
      </w:r>
      <w:r w:rsidRPr="00F4490B">
        <w:rPr>
          <w:rFonts w:ascii="Times New Roman" w:hAnsi="Times New Roman"/>
          <w:sz w:val="22"/>
        </w:rPr>
        <w:t>debtors.</w:t>
      </w:r>
    </w:p>
    <w:p w14:paraId="4F5DD75F" w14:textId="77777777" w:rsidR="00F4490B" w:rsidRPr="00F4490B" w:rsidRDefault="00F4490B" w:rsidP="00D27392">
      <w:pPr>
        <w:spacing w:before="1"/>
        <w:rPr>
          <w:rFonts w:ascii="Times New Roman" w:hAnsi="Times New Roman"/>
          <w:szCs w:val="22"/>
        </w:rPr>
      </w:pPr>
    </w:p>
    <w:p w14:paraId="5E1C29D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4-481</w:t>
      </w:r>
    </w:p>
    <w:p w14:paraId="797EA84C"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Humanitarian category</w:t>
      </w:r>
      <w:r w:rsidRPr="00D27392">
        <w:rPr>
          <w:rFonts w:ascii="Times New Roman" w:hAnsi="Times New Roman"/>
          <w:spacing w:val="-19"/>
          <w:sz w:val="22"/>
        </w:rPr>
        <w:t xml:space="preserve"> </w:t>
      </w:r>
      <w:r w:rsidRPr="00F4490B">
        <w:rPr>
          <w:rFonts w:ascii="Times New Roman" w:hAnsi="Times New Roman"/>
          <w:sz w:val="22"/>
        </w:rPr>
        <w:t>debtors.</w:t>
      </w:r>
    </w:p>
    <w:p w14:paraId="0B0B617A" w14:textId="77777777" w:rsidR="00F4490B" w:rsidRPr="00F4490B" w:rsidRDefault="00F4490B" w:rsidP="00D27392">
      <w:pPr>
        <w:spacing w:before="1"/>
        <w:rPr>
          <w:rFonts w:ascii="Times New Roman" w:hAnsi="Times New Roman"/>
          <w:szCs w:val="22"/>
        </w:rPr>
      </w:pPr>
    </w:p>
    <w:p w14:paraId="4EA72E2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4-482</w:t>
      </w:r>
    </w:p>
    <w:p w14:paraId="7EA28E2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second demand letter for Ineligible, Humanitarian and Category C</w:t>
      </w:r>
      <w:r w:rsidRPr="00D27392">
        <w:rPr>
          <w:rFonts w:ascii="Times New Roman" w:hAnsi="Times New Roman"/>
          <w:spacing w:val="-21"/>
          <w:sz w:val="22"/>
        </w:rPr>
        <w:t xml:space="preserve"> </w:t>
      </w:r>
      <w:r w:rsidRPr="00F4490B">
        <w:rPr>
          <w:rFonts w:ascii="Times New Roman" w:hAnsi="Times New Roman"/>
          <w:sz w:val="22"/>
        </w:rPr>
        <w:t>debtors.</w:t>
      </w:r>
    </w:p>
    <w:p w14:paraId="3D340492" w14:textId="77777777" w:rsidR="00F4490B" w:rsidRPr="00F4490B" w:rsidRDefault="00F4490B" w:rsidP="00D27392">
      <w:pPr>
        <w:spacing w:before="1"/>
        <w:rPr>
          <w:rFonts w:ascii="Times New Roman" w:hAnsi="Times New Roman"/>
          <w:szCs w:val="22"/>
        </w:rPr>
      </w:pPr>
    </w:p>
    <w:p w14:paraId="0FA03AD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4-483</w:t>
      </w:r>
    </w:p>
    <w:p w14:paraId="10FF2A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under $200 for medical</w:t>
      </w:r>
      <w:r w:rsidRPr="00D27392">
        <w:rPr>
          <w:rFonts w:ascii="Times New Roman" w:hAnsi="Times New Roman"/>
          <w:spacing w:val="-14"/>
          <w:sz w:val="22"/>
        </w:rPr>
        <w:t xml:space="preserve"> </w:t>
      </w:r>
      <w:r w:rsidRPr="00F4490B">
        <w:rPr>
          <w:rFonts w:ascii="Times New Roman" w:hAnsi="Times New Roman"/>
          <w:sz w:val="22"/>
        </w:rPr>
        <w:t>care.</w:t>
      </w:r>
    </w:p>
    <w:p w14:paraId="2816A70B" w14:textId="77777777" w:rsidR="00F4490B" w:rsidRPr="00F4490B" w:rsidRDefault="00F4490B" w:rsidP="00D27392">
      <w:pPr>
        <w:spacing w:before="1"/>
        <w:rPr>
          <w:rFonts w:ascii="Times New Roman" w:hAnsi="Times New Roman"/>
          <w:szCs w:val="22"/>
        </w:rPr>
      </w:pPr>
    </w:p>
    <w:p w14:paraId="08130E7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4-484</w:t>
      </w:r>
    </w:p>
    <w:p w14:paraId="5E1DB66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between $200 and $1200 for medical</w:t>
      </w:r>
      <w:r w:rsidRPr="00D27392">
        <w:rPr>
          <w:rFonts w:ascii="Times New Roman" w:hAnsi="Times New Roman"/>
          <w:spacing w:val="-18"/>
          <w:sz w:val="22"/>
        </w:rPr>
        <w:t xml:space="preserve"> </w:t>
      </w:r>
      <w:r w:rsidRPr="00F4490B">
        <w:rPr>
          <w:rFonts w:ascii="Times New Roman" w:hAnsi="Times New Roman"/>
          <w:sz w:val="22"/>
        </w:rPr>
        <w:t>care.</w:t>
      </w:r>
    </w:p>
    <w:p w14:paraId="34EC6856" w14:textId="77777777" w:rsidR="00F4490B" w:rsidRPr="00F4490B" w:rsidRDefault="00F4490B" w:rsidP="00D27392">
      <w:pPr>
        <w:spacing w:before="1"/>
        <w:rPr>
          <w:rFonts w:ascii="Times New Roman" w:hAnsi="Times New Roman"/>
          <w:szCs w:val="22"/>
        </w:rPr>
      </w:pPr>
    </w:p>
    <w:p w14:paraId="6C6B84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4-485</w:t>
      </w:r>
    </w:p>
    <w:p w14:paraId="73D7888E"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over $1200 for medical</w:t>
      </w:r>
      <w:r w:rsidRPr="00D27392">
        <w:rPr>
          <w:rFonts w:ascii="Times New Roman" w:hAnsi="Times New Roman"/>
          <w:spacing w:val="-14"/>
          <w:sz w:val="22"/>
        </w:rPr>
        <w:t xml:space="preserve"> </w:t>
      </w:r>
      <w:r w:rsidRPr="00F4490B">
        <w:rPr>
          <w:rFonts w:ascii="Times New Roman" w:hAnsi="Times New Roman"/>
          <w:sz w:val="22"/>
        </w:rPr>
        <w:t>care.</w:t>
      </w:r>
    </w:p>
    <w:p w14:paraId="2E9EB795" w14:textId="77777777" w:rsidR="00F4490B" w:rsidRPr="00F4490B" w:rsidRDefault="00F4490B" w:rsidP="00D27392">
      <w:pPr>
        <w:spacing w:before="1"/>
        <w:rPr>
          <w:rFonts w:ascii="Times New Roman" w:hAnsi="Times New Roman"/>
          <w:szCs w:val="22"/>
        </w:rPr>
      </w:pPr>
    </w:p>
    <w:p w14:paraId="19F59CA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4-513</w:t>
      </w:r>
    </w:p>
    <w:p w14:paraId="7E8898F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for Category C (Means Test)</w:t>
      </w:r>
      <w:r w:rsidRPr="00D27392">
        <w:rPr>
          <w:rFonts w:ascii="Times New Roman" w:hAnsi="Times New Roman"/>
          <w:spacing w:val="-11"/>
          <w:sz w:val="22"/>
        </w:rPr>
        <w:t xml:space="preserve"> </w:t>
      </w:r>
      <w:r w:rsidRPr="00F4490B">
        <w:rPr>
          <w:rFonts w:ascii="Times New Roman" w:hAnsi="Times New Roman"/>
          <w:sz w:val="22"/>
        </w:rPr>
        <w:t>debts.</w:t>
      </w:r>
    </w:p>
    <w:p w14:paraId="59617986" w14:textId="77777777" w:rsidR="00F4490B" w:rsidRPr="00F4490B" w:rsidRDefault="00F4490B" w:rsidP="00D27392">
      <w:pPr>
        <w:spacing w:before="1"/>
        <w:rPr>
          <w:rFonts w:ascii="Times New Roman" w:hAnsi="Times New Roman"/>
          <w:szCs w:val="22"/>
        </w:rPr>
      </w:pPr>
    </w:p>
    <w:p w14:paraId="0B7FE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FMS</w:t>
      </w:r>
    </w:p>
    <w:p w14:paraId="44D7F0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Financial Management System which handles all centralized accounting and has replaced the</w:t>
      </w:r>
      <w:r w:rsidRPr="00D27392">
        <w:rPr>
          <w:rFonts w:ascii="Times New Roman" w:hAnsi="Times New Roman"/>
          <w:spacing w:val="-23"/>
          <w:sz w:val="22"/>
        </w:rPr>
        <w:t xml:space="preserve"> </w:t>
      </w:r>
      <w:r w:rsidRPr="00F4490B">
        <w:rPr>
          <w:rFonts w:ascii="Times New Roman" w:hAnsi="Times New Roman"/>
          <w:sz w:val="22"/>
        </w:rPr>
        <w:t>CALM system.</w:t>
      </w:r>
    </w:p>
    <w:p w14:paraId="2B330FD6" w14:textId="77777777" w:rsidR="00F4490B" w:rsidRPr="00F4490B" w:rsidRDefault="00F4490B" w:rsidP="00D27392">
      <w:pPr>
        <w:spacing w:before="1"/>
        <w:rPr>
          <w:rFonts w:ascii="Times New Roman" w:hAnsi="Times New Roman"/>
          <w:szCs w:val="22"/>
        </w:rPr>
      </w:pPr>
    </w:p>
    <w:p w14:paraId="60F33F5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FMS Document ID (DOC</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ID)</w:t>
      </w:r>
    </w:p>
    <w:p w14:paraId="6ED1A1BA" w14:textId="77777777" w:rsid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station number + a unique document number. Formerly called the CALM PAT</w:t>
      </w:r>
      <w:r w:rsidRPr="00D27392">
        <w:rPr>
          <w:rFonts w:ascii="Times New Roman" w:hAnsi="Times New Roman"/>
          <w:spacing w:val="-14"/>
          <w:sz w:val="22"/>
        </w:rPr>
        <w:t xml:space="preserve"> </w:t>
      </w:r>
      <w:r w:rsidRPr="00F4490B">
        <w:rPr>
          <w:rFonts w:ascii="Times New Roman" w:hAnsi="Times New Roman"/>
          <w:sz w:val="22"/>
        </w:rPr>
        <w:t>number.</w:t>
      </w:r>
      <w:r w:rsidRPr="00F4490B">
        <w:rPr>
          <w:rFonts w:ascii="Times New Roman" w:hAnsi="Times New Roman"/>
          <w:sz w:val="22"/>
          <w:szCs w:val="22"/>
        </w:rPr>
        <w:t xml:space="preserve"> </w:t>
      </w:r>
    </w:p>
    <w:p w14:paraId="432D7104" w14:textId="77777777" w:rsidR="004C4431" w:rsidRPr="007E7F07" w:rsidRDefault="004C4431" w:rsidP="004C4431">
      <w:pPr>
        <w:overflowPunct/>
        <w:spacing w:line="288" w:lineRule="atLeast"/>
        <w:textAlignment w:val="auto"/>
        <w:rPr>
          <w:rFonts w:ascii="Times New Roman" w:hAnsi="Times New Roman"/>
          <w:szCs w:val="22"/>
        </w:rPr>
      </w:pPr>
    </w:p>
    <w:p w14:paraId="7B365474"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GL</w:t>
      </w:r>
    </w:p>
    <w:p w14:paraId="6E52D7F4" w14:textId="77777777" w:rsidR="00F4490B" w:rsidRP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lastRenderedPageBreak/>
        <w:t>The General Ledger to which all accounting transactions are posted.</w:t>
      </w:r>
    </w:p>
    <w:p w14:paraId="41557760" w14:textId="77777777" w:rsidR="004C4431" w:rsidRPr="007E7F07" w:rsidRDefault="004C4431" w:rsidP="004C4431">
      <w:pPr>
        <w:overflowPunct/>
        <w:spacing w:line="288" w:lineRule="atLeast"/>
        <w:textAlignment w:val="auto"/>
        <w:rPr>
          <w:rFonts w:ascii="Times New Roman" w:hAnsi="Times New Roman"/>
          <w:szCs w:val="22"/>
        </w:rPr>
      </w:pPr>
    </w:p>
    <w:p w14:paraId="7B33A88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Hold</w:t>
      </w:r>
    </w:p>
    <w:p w14:paraId="07D5D4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hold is a temporary restriction placed on mailing demand letters for a particular account. It is</w:t>
      </w:r>
      <w:r w:rsidRPr="00D27392">
        <w:rPr>
          <w:rFonts w:ascii="Times New Roman" w:hAnsi="Times New Roman"/>
          <w:spacing w:val="-26"/>
          <w:sz w:val="22"/>
        </w:rPr>
        <w:t xml:space="preserve"> </w:t>
      </w:r>
      <w:r w:rsidRPr="00F4490B">
        <w:rPr>
          <w:rFonts w:ascii="Times New Roman" w:hAnsi="Times New Roman"/>
          <w:sz w:val="22"/>
        </w:rPr>
        <w:t>usually used when a debtor has made arrangements to pay the debt and letters would be</w:t>
      </w:r>
      <w:r w:rsidRPr="00D27392">
        <w:rPr>
          <w:rFonts w:ascii="Times New Roman" w:hAnsi="Times New Roman"/>
          <w:spacing w:val="-16"/>
          <w:sz w:val="22"/>
        </w:rPr>
        <w:t xml:space="preserve"> </w:t>
      </w:r>
      <w:r w:rsidRPr="00F4490B">
        <w:rPr>
          <w:rFonts w:ascii="Times New Roman" w:hAnsi="Times New Roman"/>
          <w:sz w:val="22"/>
        </w:rPr>
        <w:t>redundant.</w:t>
      </w:r>
    </w:p>
    <w:p w14:paraId="31559E3A" w14:textId="77777777" w:rsidR="00F4490B" w:rsidRPr="00F4490B" w:rsidRDefault="00F4490B" w:rsidP="00D27392">
      <w:pPr>
        <w:spacing w:before="1"/>
        <w:rPr>
          <w:rFonts w:ascii="Times New Roman" w:hAnsi="Times New Roman"/>
          <w:szCs w:val="22"/>
        </w:rPr>
      </w:pPr>
    </w:p>
    <w:p w14:paraId="3CA3D7A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Humanitarian</w:t>
      </w:r>
    </w:p>
    <w:p w14:paraId="749537E5"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Humanitarian billings are for non-veterans treated at a VA facility for a medical emergency.</w:t>
      </w:r>
      <w:r w:rsidRPr="00D27392">
        <w:rPr>
          <w:rFonts w:ascii="Times New Roman" w:hAnsi="Times New Roman"/>
          <w:spacing w:val="-28"/>
          <w:sz w:val="22"/>
        </w:rPr>
        <w:t xml:space="preserve"> </w:t>
      </w:r>
      <w:r w:rsidRPr="00F4490B">
        <w:rPr>
          <w:rFonts w:ascii="Times New Roman" w:hAnsi="Times New Roman"/>
          <w:sz w:val="22"/>
        </w:rPr>
        <w:t>Also includes veterans treated under presumed eligibility later found to be</w:t>
      </w:r>
      <w:r w:rsidRPr="00D27392">
        <w:rPr>
          <w:rFonts w:ascii="Times New Roman" w:hAnsi="Times New Roman"/>
          <w:spacing w:val="-28"/>
          <w:sz w:val="22"/>
        </w:rPr>
        <w:t xml:space="preserve"> </w:t>
      </w:r>
      <w:r w:rsidRPr="00F4490B">
        <w:rPr>
          <w:rFonts w:ascii="Times New Roman" w:hAnsi="Times New Roman"/>
          <w:sz w:val="22"/>
        </w:rPr>
        <w:t>ineligible.</w:t>
      </w:r>
    </w:p>
    <w:p w14:paraId="1B8E53AA" w14:textId="77777777" w:rsidR="00F4490B" w:rsidRPr="00F4490B" w:rsidRDefault="00F4490B" w:rsidP="00D27392">
      <w:pPr>
        <w:spacing w:before="1"/>
        <w:rPr>
          <w:rFonts w:ascii="Times New Roman" w:hAnsi="Times New Roman"/>
          <w:szCs w:val="22"/>
        </w:rPr>
      </w:pPr>
    </w:p>
    <w:p w14:paraId="3E2C63D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ICD</w:t>
      </w:r>
    </w:p>
    <w:p w14:paraId="47FE389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Interest Computation Date. Usually the date of the first demand letter. (NOTE: Do not confuse this</w:t>
      </w:r>
      <w:r w:rsidRPr="00D27392">
        <w:rPr>
          <w:rFonts w:ascii="Times New Roman" w:hAnsi="Times New Roman"/>
          <w:spacing w:val="-32"/>
          <w:sz w:val="22"/>
        </w:rPr>
        <w:t xml:space="preserve"> </w:t>
      </w:r>
      <w:r w:rsidRPr="00F4490B">
        <w:rPr>
          <w:rFonts w:ascii="Times New Roman" w:hAnsi="Times New Roman"/>
          <w:sz w:val="22"/>
        </w:rPr>
        <w:t>with the International Classification of Disease codes—usually referred to as the ICD-9</w:t>
      </w:r>
      <w:r w:rsidRPr="00D27392">
        <w:rPr>
          <w:rFonts w:ascii="Times New Roman" w:hAnsi="Times New Roman"/>
          <w:spacing w:val="-24"/>
          <w:sz w:val="22"/>
        </w:rPr>
        <w:t xml:space="preserve"> </w:t>
      </w:r>
      <w:r w:rsidRPr="00F4490B">
        <w:rPr>
          <w:rFonts w:ascii="Times New Roman" w:hAnsi="Times New Roman"/>
          <w:sz w:val="22"/>
        </w:rPr>
        <w:t>Codes.)</w:t>
      </w:r>
    </w:p>
    <w:p w14:paraId="7ECD053D" w14:textId="77777777" w:rsidR="00F4490B" w:rsidRPr="00F4490B" w:rsidRDefault="00F4490B" w:rsidP="00D27392">
      <w:pPr>
        <w:spacing w:before="1"/>
        <w:rPr>
          <w:rFonts w:ascii="Times New Roman" w:hAnsi="Times New Roman"/>
          <w:szCs w:val="22"/>
        </w:rPr>
      </w:pPr>
    </w:p>
    <w:p w14:paraId="1A4EEA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Ineligible</w:t>
      </w:r>
    </w:p>
    <w:p w14:paraId="609834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Ineligibles are veterans who have received medical care at a VA facility, but were later found not</w:t>
      </w:r>
      <w:r w:rsidRPr="00D27392">
        <w:rPr>
          <w:rFonts w:ascii="Times New Roman" w:hAnsi="Times New Roman"/>
          <w:spacing w:val="-25"/>
          <w:sz w:val="22"/>
        </w:rPr>
        <w:t xml:space="preserve"> </w:t>
      </w:r>
      <w:r w:rsidRPr="00F4490B">
        <w:rPr>
          <w:rFonts w:ascii="Times New Roman" w:hAnsi="Times New Roman"/>
          <w:sz w:val="22"/>
        </w:rPr>
        <w:t>entitled to such</w:t>
      </w:r>
      <w:r w:rsidRPr="00D27392">
        <w:rPr>
          <w:rFonts w:ascii="Times New Roman" w:hAnsi="Times New Roman"/>
          <w:spacing w:val="-3"/>
          <w:sz w:val="22"/>
        </w:rPr>
        <w:t xml:space="preserve"> </w:t>
      </w:r>
      <w:r w:rsidRPr="00F4490B">
        <w:rPr>
          <w:rFonts w:ascii="Times New Roman" w:hAnsi="Times New Roman"/>
          <w:sz w:val="22"/>
        </w:rPr>
        <w:t>service.</w:t>
      </w:r>
    </w:p>
    <w:p w14:paraId="4A205D17" w14:textId="77777777" w:rsidR="00F4490B" w:rsidRPr="00F4490B" w:rsidRDefault="00F4490B" w:rsidP="00D27392">
      <w:pPr>
        <w:spacing w:before="1"/>
        <w:rPr>
          <w:rFonts w:ascii="Times New Roman" w:hAnsi="Times New Roman"/>
          <w:szCs w:val="22"/>
        </w:rPr>
      </w:pPr>
    </w:p>
    <w:p w14:paraId="56A0223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Integrated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Billing</w:t>
      </w:r>
    </w:p>
    <w:p w14:paraId="584E1A55"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Integrated Billing (IB) is a software package that acts as an interface between the service that</w:t>
      </w:r>
      <w:r w:rsidRPr="00D27392">
        <w:rPr>
          <w:rFonts w:ascii="Times New Roman" w:hAnsi="Times New Roman"/>
          <w:spacing w:val="-29"/>
          <w:sz w:val="22"/>
        </w:rPr>
        <w:t xml:space="preserve"> </w:t>
      </w:r>
      <w:r w:rsidRPr="00F4490B">
        <w:rPr>
          <w:rFonts w:ascii="Times New Roman" w:hAnsi="Times New Roman"/>
          <w:sz w:val="22"/>
        </w:rPr>
        <w:t>establishes a debt and the billing process in</w:t>
      </w:r>
      <w:r w:rsidRPr="00D27392">
        <w:rPr>
          <w:rFonts w:ascii="Times New Roman" w:hAnsi="Times New Roman"/>
          <w:spacing w:val="-12"/>
          <w:sz w:val="22"/>
        </w:rPr>
        <w:t xml:space="preserve"> </w:t>
      </w:r>
      <w:r w:rsidRPr="00F4490B">
        <w:rPr>
          <w:rFonts w:ascii="Times New Roman" w:hAnsi="Times New Roman"/>
          <w:sz w:val="22"/>
        </w:rPr>
        <w:t>AR.</w:t>
      </w:r>
    </w:p>
    <w:p w14:paraId="4755141B" w14:textId="77777777" w:rsidR="00F4490B" w:rsidRPr="00F4490B" w:rsidRDefault="00F4490B" w:rsidP="00D27392">
      <w:pPr>
        <w:spacing w:before="1"/>
        <w:rPr>
          <w:rFonts w:ascii="Times New Roman" w:hAnsi="Times New Roman"/>
          <w:szCs w:val="22"/>
        </w:rPr>
      </w:pPr>
    </w:p>
    <w:p w14:paraId="25F138D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Invoice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Address</w:t>
      </w:r>
    </w:p>
    <w:p w14:paraId="321F1C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address printed on a purchase order to instruct the vendor where to mail his/her</w:t>
      </w:r>
      <w:r w:rsidRPr="00D27392">
        <w:rPr>
          <w:rFonts w:ascii="Times New Roman" w:hAnsi="Times New Roman"/>
          <w:spacing w:val="-26"/>
          <w:sz w:val="22"/>
        </w:rPr>
        <w:t xml:space="preserve"> </w:t>
      </w:r>
      <w:r w:rsidRPr="00F4490B">
        <w:rPr>
          <w:rFonts w:ascii="Times New Roman" w:hAnsi="Times New Roman"/>
          <w:sz w:val="22"/>
        </w:rPr>
        <w:t>invoice.</w:t>
      </w:r>
    </w:p>
    <w:p w14:paraId="6E9DC603" w14:textId="77777777" w:rsidR="00F4490B" w:rsidRPr="00F4490B" w:rsidRDefault="00F4490B" w:rsidP="00D27392">
      <w:pPr>
        <w:spacing w:before="1"/>
        <w:rPr>
          <w:rFonts w:ascii="Times New Roman" w:hAnsi="Times New Roman"/>
          <w:szCs w:val="22"/>
        </w:rPr>
      </w:pPr>
    </w:p>
    <w:p w14:paraId="35C2550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Insurance Company</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File</w:t>
      </w:r>
    </w:p>
    <w:p w14:paraId="7B43E133"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File Number 36 holds information about the insurance companies that your station does business</w:t>
      </w:r>
      <w:r w:rsidRPr="00D27392">
        <w:rPr>
          <w:rFonts w:ascii="Times New Roman" w:hAnsi="Times New Roman"/>
          <w:spacing w:val="-20"/>
          <w:sz w:val="22"/>
        </w:rPr>
        <w:t xml:space="preserve"> </w:t>
      </w:r>
      <w:r w:rsidRPr="00F4490B">
        <w:rPr>
          <w:rFonts w:ascii="Times New Roman" w:hAnsi="Times New Roman"/>
          <w:sz w:val="22"/>
        </w:rPr>
        <w:t>with. Debtor's address may be drawn from this file but is maintained separately. If the desired company is</w:t>
      </w:r>
      <w:r w:rsidRPr="00D27392">
        <w:rPr>
          <w:rFonts w:ascii="Times New Roman" w:hAnsi="Times New Roman"/>
          <w:spacing w:val="-28"/>
          <w:sz w:val="22"/>
        </w:rPr>
        <w:t xml:space="preserve"> </w:t>
      </w:r>
      <w:r w:rsidRPr="00F4490B">
        <w:rPr>
          <w:rFonts w:ascii="Times New Roman" w:hAnsi="Times New Roman"/>
          <w:sz w:val="22"/>
        </w:rPr>
        <w:t>not in the file, contact MAS to have it</w:t>
      </w:r>
      <w:r w:rsidRPr="00D27392">
        <w:rPr>
          <w:rFonts w:ascii="Times New Roman" w:hAnsi="Times New Roman"/>
          <w:spacing w:val="-7"/>
          <w:sz w:val="22"/>
        </w:rPr>
        <w:t xml:space="preserve"> </w:t>
      </w:r>
      <w:r w:rsidRPr="00F4490B">
        <w:rPr>
          <w:rFonts w:ascii="Times New Roman" w:hAnsi="Times New Roman"/>
          <w:sz w:val="22"/>
        </w:rPr>
        <w:t>added.</w:t>
      </w:r>
    </w:p>
    <w:p w14:paraId="7623598F" w14:textId="77777777" w:rsidR="00F4490B" w:rsidRPr="00F4490B" w:rsidRDefault="00F4490B" w:rsidP="00D27392">
      <w:pPr>
        <w:spacing w:before="1"/>
        <w:rPr>
          <w:rFonts w:ascii="Times New Roman" w:hAnsi="Times New Roman"/>
          <w:szCs w:val="22"/>
        </w:rPr>
      </w:pPr>
    </w:p>
    <w:p w14:paraId="452FC2DA"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Interest</w:t>
      </w:r>
    </w:p>
    <w:p w14:paraId="545301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Amount charged to an account being paid on a repayment plan for carrying the account or on</w:t>
      </w:r>
      <w:r w:rsidRPr="00D27392">
        <w:rPr>
          <w:rFonts w:ascii="Times New Roman" w:hAnsi="Times New Roman"/>
          <w:spacing w:val="-24"/>
          <w:sz w:val="22"/>
        </w:rPr>
        <w:t xml:space="preserve"> </w:t>
      </w:r>
      <w:r w:rsidRPr="00F4490B">
        <w:rPr>
          <w:rFonts w:ascii="Times New Roman" w:hAnsi="Times New Roman"/>
          <w:sz w:val="22"/>
        </w:rPr>
        <w:t>delinquent accounts.</w:t>
      </w:r>
    </w:p>
    <w:p w14:paraId="0F6AC9CE" w14:textId="77777777" w:rsidR="00F4490B" w:rsidRPr="00F4490B" w:rsidRDefault="00F4490B" w:rsidP="00D27392">
      <w:pPr>
        <w:spacing w:before="1"/>
        <w:rPr>
          <w:rFonts w:ascii="Times New Roman" w:hAnsi="Times New Roman"/>
          <w:szCs w:val="22"/>
        </w:rPr>
      </w:pPr>
    </w:p>
    <w:p w14:paraId="0ECCAC7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National</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Roll-Up</w:t>
      </w:r>
    </w:p>
    <w:p w14:paraId="5D004543" w14:textId="77777777" w:rsidR="00F4490B" w:rsidRPr="00F4490B" w:rsidRDefault="00F4490B" w:rsidP="00D27392">
      <w:pPr>
        <w:pStyle w:val="BodyText"/>
        <w:spacing w:before="35" w:line="273" w:lineRule="auto"/>
        <w:ind w:right="162"/>
        <w:rPr>
          <w:rFonts w:ascii="Times New Roman" w:hAnsi="Times New Roman"/>
        </w:rPr>
      </w:pPr>
      <w:r w:rsidRPr="00F4490B">
        <w:rPr>
          <w:rFonts w:ascii="Times New Roman" w:hAnsi="Times New Roman"/>
          <w:sz w:val="22"/>
        </w:rPr>
        <w:t>The National Roll-Up software includes a central database to reside at the San Francisco ISC</w:t>
      </w:r>
      <w:r w:rsidRPr="00D27392">
        <w:rPr>
          <w:rFonts w:ascii="Times New Roman" w:hAnsi="Times New Roman"/>
          <w:spacing w:val="-12"/>
          <w:sz w:val="22"/>
        </w:rPr>
        <w:t xml:space="preserve"> </w:t>
      </w:r>
      <w:r w:rsidRPr="00F4490B">
        <w:rPr>
          <w:rFonts w:ascii="Times New Roman" w:hAnsi="Times New Roman"/>
          <w:sz w:val="22"/>
        </w:rPr>
        <w:t>and interface software to reside at each field station. The interface software collects Accounts Receivable</w:t>
      </w:r>
      <w:r w:rsidRPr="00D27392">
        <w:rPr>
          <w:rFonts w:ascii="Times New Roman" w:hAnsi="Times New Roman"/>
          <w:spacing w:val="-33"/>
          <w:sz w:val="22"/>
        </w:rPr>
        <w:t xml:space="preserve"> </w:t>
      </w:r>
      <w:r w:rsidRPr="00F4490B">
        <w:rPr>
          <w:rFonts w:ascii="Times New Roman" w:hAnsi="Times New Roman"/>
          <w:sz w:val="22"/>
        </w:rPr>
        <w:t>data from AR Version 4.5 and sends this data to the central database. The ISC will then process the AR</w:t>
      </w:r>
      <w:r w:rsidRPr="00D27392">
        <w:rPr>
          <w:rFonts w:ascii="Times New Roman" w:hAnsi="Times New Roman"/>
          <w:spacing w:val="-23"/>
          <w:sz w:val="22"/>
        </w:rPr>
        <w:t xml:space="preserve"> </w:t>
      </w:r>
      <w:r w:rsidRPr="00F4490B">
        <w:rPr>
          <w:rFonts w:ascii="Times New Roman" w:hAnsi="Times New Roman"/>
          <w:sz w:val="22"/>
        </w:rPr>
        <w:t>data collected to centrally produce, for all sites, the VA Schedule 9 Report for the U.S.</w:t>
      </w:r>
      <w:r w:rsidRPr="00D27392">
        <w:rPr>
          <w:rFonts w:ascii="Times New Roman" w:hAnsi="Times New Roman"/>
          <w:spacing w:val="-32"/>
          <w:sz w:val="22"/>
        </w:rPr>
        <w:t xml:space="preserve"> </w:t>
      </w:r>
      <w:r w:rsidRPr="00F4490B">
        <w:rPr>
          <w:rFonts w:ascii="Times New Roman" w:hAnsi="Times New Roman"/>
          <w:sz w:val="22"/>
        </w:rPr>
        <w:t>Treasury.</w:t>
      </w:r>
    </w:p>
    <w:p w14:paraId="6E6E0FDA" w14:textId="77777777" w:rsidR="00F4490B" w:rsidRPr="00F4490B" w:rsidRDefault="00F4490B" w:rsidP="00D27392">
      <w:pPr>
        <w:spacing w:before="1"/>
        <w:rPr>
          <w:rFonts w:ascii="Times New Roman" w:hAnsi="Times New Roman"/>
          <w:szCs w:val="22"/>
        </w:rPr>
      </w:pPr>
    </w:p>
    <w:p w14:paraId="0F63095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No-fault Auto</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Accident</w:t>
      </w:r>
    </w:p>
    <w:p w14:paraId="656A453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required as the result of a motor vehicle accident in a state this has</w:t>
      </w:r>
      <w:r w:rsidRPr="00D27392">
        <w:rPr>
          <w:rFonts w:ascii="Times New Roman" w:hAnsi="Times New Roman"/>
          <w:spacing w:val="-24"/>
          <w:sz w:val="22"/>
        </w:rPr>
        <w:t xml:space="preserve"> </w:t>
      </w:r>
      <w:r w:rsidRPr="00F4490B">
        <w:rPr>
          <w:rFonts w:ascii="Times New Roman" w:hAnsi="Times New Roman"/>
          <w:sz w:val="22"/>
        </w:rPr>
        <w:t>no-fault automobile</w:t>
      </w:r>
      <w:r w:rsidRPr="00D27392">
        <w:rPr>
          <w:rFonts w:ascii="Times New Roman" w:hAnsi="Times New Roman"/>
          <w:spacing w:val="-3"/>
          <w:sz w:val="22"/>
        </w:rPr>
        <w:t xml:space="preserve"> </w:t>
      </w:r>
      <w:r w:rsidRPr="00F4490B">
        <w:rPr>
          <w:rFonts w:ascii="Times New Roman" w:hAnsi="Times New Roman"/>
          <w:sz w:val="22"/>
        </w:rPr>
        <w:t>insurance.</w:t>
      </w:r>
    </w:p>
    <w:p w14:paraId="38EE3D6D" w14:textId="77777777" w:rsidR="00F4490B" w:rsidRPr="00F4490B" w:rsidRDefault="00F4490B" w:rsidP="00D27392">
      <w:pPr>
        <w:spacing w:before="1"/>
        <w:rPr>
          <w:rFonts w:ascii="Times New Roman" w:hAnsi="Times New Roman"/>
          <w:szCs w:val="22"/>
        </w:rPr>
      </w:pPr>
    </w:p>
    <w:p w14:paraId="26B74E6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OFM</w:t>
      </w:r>
    </w:p>
    <w:p w14:paraId="614763B0" w14:textId="77777777" w:rsidR="00F4490B" w:rsidRDefault="00F4490B" w:rsidP="00D27392">
      <w:pPr>
        <w:pStyle w:val="BodyText"/>
        <w:spacing w:before="47"/>
        <w:ind w:right="136"/>
        <w:rPr>
          <w:rFonts w:ascii="Times New Roman" w:hAnsi="Times New Roman"/>
        </w:rPr>
      </w:pPr>
      <w:r w:rsidRPr="00F4490B">
        <w:rPr>
          <w:rFonts w:ascii="Times New Roman" w:hAnsi="Times New Roman"/>
          <w:sz w:val="22"/>
        </w:rPr>
        <w:lastRenderedPageBreak/>
        <w:t>Office of Financial</w:t>
      </w:r>
      <w:r w:rsidRPr="00D27392">
        <w:rPr>
          <w:rFonts w:ascii="Times New Roman" w:hAnsi="Times New Roman"/>
          <w:spacing w:val="-9"/>
          <w:sz w:val="22"/>
        </w:rPr>
        <w:t xml:space="preserve"> </w:t>
      </w:r>
      <w:r w:rsidRPr="00F4490B">
        <w:rPr>
          <w:rFonts w:ascii="Times New Roman" w:hAnsi="Times New Roman"/>
          <w:sz w:val="22"/>
        </w:rPr>
        <w:t>Management.</w:t>
      </w:r>
    </w:p>
    <w:p w14:paraId="0AC83F77" w14:textId="77777777" w:rsidR="00F4490B" w:rsidRPr="00F4490B" w:rsidRDefault="00F4490B" w:rsidP="00D27392">
      <w:pPr>
        <w:pStyle w:val="BodyText"/>
        <w:spacing w:before="47"/>
        <w:ind w:right="136"/>
        <w:rPr>
          <w:rFonts w:ascii="Times New Roman" w:hAnsi="Times New Roman"/>
        </w:rPr>
      </w:pPr>
    </w:p>
    <w:p w14:paraId="3F377A9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Overpayment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(OP)</w:t>
      </w:r>
    </w:p>
    <w:p w14:paraId="4E67D6B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FMS document used to create manual refunds to veterans and insurance companies. Formerly a</w:t>
      </w:r>
      <w:r w:rsidRPr="00D27392">
        <w:rPr>
          <w:rFonts w:ascii="Times New Roman" w:hAnsi="Times New Roman"/>
          <w:spacing w:val="-20"/>
          <w:sz w:val="22"/>
        </w:rPr>
        <w:t xml:space="preserve"> </w:t>
      </w:r>
      <w:r w:rsidRPr="00F4490B">
        <w:rPr>
          <w:rFonts w:ascii="Times New Roman" w:hAnsi="Times New Roman"/>
          <w:sz w:val="22"/>
        </w:rPr>
        <w:t>972.13 CALM code</w:t>
      </w:r>
      <w:r w:rsidRPr="00D27392">
        <w:rPr>
          <w:rFonts w:ascii="Times New Roman" w:hAnsi="Times New Roman"/>
          <w:spacing w:val="-2"/>
          <w:sz w:val="22"/>
        </w:rPr>
        <w:t xml:space="preserve"> </w:t>
      </w:r>
      <w:r w:rsidRPr="00F4490B">
        <w:rPr>
          <w:rFonts w:ascii="Times New Roman" w:hAnsi="Times New Roman"/>
          <w:sz w:val="22"/>
        </w:rPr>
        <w:t>sheet.</w:t>
      </w:r>
    </w:p>
    <w:p w14:paraId="00A40F3C" w14:textId="77777777" w:rsidR="00F4490B" w:rsidRPr="00F4490B" w:rsidRDefault="00F4490B" w:rsidP="00D27392">
      <w:pPr>
        <w:spacing w:before="1"/>
        <w:rPr>
          <w:rFonts w:ascii="Times New Roman" w:hAnsi="Times New Roman"/>
          <w:szCs w:val="22"/>
        </w:rPr>
      </w:pPr>
    </w:p>
    <w:p w14:paraId="30E9167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Number</w:t>
      </w:r>
    </w:p>
    <w:p w14:paraId="79107AE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Formerly, a unique number used to identify a CALM document. FMS DOC ID replaces the CALM</w:t>
      </w:r>
      <w:r w:rsidRPr="00D27392">
        <w:rPr>
          <w:rFonts w:ascii="Times New Roman" w:hAnsi="Times New Roman"/>
          <w:spacing w:val="-18"/>
          <w:sz w:val="22"/>
        </w:rPr>
        <w:t xml:space="preserve"> </w:t>
      </w:r>
      <w:r w:rsidRPr="00F4490B">
        <w:rPr>
          <w:rFonts w:ascii="Times New Roman" w:hAnsi="Times New Roman"/>
          <w:sz w:val="22"/>
        </w:rPr>
        <w:t>PAT.</w:t>
      </w:r>
    </w:p>
    <w:p w14:paraId="0847A575" w14:textId="77777777" w:rsidR="00F4490B" w:rsidRPr="00F4490B" w:rsidRDefault="00F4490B" w:rsidP="00D27392">
      <w:pPr>
        <w:spacing w:before="1"/>
        <w:rPr>
          <w:rFonts w:ascii="Times New Roman" w:hAnsi="Times New Roman"/>
          <w:szCs w:val="22"/>
        </w:rPr>
      </w:pPr>
    </w:p>
    <w:p w14:paraId="3FA337E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Patient Statement of</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Account</w:t>
      </w:r>
    </w:p>
    <w:p w14:paraId="73A517F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monthly statement for patient type debtors, reflecting all activity (both charges and</w:t>
      </w:r>
      <w:r w:rsidRPr="00D27392">
        <w:rPr>
          <w:rFonts w:ascii="Times New Roman" w:hAnsi="Times New Roman"/>
          <w:spacing w:val="-28"/>
          <w:sz w:val="22"/>
        </w:rPr>
        <w:t xml:space="preserve"> </w:t>
      </w:r>
      <w:r w:rsidRPr="00F4490B">
        <w:rPr>
          <w:rFonts w:ascii="Times New Roman" w:hAnsi="Times New Roman"/>
          <w:sz w:val="22"/>
        </w:rPr>
        <w:t>payments) recorded for that patient since his last statement was</w:t>
      </w:r>
      <w:r w:rsidRPr="00D27392">
        <w:rPr>
          <w:rFonts w:ascii="Times New Roman" w:hAnsi="Times New Roman"/>
          <w:spacing w:val="-21"/>
          <w:sz w:val="22"/>
        </w:rPr>
        <w:t xml:space="preserve"> </w:t>
      </w:r>
      <w:r w:rsidRPr="00F4490B">
        <w:rPr>
          <w:rFonts w:ascii="Times New Roman" w:hAnsi="Times New Roman"/>
          <w:sz w:val="22"/>
        </w:rPr>
        <w:t>printed.</w:t>
      </w:r>
    </w:p>
    <w:p w14:paraId="1F9590FD" w14:textId="77777777" w:rsidR="00F4490B" w:rsidRPr="00F4490B" w:rsidRDefault="00F4490B" w:rsidP="00D27392">
      <w:pPr>
        <w:spacing w:before="2"/>
        <w:rPr>
          <w:rFonts w:ascii="Times New Roman" w:hAnsi="Times New Roman"/>
          <w:szCs w:val="22"/>
        </w:rPr>
      </w:pPr>
    </w:p>
    <w:p w14:paraId="06D17E50" w14:textId="77777777" w:rsidR="00A66B73" w:rsidRPr="007E7F07" w:rsidRDefault="00A66B73" w:rsidP="004C4431">
      <w:pPr>
        <w:overflowPunct/>
        <w:spacing w:line="288" w:lineRule="atLeast"/>
        <w:textAlignment w:val="auto"/>
        <w:rPr>
          <w:rFonts w:ascii="Times New Roman" w:hAnsi="Times New Roman"/>
          <w:szCs w:val="22"/>
          <w:u w:val="single"/>
        </w:rPr>
      </w:pPr>
      <w:bookmarkStart w:id="79" w:name="RCDP_TCSP_FLAG"/>
      <w:r w:rsidRPr="007E7F07">
        <w:rPr>
          <w:rFonts w:ascii="Times New Roman" w:hAnsi="Times New Roman"/>
          <w:szCs w:val="22"/>
          <w:u w:val="single"/>
        </w:rPr>
        <w:t>RCDP TCSP FLAG</w:t>
      </w:r>
    </w:p>
    <w:p w14:paraId="2DE76DC6" w14:textId="77777777"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79"/>
    <w:p w14:paraId="226B0CF0" w14:textId="77777777" w:rsidR="00A66B73" w:rsidRPr="007E7F07" w:rsidRDefault="00A66B73" w:rsidP="004C4431">
      <w:pPr>
        <w:overflowPunct/>
        <w:spacing w:line="288" w:lineRule="atLeast"/>
        <w:textAlignment w:val="auto"/>
        <w:rPr>
          <w:rFonts w:ascii="Times New Roman" w:hAnsi="Times New Roman"/>
          <w:szCs w:val="22"/>
        </w:rPr>
      </w:pPr>
    </w:p>
    <w:p w14:paraId="47E7F22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RD</w:t>
      </w:r>
    </w:p>
    <w:p w14:paraId="2842B85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Regional</w:t>
      </w:r>
      <w:r w:rsidRPr="00D27392">
        <w:rPr>
          <w:rFonts w:ascii="Times New Roman" w:hAnsi="Times New Roman"/>
          <w:spacing w:val="-5"/>
          <w:sz w:val="22"/>
        </w:rPr>
        <w:t xml:space="preserve"> </w:t>
      </w:r>
      <w:r w:rsidRPr="00F4490B">
        <w:rPr>
          <w:rFonts w:ascii="Times New Roman" w:hAnsi="Times New Roman"/>
          <w:sz w:val="22"/>
        </w:rPr>
        <w:t>Director.</w:t>
      </w:r>
    </w:p>
    <w:p w14:paraId="22A77F9C" w14:textId="77777777" w:rsidR="00F4490B" w:rsidRPr="00F4490B" w:rsidRDefault="00F4490B" w:rsidP="00D27392">
      <w:pPr>
        <w:spacing w:before="1"/>
        <w:rPr>
          <w:rFonts w:ascii="Times New Roman" w:hAnsi="Times New Roman"/>
          <w:szCs w:val="22"/>
        </w:rPr>
      </w:pPr>
    </w:p>
    <w:p w14:paraId="0ED743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Referral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Amount</w:t>
      </w:r>
    </w:p>
    <w:p w14:paraId="7345C92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Threshold amounts that determine (often independently) which accounts are referred to the</w:t>
      </w:r>
      <w:r w:rsidRPr="00D27392">
        <w:rPr>
          <w:rFonts w:ascii="Times New Roman" w:hAnsi="Times New Roman"/>
          <w:spacing w:val="-26"/>
          <w:sz w:val="22"/>
        </w:rPr>
        <w:t xml:space="preserve"> </w:t>
      </w:r>
      <w:r w:rsidRPr="00F4490B">
        <w:rPr>
          <w:rFonts w:ascii="Times New Roman" w:hAnsi="Times New Roman"/>
          <w:sz w:val="22"/>
        </w:rPr>
        <w:t>District Counsel or the Department of</w:t>
      </w:r>
      <w:r w:rsidRPr="00D27392">
        <w:rPr>
          <w:rFonts w:ascii="Times New Roman" w:hAnsi="Times New Roman"/>
          <w:spacing w:val="-8"/>
          <w:sz w:val="22"/>
        </w:rPr>
        <w:t xml:space="preserve"> </w:t>
      </w:r>
      <w:r w:rsidRPr="00F4490B">
        <w:rPr>
          <w:rFonts w:ascii="Times New Roman" w:hAnsi="Times New Roman"/>
          <w:sz w:val="22"/>
        </w:rPr>
        <w:t>Justice.</w:t>
      </w:r>
    </w:p>
    <w:p w14:paraId="574227AB" w14:textId="77777777" w:rsidR="00F4490B" w:rsidRPr="00F4490B" w:rsidRDefault="00F4490B" w:rsidP="00D27392">
      <w:pPr>
        <w:spacing w:before="1"/>
        <w:rPr>
          <w:rFonts w:ascii="Times New Roman" w:hAnsi="Times New Roman"/>
          <w:szCs w:val="22"/>
        </w:rPr>
      </w:pPr>
    </w:p>
    <w:p w14:paraId="1FF8B0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Repayment</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Plan</w:t>
      </w:r>
    </w:p>
    <w:p w14:paraId="22A92E5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If a debt is so large that the debtor can't repay it in a lump sum a Repayment Plan may be established</w:t>
      </w:r>
      <w:r w:rsidRPr="00D27392">
        <w:rPr>
          <w:rFonts w:ascii="Times New Roman" w:hAnsi="Times New Roman"/>
          <w:spacing w:val="-26"/>
          <w:sz w:val="22"/>
        </w:rPr>
        <w:t xml:space="preserve"> </w:t>
      </w:r>
      <w:r w:rsidRPr="00F4490B">
        <w:rPr>
          <w:rFonts w:ascii="Times New Roman" w:hAnsi="Times New Roman"/>
          <w:sz w:val="22"/>
        </w:rPr>
        <w:t>to pay it in regularly scheduled installments. Can be established by the Fiscal Officer or as the result</w:t>
      </w:r>
      <w:r w:rsidRPr="00D27392">
        <w:rPr>
          <w:rFonts w:ascii="Times New Roman" w:hAnsi="Times New Roman"/>
          <w:spacing w:val="-27"/>
          <w:sz w:val="22"/>
        </w:rPr>
        <w:t xml:space="preserve"> </w:t>
      </w:r>
      <w:r w:rsidRPr="00F4490B">
        <w:rPr>
          <w:rFonts w:ascii="Times New Roman" w:hAnsi="Times New Roman"/>
          <w:sz w:val="22"/>
        </w:rPr>
        <w:t>of negotiations with the District Counsel or Department of</w:t>
      </w:r>
      <w:r w:rsidRPr="00D27392">
        <w:rPr>
          <w:rFonts w:ascii="Times New Roman" w:hAnsi="Times New Roman"/>
          <w:spacing w:val="-20"/>
          <w:sz w:val="22"/>
        </w:rPr>
        <w:t xml:space="preserve"> </w:t>
      </w:r>
      <w:r w:rsidRPr="00F4490B">
        <w:rPr>
          <w:rFonts w:ascii="Times New Roman" w:hAnsi="Times New Roman"/>
          <w:sz w:val="22"/>
        </w:rPr>
        <w:t>Justice.</w:t>
      </w:r>
    </w:p>
    <w:p w14:paraId="4F63DE87" w14:textId="77777777" w:rsidR="00F4490B" w:rsidRPr="00F4490B" w:rsidRDefault="00F4490B" w:rsidP="00D27392">
      <w:pPr>
        <w:spacing w:before="2"/>
        <w:rPr>
          <w:rFonts w:ascii="Times New Roman" w:hAnsi="Times New Roman"/>
          <w:szCs w:val="22"/>
        </w:rPr>
      </w:pPr>
    </w:p>
    <w:p w14:paraId="455CC4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Schedule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9</w:t>
      </w:r>
    </w:p>
    <w:p w14:paraId="12F8909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detailed report of receivables due to the VA. It categorizes receivables by age and status. With</w:t>
      </w:r>
      <w:r w:rsidRPr="00D27392">
        <w:rPr>
          <w:rFonts w:ascii="Times New Roman" w:hAnsi="Times New Roman"/>
          <w:spacing w:val="-24"/>
          <w:sz w:val="22"/>
        </w:rPr>
        <w:t xml:space="preserve"> </w:t>
      </w:r>
      <w:r w:rsidRPr="00F4490B">
        <w:rPr>
          <w:rFonts w:ascii="Times New Roman" w:hAnsi="Times New Roman"/>
          <w:sz w:val="22"/>
        </w:rPr>
        <w:t>the release of the National Roll-up software, Schedule 9 will be centrally produced in San</w:t>
      </w:r>
      <w:r w:rsidRPr="00D27392">
        <w:rPr>
          <w:rFonts w:ascii="Times New Roman" w:hAnsi="Times New Roman"/>
          <w:spacing w:val="-26"/>
          <w:sz w:val="22"/>
        </w:rPr>
        <w:t xml:space="preserve"> </w:t>
      </w:r>
      <w:r w:rsidRPr="00F4490B">
        <w:rPr>
          <w:rFonts w:ascii="Times New Roman" w:hAnsi="Times New Roman"/>
          <w:sz w:val="22"/>
        </w:rPr>
        <w:t>Francisco.</w:t>
      </w:r>
    </w:p>
    <w:p w14:paraId="64CF25C7" w14:textId="77777777" w:rsidR="00F4490B" w:rsidRPr="00F4490B" w:rsidRDefault="00F4490B" w:rsidP="00D27392">
      <w:pPr>
        <w:spacing w:before="1"/>
        <w:rPr>
          <w:rFonts w:ascii="Times New Roman" w:hAnsi="Times New Roman"/>
          <w:szCs w:val="22"/>
        </w:rPr>
      </w:pPr>
    </w:p>
    <w:p w14:paraId="79E91CF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Site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Parameters</w:t>
      </w:r>
    </w:p>
    <w:p w14:paraId="7F09B34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Information (such as station number, cashier's address, billing address, etc.) that is unique to your</w:t>
      </w:r>
      <w:r w:rsidRPr="00D27392">
        <w:rPr>
          <w:rFonts w:ascii="Times New Roman" w:hAnsi="Times New Roman"/>
          <w:spacing w:val="-25"/>
          <w:sz w:val="22"/>
        </w:rPr>
        <w:t xml:space="preserve"> </w:t>
      </w:r>
      <w:r w:rsidRPr="00F4490B">
        <w:rPr>
          <w:rFonts w:ascii="Times New Roman" w:hAnsi="Times New Roman"/>
          <w:sz w:val="22"/>
        </w:rPr>
        <w:t>station. All of AR uses a single Site Parameter</w:t>
      </w:r>
      <w:r w:rsidRPr="00D27392">
        <w:rPr>
          <w:rFonts w:ascii="Times New Roman" w:hAnsi="Times New Roman"/>
          <w:spacing w:val="-16"/>
          <w:sz w:val="22"/>
        </w:rPr>
        <w:t xml:space="preserve"> </w:t>
      </w:r>
      <w:r w:rsidRPr="00F4490B">
        <w:rPr>
          <w:rFonts w:ascii="Times New Roman" w:hAnsi="Times New Roman"/>
          <w:sz w:val="22"/>
        </w:rPr>
        <w:t>file.</w:t>
      </w:r>
    </w:p>
    <w:p w14:paraId="322FB2CA" w14:textId="77777777" w:rsidR="00F4490B" w:rsidRPr="00F4490B" w:rsidRDefault="00F4490B" w:rsidP="00D27392">
      <w:pPr>
        <w:spacing w:before="1"/>
        <w:rPr>
          <w:rFonts w:ascii="Times New Roman" w:hAnsi="Times New Roman"/>
          <w:szCs w:val="22"/>
        </w:rPr>
      </w:pPr>
    </w:p>
    <w:p w14:paraId="6AEABC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Tasked Job</w:t>
      </w:r>
    </w:p>
    <w:p w14:paraId="4A5EF69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job, usually a printout that has been scheduled to run at a predetermined time. Tasked jobs are set up</w:t>
      </w:r>
      <w:r w:rsidRPr="00D27392">
        <w:rPr>
          <w:rFonts w:ascii="Times New Roman" w:hAnsi="Times New Roman"/>
          <w:spacing w:val="-23"/>
          <w:sz w:val="22"/>
        </w:rPr>
        <w:t xml:space="preserve"> </w:t>
      </w:r>
      <w:r w:rsidRPr="00F4490B">
        <w:rPr>
          <w:rFonts w:ascii="Times New Roman" w:hAnsi="Times New Roman"/>
          <w:sz w:val="22"/>
        </w:rPr>
        <w:t>to run without having a person watching over</w:t>
      </w:r>
      <w:r w:rsidRPr="00D27392">
        <w:rPr>
          <w:rFonts w:ascii="Times New Roman" w:hAnsi="Times New Roman"/>
          <w:spacing w:val="-11"/>
          <w:sz w:val="22"/>
        </w:rPr>
        <w:t xml:space="preserve"> </w:t>
      </w:r>
      <w:r w:rsidRPr="00F4490B">
        <w:rPr>
          <w:rFonts w:ascii="Times New Roman" w:hAnsi="Times New Roman"/>
          <w:sz w:val="22"/>
        </w:rPr>
        <w:t>them.</w:t>
      </w:r>
    </w:p>
    <w:p w14:paraId="3826C9B6" w14:textId="77777777" w:rsidR="00F4490B" w:rsidRPr="00F4490B" w:rsidRDefault="00F4490B" w:rsidP="00D27392">
      <w:pPr>
        <w:spacing w:before="1"/>
        <w:rPr>
          <w:rFonts w:ascii="Times New Roman" w:hAnsi="Times New Roman"/>
          <w:szCs w:val="22"/>
        </w:rPr>
      </w:pPr>
    </w:p>
    <w:p w14:paraId="4315103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Tort</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Feasor</w:t>
      </w:r>
    </w:p>
    <w:p w14:paraId="1A1B60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lastRenderedPageBreak/>
        <w:t>Used for medical care provided as the result of a crime. A type of billing in which a firm receivable is</w:t>
      </w:r>
      <w:r w:rsidRPr="00D27392">
        <w:rPr>
          <w:rFonts w:ascii="Times New Roman" w:hAnsi="Times New Roman"/>
          <w:spacing w:val="-29"/>
          <w:sz w:val="22"/>
        </w:rPr>
        <w:t xml:space="preserve"> </w:t>
      </w:r>
      <w:r w:rsidRPr="00F4490B">
        <w:rPr>
          <w:rFonts w:ascii="Times New Roman" w:hAnsi="Times New Roman"/>
          <w:sz w:val="22"/>
        </w:rPr>
        <w:t>not recorded until it is</w:t>
      </w:r>
      <w:r w:rsidRPr="00D27392">
        <w:rPr>
          <w:rFonts w:ascii="Times New Roman" w:hAnsi="Times New Roman"/>
          <w:spacing w:val="-8"/>
          <w:sz w:val="22"/>
        </w:rPr>
        <w:t xml:space="preserve"> </w:t>
      </w:r>
      <w:r w:rsidRPr="00F4490B">
        <w:rPr>
          <w:rFonts w:ascii="Times New Roman" w:hAnsi="Times New Roman"/>
          <w:sz w:val="22"/>
        </w:rPr>
        <w:t>paid.</w:t>
      </w:r>
    </w:p>
    <w:p w14:paraId="2751DE86" w14:textId="77777777" w:rsidR="00F4490B" w:rsidRPr="00F4490B" w:rsidRDefault="00F4490B" w:rsidP="00D27392">
      <w:pPr>
        <w:spacing w:before="1"/>
        <w:rPr>
          <w:rFonts w:ascii="Times New Roman" w:hAnsi="Times New Roman"/>
          <w:szCs w:val="22"/>
        </w:rPr>
      </w:pPr>
    </w:p>
    <w:p w14:paraId="0AD2943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Transaction</w:t>
      </w:r>
    </w:p>
    <w:p w14:paraId="4B8D0481"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Any action that affects a Bill or an account. All transactions are numbered sequentially and can</w:t>
      </w:r>
      <w:r w:rsidRPr="00D27392">
        <w:rPr>
          <w:rFonts w:ascii="Times New Roman" w:hAnsi="Times New Roman"/>
          <w:spacing w:val="-27"/>
          <w:sz w:val="22"/>
        </w:rPr>
        <w:t xml:space="preserve"> </w:t>
      </w:r>
      <w:r w:rsidRPr="00F4490B">
        <w:rPr>
          <w:rFonts w:ascii="Times New Roman" w:hAnsi="Times New Roman"/>
          <w:sz w:val="22"/>
        </w:rPr>
        <w:t>be examined</w:t>
      </w:r>
      <w:r w:rsidRPr="00D27392">
        <w:rPr>
          <w:rFonts w:ascii="Times New Roman" w:hAnsi="Times New Roman"/>
          <w:spacing w:val="-9"/>
          <w:sz w:val="22"/>
        </w:rPr>
        <w:t xml:space="preserve"> </w:t>
      </w:r>
      <w:r w:rsidRPr="00F4490B">
        <w:rPr>
          <w:rFonts w:ascii="Times New Roman" w:hAnsi="Times New Roman"/>
          <w:sz w:val="22"/>
        </w:rPr>
        <w:t>individually.</w:t>
      </w:r>
    </w:p>
    <w:p w14:paraId="7BF2B2BC" w14:textId="77777777" w:rsidR="00F4490B" w:rsidRPr="00D27392" w:rsidRDefault="00F4490B" w:rsidP="00D27392">
      <w:pPr>
        <w:pStyle w:val="BodyText"/>
        <w:spacing w:before="47"/>
        <w:jc w:val="both"/>
        <w:rPr>
          <w:rFonts w:ascii="Times New Roman" w:hAnsi="Times New Roman"/>
          <w:u w:val="single" w:color="000000"/>
        </w:rPr>
      </w:pPr>
    </w:p>
    <w:p w14:paraId="28BFC963" w14:textId="77777777" w:rsidR="00F4490B" w:rsidRPr="00D27392" w:rsidRDefault="00F4490B" w:rsidP="00D27392">
      <w:pPr>
        <w:pStyle w:val="BodyText"/>
        <w:spacing w:before="47"/>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09DB4CD"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number assigned by the computer for an activity against a debt (such as increase adjustment,</w:t>
      </w:r>
      <w:r w:rsidRPr="00D27392">
        <w:rPr>
          <w:rFonts w:ascii="Times New Roman" w:hAnsi="Times New Roman"/>
          <w:spacing w:val="-22"/>
          <w:sz w:val="22"/>
        </w:rPr>
        <w:t xml:space="preserve"> </w:t>
      </w:r>
      <w:r w:rsidRPr="00F4490B">
        <w:rPr>
          <w:rFonts w:ascii="Times New Roman" w:hAnsi="Times New Roman"/>
          <w:sz w:val="22"/>
        </w:rPr>
        <w:t>decrease adjustment, payment,</w:t>
      </w:r>
      <w:r w:rsidRPr="00D27392">
        <w:rPr>
          <w:rFonts w:ascii="Times New Roman" w:hAnsi="Times New Roman"/>
          <w:spacing w:val="-3"/>
          <w:sz w:val="22"/>
        </w:rPr>
        <w:t xml:space="preserve"> </w:t>
      </w:r>
      <w:r w:rsidRPr="00F4490B">
        <w:rPr>
          <w:rFonts w:ascii="Times New Roman" w:hAnsi="Times New Roman"/>
          <w:sz w:val="22"/>
        </w:rPr>
        <w:t>etc.)</w:t>
      </w:r>
    </w:p>
    <w:p w14:paraId="1D2E1483" w14:textId="77777777" w:rsidR="00F4490B" w:rsidRPr="00F4490B" w:rsidRDefault="00F4490B" w:rsidP="00D27392">
      <w:pPr>
        <w:spacing w:before="1"/>
        <w:rPr>
          <w:rFonts w:ascii="Times New Roman" w:hAnsi="Times New Roman"/>
          <w:szCs w:val="22"/>
        </w:rPr>
      </w:pPr>
    </w:p>
    <w:p w14:paraId="0BD5989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Profile</w:t>
      </w:r>
    </w:p>
    <w:p w14:paraId="1C4CB3A0"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screen display or printout that shows a summary of a single</w:t>
      </w:r>
      <w:r w:rsidRPr="00D27392">
        <w:rPr>
          <w:rFonts w:ascii="Times New Roman" w:hAnsi="Times New Roman"/>
          <w:spacing w:val="-23"/>
          <w:sz w:val="22"/>
        </w:rPr>
        <w:t xml:space="preserve"> </w:t>
      </w:r>
      <w:r w:rsidRPr="00F4490B">
        <w:rPr>
          <w:rFonts w:ascii="Times New Roman" w:hAnsi="Times New Roman"/>
          <w:sz w:val="22"/>
        </w:rPr>
        <w:t>transaction.</w:t>
      </w:r>
    </w:p>
    <w:p w14:paraId="4593CCE1" w14:textId="77777777" w:rsidR="00F4490B" w:rsidRPr="00F4490B" w:rsidRDefault="00F4490B" w:rsidP="00D27392">
      <w:pPr>
        <w:spacing w:before="1"/>
        <w:rPr>
          <w:rFonts w:ascii="Times New Roman" w:hAnsi="Times New Roman"/>
          <w:szCs w:val="22"/>
        </w:rPr>
      </w:pPr>
    </w:p>
    <w:p w14:paraId="52279F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UB-92</w:t>
      </w:r>
    </w:p>
    <w:p w14:paraId="5527105D"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Uniform Bill 92 is a statement of charges for medical care used for all patient billing. Its use is</w:t>
      </w:r>
      <w:r w:rsidRPr="00D27392">
        <w:rPr>
          <w:rFonts w:ascii="Times New Roman" w:hAnsi="Times New Roman"/>
          <w:spacing w:val="-31"/>
          <w:sz w:val="22"/>
        </w:rPr>
        <w:t xml:space="preserve"> </w:t>
      </w:r>
      <w:r w:rsidRPr="00F4490B">
        <w:rPr>
          <w:rFonts w:ascii="Times New Roman" w:hAnsi="Times New Roman"/>
          <w:sz w:val="22"/>
        </w:rPr>
        <w:t>restricted to the IB portion of the Medical Administration automated</w:t>
      </w:r>
      <w:r w:rsidRPr="00D27392">
        <w:rPr>
          <w:rFonts w:ascii="Times New Roman" w:hAnsi="Times New Roman"/>
          <w:spacing w:val="-21"/>
          <w:sz w:val="22"/>
        </w:rPr>
        <w:t xml:space="preserve"> </w:t>
      </w:r>
      <w:r w:rsidRPr="00F4490B">
        <w:rPr>
          <w:rFonts w:ascii="Times New Roman" w:hAnsi="Times New Roman"/>
          <w:sz w:val="22"/>
        </w:rPr>
        <w:t>system.</w:t>
      </w:r>
    </w:p>
    <w:p w14:paraId="56AB944E" w14:textId="77777777" w:rsidR="00F4490B" w:rsidRPr="00F4490B" w:rsidRDefault="00F4490B" w:rsidP="00D27392">
      <w:pPr>
        <w:spacing w:before="1"/>
        <w:rPr>
          <w:rFonts w:ascii="Times New Roman" w:hAnsi="Times New Roman"/>
          <w:szCs w:val="22"/>
        </w:rPr>
      </w:pPr>
    </w:p>
    <w:p w14:paraId="0F6549F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1080</w:t>
      </w:r>
    </w:p>
    <w:p w14:paraId="3BD3ED43"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A billing form used to transfer funds from one government agency to another when a check will</w:t>
      </w:r>
      <w:r w:rsidRPr="00D27392">
        <w:rPr>
          <w:rFonts w:ascii="Times New Roman" w:hAnsi="Times New Roman"/>
          <w:spacing w:val="-25"/>
          <w:sz w:val="22"/>
        </w:rPr>
        <w:t xml:space="preserve"> </w:t>
      </w:r>
      <w:r w:rsidRPr="00F4490B">
        <w:rPr>
          <w:rFonts w:ascii="Times New Roman" w:hAnsi="Times New Roman"/>
          <w:sz w:val="22"/>
        </w:rPr>
        <w:t>be issued.</w:t>
      </w:r>
    </w:p>
    <w:p w14:paraId="4C41FD54" w14:textId="77777777" w:rsidR="00F4490B" w:rsidRPr="00F4490B" w:rsidRDefault="00F4490B" w:rsidP="00D27392">
      <w:pPr>
        <w:spacing w:before="1"/>
        <w:rPr>
          <w:rFonts w:ascii="Times New Roman" w:hAnsi="Times New Roman"/>
          <w:szCs w:val="22"/>
        </w:rPr>
      </w:pPr>
    </w:p>
    <w:p w14:paraId="1AA05F2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1081</w:t>
      </w:r>
    </w:p>
    <w:p w14:paraId="156E1FC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billing form used to Bill other government</w:t>
      </w:r>
      <w:r w:rsidRPr="00D27392">
        <w:rPr>
          <w:rFonts w:ascii="Times New Roman" w:hAnsi="Times New Roman"/>
          <w:spacing w:val="-16"/>
          <w:sz w:val="22"/>
        </w:rPr>
        <w:t xml:space="preserve"> </w:t>
      </w:r>
      <w:r w:rsidRPr="00F4490B">
        <w:rPr>
          <w:rFonts w:ascii="Times New Roman" w:hAnsi="Times New Roman"/>
          <w:sz w:val="22"/>
        </w:rPr>
        <w:t>agencies.</w:t>
      </w:r>
    </w:p>
    <w:p w14:paraId="3CC5BDE8" w14:textId="77777777" w:rsidR="00F4490B" w:rsidRPr="00F4490B" w:rsidRDefault="00F4490B" w:rsidP="00D27392">
      <w:pPr>
        <w:spacing w:before="1"/>
        <w:rPr>
          <w:rFonts w:ascii="Times New Roman" w:hAnsi="Times New Roman"/>
          <w:szCs w:val="22"/>
        </w:rPr>
      </w:pPr>
    </w:p>
    <w:p w14:paraId="091331F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1114</w:t>
      </w:r>
    </w:p>
    <w:p w14:paraId="4071A667"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This form has been discontinued and has been replaced by the electronic Bill of</w:t>
      </w:r>
      <w:r w:rsidRPr="00D27392">
        <w:rPr>
          <w:rFonts w:ascii="Times New Roman" w:hAnsi="Times New Roman"/>
          <w:spacing w:val="-28"/>
          <w:sz w:val="22"/>
        </w:rPr>
        <w:t xml:space="preserve"> </w:t>
      </w:r>
      <w:r w:rsidRPr="00F4490B">
        <w:rPr>
          <w:rFonts w:ascii="Times New Roman" w:hAnsi="Times New Roman"/>
          <w:sz w:val="22"/>
        </w:rPr>
        <w:t>Collection.</w:t>
      </w:r>
    </w:p>
    <w:p w14:paraId="6309A20B" w14:textId="77777777" w:rsidR="00F4490B" w:rsidRPr="00F4490B" w:rsidRDefault="00F4490B" w:rsidP="00D27392">
      <w:pPr>
        <w:spacing w:before="1"/>
        <w:rPr>
          <w:rFonts w:ascii="Times New Roman" w:hAnsi="Times New Roman"/>
          <w:szCs w:val="22"/>
        </w:rPr>
      </w:pPr>
    </w:p>
    <w:p w14:paraId="039A7E0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File</w:t>
      </w:r>
    </w:p>
    <w:p w14:paraId="58E199F3" w14:textId="77777777" w:rsidR="00F4490B" w:rsidRPr="00F4490B" w:rsidRDefault="00F4490B" w:rsidP="00D27392">
      <w:pPr>
        <w:pStyle w:val="BodyText"/>
        <w:spacing w:before="35" w:line="273" w:lineRule="auto"/>
        <w:ind w:right="390"/>
        <w:jc w:val="both"/>
        <w:rPr>
          <w:rFonts w:ascii="Times New Roman" w:hAnsi="Times New Roman"/>
        </w:rPr>
      </w:pPr>
      <w:r w:rsidRPr="00F4490B">
        <w:rPr>
          <w:rFonts w:ascii="Times New Roman" w:hAnsi="Times New Roman"/>
          <w:sz w:val="22"/>
        </w:rPr>
        <w:t>An AR file of all the vendors the facility does business with. This file, File #440, contains ordering</w:t>
      </w:r>
      <w:r w:rsidRPr="00D27392">
        <w:rPr>
          <w:rFonts w:ascii="Times New Roman" w:hAnsi="Times New Roman"/>
          <w:spacing w:val="-31"/>
          <w:sz w:val="22"/>
        </w:rPr>
        <w:t xml:space="preserve"> </w:t>
      </w:r>
      <w:r w:rsidRPr="00F4490B">
        <w:rPr>
          <w:rFonts w:ascii="Times New Roman" w:hAnsi="Times New Roman"/>
          <w:sz w:val="22"/>
        </w:rPr>
        <w:t>and billing address, contract information, and telephone numbers. The debtor's address may be drawn</w:t>
      </w:r>
      <w:r w:rsidRPr="00D27392">
        <w:rPr>
          <w:rFonts w:ascii="Times New Roman" w:hAnsi="Times New Roman"/>
          <w:spacing w:val="-22"/>
          <w:sz w:val="22"/>
        </w:rPr>
        <w:t xml:space="preserve"> </w:t>
      </w:r>
      <w:r w:rsidRPr="00F4490B">
        <w:rPr>
          <w:rFonts w:ascii="Times New Roman" w:hAnsi="Times New Roman"/>
          <w:sz w:val="22"/>
        </w:rPr>
        <w:t>from this file, but is maintained separately. If the desired vendor is not in the file, contact A&amp;MM Service</w:t>
      </w:r>
      <w:r w:rsidRPr="00D27392">
        <w:rPr>
          <w:rFonts w:ascii="Times New Roman" w:hAnsi="Times New Roman"/>
          <w:spacing w:val="-28"/>
          <w:sz w:val="22"/>
        </w:rPr>
        <w:t xml:space="preserve"> </w:t>
      </w:r>
      <w:r w:rsidRPr="00F4490B">
        <w:rPr>
          <w:rFonts w:ascii="Times New Roman" w:hAnsi="Times New Roman"/>
          <w:sz w:val="22"/>
        </w:rPr>
        <w:t>to have it</w:t>
      </w:r>
      <w:r w:rsidRPr="00D27392">
        <w:rPr>
          <w:rFonts w:ascii="Times New Roman" w:hAnsi="Times New Roman"/>
          <w:spacing w:val="2"/>
          <w:sz w:val="22"/>
        </w:rPr>
        <w:t xml:space="preserve"> </w:t>
      </w:r>
      <w:r w:rsidRPr="00F4490B">
        <w:rPr>
          <w:rFonts w:ascii="Times New Roman" w:hAnsi="Times New Roman"/>
          <w:sz w:val="22"/>
        </w:rPr>
        <w:t>added.</w:t>
      </w:r>
    </w:p>
    <w:p w14:paraId="61DBDD16" w14:textId="77777777" w:rsidR="00F4490B" w:rsidRPr="00F4490B" w:rsidRDefault="00F4490B" w:rsidP="00D27392">
      <w:pPr>
        <w:spacing w:before="1"/>
        <w:rPr>
          <w:rFonts w:ascii="Times New Roman" w:hAnsi="Times New Roman"/>
          <w:szCs w:val="22"/>
        </w:rPr>
      </w:pPr>
    </w:p>
    <w:p w14:paraId="4ABD7E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 ID</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2B317A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ID number assigned to a</w:t>
      </w:r>
      <w:r w:rsidRPr="00D27392">
        <w:rPr>
          <w:rFonts w:ascii="Times New Roman" w:hAnsi="Times New Roman"/>
          <w:spacing w:val="-5"/>
          <w:sz w:val="22"/>
        </w:rPr>
        <w:t xml:space="preserve"> </w:t>
      </w:r>
      <w:r w:rsidRPr="00F4490B">
        <w:rPr>
          <w:rFonts w:ascii="Times New Roman" w:hAnsi="Times New Roman"/>
          <w:sz w:val="22"/>
        </w:rPr>
        <w:t>vendor.</w:t>
      </w:r>
    </w:p>
    <w:p w14:paraId="0B9E83F0" w14:textId="77777777" w:rsidR="00F4490B" w:rsidRPr="00F4490B" w:rsidRDefault="00F4490B" w:rsidP="00D27392">
      <w:pPr>
        <w:spacing w:before="1"/>
        <w:rPr>
          <w:rFonts w:ascii="Times New Roman" w:hAnsi="Times New Roman"/>
          <w:szCs w:val="22"/>
        </w:rPr>
      </w:pPr>
    </w:p>
    <w:p w14:paraId="5B3838B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Workmen's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Compensation</w:t>
      </w:r>
    </w:p>
    <w:p w14:paraId="16E5D7D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Usually referred to as Worker's Comp. Medical care provided as a result of an incident/accident</w:t>
      </w:r>
      <w:r w:rsidRPr="00D27392">
        <w:rPr>
          <w:rFonts w:ascii="Times New Roman" w:hAnsi="Times New Roman"/>
          <w:spacing w:val="-27"/>
          <w:sz w:val="22"/>
        </w:rPr>
        <w:t xml:space="preserve"> </w:t>
      </w:r>
      <w:r w:rsidRPr="00F4490B">
        <w:rPr>
          <w:rFonts w:ascii="Times New Roman" w:hAnsi="Times New Roman"/>
          <w:sz w:val="22"/>
        </w:rPr>
        <w:t>occurring during a veteran's employment and covered by the Office of Worker's Compensation Program</w:t>
      </w:r>
      <w:r w:rsidRPr="00D27392">
        <w:rPr>
          <w:rFonts w:ascii="Times New Roman" w:hAnsi="Times New Roman"/>
          <w:spacing w:val="-20"/>
          <w:sz w:val="22"/>
        </w:rPr>
        <w:t xml:space="preserve"> </w:t>
      </w:r>
      <w:r w:rsidRPr="00F4490B">
        <w:rPr>
          <w:rFonts w:ascii="Times New Roman" w:hAnsi="Times New Roman"/>
          <w:sz w:val="22"/>
        </w:rPr>
        <w:t>(OWCP).</w:t>
      </w:r>
    </w:p>
    <w:p w14:paraId="0A95645D" w14:textId="77777777" w:rsidR="00F4490B" w:rsidRPr="00F4490B" w:rsidRDefault="00F4490B" w:rsidP="00D27392">
      <w:pPr>
        <w:spacing w:before="1"/>
        <w:rPr>
          <w:rFonts w:ascii="Times New Roman" w:hAnsi="Times New Roman"/>
          <w:szCs w:val="22"/>
        </w:rPr>
      </w:pPr>
    </w:p>
    <w:p w14:paraId="20380BC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Write-off Document</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(WR)</w:t>
      </w:r>
    </w:p>
    <w:p w14:paraId="21293394"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FMS document created to record an Accounts Receivable</w:t>
      </w:r>
      <w:r w:rsidRPr="00D27392">
        <w:rPr>
          <w:rFonts w:ascii="Times New Roman" w:hAnsi="Times New Roman"/>
          <w:spacing w:val="-13"/>
          <w:sz w:val="22"/>
        </w:rPr>
        <w:t xml:space="preserve"> </w:t>
      </w:r>
      <w:r w:rsidRPr="00F4490B">
        <w:rPr>
          <w:rFonts w:ascii="Times New Roman" w:hAnsi="Times New Roman"/>
          <w:sz w:val="22"/>
        </w:rPr>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19"/>
      <w:footerReference w:type="default" r:id="rId20"/>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873C5" w14:textId="77777777" w:rsidR="00D63DAC" w:rsidRDefault="00D63DAC">
      <w:r>
        <w:separator/>
      </w:r>
    </w:p>
  </w:endnote>
  <w:endnote w:type="continuationSeparator" w:id="0">
    <w:p w14:paraId="6072D706" w14:textId="77777777" w:rsidR="00D63DAC" w:rsidRDefault="00D63DAC">
      <w:r>
        <w:continuationSeparator/>
      </w:r>
    </w:p>
  </w:endnote>
  <w:endnote w:type="continuationNotice" w:id="1">
    <w:p w14:paraId="65BCDD20" w14:textId="77777777" w:rsidR="00D63DAC" w:rsidRDefault="00D63D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83F78" w14:textId="679EFA74" w:rsidR="00A75FE7" w:rsidRPr="008179C1" w:rsidRDefault="00A75FE7" w:rsidP="008179C1">
    <w:pPr>
      <w:pStyle w:val="Footer"/>
      <w:rPr>
        <w:lang w:val="en-US"/>
      </w:rPr>
    </w:pPr>
    <w:r>
      <w:fldChar w:fldCharType="begin"/>
    </w:r>
    <w:r>
      <w:instrText xml:space="preserve"> PAGE   \* MERGEFORMAT </w:instrText>
    </w:r>
    <w:r>
      <w:fldChar w:fldCharType="separate"/>
    </w:r>
    <w:r w:rsidR="00C31B68">
      <w:rPr>
        <w:noProof/>
      </w:rPr>
      <w:t>viii</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January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EAE65" w14:textId="3495EDDD" w:rsidR="00A75FE7" w:rsidRPr="00D27392" w:rsidRDefault="00A75FE7" w:rsidP="00D27392">
    <w:pPr>
      <w:pStyle w:val="Footer"/>
      <w:rPr>
        <w:lang w:val="en-US"/>
      </w:rPr>
    </w:pPr>
    <w:r>
      <w:rPr>
        <w:rFonts w:ascii="Times New Roman" w:hAnsi="Times New Roman"/>
        <w:lang w:val="en-US"/>
      </w:rPr>
      <w:t>July</w:t>
    </w:r>
    <w:r w:rsidRPr="00D27392">
      <w:rPr>
        <w:lang w:val="en-US"/>
      </w:rPr>
      <w:t xml:space="preserve"> 2017</w:t>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C31B68">
      <w:rPr>
        <w:rFonts w:ascii="Times New Roman" w:hAnsi="Times New Roman"/>
        <w:noProof/>
      </w:rPr>
      <w:t>ix</w:t>
    </w:r>
    <w:r w:rsidRPr="00651AD0">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C37D4" w14:textId="63DD2879" w:rsidR="00A75FE7" w:rsidRPr="00D94B85" w:rsidRDefault="00A75FE7" w:rsidP="00D94B85">
    <w:pPr>
      <w:pStyle w:val="Footer"/>
      <w:rPr>
        <w:lang w:val="en-US"/>
      </w:rPr>
    </w:pPr>
    <w:r>
      <w:fldChar w:fldCharType="begin"/>
    </w:r>
    <w:r>
      <w:instrText xml:space="preserve"> PAGE   \* MERGEFORMAT </w:instrText>
    </w:r>
    <w:r>
      <w:fldChar w:fldCharType="separate"/>
    </w:r>
    <w:r w:rsidR="00C31B68">
      <w:rPr>
        <w:noProof/>
      </w:rPr>
      <w:t>62</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July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1E9DC" w14:textId="1B1C3E42" w:rsidR="00A75FE7" w:rsidRPr="00D27392" w:rsidRDefault="00A75FE7" w:rsidP="00D27392">
    <w:pPr>
      <w:pStyle w:val="Footer"/>
    </w:pPr>
    <w:r>
      <w:rPr>
        <w:rFonts w:ascii="Times New Roman" w:hAnsi="Times New Roman"/>
        <w:lang w:val="en-US"/>
      </w:rPr>
      <w:t>July 2017</w:t>
    </w:r>
    <w:r w:rsidRPr="00651AD0">
      <w:rPr>
        <w:rFonts w:ascii="Times New Roman" w:hAnsi="Times New Roman"/>
      </w:rPr>
      <w:tab/>
      <w:t>AR V. 4.5 Technical Manual</w:t>
    </w:r>
    <w:r w:rsidRPr="00651AD0">
      <w:rPr>
        <w:rFonts w:ascii="Times New Roman" w:hAnsi="Times New Roman"/>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C31B68">
      <w:rPr>
        <w:rFonts w:ascii="Times New Roman" w:hAnsi="Times New Roman"/>
        <w:noProof/>
      </w:rPr>
      <w:t>63</w:t>
    </w:r>
    <w:r w:rsidRPr="00651AD0">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11B" w14:textId="77777777" w:rsidR="00D63DAC" w:rsidRDefault="00D63DAC">
      <w:r>
        <w:separator/>
      </w:r>
    </w:p>
  </w:footnote>
  <w:footnote w:type="continuationSeparator" w:id="0">
    <w:p w14:paraId="3AC8B462" w14:textId="77777777" w:rsidR="00D63DAC" w:rsidRDefault="00D63DAC">
      <w:r>
        <w:continuationSeparator/>
      </w:r>
    </w:p>
  </w:footnote>
  <w:footnote w:type="continuationNotice" w:id="1">
    <w:p w14:paraId="2AC2BBAA" w14:textId="77777777" w:rsidR="00D63DAC" w:rsidRDefault="00D63D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7" w15:restartNumberingAfterBreak="0">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8" w15:restartNumberingAfterBreak="0">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1" w15:restartNumberingAfterBreak="0">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6"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7" w15:restartNumberingAfterBreak="0">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18" w15:restartNumberingAfterBreak="0">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15:restartNumberingAfterBreak="0">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0" w15:restartNumberingAfterBreak="0">
    <w:nsid w:val="4272509B"/>
    <w:multiLevelType w:val="singleLevel"/>
    <w:tmpl w:val="3EA819F6"/>
    <w:lvl w:ilvl="0">
      <w:numFmt w:val="none"/>
      <w:lvlText w:val=""/>
      <w:legacy w:legacy="1" w:legacySpace="0" w:legacyIndent="0"/>
      <w:lvlJc w:val="left"/>
    </w:lvl>
  </w:abstractNum>
  <w:abstractNum w:abstractNumId="21" w15:restartNumberingAfterBreak="0">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2" w15:restartNumberingAfterBreak="0">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3" w15:restartNumberingAfterBreak="0">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25" w15:restartNumberingAfterBreak="0">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29" w15:restartNumberingAfterBreak="0">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35" w15:restartNumberingAfterBreak="0">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36" w15:restartNumberingAfterBreak="0">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7"/>
  </w:num>
  <w:num w:numId="4">
    <w:abstractNumId w:val="29"/>
  </w:num>
  <w:num w:numId="5">
    <w:abstractNumId w:val="12"/>
  </w:num>
  <w:num w:numId="6">
    <w:abstractNumId w:val="36"/>
  </w:num>
  <w:num w:numId="7">
    <w:abstractNumId w:val="30"/>
  </w:num>
  <w:num w:numId="8">
    <w:abstractNumId w:val="9"/>
  </w:num>
  <w:num w:numId="9">
    <w:abstractNumId w:val="3"/>
  </w:num>
  <w:num w:numId="10">
    <w:abstractNumId w:val="1"/>
  </w:num>
  <w:num w:numId="11">
    <w:abstractNumId w:val="2"/>
  </w:num>
  <w:num w:numId="12">
    <w:abstractNumId w:val="32"/>
  </w:num>
  <w:num w:numId="13">
    <w:abstractNumId w:val="8"/>
  </w:num>
  <w:num w:numId="14">
    <w:abstractNumId w:val="0"/>
  </w:num>
  <w:num w:numId="15">
    <w:abstractNumId w:val="31"/>
  </w:num>
  <w:num w:numId="16">
    <w:abstractNumId w:val="26"/>
  </w:num>
  <w:num w:numId="17">
    <w:abstractNumId w:val="4"/>
  </w:num>
  <w:num w:numId="18">
    <w:abstractNumId w:val="11"/>
  </w:num>
  <w:num w:numId="19">
    <w:abstractNumId w:val="13"/>
  </w:num>
  <w:num w:numId="20">
    <w:abstractNumId w:val="5"/>
  </w:num>
  <w:num w:numId="21">
    <w:abstractNumId w:val="23"/>
  </w:num>
  <w:num w:numId="22">
    <w:abstractNumId w:val="14"/>
  </w:num>
  <w:num w:numId="23">
    <w:abstractNumId w:val="25"/>
  </w:num>
  <w:num w:numId="24">
    <w:abstractNumId w:val="33"/>
  </w:num>
  <w:num w:numId="25">
    <w:abstractNumId w:val="35"/>
  </w:num>
  <w:num w:numId="26">
    <w:abstractNumId w:val="7"/>
  </w:num>
  <w:num w:numId="27">
    <w:abstractNumId w:val="17"/>
  </w:num>
  <w:num w:numId="28">
    <w:abstractNumId w:val="21"/>
  </w:num>
  <w:num w:numId="29">
    <w:abstractNumId w:val="19"/>
  </w:num>
  <w:num w:numId="30">
    <w:abstractNumId w:val="15"/>
  </w:num>
  <w:num w:numId="31">
    <w:abstractNumId w:val="10"/>
  </w:num>
  <w:num w:numId="32">
    <w:abstractNumId w:val="28"/>
  </w:num>
  <w:num w:numId="33">
    <w:abstractNumId w:val="24"/>
  </w:num>
  <w:num w:numId="34">
    <w:abstractNumId w:val="6"/>
  </w:num>
  <w:num w:numId="35">
    <w:abstractNumId w:val="34"/>
  </w:num>
  <w:num w:numId="36">
    <w:abstractNumId w:val="1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66"/>
    <w:rsid w:val="00001041"/>
    <w:rsid w:val="000018B1"/>
    <w:rsid w:val="00011EA6"/>
    <w:rsid w:val="000131DA"/>
    <w:rsid w:val="00015DFC"/>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D66"/>
    <w:rsid w:val="00093D22"/>
    <w:rsid w:val="00097C1F"/>
    <w:rsid w:val="000A039C"/>
    <w:rsid w:val="000A1761"/>
    <w:rsid w:val="000A3A1C"/>
    <w:rsid w:val="000A7D35"/>
    <w:rsid w:val="000B3897"/>
    <w:rsid w:val="000B4E95"/>
    <w:rsid w:val="000B6166"/>
    <w:rsid w:val="000C2D14"/>
    <w:rsid w:val="000C3800"/>
    <w:rsid w:val="000D18B7"/>
    <w:rsid w:val="000D1DED"/>
    <w:rsid w:val="000D4536"/>
    <w:rsid w:val="000E6F8E"/>
    <w:rsid w:val="000F0BE2"/>
    <w:rsid w:val="000F2330"/>
    <w:rsid w:val="000F448C"/>
    <w:rsid w:val="001013AC"/>
    <w:rsid w:val="00101A63"/>
    <w:rsid w:val="00101C38"/>
    <w:rsid w:val="00103D51"/>
    <w:rsid w:val="001060F7"/>
    <w:rsid w:val="00110F7E"/>
    <w:rsid w:val="00121A19"/>
    <w:rsid w:val="00124B48"/>
    <w:rsid w:val="00131BFC"/>
    <w:rsid w:val="00133EB7"/>
    <w:rsid w:val="001342A7"/>
    <w:rsid w:val="001347B1"/>
    <w:rsid w:val="001351CE"/>
    <w:rsid w:val="0013586E"/>
    <w:rsid w:val="00136B00"/>
    <w:rsid w:val="001450CB"/>
    <w:rsid w:val="00154144"/>
    <w:rsid w:val="00155A69"/>
    <w:rsid w:val="00156B73"/>
    <w:rsid w:val="00161167"/>
    <w:rsid w:val="00162830"/>
    <w:rsid w:val="00162EBE"/>
    <w:rsid w:val="001633AA"/>
    <w:rsid w:val="0017190C"/>
    <w:rsid w:val="00172D1D"/>
    <w:rsid w:val="00174460"/>
    <w:rsid w:val="00174AB0"/>
    <w:rsid w:val="00175CF7"/>
    <w:rsid w:val="00176217"/>
    <w:rsid w:val="00176B53"/>
    <w:rsid w:val="00176F47"/>
    <w:rsid w:val="00177538"/>
    <w:rsid w:val="00182F52"/>
    <w:rsid w:val="00182F74"/>
    <w:rsid w:val="00183235"/>
    <w:rsid w:val="0018683D"/>
    <w:rsid w:val="00186B93"/>
    <w:rsid w:val="00187E84"/>
    <w:rsid w:val="00190586"/>
    <w:rsid w:val="00190B08"/>
    <w:rsid w:val="00191E63"/>
    <w:rsid w:val="001954D2"/>
    <w:rsid w:val="001959F1"/>
    <w:rsid w:val="001B02D0"/>
    <w:rsid w:val="001B3242"/>
    <w:rsid w:val="001B4327"/>
    <w:rsid w:val="001C116B"/>
    <w:rsid w:val="001C517E"/>
    <w:rsid w:val="001C62C4"/>
    <w:rsid w:val="001E0425"/>
    <w:rsid w:val="001E350C"/>
    <w:rsid w:val="001E42CC"/>
    <w:rsid w:val="001E5CCC"/>
    <w:rsid w:val="001F0E01"/>
    <w:rsid w:val="001F16E4"/>
    <w:rsid w:val="001F264E"/>
    <w:rsid w:val="001F75B8"/>
    <w:rsid w:val="00200C8E"/>
    <w:rsid w:val="0020343A"/>
    <w:rsid w:val="0020560B"/>
    <w:rsid w:val="00207EDC"/>
    <w:rsid w:val="00210994"/>
    <w:rsid w:val="0021240F"/>
    <w:rsid w:val="0021565A"/>
    <w:rsid w:val="0021798E"/>
    <w:rsid w:val="00224865"/>
    <w:rsid w:val="002315CF"/>
    <w:rsid w:val="00232DF2"/>
    <w:rsid w:val="00242CEF"/>
    <w:rsid w:val="002453DD"/>
    <w:rsid w:val="00246C5B"/>
    <w:rsid w:val="00247DE4"/>
    <w:rsid w:val="00250CE8"/>
    <w:rsid w:val="0025135D"/>
    <w:rsid w:val="00251A18"/>
    <w:rsid w:val="00253F0E"/>
    <w:rsid w:val="00262E89"/>
    <w:rsid w:val="00265F8B"/>
    <w:rsid w:val="00266A33"/>
    <w:rsid w:val="002672F8"/>
    <w:rsid w:val="00273806"/>
    <w:rsid w:val="0027471A"/>
    <w:rsid w:val="00274723"/>
    <w:rsid w:val="0027479F"/>
    <w:rsid w:val="00283C54"/>
    <w:rsid w:val="0028440E"/>
    <w:rsid w:val="002845F6"/>
    <w:rsid w:val="00292193"/>
    <w:rsid w:val="00293607"/>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4BF2"/>
    <w:rsid w:val="00316763"/>
    <w:rsid w:val="00324B63"/>
    <w:rsid w:val="0032572A"/>
    <w:rsid w:val="00331026"/>
    <w:rsid w:val="00334EAE"/>
    <w:rsid w:val="003356DB"/>
    <w:rsid w:val="003427F2"/>
    <w:rsid w:val="003467F8"/>
    <w:rsid w:val="003477FF"/>
    <w:rsid w:val="00351102"/>
    <w:rsid w:val="00361712"/>
    <w:rsid w:val="00362B86"/>
    <w:rsid w:val="0037028A"/>
    <w:rsid w:val="003717AD"/>
    <w:rsid w:val="00375093"/>
    <w:rsid w:val="00375AFA"/>
    <w:rsid w:val="00376F71"/>
    <w:rsid w:val="00382164"/>
    <w:rsid w:val="003835F1"/>
    <w:rsid w:val="0038792B"/>
    <w:rsid w:val="0039067C"/>
    <w:rsid w:val="00391338"/>
    <w:rsid w:val="00392487"/>
    <w:rsid w:val="00396584"/>
    <w:rsid w:val="003A61E7"/>
    <w:rsid w:val="003A669C"/>
    <w:rsid w:val="003B40C2"/>
    <w:rsid w:val="003B499F"/>
    <w:rsid w:val="003C5A79"/>
    <w:rsid w:val="003C7E23"/>
    <w:rsid w:val="003D0B91"/>
    <w:rsid w:val="003E4DA7"/>
    <w:rsid w:val="003E758C"/>
    <w:rsid w:val="003F5726"/>
    <w:rsid w:val="003F5E4C"/>
    <w:rsid w:val="00400A9E"/>
    <w:rsid w:val="00400D0B"/>
    <w:rsid w:val="004026E5"/>
    <w:rsid w:val="00402D5B"/>
    <w:rsid w:val="00404EC7"/>
    <w:rsid w:val="00405740"/>
    <w:rsid w:val="004109C4"/>
    <w:rsid w:val="004111AC"/>
    <w:rsid w:val="00416B1C"/>
    <w:rsid w:val="004213D7"/>
    <w:rsid w:val="00421667"/>
    <w:rsid w:val="004229BB"/>
    <w:rsid w:val="00423FF5"/>
    <w:rsid w:val="00424023"/>
    <w:rsid w:val="004255EE"/>
    <w:rsid w:val="00425DA3"/>
    <w:rsid w:val="00425F0C"/>
    <w:rsid w:val="00426F48"/>
    <w:rsid w:val="00427BB0"/>
    <w:rsid w:val="00432E8A"/>
    <w:rsid w:val="00434B9A"/>
    <w:rsid w:val="00435C36"/>
    <w:rsid w:val="004364E6"/>
    <w:rsid w:val="004403A4"/>
    <w:rsid w:val="004445B6"/>
    <w:rsid w:val="0045077E"/>
    <w:rsid w:val="00454BDD"/>
    <w:rsid w:val="0045572E"/>
    <w:rsid w:val="004612BE"/>
    <w:rsid w:val="0046489D"/>
    <w:rsid w:val="00465492"/>
    <w:rsid w:val="00470F42"/>
    <w:rsid w:val="00477924"/>
    <w:rsid w:val="004809D0"/>
    <w:rsid w:val="00481DB4"/>
    <w:rsid w:val="00482098"/>
    <w:rsid w:val="004820AA"/>
    <w:rsid w:val="004852E6"/>
    <w:rsid w:val="00486699"/>
    <w:rsid w:val="00487E8E"/>
    <w:rsid w:val="00491279"/>
    <w:rsid w:val="00492EE7"/>
    <w:rsid w:val="00493B57"/>
    <w:rsid w:val="00496659"/>
    <w:rsid w:val="004A0F1F"/>
    <w:rsid w:val="004A3307"/>
    <w:rsid w:val="004A593E"/>
    <w:rsid w:val="004B324A"/>
    <w:rsid w:val="004B3A4E"/>
    <w:rsid w:val="004B7FE2"/>
    <w:rsid w:val="004C27C7"/>
    <w:rsid w:val="004C396F"/>
    <w:rsid w:val="004C39C6"/>
    <w:rsid w:val="004C4431"/>
    <w:rsid w:val="004C69D6"/>
    <w:rsid w:val="004D4B12"/>
    <w:rsid w:val="004D6394"/>
    <w:rsid w:val="004E0579"/>
    <w:rsid w:val="004E1DA1"/>
    <w:rsid w:val="004E3AAF"/>
    <w:rsid w:val="004E431B"/>
    <w:rsid w:val="004E7926"/>
    <w:rsid w:val="004F4A26"/>
    <w:rsid w:val="004F5476"/>
    <w:rsid w:val="004F64D7"/>
    <w:rsid w:val="00500098"/>
    <w:rsid w:val="00501ED7"/>
    <w:rsid w:val="00504B7E"/>
    <w:rsid w:val="005170EE"/>
    <w:rsid w:val="00517127"/>
    <w:rsid w:val="00517347"/>
    <w:rsid w:val="00520071"/>
    <w:rsid w:val="00522256"/>
    <w:rsid w:val="0052436F"/>
    <w:rsid w:val="005252D2"/>
    <w:rsid w:val="0052714D"/>
    <w:rsid w:val="00530785"/>
    <w:rsid w:val="00531745"/>
    <w:rsid w:val="00541C4F"/>
    <w:rsid w:val="00542FD9"/>
    <w:rsid w:val="0054501D"/>
    <w:rsid w:val="005456FF"/>
    <w:rsid w:val="00552F86"/>
    <w:rsid w:val="0056025C"/>
    <w:rsid w:val="005629E3"/>
    <w:rsid w:val="00563D37"/>
    <w:rsid w:val="00565194"/>
    <w:rsid w:val="00566C2D"/>
    <w:rsid w:val="005748A1"/>
    <w:rsid w:val="00576F80"/>
    <w:rsid w:val="005871A5"/>
    <w:rsid w:val="00587C2E"/>
    <w:rsid w:val="005A1438"/>
    <w:rsid w:val="005A1588"/>
    <w:rsid w:val="005A1E02"/>
    <w:rsid w:val="005B035B"/>
    <w:rsid w:val="005C3353"/>
    <w:rsid w:val="005C6B3B"/>
    <w:rsid w:val="005D0F6F"/>
    <w:rsid w:val="005D66FB"/>
    <w:rsid w:val="005D7285"/>
    <w:rsid w:val="005E1BF4"/>
    <w:rsid w:val="005E57A5"/>
    <w:rsid w:val="005E68F7"/>
    <w:rsid w:val="005F2B18"/>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49CE"/>
    <w:rsid w:val="00655E1D"/>
    <w:rsid w:val="0065633F"/>
    <w:rsid w:val="006576DD"/>
    <w:rsid w:val="00657DA7"/>
    <w:rsid w:val="00660997"/>
    <w:rsid w:val="00662D4F"/>
    <w:rsid w:val="00674661"/>
    <w:rsid w:val="00676CCF"/>
    <w:rsid w:val="006779AD"/>
    <w:rsid w:val="00684270"/>
    <w:rsid w:val="0068724C"/>
    <w:rsid w:val="00691BB8"/>
    <w:rsid w:val="0069521B"/>
    <w:rsid w:val="006A23C2"/>
    <w:rsid w:val="006A4C69"/>
    <w:rsid w:val="006A4EF1"/>
    <w:rsid w:val="006A5EAA"/>
    <w:rsid w:val="006A69BC"/>
    <w:rsid w:val="006B3D24"/>
    <w:rsid w:val="006B4080"/>
    <w:rsid w:val="006B4454"/>
    <w:rsid w:val="006B664F"/>
    <w:rsid w:val="006C482D"/>
    <w:rsid w:val="006C745E"/>
    <w:rsid w:val="006D1D39"/>
    <w:rsid w:val="006E73A1"/>
    <w:rsid w:val="006F07FC"/>
    <w:rsid w:val="00700387"/>
    <w:rsid w:val="007027EB"/>
    <w:rsid w:val="00702F37"/>
    <w:rsid w:val="00707B4B"/>
    <w:rsid w:val="00712DB9"/>
    <w:rsid w:val="00721F20"/>
    <w:rsid w:val="00722AE1"/>
    <w:rsid w:val="007233C5"/>
    <w:rsid w:val="00723C27"/>
    <w:rsid w:val="00724649"/>
    <w:rsid w:val="00725277"/>
    <w:rsid w:val="00745A27"/>
    <w:rsid w:val="00746118"/>
    <w:rsid w:val="007461D7"/>
    <w:rsid w:val="00746B88"/>
    <w:rsid w:val="00746E51"/>
    <w:rsid w:val="0075220D"/>
    <w:rsid w:val="007542B6"/>
    <w:rsid w:val="007637DB"/>
    <w:rsid w:val="007718F0"/>
    <w:rsid w:val="00771912"/>
    <w:rsid w:val="007720B6"/>
    <w:rsid w:val="0077414F"/>
    <w:rsid w:val="0078449D"/>
    <w:rsid w:val="00790EF1"/>
    <w:rsid w:val="007942FE"/>
    <w:rsid w:val="00794889"/>
    <w:rsid w:val="00796DAE"/>
    <w:rsid w:val="00797D58"/>
    <w:rsid w:val="007A4F4C"/>
    <w:rsid w:val="007A66E1"/>
    <w:rsid w:val="007B0460"/>
    <w:rsid w:val="007B2E34"/>
    <w:rsid w:val="007B7653"/>
    <w:rsid w:val="007B7A3E"/>
    <w:rsid w:val="007D0254"/>
    <w:rsid w:val="007D4937"/>
    <w:rsid w:val="007E35A2"/>
    <w:rsid w:val="007E591A"/>
    <w:rsid w:val="007E5B2E"/>
    <w:rsid w:val="007E7C41"/>
    <w:rsid w:val="007E7F07"/>
    <w:rsid w:val="007F0934"/>
    <w:rsid w:val="007F1340"/>
    <w:rsid w:val="007F323C"/>
    <w:rsid w:val="007F6EF5"/>
    <w:rsid w:val="00801D93"/>
    <w:rsid w:val="00815541"/>
    <w:rsid w:val="00815DB9"/>
    <w:rsid w:val="00816777"/>
    <w:rsid w:val="00816A4E"/>
    <w:rsid w:val="00816B3E"/>
    <w:rsid w:val="008179C1"/>
    <w:rsid w:val="0082045B"/>
    <w:rsid w:val="008240E4"/>
    <w:rsid w:val="00824507"/>
    <w:rsid w:val="00827C30"/>
    <w:rsid w:val="00830C35"/>
    <w:rsid w:val="0083163E"/>
    <w:rsid w:val="00835EE7"/>
    <w:rsid w:val="00836B48"/>
    <w:rsid w:val="008512CE"/>
    <w:rsid w:val="00852B77"/>
    <w:rsid w:val="00857F66"/>
    <w:rsid w:val="00864674"/>
    <w:rsid w:val="00866E78"/>
    <w:rsid w:val="00870AEA"/>
    <w:rsid w:val="00871CC3"/>
    <w:rsid w:val="008723C5"/>
    <w:rsid w:val="00873CAA"/>
    <w:rsid w:val="0088288A"/>
    <w:rsid w:val="00884D24"/>
    <w:rsid w:val="00891E2F"/>
    <w:rsid w:val="008A1CA4"/>
    <w:rsid w:val="008A4609"/>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4F60"/>
    <w:rsid w:val="009253DD"/>
    <w:rsid w:val="00931213"/>
    <w:rsid w:val="00931901"/>
    <w:rsid w:val="00933F54"/>
    <w:rsid w:val="00942655"/>
    <w:rsid w:val="00942B6D"/>
    <w:rsid w:val="00945ECF"/>
    <w:rsid w:val="00946692"/>
    <w:rsid w:val="00951D83"/>
    <w:rsid w:val="00954CEE"/>
    <w:rsid w:val="00961BEA"/>
    <w:rsid w:val="00962477"/>
    <w:rsid w:val="00965760"/>
    <w:rsid w:val="00965E41"/>
    <w:rsid w:val="009671DE"/>
    <w:rsid w:val="009674CB"/>
    <w:rsid w:val="009704EF"/>
    <w:rsid w:val="009713E2"/>
    <w:rsid w:val="009714E5"/>
    <w:rsid w:val="0097311F"/>
    <w:rsid w:val="00973CE0"/>
    <w:rsid w:val="009772C7"/>
    <w:rsid w:val="0098047B"/>
    <w:rsid w:val="00981873"/>
    <w:rsid w:val="00984F35"/>
    <w:rsid w:val="009859BA"/>
    <w:rsid w:val="0098702E"/>
    <w:rsid w:val="009879FE"/>
    <w:rsid w:val="009917BF"/>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7170"/>
    <w:rsid w:val="009F0B1E"/>
    <w:rsid w:val="009F2E8E"/>
    <w:rsid w:val="009F4B40"/>
    <w:rsid w:val="009F5B84"/>
    <w:rsid w:val="009F6C65"/>
    <w:rsid w:val="009F6CFF"/>
    <w:rsid w:val="009F7436"/>
    <w:rsid w:val="00A00A60"/>
    <w:rsid w:val="00A106B7"/>
    <w:rsid w:val="00A1179B"/>
    <w:rsid w:val="00A165D6"/>
    <w:rsid w:val="00A302A2"/>
    <w:rsid w:val="00A30C7E"/>
    <w:rsid w:val="00A3152B"/>
    <w:rsid w:val="00A34A21"/>
    <w:rsid w:val="00A34B69"/>
    <w:rsid w:val="00A36771"/>
    <w:rsid w:val="00A51E95"/>
    <w:rsid w:val="00A52BFE"/>
    <w:rsid w:val="00A54C8C"/>
    <w:rsid w:val="00A55905"/>
    <w:rsid w:val="00A64AE3"/>
    <w:rsid w:val="00A6645D"/>
    <w:rsid w:val="00A66B73"/>
    <w:rsid w:val="00A74311"/>
    <w:rsid w:val="00A75FE7"/>
    <w:rsid w:val="00A805B9"/>
    <w:rsid w:val="00A8139A"/>
    <w:rsid w:val="00A911BA"/>
    <w:rsid w:val="00A917CB"/>
    <w:rsid w:val="00A943B8"/>
    <w:rsid w:val="00A96186"/>
    <w:rsid w:val="00A96BF3"/>
    <w:rsid w:val="00AA3428"/>
    <w:rsid w:val="00AA4488"/>
    <w:rsid w:val="00AA4A68"/>
    <w:rsid w:val="00AA7BBB"/>
    <w:rsid w:val="00AB032B"/>
    <w:rsid w:val="00AB278E"/>
    <w:rsid w:val="00AB5266"/>
    <w:rsid w:val="00AB6B63"/>
    <w:rsid w:val="00AC1AE4"/>
    <w:rsid w:val="00AC1B92"/>
    <w:rsid w:val="00AC327D"/>
    <w:rsid w:val="00AC53F6"/>
    <w:rsid w:val="00AC670D"/>
    <w:rsid w:val="00AD062F"/>
    <w:rsid w:val="00AD3EAB"/>
    <w:rsid w:val="00AD5DFF"/>
    <w:rsid w:val="00AE062D"/>
    <w:rsid w:val="00AE44C9"/>
    <w:rsid w:val="00AF1C92"/>
    <w:rsid w:val="00AF22E8"/>
    <w:rsid w:val="00AF55D7"/>
    <w:rsid w:val="00AF5688"/>
    <w:rsid w:val="00AF59CD"/>
    <w:rsid w:val="00B02738"/>
    <w:rsid w:val="00B032F9"/>
    <w:rsid w:val="00B038F8"/>
    <w:rsid w:val="00B07634"/>
    <w:rsid w:val="00B128BF"/>
    <w:rsid w:val="00B1589C"/>
    <w:rsid w:val="00B17B39"/>
    <w:rsid w:val="00B205FA"/>
    <w:rsid w:val="00B3105E"/>
    <w:rsid w:val="00B37CD8"/>
    <w:rsid w:val="00B41677"/>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2958"/>
    <w:rsid w:val="00B90A8F"/>
    <w:rsid w:val="00B926D5"/>
    <w:rsid w:val="00B93B66"/>
    <w:rsid w:val="00B95C9A"/>
    <w:rsid w:val="00B978B3"/>
    <w:rsid w:val="00BA2523"/>
    <w:rsid w:val="00BA4AEA"/>
    <w:rsid w:val="00BA7882"/>
    <w:rsid w:val="00BA7A1E"/>
    <w:rsid w:val="00BA7D63"/>
    <w:rsid w:val="00BB1756"/>
    <w:rsid w:val="00BB29C8"/>
    <w:rsid w:val="00BB4285"/>
    <w:rsid w:val="00BB4A0D"/>
    <w:rsid w:val="00BB5164"/>
    <w:rsid w:val="00BC0483"/>
    <w:rsid w:val="00BC46E3"/>
    <w:rsid w:val="00BC6BE2"/>
    <w:rsid w:val="00BD02A7"/>
    <w:rsid w:val="00BD1BA8"/>
    <w:rsid w:val="00BD4EC0"/>
    <w:rsid w:val="00BE0F5B"/>
    <w:rsid w:val="00BF06E6"/>
    <w:rsid w:val="00BF44F7"/>
    <w:rsid w:val="00BF55E9"/>
    <w:rsid w:val="00C10EDD"/>
    <w:rsid w:val="00C11014"/>
    <w:rsid w:val="00C30C09"/>
    <w:rsid w:val="00C31B68"/>
    <w:rsid w:val="00C34D6D"/>
    <w:rsid w:val="00C379B9"/>
    <w:rsid w:val="00C454EB"/>
    <w:rsid w:val="00C50163"/>
    <w:rsid w:val="00C50E4C"/>
    <w:rsid w:val="00C555D1"/>
    <w:rsid w:val="00C56387"/>
    <w:rsid w:val="00C61369"/>
    <w:rsid w:val="00C71FC7"/>
    <w:rsid w:val="00C75290"/>
    <w:rsid w:val="00C82C12"/>
    <w:rsid w:val="00C83AEB"/>
    <w:rsid w:val="00C86B59"/>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9CE"/>
    <w:rsid w:val="00CE42BA"/>
    <w:rsid w:val="00CE4AE2"/>
    <w:rsid w:val="00CE6228"/>
    <w:rsid w:val="00CE6340"/>
    <w:rsid w:val="00CE7EEE"/>
    <w:rsid w:val="00CF1DFA"/>
    <w:rsid w:val="00CF6595"/>
    <w:rsid w:val="00D02020"/>
    <w:rsid w:val="00D05133"/>
    <w:rsid w:val="00D125F6"/>
    <w:rsid w:val="00D12D57"/>
    <w:rsid w:val="00D21460"/>
    <w:rsid w:val="00D21A13"/>
    <w:rsid w:val="00D24E21"/>
    <w:rsid w:val="00D2576E"/>
    <w:rsid w:val="00D260A1"/>
    <w:rsid w:val="00D2633C"/>
    <w:rsid w:val="00D27392"/>
    <w:rsid w:val="00D328C4"/>
    <w:rsid w:val="00D3345D"/>
    <w:rsid w:val="00D36359"/>
    <w:rsid w:val="00D367CB"/>
    <w:rsid w:val="00D373F0"/>
    <w:rsid w:val="00D4034C"/>
    <w:rsid w:val="00D42A60"/>
    <w:rsid w:val="00D61177"/>
    <w:rsid w:val="00D62E37"/>
    <w:rsid w:val="00D63DAC"/>
    <w:rsid w:val="00D65650"/>
    <w:rsid w:val="00D66813"/>
    <w:rsid w:val="00D6688B"/>
    <w:rsid w:val="00D70920"/>
    <w:rsid w:val="00D71084"/>
    <w:rsid w:val="00D71FDA"/>
    <w:rsid w:val="00D72527"/>
    <w:rsid w:val="00D804D9"/>
    <w:rsid w:val="00D8799B"/>
    <w:rsid w:val="00D90B09"/>
    <w:rsid w:val="00D94B85"/>
    <w:rsid w:val="00DA136E"/>
    <w:rsid w:val="00DA1965"/>
    <w:rsid w:val="00DA3F81"/>
    <w:rsid w:val="00DA7607"/>
    <w:rsid w:val="00DB0723"/>
    <w:rsid w:val="00DB3CED"/>
    <w:rsid w:val="00DB4F2E"/>
    <w:rsid w:val="00DC0315"/>
    <w:rsid w:val="00DC2629"/>
    <w:rsid w:val="00DC4841"/>
    <w:rsid w:val="00DC7564"/>
    <w:rsid w:val="00DD1A8B"/>
    <w:rsid w:val="00DD4DF0"/>
    <w:rsid w:val="00DD5EB5"/>
    <w:rsid w:val="00DD618E"/>
    <w:rsid w:val="00DF0B05"/>
    <w:rsid w:val="00DF163D"/>
    <w:rsid w:val="00DF33C6"/>
    <w:rsid w:val="00E00C95"/>
    <w:rsid w:val="00E01251"/>
    <w:rsid w:val="00E03022"/>
    <w:rsid w:val="00E05DBD"/>
    <w:rsid w:val="00E10264"/>
    <w:rsid w:val="00E128A3"/>
    <w:rsid w:val="00E21DBD"/>
    <w:rsid w:val="00E24156"/>
    <w:rsid w:val="00E31997"/>
    <w:rsid w:val="00E366C0"/>
    <w:rsid w:val="00E432E3"/>
    <w:rsid w:val="00E46B81"/>
    <w:rsid w:val="00E51131"/>
    <w:rsid w:val="00E53A50"/>
    <w:rsid w:val="00E6028C"/>
    <w:rsid w:val="00E62247"/>
    <w:rsid w:val="00E6245B"/>
    <w:rsid w:val="00E62B94"/>
    <w:rsid w:val="00E65D2C"/>
    <w:rsid w:val="00E66563"/>
    <w:rsid w:val="00E7155A"/>
    <w:rsid w:val="00E754FD"/>
    <w:rsid w:val="00E83D59"/>
    <w:rsid w:val="00E86527"/>
    <w:rsid w:val="00E86963"/>
    <w:rsid w:val="00E86F77"/>
    <w:rsid w:val="00E87D8E"/>
    <w:rsid w:val="00E87E9C"/>
    <w:rsid w:val="00E91577"/>
    <w:rsid w:val="00E91A2B"/>
    <w:rsid w:val="00E9364C"/>
    <w:rsid w:val="00E937E5"/>
    <w:rsid w:val="00E96384"/>
    <w:rsid w:val="00EA145D"/>
    <w:rsid w:val="00EA302F"/>
    <w:rsid w:val="00EB031F"/>
    <w:rsid w:val="00EB342B"/>
    <w:rsid w:val="00EC0484"/>
    <w:rsid w:val="00EC6307"/>
    <w:rsid w:val="00EC6F4D"/>
    <w:rsid w:val="00EE2056"/>
    <w:rsid w:val="00EE5FB1"/>
    <w:rsid w:val="00EF0591"/>
    <w:rsid w:val="00F024C7"/>
    <w:rsid w:val="00F05675"/>
    <w:rsid w:val="00F12779"/>
    <w:rsid w:val="00F137AD"/>
    <w:rsid w:val="00F15C57"/>
    <w:rsid w:val="00F21844"/>
    <w:rsid w:val="00F22F1D"/>
    <w:rsid w:val="00F23D72"/>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73F44"/>
    <w:rsid w:val="00F75CA5"/>
    <w:rsid w:val="00F76DE4"/>
    <w:rsid w:val="00F859D2"/>
    <w:rsid w:val="00F925DB"/>
    <w:rsid w:val="00F97267"/>
    <w:rsid w:val="00F9744C"/>
    <w:rsid w:val="00FA14AF"/>
    <w:rsid w:val="00FA2735"/>
    <w:rsid w:val="00FA4529"/>
    <w:rsid w:val="00FA5F69"/>
    <w:rsid w:val="00FB1C35"/>
    <w:rsid w:val="00FB2530"/>
    <w:rsid w:val="00FB26EC"/>
    <w:rsid w:val="00FB2DAD"/>
    <w:rsid w:val="00FB48D3"/>
    <w:rsid w:val="00FB7FCC"/>
    <w:rsid w:val="00FD676B"/>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15:docId w15:val="{1AC93561-B30D-4EB3-93E7-2ECBEF76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3.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4.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5.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6.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8.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9.xml><?xml version="1.0" encoding="utf-8"?>
<ds:datastoreItem xmlns:ds="http://schemas.openxmlformats.org/officeDocument/2006/customXml" ds:itemID="{20DA4D68-2FBE-4B3C-8FD9-CFBB1D93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156</Pages>
  <Words>34631</Words>
  <Characters>197402</Characters>
  <Application>Microsoft Office Word</Application>
  <DocSecurity>0</DocSecurity>
  <Lines>1645</Lines>
  <Paragraphs>463</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231570</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Bergeron, Brandon D.</cp:lastModifiedBy>
  <cp:revision>2</cp:revision>
  <cp:lastPrinted>2017-09-21T16:10:00Z</cp:lastPrinted>
  <dcterms:created xsi:type="dcterms:W3CDTF">2018-02-08T20:58:00Z</dcterms:created>
  <dcterms:modified xsi:type="dcterms:W3CDTF">2018-02-08T20:58:00Z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